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870"/>
        <w:gridCol w:w="2587"/>
      </w:tblGrid>
      <w:tr w:rsidR="006C2CF8" w:rsidRPr="003764C0" w14:paraId="528DD528" w14:textId="77777777" w:rsidTr="006B6819">
        <w:trPr>
          <w:trHeight w:val="354"/>
        </w:trPr>
        <w:tc>
          <w:tcPr>
            <w:tcW w:w="6390" w:type="dxa"/>
            <w:gridSpan w:val="2"/>
            <w:shd w:val="pct10" w:color="auto" w:fill="auto"/>
          </w:tcPr>
          <w:p w14:paraId="3C7E61A4" w14:textId="7D74DD22" w:rsidR="00C006E1" w:rsidRPr="003764C0" w:rsidDel="002C66DF" w:rsidRDefault="00C006E1" w:rsidP="00D8644B">
            <w:pPr>
              <w:pStyle w:val="Standard1"/>
              <w:rPr>
                <w:del w:id="0" w:author="Trung Van Do" w:date="2023-01-05T20:44:00Z"/>
                <w:rFonts w:ascii="Arial" w:hAnsi="Arial" w:cs="Arial"/>
                <w:b/>
                <w:noProof w:val="0"/>
                <w:lang w:val="vi-VN"/>
              </w:rPr>
            </w:pPr>
            <w:del w:id="1" w:author="Trung Van Do" w:date="2023-01-05T20:44:00Z">
              <w:r w:rsidRPr="003764C0" w:rsidDel="002C66DF">
                <w:rPr>
                  <w:rFonts w:ascii="Arial" w:hAnsi="Arial" w:cs="Arial"/>
                  <w:b/>
                  <w:noProof w:val="0"/>
                  <w:lang w:val="vi-VN"/>
                </w:rPr>
                <w:delText>\</w:delText>
              </w:r>
            </w:del>
          </w:p>
          <w:p w14:paraId="528DD526" w14:textId="380C3EA7" w:rsidR="00F85356" w:rsidRPr="003764C0" w:rsidRDefault="00F85356" w:rsidP="002C66DF">
            <w:pPr>
              <w:pStyle w:val="Standard1"/>
              <w:rPr>
                <w:rFonts w:ascii="Arial" w:hAnsi="Arial" w:cs="Arial"/>
                <w:b/>
                <w:noProof w:val="0"/>
                <w:lang w:val="vi-VN"/>
              </w:rPr>
            </w:pPr>
            <w:r w:rsidRPr="003764C0">
              <w:rPr>
                <w:rFonts w:ascii="Arial" w:hAnsi="Arial" w:cs="Arial"/>
                <w:b/>
                <w:noProof w:val="0"/>
                <w:lang w:val="vi-VN"/>
              </w:rPr>
              <w:t xml:space="preserve">Ngân </w:t>
            </w:r>
            <w:proofErr w:type="spellStart"/>
            <w:r w:rsidRPr="003764C0">
              <w:rPr>
                <w:rFonts w:ascii="Arial" w:hAnsi="Arial" w:cs="Arial"/>
                <w:b/>
                <w:noProof w:val="0"/>
                <w:lang w:val="vi-VN"/>
              </w:rPr>
              <w:t>hàng</w:t>
            </w:r>
            <w:proofErr w:type="spellEnd"/>
            <w:r w:rsidR="00BE24B0" w:rsidRPr="003764C0">
              <w:rPr>
                <w:rFonts w:ascii="Arial" w:hAnsi="Arial" w:cs="Arial"/>
                <w:b/>
                <w:noProof w:val="0"/>
                <w:lang w:val="vi-VN"/>
              </w:rPr>
              <w:t xml:space="preserve"> TMCP </w:t>
            </w:r>
            <w:proofErr w:type="spellStart"/>
            <w:r w:rsidR="006249AD" w:rsidRPr="003764C0">
              <w:rPr>
                <w:rFonts w:ascii="Arial" w:hAnsi="Arial" w:cs="Arial"/>
                <w:b/>
                <w:noProof w:val="0"/>
                <w:lang w:val="vi-VN"/>
              </w:rPr>
              <w:t>Ngoại</w:t>
            </w:r>
            <w:proofErr w:type="spellEnd"/>
            <w:r w:rsidR="0097786E" w:rsidRPr="003764C0">
              <w:rPr>
                <w:rFonts w:ascii="Arial" w:hAnsi="Arial" w:cs="Arial"/>
                <w:b/>
                <w:noProof w:val="0"/>
                <w:lang w:val="vi-VN"/>
              </w:rPr>
              <w:t xml:space="preserve"> thương Việt Nam</w:t>
            </w:r>
            <w:r w:rsidR="00B14D6D" w:rsidRPr="003764C0">
              <w:rPr>
                <w:rFonts w:ascii="Arial" w:hAnsi="Arial" w:cs="Arial"/>
                <w:b/>
                <w:noProof w:val="0"/>
                <w:lang w:val="vi-VN"/>
              </w:rPr>
              <w:t xml:space="preserve"> </w:t>
            </w:r>
            <w:r w:rsidRPr="003764C0">
              <w:rPr>
                <w:rFonts w:ascii="Arial" w:hAnsi="Arial" w:cs="Arial"/>
                <w:b/>
                <w:noProof w:val="0"/>
                <w:lang w:val="vi-VN"/>
              </w:rPr>
              <w:t xml:space="preserve">Chi </w:t>
            </w:r>
            <w:proofErr w:type="spellStart"/>
            <w:r w:rsidRPr="003764C0">
              <w:rPr>
                <w:rFonts w:ascii="Arial" w:hAnsi="Arial" w:cs="Arial"/>
                <w:b/>
                <w:noProof w:val="0"/>
                <w:lang w:val="vi-VN"/>
              </w:rPr>
              <w:t>nhánh</w:t>
            </w:r>
            <w:proofErr w:type="spellEnd"/>
            <w:r w:rsidRPr="003764C0">
              <w:rPr>
                <w:rFonts w:ascii="Arial" w:hAnsi="Arial" w:cs="Arial"/>
                <w:b/>
                <w:noProof w:val="0"/>
                <w:lang w:val="vi-VN"/>
              </w:rPr>
              <w:t xml:space="preserve"> </w:t>
            </w:r>
            <w:proofErr w:type="spellStart"/>
            <w:r w:rsidR="006F42B0" w:rsidRPr="003764C0">
              <w:rPr>
                <w:rFonts w:ascii="Arial" w:hAnsi="Arial" w:cs="Arial"/>
                <w:b/>
                <w:noProof w:val="0"/>
                <w:lang w:val="vi-VN"/>
              </w:rPr>
              <w:t>Cần</w:t>
            </w:r>
            <w:proofErr w:type="spellEnd"/>
            <w:r w:rsidR="006F42B0" w:rsidRPr="003764C0">
              <w:rPr>
                <w:rFonts w:ascii="Arial" w:hAnsi="Arial" w:cs="Arial"/>
                <w:b/>
                <w:noProof w:val="0"/>
                <w:lang w:val="vi-VN"/>
              </w:rPr>
              <w:t xml:space="preserve"> Thơ</w:t>
            </w:r>
          </w:p>
        </w:tc>
        <w:tc>
          <w:tcPr>
            <w:tcW w:w="2587" w:type="dxa"/>
            <w:shd w:val="pct10" w:color="auto" w:fill="auto"/>
          </w:tcPr>
          <w:p w14:paraId="528DD527" w14:textId="1C4C22E5" w:rsidR="006C2CF8" w:rsidRPr="003764C0" w:rsidRDefault="004B7CBA" w:rsidP="005974A2">
            <w:pPr>
              <w:pStyle w:val="Standard1"/>
              <w:rPr>
                <w:rFonts w:ascii="Arial" w:hAnsi="Arial" w:cs="Arial"/>
                <w:b/>
                <w:noProof w:val="0"/>
                <w:lang w:val="vi-VN"/>
              </w:rPr>
            </w:pPr>
            <w:proofErr w:type="spellStart"/>
            <w:r w:rsidRPr="003764C0">
              <w:rPr>
                <w:rFonts w:ascii="Arial" w:hAnsi="Arial" w:cs="Arial"/>
                <w:b/>
                <w:noProof w:val="0"/>
                <w:lang w:val="vi-VN"/>
              </w:rPr>
              <w:t>H</w:t>
            </w:r>
            <w:r w:rsidR="00B950C4" w:rsidRPr="003764C0">
              <w:rPr>
                <w:rFonts w:ascii="Arial" w:hAnsi="Arial" w:cs="Arial"/>
                <w:b/>
                <w:noProof w:val="0"/>
                <w:lang w:val="vi-VN"/>
              </w:rPr>
              <w:t>ọ</w:t>
            </w:r>
            <w:r w:rsidR="00CD0D3E" w:rsidRPr="003764C0">
              <w:rPr>
                <w:rFonts w:ascii="Arial" w:hAnsi="Arial" w:cs="Arial"/>
                <w:b/>
                <w:noProof w:val="0"/>
                <w:lang w:val="vi-VN"/>
              </w:rPr>
              <w:t>p</w:t>
            </w:r>
            <w:proofErr w:type="spellEnd"/>
            <w:r w:rsidR="00085507" w:rsidRPr="003764C0">
              <w:rPr>
                <w:rFonts w:ascii="Arial" w:hAnsi="Arial" w:cs="Arial"/>
                <w:b/>
                <w:noProof w:val="0"/>
                <w:lang w:val="vi-VN"/>
              </w:rPr>
              <w:t xml:space="preserve"> </w:t>
            </w:r>
            <w:proofErr w:type="spellStart"/>
            <w:r w:rsidR="00085507" w:rsidRPr="003764C0">
              <w:rPr>
                <w:rFonts w:ascii="Arial" w:hAnsi="Arial" w:cs="Arial"/>
                <w:b/>
                <w:noProof w:val="0"/>
                <w:lang w:val="vi-VN"/>
              </w:rPr>
              <w:t>tổng</w:t>
            </w:r>
            <w:proofErr w:type="spellEnd"/>
            <w:r w:rsidR="00085507" w:rsidRPr="003764C0">
              <w:rPr>
                <w:rFonts w:ascii="Arial" w:hAnsi="Arial" w:cs="Arial"/>
                <w:b/>
                <w:noProof w:val="0"/>
                <w:lang w:val="vi-VN"/>
              </w:rPr>
              <w:t xml:space="preserve"> </w:t>
            </w:r>
            <w:proofErr w:type="spellStart"/>
            <w:r w:rsidR="00B950C4" w:rsidRPr="003764C0">
              <w:rPr>
                <w:rFonts w:ascii="Arial" w:hAnsi="Arial" w:cs="Arial"/>
                <w:b/>
                <w:noProof w:val="0"/>
                <w:lang w:val="vi-VN"/>
              </w:rPr>
              <w:t>kết</w:t>
            </w:r>
            <w:proofErr w:type="spellEnd"/>
            <w:r w:rsidR="00B950C4" w:rsidRPr="003764C0">
              <w:rPr>
                <w:rFonts w:ascii="Arial" w:hAnsi="Arial" w:cs="Arial"/>
                <w:b/>
                <w:noProof w:val="0"/>
                <w:lang w:val="vi-VN"/>
              </w:rPr>
              <w:t xml:space="preserve"> </w:t>
            </w:r>
            <w:proofErr w:type="spellStart"/>
            <w:r w:rsidR="00B950C4" w:rsidRPr="003764C0">
              <w:rPr>
                <w:rFonts w:ascii="Arial" w:hAnsi="Arial" w:cs="Arial"/>
                <w:b/>
                <w:noProof w:val="0"/>
                <w:lang w:val="vi-VN"/>
              </w:rPr>
              <w:t>ki</w:t>
            </w:r>
            <w:r w:rsidR="00BC34CA" w:rsidRPr="003764C0">
              <w:rPr>
                <w:rFonts w:ascii="Arial" w:hAnsi="Arial" w:cs="Arial"/>
                <w:b/>
                <w:noProof w:val="0"/>
                <w:lang w:val="vi-VN"/>
              </w:rPr>
              <w:t>ể</w:t>
            </w:r>
            <w:r w:rsidR="00B950C4" w:rsidRPr="003764C0">
              <w:rPr>
                <w:rFonts w:ascii="Arial" w:hAnsi="Arial" w:cs="Arial"/>
                <w:b/>
                <w:noProof w:val="0"/>
                <w:lang w:val="vi-VN"/>
              </w:rPr>
              <w:t>m</w:t>
            </w:r>
            <w:proofErr w:type="spellEnd"/>
            <w:r w:rsidR="00B950C4" w:rsidRPr="003764C0">
              <w:rPr>
                <w:rFonts w:ascii="Arial" w:hAnsi="Arial" w:cs="Arial"/>
                <w:b/>
                <w:noProof w:val="0"/>
                <w:lang w:val="vi-VN"/>
              </w:rPr>
              <w:t xml:space="preserve"> toán</w:t>
            </w:r>
          </w:p>
        </w:tc>
      </w:tr>
      <w:tr w:rsidR="006C2CF8" w:rsidRPr="003764C0" w14:paraId="528DD52A" w14:textId="77777777" w:rsidTr="006B6819">
        <w:tc>
          <w:tcPr>
            <w:tcW w:w="8977" w:type="dxa"/>
            <w:gridSpan w:val="3"/>
            <w:shd w:val="pct10" w:color="auto" w:fill="auto"/>
          </w:tcPr>
          <w:p w14:paraId="528DD529" w14:textId="6AAB61AD" w:rsidR="006C2CF8" w:rsidRPr="003764C0" w:rsidRDefault="004B7CBA">
            <w:pPr>
              <w:pStyle w:val="Standard1"/>
              <w:jc w:val="both"/>
              <w:rPr>
                <w:rFonts w:ascii="Arial" w:hAnsi="Arial" w:cs="Arial"/>
                <w:i/>
                <w:noProof w:val="0"/>
                <w:lang w:val="vi-VN"/>
              </w:rPr>
            </w:pPr>
            <w:r w:rsidRPr="003764C0">
              <w:rPr>
                <w:rFonts w:ascii="Arial" w:hAnsi="Arial" w:cs="Arial"/>
                <w:i/>
                <w:noProof w:val="0"/>
                <w:lang w:val="vi-VN"/>
              </w:rPr>
              <w:t xml:space="preserve">Giai </w:t>
            </w:r>
            <w:proofErr w:type="spellStart"/>
            <w:r w:rsidRPr="003764C0">
              <w:rPr>
                <w:rFonts w:ascii="Arial" w:hAnsi="Arial" w:cs="Arial"/>
                <w:i/>
                <w:noProof w:val="0"/>
                <w:lang w:val="vi-VN"/>
              </w:rPr>
              <w:t>đoạn</w:t>
            </w:r>
            <w:proofErr w:type="spellEnd"/>
            <w:r w:rsidRPr="003764C0">
              <w:rPr>
                <w:rFonts w:ascii="Arial" w:hAnsi="Arial" w:cs="Arial"/>
                <w:i/>
                <w:noProof w:val="0"/>
                <w:lang w:val="vi-VN"/>
              </w:rPr>
              <w:t xml:space="preserve"> </w:t>
            </w:r>
            <w:proofErr w:type="spellStart"/>
            <w:r w:rsidRPr="003764C0">
              <w:rPr>
                <w:rFonts w:ascii="Arial" w:hAnsi="Arial" w:cs="Arial"/>
                <w:i/>
                <w:noProof w:val="0"/>
                <w:lang w:val="vi-VN"/>
              </w:rPr>
              <w:t>từ</w:t>
            </w:r>
            <w:proofErr w:type="spellEnd"/>
            <w:r w:rsidRPr="003764C0">
              <w:rPr>
                <w:rFonts w:ascii="Arial" w:hAnsi="Arial" w:cs="Arial"/>
                <w:i/>
                <w:noProof w:val="0"/>
                <w:lang w:val="vi-VN"/>
              </w:rPr>
              <w:t xml:space="preserve"> </w:t>
            </w:r>
            <w:proofErr w:type="spellStart"/>
            <w:r w:rsidRPr="003764C0">
              <w:rPr>
                <w:rFonts w:ascii="Arial" w:hAnsi="Arial" w:cs="Arial"/>
                <w:i/>
                <w:noProof w:val="0"/>
                <w:lang w:val="vi-VN"/>
              </w:rPr>
              <w:t>ngày</w:t>
            </w:r>
            <w:proofErr w:type="spellEnd"/>
            <w:r w:rsidRPr="003764C0">
              <w:rPr>
                <w:rFonts w:ascii="Arial" w:hAnsi="Arial" w:cs="Arial"/>
                <w:i/>
                <w:noProof w:val="0"/>
                <w:lang w:val="vi-VN"/>
              </w:rPr>
              <w:t xml:space="preserve"> 01 </w:t>
            </w:r>
            <w:proofErr w:type="spellStart"/>
            <w:r w:rsidRPr="003764C0">
              <w:rPr>
                <w:rFonts w:ascii="Arial" w:hAnsi="Arial" w:cs="Arial"/>
                <w:i/>
                <w:noProof w:val="0"/>
                <w:lang w:val="vi-VN"/>
              </w:rPr>
              <w:t>tháng</w:t>
            </w:r>
            <w:proofErr w:type="spellEnd"/>
            <w:r w:rsidRPr="003764C0">
              <w:rPr>
                <w:rFonts w:ascii="Arial" w:hAnsi="Arial" w:cs="Arial"/>
                <w:i/>
                <w:noProof w:val="0"/>
                <w:lang w:val="vi-VN"/>
              </w:rPr>
              <w:t xml:space="preserve"> 01 năm 2022 </w:t>
            </w:r>
            <w:proofErr w:type="spellStart"/>
            <w:r w:rsidRPr="003764C0">
              <w:rPr>
                <w:rFonts w:ascii="Arial" w:hAnsi="Arial" w:cs="Arial"/>
                <w:i/>
                <w:noProof w:val="0"/>
                <w:lang w:val="vi-VN"/>
              </w:rPr>
              <w:t>đến</w:t>
            </w:r>
            <w:proofErr w:type="spellEnd"/>
            <w:r w:rsidRPr="003764C0">
              <w:rPr>
                <w:rFonts w:ascii="Arial" w:hAnsi="Arial" w:cs="Arial"/>
                <w:i/>
                <w:noProof w:val="0"/>
                <w:lang w:val="vi-VN"/>
              </w:rPr>
              <w:t xml:space="preserve"> </w:t>
            </w:r>
            <w:proofErr w:type="spellStart"/>
            <w:r w:rsidR="00F4653B" w:rsidRPr="003764C0">
              <w:rPr>
                <w:rFonts w:ascii="Arial" w:hAnsi="Arial" w:cs="Arial"/>
                <w:i/>
                <w:noProof w:val="0"/>
                <w:lang w:val="vi-VN"/>
              </w:rPr>
              <w:t>ngày</w:t>
            </w:r>
            <w:proofErr w:type="spellEnd"/>
            <w:r w:rsidR="00F4653B" w:rsidRPr="003764C0">
              <w:rPr>
                <w:rFonts w:ascii="Arial" w:hAnsi="Arial" w:cs="Arial"/>
                <w:i/>
                <w:noProof w:val="0"/>
                <w:lang w:val="vi-VN"/>
              </w:rPr>
              <w:t xml:space="preserve"> 3</w:t>
            </w:r>
            <w:r w:rsidR="00FB490D" w:rsidRPr="003764C0">
              <w:rPr>
                <w:rFonts w:ascii="Arial" w:hAnsi="Arial" w:cs="Arial"/>
                <w:i/>
                <w:noProof w:val="0"/>
                <w:lang w:val="vi-VN"/>
              </w:rPr>
              <w:t>1</w:t>
            </w:r>
            <w:r w:rsidR="00D821F9" w:rsidRPr="003764C0">
              <w:rPr>
                <w:rFonts w:ascii="Arial" w:hAnsi="Arial" w:cs="Arial"/>
                <w:i/>
                <w:noProof w:val="0"/>
                <w:lang w:val="vi-VN"/>
              </w:rPr>
              <w:t xml:space="preserve"> </w:t>
            </w:r>
            <w:proofErr w:type="spellStart"/>
            <w:r w:rsidR="00D821F9" w:rsidRPr="003764C0">
              <w:rPr>
                <w:rFonts w:ascii="Arial" w:hAnsi="Arial" w:cs="Arial"/>
                <w:i/>
                <w:noProof w:val="0"/>
                <w:lang w:val="vi-VN"/>
              </w:rPr>
              <w:t>tháng</w:t>
            </w:r>
            <w:proofErr w:type="spellEnd"/>
            <w:r w:rsidR="00D821F9" w:rsidRPr="003764C0">
              <w:rPr>
                <w:rFonts w:ascii="Arial" w:hAnsi="Arial" w:cs="Arial"/>
                <w:i/>
                <w:noProof w:val="0"/>
                <w:lang w:val="vi-VN"/>
              </w:rPr>
              <w:t xml:space="preserve"> </w:t>
            </w:r>
            <w:r w:rsidR="00F4653B" w:rsidRPr="003764C0">
              <w:rPr>
                <w:rFonts w:ascii="Arial" w:hAnsi="Arial" w:cs="Arial"/>
                <w:i/>
                <w:noProof w:val="0"/>
                <w:lang w:val="vi-VN"/>
              </w:rPr>
              <w:t>1</w:t>
            </w:r>
            <w:r w:rsidRPr="003764C0">
              <w:rPr>
                <w:rFonts w:ascii="Arial" w:hAnsi="Arial" w:cs="Arial"/>
                <w:i/>
                <w:noProof w:val="0"/>
                <w:lang w:val="vi-VN"/>
              </w:rPr>
              <w:t>0</w:t>
            </w:r>
            <w:r w:rsidR="00B950C4" w:rsidRPr="003764C0">
              <w:rPr>
                <w:rFonts w:ascii="Arial" w:hAnsi="Arial" w:cs="Arial"/>
                <w:i/>
                <w:noProof w:val="0"/>
                <w:lang w:val="vi-VN"/>
              </w:rPr>
              <w:t xml:space="preserve"> năm </w:t>
            </w:r>
            <w:r w:rsidR="00951AAB" w:rsidRPr="003764C0">
              <w:rPr>
                <w:rFonts w:ascii="Arial" w:hAnsi="Arial" w:cs="Arial"/>
                <w:i/>
                <w:noProof w:val="0"/>
                <w:lang w:val="vi-VN"/>
              </w:rPr>
              <w:t>20</w:t>
            </w:r>
            <w:r w:rsidR="0076222D" w:rsidRPr="003764C0">
              <w:rPr>
                <w:rFonts w:ascii="Arial" w:hAnsi="Arial" w:cs="Arial"/>
                <w:i/>
                <w:noProof w:val="0"/>
                <w:lang w:val="vi-VN"/>
              </w:rPr>
              <w:t>22</w:t>
            </w:r>
          </w:p>
        </w:tc>
      </w:tr>
      <w:tr w:rsidR="006C2CF8" w:rsidRPr="003764C0" w14:paraId="528DD52C" w14:textId="77777777" w:rsidTr="006B6819">
        <w:tc>
          <w:tcPr>
            <w:tcW w:w="8977" w:type="dxa"/>
            <w:gridSpan w:val="3"/>
          </w:tcPr>
          <w:p w14:paraId="528DD52B" w14:textId="77777777" w:rsidR="006C2CF8" w:rsidRPr="003764C0" w:rsidRDefault="006C2CF8">
            <w:pPr>
              <w:pStyle w:val="Standard1"/>
              <w:jc w:val="both"/>
              <w:rPr>
                <w:rFonts w:ascii="Arial" w:hAnsi="Arial" w:cs="Arial"/>
                <w:noProof w:val="0"/>
                <w:lang w:val="vi-VN"/>
              </w:rPr>
            </w:pPr>
          </w:p>
        </w:tc>
      </w:tr>
      <w:tr w:rsidR="00B51197" w:rsidRPr="003764C0" w14:paraId="528DD530" w14:textId="77777777" w:rsidTr="006B6819">
        <w:tc>
          <w:tcPr>
            <w:tcW w:w="2520" w:type="dxa"/>
          </w:tcPr>
          <w:p w14:paraId="528DD52D" w14:textId="77777777" w:rsidR="00B51197" w:rsidRPr="003764C0" w:rsidRDefault="00B51197">
            <w:pPr>
              <w:rPr>
                <w:rFonts w:ascii="Arial" w:hAnsi="Arial" w:cs="Arial"/>
                <w:b/>
                <w:lang w:val="vi-VN"/>
              </w:rPr>
            </w:pPr>
            <w:proofErr w:type="spellStart"/>
            <w:r w:rsidRPr="003764C0">
              <w:rPr>
                <w:rFonts w:ascii="Arial" w:hAnsi="Arial" w:cs="Arial"/>
                <w:b/>
                <w:lang w:val="vi-VN"/>
              </w:rPr>
              <w:t>Địa</w:t>
            </w:r>
            <w:proofErr w:type="spellEnd"/>
            <w:r w:rsidRPr="003764C0">
              <w:rPr>
                <w:rFonts w:ascii="Arial" w:hAnsi="Arial" w:cs="Arial"/>
                <w:b/>
                <w:lang w:val="vi-VN"/>
              </w:rPr>
              <w:t xml:space="preserve"> </w:t>
            </w:r>
            <w:proofErr w:type="spellStart"/>
            <w:r w:rsidRPr="003764C0">
              <w:rPr>
                <w:rFonts w:ascii="Arial" w:hAnsi="Arial" w:cs="Arial"/>
                <w:b/>
                <w:lang w:val="vi-VN"/>
              </w:rPr>
              <w:t>điểm</w:t>
            </w:r>
            <w:proofErr w:type="spellEnd"/>
            <w:r w:rsidRPr="003764C0">
              <w:rPr>
                <w:rFonts w:ascii="Arial" w:hAnsi="Arial" w:cs="Arial"/>
                <w:b/>
                <w:lang w:val="vi-VN"/>
              </w:rPr>
              <w:t>:</w:t>
            </w:r>
          </w:p>
        </w:tc>
        <w:tc>
          <w:tcPr>
            <w:tcW w:w="6457" w:type="dxa"/>
            <w:gridSpan w:val="2"/>
          </w:tcPr>
          <w:p w14:paraId="528DD52E" w14:textId="77777777" w:rsidR="003D257B" w:rsidRPr="003764C0" w:rsidRDefault="00B51197">
            <w:pPr>
              <w:pStyle w:val="Standard1"/>
              <w:spacing w:before="0" w:after="0"/>
              <w:rPr>
                <w:rFonts w:ascii="Arial" w:hAnsi="Arial" w:cs="Arial"/>
                <w:noProof w:val="0"/>
                <w:lang w:val="vi-VN"/>
              </w:rPr>
            </w:pPr>
            <w:r w:rsidRPr="003764C0">
              <w:rPr>
                <w:rFonts w:ascii="Arial" w:hAnsi="Arial" w:cs="Arial"/>
                <w:noProof w:val="0"/>
                <w:lang w:val="vi-VN"/>
              </w:rPr>
              <w:t xml:space="preserve">Ngân </w:t>
            </w:r>
            <w:proofErr w:type="spellStart"/>
            <w:r w:rsidRPr="003764C0">
              <w:rPr>
                <w:rFonts w:ascii="Arial" w:hAnsi="Arial" w:cs="Arial"/>
                <w:noProof w:val="0"/>
                <w:lang w:val="vi-VN"/>
              </w:rPr>
              <w:t>hàng</w:t>
            </w:r>
            <w:proofErr w:type="spellEnd"/>
            <w:r w:rsidRPr="003764C0">
              <w:rPr>
                <w:rFonts w:ascii="Arial" w:hAnsi="Arial" w:cs="Arial"/>
                <w:noProof w:val="0"/>
                <w:lang w:val="vi-VN"/>
              </w:rPr>
              <w:t xml:space="preserve"> </w:t>
            </w:r>
            <w:r w:rsidR="006249AD" w:rsidRPr="003764C0">
              <w:rPr>
                <w:rFonts w:ascii="Arial" w:hAnsi="Arial" w:cs="Arial"/>
                <w:noProof w:val="0"/>
                <w:lang w:val="vi-VN"/>
              </w:rPr>
              <w:t xml:space="preserve">TMCP </w:t>
            </w:r>
            <w:proofErr w:type="spellStart"/>
            <w:r w:rsidR="006249AD" w:rsidRPr="003764C0">
              <w:rPr>
                <w:rFonts w:ascii="Arial" w:hAnsi="Arial" w:cs="Arial"/>
                <w:noProof w:val="0"/>
                <w:lang w:val="vi-VN"/>
              </w:rPr>
              <w:t>Ngoại</w:t>
            </w:r>
            <w:proofErr w:type="spellEnd"/>
            <w:r w:rsidR="003D257B" w:rsidRPr="003764C0">
              <w:rPr>
                <w:rFonts w:ascii="Arial" w:hAnsi="Arial" w:cs="Arial"/>
                <w:noProof w:val="0"/>
                <w:lang w:val="vi-VN"/>
              </w:rPr>
              <w:t xml:space="preserve"> thương Việt Nam</w:t>
            </w:r>
          </w:p>
          <w:p w14:paraId="528DD52F" w14:textId="48CC68D5" w:rsidR="00B51197" w:rsidRPr="003764C0" w:rsidRDefault="00E23881">
            <w:pPr>
              <w:pStyle w:val="Standard1"/>
              <w:spacing w:before="0" w:after="0"/>
              <w:rPr>
                <w:rFonts w:ascii="Arial" w:hAnsi="Arial" w:cs="Arial"/>
                <w:noProof w:val="0"/>
                <w:lang w:val="vi-VN"/>
              </w:rPr>
            </w:pPr>
            <w:r w:rsidRPr="003764C0">
              <w:rPr>
                <w:rFonts w:ascii="Arial" w:hAnsi="Arial" w:cs="Arial"/>
                <w:noProof w:val="0"/>
                <w:lang w:val="vi-VN"/>
              </w:rPr>
              <w:t>C</w:t>
            </w:r>
            <w:r w:rsidR="00B51197" w:rsidRPr="003764C0">
              <w:rPr>
                <w:rFonts w:ascii="Arial" w:hAnsi="Arial" w:cs="Arial"/>
                <w:noProof w:val="0"/>
                <w:lang w:val="vi-VN"/>
              </w:rPr>
              <w:t xml:space="preserve">hi </w:t>
            </w:r>
            <w:proofErr w:type="spellStart"/>
            <w:r w:rsidR="00B51197" w:rsidRPr="003764C0">
              <w:rPr>
                <w:rFonts w:ascii="Arial" w:hAnsi="Arial" w:cs="Arial"/>
                <w:noProof w:val="0"/>
                <w:lang w:val="vi-VN"/>
              </w:rPr>
              <w:t>nhánh</w:t>
            </w:r>
            <w:proofErr w:type="spellEnd"/>
            <w:r w:rsidR="00B51197" w:rsidRPr="003764C0">
              <w:rPr>
                <w:rFonts w:ascii="Arial" w:hAnsi="Arial" w:cs="Arial"/>
                <w:noProof w:val="0"/>
                <w:lang w:val="vi-VN"/>
              </w:rPr>
              <w:t xml:space="preserve"> </w:t>
            </w:r>
            <w:proofErr w:type="spellStart"/>
            <w:r w:rsidR="006F42B0" w:rsidRPr="003764C0">
              <w:rPr>
                <w:rFonts w:ascii="Arial" w:hAnsi="Arial" w:cs="Arial"/>
                <w:noProof w:val="0"/>
                <w:lang w:val="vi-VN"/>
              </w:rPr>
              <w:t>Cần</w:t>
            </w:r>
            <w:proofErr w:type="spellEnd"/>
            <w:r w:rsidR="006F42B0" w:rsidRPr="003764C0">
              <w:rPr>
                <w:rFonts w:ascii="Arial" w:hAnsi="Arial" w:cs="Arial"/>
                <w:noProof w:val="0"/>
                <w:lang w:val="vi-VN"/>
              </w:rPr>
              <w:t xml:space="preserve"> Thơ</w:t>
            </w:r>
          </w:p>
        </w:tc>
      </w:tr>
      <w:tr w:rsidR="00CF34B2" w:rsidRPr="003764C0" w14:paraId="528DD533" w14:textId="77777777" w:rsidTr="006B6819">
        <w:tc>
          <w:tcPr>
            <w:tcW w:w="2520" w:type="dxa"/>
          </w:tcPr>
          <w:p w14:paraId="528DD531" w14:textId="77777777" w:rsidR="00CF34B2" w:rsidRPr="003764C0" w:rsidRDefault="00CF34B2">
            <w:pPr>
              <w:rPr>
                <w:rFonts w:ascii="Arial" w:hAnsi="Arial" w:cs="Arial"/>
                <w:b/>
                <w:lang w:val="vi-VN"/>
              </w:rPr>
            </w:pPr>
          </w:p>
        </w:tc>
        <w:tc>
          <w:tcPr>
            <w:tcW w:w="6457" w:type="dxa"/>
            <w:gridSpan w:val="2"/>
          </w:tcPr>
          <w:p w14:paraId="528DD532" w14:textId="77777777" w:rsidR="00CF34B2" w:rsidRPr="003764C0" w:rsidRDefault="00CF34B2">
            <w:pPr>
              <w:pStyle w:val="Standard1"/>
              <w:spacing w:before="0" w:after="0"/>
              <w:rPr>
                <w:rFonts w:ascii="Arial" w:hAnsi="Arial" w:cs="Arial"/>
                <w:noProof w:val="0"/>
                <w:lang w:val="vi-VN"/>
              </w:rPr>
            </w:pPr>
          </w:p>
        </w:tc>
      </w:tr>
      <w:tr w:rsidR="00B51197" w:rsidRPr="003764C0" w14:paraId="528DD536" w14:textId="77777777" w:rsidTr="006B6819">
        <w:tc>
          <w:tcPr>
            <w:tcW w:w="2520" w:type="dxa"/>
          </w:tcPr>
          <w:p w14:paraId="528DD534" w14:textId="77777777" w:rsidR="00B51197" w:rsidRPr="003764C0" w:rsidRDefault="00B51197">
            <w:pPr>
              <w:rPr>
                <w:rFonts w:ascii="Arial" w:hAnsi="Arial" w:cs="Arial"/>
                <w:b/>
                <w:lang w:val="vi-VN"/>
              </w:rPr>
            </w:pPr>
            <w:proofErr w:type="spellStart"/>
            <w:r w:rsidRPr="003764C0">
              <w:rPr>
                <w:rFonts w:ascii="Arial" w:hAnsi="Arial" w:cs="Arial"/>
                <w:b/>
                <w:lang w:val="vi-VN"/>
              </w:rPr>
              <w:t>Thời</w:t>
            </w:r>
            <w:proofErr w:type="spellEnd"/>
            <w:r w:rsidRPr="003764C0">
              <w:rPr>
                <w:rFonts w:ascii="Arial" w:hAnsi="Arial" w:cs="Arial"/>
                <w:b/>
                <w:lang w:val="vi-VN"/>
              </w:rPr>
              <w:t xml:space="preserve"> gian:</w:t>
            </w:r>
          </w:p>
        </w:tc>
        <w:tc>
          <w:tcPr>
            <w:tcW w:w="6457" w:type="dxa"/>
            <w:gridSpan w:val="2"/>
          </w:tcPr>
          <w:p w14:paraId="528DD535" w14:textId="6B7388A0" w:rsidR="00B51197" w:rsidRPr="003764C0" w:rsidRDefault="00D713AE">
            <w:pPr>
              <w:pStyle w:val="Standard1"/>
              <w:spacing w:before="0" w:after="0"/>
              <w:rPr>
                <w:rFonts w:ascii="Arial" w:hAnsi="Arial" w:cs="Arial"/>
                <w:noProof w:val="0"/>
                <w:lang w:val="vi-VN"/>
              </w:rPr>
            </w:pPr>
            <w:proofErr w:type="spellStart"/>
            <w:r w:rsidRPr="003764C0">
              <w:rPr>
                <w:rFonts w:ascii="Arial" w:hAnsi="Arial" w:cs="Arial"/>
                <w:noProof w:val="0"/>
                <w:lang w:val="vi-VN"/>
              </w:rPr>
              <w:t>Ngày</w:t>
            </w:r>
            <w:proofErr w:type="spellEnd"/>
            <w:r w:rsidRPr="003764C0">
              <w:rPr>
                <w:rFonts w:ascii="Arial" w:hAnsi="Arial" w:cs="Arial"/>
                <w:noProof w:val="0"/>
                <w:lang w:val="vi-VN"/>
              </w:rPr>
              <w:t xml:space="preserve"> </w:t>
            </w:r>
            <w:del w:id="2" w:author="Anh Dieu Hong Tran" w:date="2022-12-02T14:01:00Z">
              <w:r w:rsidR="00FD4C71" w:rsidRPr="003764C0" w:rsidDel="00386BCD">
                <w:rPr>
                  <w:rFonts w:ascii="Arial" w:hAnsi="Arial" w:cs="Arial"/>
                  <w:noProof w:val="0"/>
                  <w:lang w:val="vi-VN"/>
                </w:rPr>
                <w:delText>2</w:delText>
              </w:r>
              <w:r w:rsidR="009A091A" w:rsidRPr="003764C0" w:rsidDel="00386BCD">
                <w:rPr>
                  <w:rFonts w:ascii="Arial" w:hAnsi="Arial" w:cs="Arial"/>
                  <w:noProof w:val="0"/>
                  <w:lang w:val="vi-VN"/>
                </w:rPr>
                <w:delText>5</w:delText>
              </w:r>
              <w:r w:rsidRPr="003764C0" w:rsidDel="00386BCD">
                <w:rPr>
                  <w:rFonts w:ascii="Arial" w:hAnsi="Arial" w:cs="Arial"/>
                  <w:noProof w:val="0"/>
                  <w:lang w:val="vi-VN"/>
                </w:rPr>
                <w:delText xml:space="preserve"> </w:delText>
              </w:r>
            </w:del>
            <w:ins w:id="3" w:author="Anh Dieu Hong Tran" w:date="2022-12-02T14:01:00Z">
              <w:r w:rsidR="00386BCD" w:rsidRPr="003764C0">
                <w:rPr>
                  <w:rFonts w:ascii="Arial" w:hAnsi="Arial" w:cs="Arial"/>
                  <w:noProof w:val="0"/>
                  <w:lang w:val="vi-VN"/>
                </w:rPr>
                <w:t xml:space="preserve">02 </w:t>
              </w:r>
            </w:ins>
            <w:proofErr w:type="spellStart"/>
            <w:r w:rsidRPr="003764C0">
              <w:rPr>
                <w:rFonts w:ascii="Arial" w:hAnsi="Arial" w:cs="Arial"/>
                <w:noProof w:val="0"/>
                <w:lang w:val="vi-VN"/>
              </w:rPr>
              <w:t>tháng</w:t>
            </w:r>
            <w:proofErr w:type="spellEnd"/>
            <w:r w:rsidRPr="003764C0">
              <w:rPr>
                <w:rFonts w:ascii="Arial" w:hAnsi="Arial" w:cs="Arial"/>
                <w:noProof w:val="0"/>
                <w:lang w:val="vi-VN"/>
              </w:rPr>
              <w:t xml:space="preserve"> </w:t>
            </w:r>
            <w:del w:id="4" w:author="Anh Dieu Hong Tran" w:date="2022-12-02T14:01:00Z">
              <w:r w:rsidR="00FD4C71" w:rsidRPr="003764C0" w:rsidDel="00386BCD">
                <w:rPr>
                  <w:rFonts w:ascii="Arial" w:hAnsi="Arial" w:cs="Arial"/>
                  <w:noProof w:val="0"/>
                  <w:lang w:val="vi-VN"/>
                </w:rPr>
                <w:delText>11</w:delText>
              </w:r>
              <w:r w:rsidRPr="003764C0" w:rsidDel="00386BCD">
                <w:rPr>
                  <w:rFonts w:ascii="Arial" w:hAnsi="Arial" w:cs="Arial"/>
                  <w:noProof w:val="0"/>
                  <w:lang w:val="vi-VN"/>
                </w:rPr>
                <w:delText xml:space="preserve"> </w:delText>
              </w:r>
            </w:del>
            <w:ins w:id="5" w:author="Anh Dieu Hong Tran" w:date="2022-12-02T14:01:00Z">
              <w:r w:rsidR="00386BCD" w:rsidRPr="003764C0">
                <w:rPr>
                  <w:rFonts w:ascii="Arial" w:hAnsi="Arial" w:cs="Arial"/>
                  <w:noProof w:val="0"/>
                  <w:lang w:val="vi-VN"/>
                </w:rPr>
                <w:t xml:space="preserve">12 </w:t>
              </w:r>
            </w:ins>
            <w:r w:rsidRPr="003764C0">
              <w:rPr>
                <w:rFonts w:ascii="Arial" w:hAnsi="Arial" w:cs="Arial"/>
                <w:noProof w:val="0"/>
                <w:lang w:val="vi-VN"/>
              </w:rPr>
              <w:t>năm 20</w:t>
            </w:r>
            <w:r w:rsidR="003F2363" w:rsidRPr="003764C0">
              <w:rPr>
                <w:rFonts w:ascii="Arial" w:hAnsi="Arial" w:cs="Arial"/>
                <w:noProof w:val="0"/>
                <w:lang w:val="vi-VN"/>
              </w:rPr>
              <w:t>2</w:t>
            </w:r>
            <w:r w:rsidR="00FD4C71" w:rsidRPr="003764C0">
              <w:rPr>
                <w:rFonts w:ascii="Arial" w:hAnsi="Arial" w:cs="Arial"/>
                <w:noProof w:val="0"/>
                <w:lang w:val="vi-VN"/>
              </w:rPr>
              <w:t>2</w:t>
            </w:r>
          </w:p>
        </w:tc>
      </w:tr>
      <w:tr w:rsidR="006C2CF8" w:rsidRPr="003764C0" w14:paraId="528DD538" w14:textId="77777777" w:rsidTr="006B6819">
        <w:trPr>
          <w:trHeight w:val="116"/>
        </w:trPr>
        <w:tc>
          <w:tcPr>
            <w:tcW w:w="8977" w:type="dxa"/>
            <w:gridSpan w:val="3"/>
          </w:tcPr>
          <w:p w14:paraId="528DD537" w14:textId="77777777" w:rsidR="006C2CF8" w:rsidRPr="003764C0" w:rsidRDefault="006C2CF8">
            <w:pPr>
              <w:pStyle w:val="Standard1"/>
              <w:spacing w:before="0" w:after="0"/>
              <w:rPr>
                <w:rFonts w:ascii="Arial" w:hAnsi="Arial" w:cs="Arial"/>
                <w:noProof w:val="0"/>
                <w:lang w:val="vi-VN"/>
              </w:rPr>
            </w:pPr>
          </w:p>
        </w:tc>
      </w:tr>
      <w:tr w:rsidR="006C2CF8" w:rsidRPr="003764C0" w14:paraId="528DD542" w14:textId="77777777" w:rsidTr="006B6819">
        <w:tc>
          <w:tcPr>
            <w:tcW w:w="2520" w:type="dxa"/>
          </w:tcPr>
          <w:p w14:paraId="19D9CF23" w14:textId="77777777" w:rsidR="00F63C80" w:rsidRPr="003764C0" w:rsidRDefault="00AC3F4F">
            <w:pPr>
              <w:ind w:right="732"/>
              <w:rPr>
                <w:rFonts w:ascii="Arial" w:hAnsi="Arial" w:cs="Arial"/>
                <w:b/>
                <w:lang w:val="vi-VN"/>
              </w:rPr>
            </w:pPr>
            <w:proofErr w:type="spellStart"/>
            <w:r w:rsidRPr="003764C0">
              <w:rPr>
                <w:rFonts w:ascii="Arial" w:hAnsi="Arial" w:cs="Arial"/>
                <w:b/>
                <w:lang w:val="vi-VN"/>
              </w:rPr>
              <w:t>Th</w:t>
            </w:r>
            <w:r w:rsidR="00F85356" w:rsidRPr="003764C0">
              <w:rPr>
                <w:rFonts w:ascii="Arial" w:hAnsi="Arial" w:cs="Arial"/>
                <w:b/>
                <w:lang w:val="vi-VN"/>
              </w:rPr>
              <w:t>ành</w:t>
            </w:r>
            <w:proofErr w:type="spellEnd"/>
            <w:r w:rsidR="00F85356" w:rsidRPr="003764C0">
              <w:rPr>
                <w:rFonts w:ascii="Arial" w:hAnsi="Arial" w:cs="Arial"/>
                <w:b/>
                <w:lang w:val="vi-VN"/>
              </w:rPr>
              <w:t xml:space="preserve"> </w:t>
            </w:r>
            <w:proofErr w:type="spellStart"/>
            <w:r w:rsidR="00F85356" w:rsidRPr="003764C0">
              <w:rPr>
                <w:rFonts w:ascii="Arial" w:hAnsi="Arial" w:cs="Arial"/>
                <w:b/>
                <w:lang w:val="vi-VN"/>
              </w:rPr>
              <w:t>phần</w:t>
            </w:r>
            <w:proofErr w:type="spellEnd"/>
            <w:r w:rsidR="00F85356" w:rsidRPr="003764C0">
              <w:rPr>
                <w:rFonts w:ascii="Arial" w:hAnsi="Arial" w:cs="Arial"/>
                <w:b/>
                <w:lang w:val="vi-VN"/>
              </w:rPr>
              <w:t xml:space="preserve"> </w:t>
            </w:r>
          </w:p>
          <w:p w14:paraId="528DD539" w14:textId="58B10356" w:rsidR="006C2CF8" w:rsidRPr="003764C0" w:rsidRDefault="00F85356">
            <w:pPr>
              <w:ind w:right="732"/>
              <w:rPr>
                <w:rFonts w:ascii="Arial" w:hAnsi="Arial" w:cs="Arial"/>
                <w:b/>
                <w:lang w:val="vi-VN"/>
              </w:rPr>
            </w:pPr>
            <w:r w:rsidRPr="003764C0">
              <w:rPr>
                <w:rFonts w:ascii="Arial" w:hAnsi="Arial" w:cs="Arial"/>
                <w:b/>
                <w:lang w:val="vi-VN"/>
              </w:rPr>
              <w:t>th</w:t>
            </w:r>
            <w:r w:rsidR="00AC3F4F" w:rsidRPr="003764C0">
              <w:rPr>
                <w:rFonts w:ascii="Arial" w:hAnsi="Arial" w:cs="Arial"/>
                <w:b/>
                <w:lang w:val="vi-VN"/>
              </w:rPr>
              <w:t xml:space="preserve">am </w:t>
            </w:r>
            <w:proofErr w:type="spellStart"/>
            <w:r w:rsidR="00AC3F4F" w:rsidRPr="003764C0">
              <w:rPr>
                <w:rFonts w:ascii="Arial" w:hAnsi="Arial" w:cs="Arial"/>
                <w:b/>
                <w:lang w:val="vi-VN"/>
              </w:rPr>
              <w:t>dự</w:t>
            </w:r>
            <w:proofErr w:type="spellEnd"/>
            <w:r w:rsidR="00AC3F4F" w:rsidRPr="003764C0">
              <w:rPr>
                <w:rFonts w:ascii="Arial" w:hAnsi="Arial" w:cs="Arial"/>
                <w:b/>
                <w:lang w:val="vi-VN"/>
              </w:rPr>
              <w:t xml:space="preserve"> </w:t>
            </w:r>
            <w:proofErr w:type="spellStart"/>
            <w:r w:rsidR="00AC3F4F" w:rsidRPr="003764C0">
              <w:rPr>
                <w:rFonts w:ascii="Arial" w:hAnsi="Arial" w:cs="Arial"/>
                <w:b/>
                <w:lang w:val="vi-VN"/>
              </w:rPr>
              <w:t>cuộc</w:t>
            </w:r>
            <w:proofErr w:type="spellEnd"/>
            <w:r w:rsidR="00AC3F4F" w:rsidRPr="003764C0">
              <w:rPr>
                <w:rFonts w:ascii="Arial" w:hAnsi="Arial" w:cs="Arial"/>
                <w:b/>
                <w:lang w:val="vi-VN"/>
              </w:rPr>
              <w:t xml:space="preserve"> </w:t>
            </w:r>
            <w:proofErr w:type="spellStart"/>
            <w:r w:rsidR="00AC3F4F" w:rsidRPr="003764C0">
              <w:rPr>
                <w:rFonts w:ascii="Arial" w:hAnsi="Arial" w:cs="Arial"/>
                <w:b/>
                <w:lang w:val="vi-VN"/>
              </w:rPr>
              <w:t>họp</w:t>
            </w:r>
            <w:proofErr w:type="spellEnd"/>
            <w:r w:rsidR="006C2CF8" w:rsidRPr="003764C0">
              <w:rPr>
                <w:rFonts w:ascii="Arial" w:hAnsi="Arial" w:cs="Arial"/>
                <w:b/>
                <w:lang w:val="vi-VN"/>
              </w:rPr>
              <w:t>:</w:t>
            </w:r>
          </w:p>
        </w:tc>
        <w:tc>
          <w:tcPr>
            <w:tcW w:w="6457" w:type="dxa"/>
            <w:gridSpan w:val="2"/>
          </w:tcPr>
          <w:p w14:paraId="528DD53A" w14:textId="64DE8546" w:rsidR="00F85356" w:rsidRPr="003764C0" w:rsidRDefault="00F85356">
            <w:pPr>
              <w:pStyle w:val="Standard1"/>
              <w:spacing w:before="0" w:after="0"/>
              <w:rPr>
                <w:rFonts w:ascii="Arial" w:hAnsi="Arial" w:cs="Arial"/>
                <w:b/>
                <w:i/>
                <w:noProof w:val="0"/>
                <w:u w:val="single"/>
                <w:lang w:val="vi-VN"/>
              </w:rPr>
            </w:pPr>
            <w:proofErr w:type="spellStart"/>
            <w:r w:rsidRPr="003764C0">
              <w:rPr>
                <w:rFonts w:ascii="Arial" w:hAnsi="Arial" w:cs="Arial"/>
                <w:b/>
                <w:i/>
                <w:noProof w:val="0"/>
                <w:u w:val="single"/>
                <w:lang w:val="vi-VN"/>
              </w:rPr>
              <w:t>Đại</w:t>
            </w:r>
            <w:proofErr w:type="spellEnd"/>
            <w:r w:rsidRPr="003764C0">
              <w:rPr>
                <w:rFonts w:ascii="Arial" w:hAnsi="Arial" w:cs="Arial"/>
                <w:b/>
                <w:i/>
                <w:noProof w:val="0"/>
                <w:u w:val="single"/>
                <w:lang w:val="vi-VN"/>
              </w:rPr>
              <w:t xml:space="preserve"> </w:t>
            </w:r>
            <w:proofErr w:type="spellStart"/>
            <w:r w:rsidRPr="003764C0">
              <w:rPr>
                <w:rFonts w:ascii="Arial" w:hAnsi="Arial" w:cs="Arial"/>
                <w:b/>
                <w:i/>
                <w:noProof w:val="0"/>
                <w:u w:val="single"/>
                <w:lang w:val="vi-VN"/>
              </w:rPr>
              <w:t>diện</w:t>
            </w:r>
            <w:proofErr w:type="spellEnd"/>
            <w:r w:rsidRPr="003764C0">
              <w:rPr>
                <w:rFonts w:ascii="Arial" w:hAnsi="Arial" w:cs="Arial"/>
                <w:b/>
                <w:i/>
                <w:noProof w:val="0"/>
                <w:u w:val="single"/>
                <w:lang w:val="vi-VN"/>
              </w:rPr>
              <w:t xml:space="preserve"> Ngân </w:t>
            </w:r>
            <w:proofErr w:type="spellStart"/>
            <w:r w:rsidRPr="003764C0">
              <w:rPr>
                <w:rFonts w:ascii="Arial" w:hAnsi="Arial" w:cs="Arial"/>
                <w:b/>
                <w:i/>
                <w:noProof w:val="0"/>
                <w:u w:val="single"/>
                <w:lang w:val="vi-VN"/>
              </w:rPr>
              <w:t>hàng</w:t>
            </w:r>
            <w:proofErr w:type="spellEnd"/>
            <w:r w:rsidRPr="003764C0">
              <w:rPr>
                <w:rFonts w:ascii="Arial" w:hAnsi="Arial" w:cs="Arial"/>
                <w:b/>
                <w:i/>
                <w:noProof w:val="0"/>
                <w:u w:val="single"/>
                <w:lang w:val="vi-VN"/>
              </w:rPr>
              <w:t xml:space="preserve"> </w:t>
            </w:r>
            <w:r w:rsidR="00F4653B" w:rsidRPr="003764C0">
              <w:rPr>
                <w:rFonts w:ascii="Arial" w:hAnsi="Arial" w:cs="Arial"/>
                <w:b/>
                <w:i/>
                <w:noProof w:val="0"/>
                <w:u w:val="single"/>
                <w:lang w:val="vi-VN"/>
              </w:rPr>
              <w:t xml:space="preserve">TMCP </w:t>
            </w:r>
            <w:proofErr w:type="spellStart"/>
            <w:r w:rsidR="006249AD" w:rsidRPr="003764C0">
              <w:rPr>
                <w:rFonts w:ascii="Arial" w:hAnsi="Arial" w:cs="Arial"/>
                <w:b/>
                <w:i/>
                <w:noProof w:val="0"/>
                <w:u w:val="single"/>
                <w:lang w:val="vi-VN"/>
              </w:rPr>
              <w:t>Ngoại</w:t>
            </w:r>
            <w:proofErr w:type="spellEnd"/>
            <w:r w:rsidRPr="003764C0">
              <w:rPr>
                <w:rFonts w:ascii="Arial" w:hAnsi="Arial" w:cs="Arial"/>
                <w:b/>
                <w:i/>
                <w:noProof w:val="0"/>
                <w:u w:val="single"/>
                <w:lang w:val="vi-VN"/>
              </w:rPr>
              <w:t xml:space="preserve"> thương Việt Nam </w:t>
            </w:r>
            <w:r w:rsidR="007B3D46" w:rsidRPr="003764C0">
              <w:rPr>
                <w:rFonts w:ascii="Arial" w:hAnsi="Arial" w:cs="Arial"/>
                <w:b/>
                <w:i/>
                <w:noProof w:val="0"/>
                <w:u w:val="single"/>
                <w:lang w:val="vi-VN"/>
              </w:rPr>
              <w:br/>
            </w:r>
            <w:r w:rsidR="00A16B0D" w:rsidRPr="003764C0">
              <w:rPr>
                <w:rFonts w:ascii="Arial" w:hAnsi="Arial" w:cs="Arial"/>
                <w:b/>
                <w:i/>
                <w:noProof w:val="0"/>
                <w:u w:val="single"/>
                <w:lang w:val="vi-VN"/>
              </w:rPr>
              <w:t>C</w:t>
            </w:r>
            <w:r w:rsidRPr="003764C0">
              <w:rPr>
                <w:rFonts w:ascii="Arial" w:hAnsi="Arial" w:cs="Arial"/>
                <w:b/>
                <w:i/>
                <w:noProof w:val="0"/>
                <w:u w:val="single"/>
                <w:lang w:val="vi-VN"/>
              </w:rPr>
              <w:t xml:space="preserve">hi </w:t>
            </w:r>
            <w:proofErr w:type="spellStart"/>
            <w:r w:rsidRPr="003764C0">
              <w:rPr>
                <w:rFonts w:ascii="Arial" w:hAnsi="Arial" w:cs="Arial"/>
                <w:b/>
                <w:i/>
                <w:noProof w:val="0"/>
                <w:u w:val="single"/>
                <w:lang w:val="vi-VN"/>
              </w:rPr>
              <w:t>nhánh</w:t>
            </w:r>
            <w:proofErr w:type="spellEnd"/>
            <w:r w:rsidRPr="003764C0">
              <w:rPr>
                <w:rFonts w:ascii="Arial" w:hAnsi="Arial" w:cs="Arial"/>
                <w:b/>
                <w:i/>
                <w:noProof w:val="0"/>
                <w:u w:val="single"/>
                <w:lang w:val="vi-VN"/>
              </w:rPr>
              <w:t xml:space="preserve"> </w:t>
            </w:r>
            <w:proofErr w:type="spellStart"/>
            <w:r w:rsidR="006F42B0" w:rsidRPr="003764C0">
              <w:rPr>
                <w:rFonts w:ascii="Arial" w:hAnsi="Arial" w:cs="Arial"/>
                <w:b/>
                <w:i/>
                <w:noProof w:val="0"/>
                <w:u w:val="single"/>
                <w:lang w:val="vi-VN"/>
              </w:rPr>
              <w:t>Cần</w:t>
            </w:r>
            <w:proofErr w:type="spellEnd"/>
            <w:r w:rsidR="006F42B0" w:rsidRPr="003764C0">
              <w:rPr>
                <w:rFonts w:ascii="Arial" w:hAnsi="Arial" w:cs="Arial"/>
                <w:b/>
                <w:i/>
                <w:noProof w:val="0"/>
                <w:u w:val="single"/>
                <w:lang w:val="vi-VN"/>
              </w:rPr>
              <w:t xml:space="preserve"> Thơ</w:t>
            </w:r>
          </w:p>
          <w:p w14:paraId="528DD53B" w14:textId="77777777" w:rsidR="00F85356" w:rsidRPr="003764C0" w:rsidRDefault="00F85356">
            <w:pPr>
              <w:pStyle w:val="Standard1"/>
              <w:spacing w:before="0" w:after="0"/>
              <w:rPr>
                <w:rFonts w:ascii="Arial" w:hAnsi="Arial" w:cs="Arial"/>
                <w:noProof w:val="0"/>
                <w:u w:val="single"/>
                <w:lang w:val="vi-VN"/>
              </w:rPr>
            </w:pPr>
          </w:p>
          <w:p w14:paraId="528DD53D" w14:textId="77A5EC40" w:rsidR="00491339" w:rsidRPr="003764C0" w:rsidRDefault="00A076E0">
            <w:pPr>
              <w:pStyle w:val="Standard1"/>
              <w:spacing w:before="0" w:after="0"/>
              <w:rPr>
                <w:rFonts w:ascii="Arial" w:hAnsi="Arial" w:cs="Arial"/>
                <w:noProof w:val="0"/>
                <w:lang w:val="vi-VN"/>
              </w:rPr>
            </w:pPr>
            <w:r w:rsidRPr="003764C0">
              <w:rPr>
                <w:rFonts w:ascii="Arial" w:hAnsi="Arial" w:cs="Arial"/>
                <w:noProof w:val="0"/>
                <w:lang w:val="vi-VN"/>
              </w:rPr>
              <w:t>Ông</w:t>
            </w:r>
            <w:r w:rsidR="00C304A6" w:rsidRPr="003764C0">
              <w:rPr>
                <w:rFonts w:ascii="Arial" w:hAnsi="Arial" w:cs="Arial"/>
                <w:noProof w:val="0"/>
                <w:lang w:val="vi-VN"/>
              </w:rPr>
              <w:t xml:space="preserve"> </w:t>
            </w:r>
            <w:del w:id="6" w:author="Anh Dieu Hong Tran" w:date="2022-12-02T14:01:00Z">
              <w:r w:rsidR="00C304A6" w:rsidRPr="003764C0" w:rsidDel="00386BCD">
                <w:rPr>
                  <w:rFonts w:ascii="Arial" w:hAnsi="Arial" w:cs="Arial"/>
                  <w:noProof w:val="0"/>
                  <w:highlight w:val="yellow"/>
                  <w:lang w:val="vi-VN"/>
                </w:rPr>
                <w:delText>xxx</w:delText>
              </w:r>
              <w:r w:rsidR="002709F5" w:rsidRPr="003764C0" w:rsidDel="00386BCD">
                <w:rPr>
                  <w:rFonts w:ascii="Arial" w:hAnsi="Arial" w:cs="Arial"/>
                  <w:noProof w:val="0"/>
                  <w:lang w:val="vi-VN"/>
                </w:rPr>
                <w:delText xml:space="preserve"> </w:delText>
              </w:r>
            </w:del>
            <w:ins w:id="7" w:author="Anh Dieu Hong Tran" w:date="2022-12-02T14:01:00Z">
              <w:r w:rsidR="00386BCD" w:rsidRPr="003764C0">
                <w:rPr>
                  <w:rFonts w:ascii="Arial" w:hAnsi="Arial" w:cs="Arial"/>
                  <w:noProof w:val="0"/>
                  <w:lang w:val="vi-VN"/>
                </w:rPr>
                <w:t xml:space="preserve">Trần Long Giang </w:t>
              </w:r>
            </w:ins>
            <w:r w:rsidR="00E144BD" w:rsidRPr="003764C0">
              <w:rPr>
                <w:rFonts w:ascii="Arial" w:hAnsi="Arial" w:cs="Arial"/>
                <w:noProof w:val="0"/>
                <w:lang w:val="vi-VN"/>
              </w:rPr>
              <w:t>–</w:t>
            </w:r>
            <w:r w:rsidR="002709F5" w:rsidRPr="003764C0">
              <w:rPr>
                <w:rFonts w:ascii="Arial" w:hAnsi="Arial" w:cs="Arial"/>
                <w:noProof w:val="0"/>
                <w:lang w:val="vi-VN"/>
              </w:rPr>
              <w:t xml:space="preserve"> </w:t>
            </w:r>
            <w:proofErr w:type="spellStart"/>
            <w:r w:rsidR="00E144BD" w:rsidRPr="003764C0">
              <w:rPr>
                <w:rFonts w:ascii="Arial" w:hAnsi="Arial" w:cs="Arial"/>
                <w:noProof w:val="0"/>
                <w:lang w:val="vi-VN"/>
              </w:rPr>
              <w:t>Giám</w:t>
            </w:r>
            <w:proofErr w:type="spellEnd"/>
            <w:r w:rsidR="00E144BD" w:rsidRPr="003764C0">
              <w:rPr>
                <w:rFonts w:ascii="Arial" w:hAnsi="Arial" w:cs="Arial"/>
                <w:noProof w:val="0"/>
                <w:lang w:val="vi-VN"/>
              </w:rPr>
              <w:t xml:space="preserve"> </w:t>
            </w:r>
            <w:proofErr w:type="spellStart"/>
            <w:r w:rsidR="00E144BD" w:rsidRPr="003764C0">
              <w:rPr>
                <w:rFonts w:ascii="Arial" w:hAnsi="Arial" w:cs="Arial"/>
                <w:noProof w:val="0"/>
                <w:lang w:val="vi-VN"/>
              </w:rPr>
              <w:t>đốc</w:t>
            </w:r>
            <w:proofErr w:type="spellEnd"/>
            <w:r w:rsidR="004806D2" w:rsidRPr="003764C0">
              <w:rPr>
                <w:rFonts w:ascii="Arial" w:hAnsi="Arial" w:cs="Arial"/>
                <w:noProof w:val="0"/>
                <w:lang w:val="vi-VN"/>
              </w:rPr>
              <w:t xml:space="preserve"> </w:t>
            </w:r>
            <w:r w:rsidR="00A57B80" w:rsidRPr="003764C0">
              <w:rPr>
                <w:rFonts w:ascii="Arial" w:hAnsi="Arial" w:cs="Arial"/>
                <w:noProof w:val="0"/>
                <w:lang w:val="vi-VN"/>
              </w:rPr>
              <w:t xml:space="preserve">Chi </w:t>
            </w:r>
            <w:proofErr w:type="spellStart"/>
            <w:r w:rsidR="00A57B80" w:rsidRPr="003764C0">
              <w:rPr>
                <w:rFonts w:ascii="Arial" w:hAnsi="Arial" w:cs="Arial"/>
                <w:noProof w:val="0"/>
                <w:lang w:val="vi-VN"/>
              </w:rPr>
              <w:t>nhánh</w:t>
            </w:r>
            <w:proofErr w:type="spellEnd"/>
          </w:p>
          <w:p w14:paraId="6D23108E" w14:textId="0FA1191B" w:rsidR="00856146" w:rsidRPr="003764C0" w:rsidRDefault="00856146">
            <w:pPr>
              <w:pStyle w:val="Standard1"/>
              <w:spacing w:before="0" w:after="0"/>
              <w:rPr>
                <w:rFonts w:ascii="Arial" w:hAnsi="Arial" w:cs="Arial"/>
                <w:noProof w:val="0"/>
                <w:lang w:val="vi-VN"/>
              </w:rPr>
            </w:pPr>
            <w:proofErr w:type="spellStart"/>
            <w:r w:rsidRPr="003764C0">
              <w:rPr>
                <w:rFonts w:ascii="Arial" w:hAnsi="Arial" w:cs="Arial"/>
                <w:noProof w:val="0"/>
                <w:lang w:val="vi-VN"/>
              </w:rPr>
              <w:t>Bà</w:t>
            </w:r>
            <w:proofErr w:type="spellEnd"/>
            <w:r w:rsidR="00C304A6" w:rsidRPr="003764C0">
              <w:rPr>
                <w:rFonts w:ascii="Arial" w:hAnsi="Arial" w:cs="Arial"/>
                <w:noProof w:val="0"/>
                <w:lang w:val="vi-VN"/>
              </w:rPr>
              <w:t xml:space="preserve"> </w:t>
            </w:r>
            <w:proofErr w:type="spellStart"/>
            <w:r w:rsidR="004225A6" w:rsidRPr="003764C0">
              <w:rPr>
                <w:rFonts w:ascii="Arial" w:hAnsi="Arial" w:cs="Arial"/>
                <w:noProof w:val="0"/>
                <w:lang w:val="vi-VN"/>
              </w:rPr>
              <w:t>Đỗ</w:t>
            </w:r>
            <w:proofErr w:type="spellEnd"/>
            <w:r w:rsidR="004225A6" w:rsidRPr="003764C0">
              <w:rPr>
                <w:rFonts w:ascii="Arial" w:hAnsi="Arial" w:cs="Arial"/>
                <w:noProof w:val="0"/>
                <w:lang w:val="vi-VN"/>
              </w:rPr>
              <w:t xml:space="preserve"> </w:t>
            </w:r>
            <w:proofErr w:type="spellStart"/>
            <w:r w:rsidR="004225A6" w:rsidRPr="003764C0">
              <w:rPr>
                <w:rFonts w:ascii="Arial" w:hAnsi="Arial" w:cs="Arial"/>
                <w:noProof w:val="0"/>
                <w:lang w:val="vi-VN"/>
              </w:rPr>
              <w:t>Quốc</w:t>
            </w:r>
            <w:proofErr w:type="spellEnd"/>
            <w:r w:rsidR="004225A6" w:rsidRPr="003764C0">
              <w:rPr>
                <w:rFonts w:ascii="Arial" w:hAnsi="Arial" w:cs="Arial"/>
                <w:noProof w:val="0"/>
                <w:lang w:val="vi-VN"/>
              </w:rPr>
              <w:t xml:space="preserve"> </w:t>
            </w:r>
            <w:proofErr w:type="spellStart"/>
            <w:r w:rsidR="004225A6" w:rsidRPr="003764C0">
              <w:rPr>
                <w:rFonts w:ascii="Arial" w:hAnsi="Arial" w:cs="Arial"/>
                <w:noProof w:val="0"/>
                <w:lang w:val="vi-VN"/>
              </w:rPr>
              <w:t>Quỳnh</w:t>
            </w:r>
            <w:proofErr w:type="spellEnd"/>
            <w:r w:rsidRPr="003764C0">
              <w:rPr>
                <w:rFonts w:ascii="Arial" w:hAnsi="Arial" w:cs="Arial"/>
                <w:noProof w:val="0"/>
                <w:lang w:val="vi-VN"/>
              </w:rPr>
              <w:t xml:space="preserve">  – </w:t>
            </w:r>
            <w:proofErr w:type="spellStart"/>
            <w:r w:rsidRPr="003764C0">
              <w:rPr>
                <w:rFonts w:ascii="Arial" w:hAnsi="Arial" w:cs="Arial"/>
                <w:noProof w:val="0"/>
                <w:lang w:val="vi-VN"/>
              </w:rPr>
              <w:t>Trưởng</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phòng</w:t>
            </w:r>
            <w:proofErr w:type="spellEnd"/>
            <w:r w:rsidRPr="003764C0">
              <w:rPr>
                <w:rFonts w:ascii="Arial" w:hAnsi="Arial" w:cs="Arial"/>
                <w:noProof w:val="0"/>
                <w:lang w:val="vi-VN"/>
              </w:rPr>
              <w:t xml:space="preserve"> Kế toán</w:t>
            </w:r>
          </w:p>
          <w:p w14:paraId="1716BA53" w14:textId="23C639E0" w:rsidR="003E7A78" w:rsidRPr="003764C0" w:rsidRDefault="00E9712E">
            <w:pPr>
              <w:pStyle w:val="Standard1"/>
              <w:spacing w:before="0" w:after="0"/>
              <w:rPr>
                <w:rFonts w:ascii="Arial" w:hAnsi="Arial" w:cs="Arial"/>
                <w:noProof w:val="0"/>
                <w:lang w:val="vi-VN"/>
              </w:rPr>
            </w:pPr>
            <w:r w:rsidRPr="003764C0">
              <w:rPr>
                <w:rFonts w:ascii="Arial" w:hAnsi="Arial" w:cs="Arial"/>
                <w:noProof w:val="0"/>
                <w:lang w:val="vi-VN"/>
              </w:rPr>
              <w:t>Ông</w:t>
            </w:r>
            <w:r w:rsidR="00C304A6" w:rsidRPr="003764C0">
              <w:rPr>
                <w:rFonts w:ascii="Arial" w:hAnsi="Arial" w:cs="Arial"/>
                <w:noProof w:val="0"/>
                <w:lang w:val="vi-VN"/>
              </w:rPr>
              <w:t xml:space="preserve"> </w:t>
            </w:r>
            <w:r w:rsidR="004225A6" w:rsidRPr="003764C0">
              <w:rPr>
                <w:rFonts w:ascii="Arial" w:hAnsi="Arial" w:cs="Arial"/>
                <w:noProof w:val="0"/>
                <w:lang w:val="vi-VN"/>
              </w:rPr>
              <w:t>Nguyễn Lam</w:t>
            </w:r>
            <w:r w:rsidRPr="003764C0">
              <w:rPr>
                <w:rFonts w:ascii="Arial" w:hAnsi="Arial" w:cs="Arial"/>
                <w:noProof w:val="0"/>
                <w:lang w:val="vi-VN"/>
              </w:rPr>
              <w:t xml:space="preserve"> </w:t>
            </w:r>
            <w:r w:rsidR="003F3C5A" w:rsidRPr="003764C0">
              <w:rPr>
                <w:rFonts w:ascii="Arial" w:hAnsi="Arial" w:cs="Arial"/>
                <w:noProof w:val="0"/>
                <w:lang w:val="vi-VN"/>
              </w:rPr>
              <w:t xml:space="preserve">– </w:t>
            </w:r>
            <w:proofErr w:type="spellStart"/>
            <w:r w:rsidR="003F3C5A" w:rsidRPr="003764C0">
              <w:rPr>
                <w:rFonts w:ascii="Arial" w:hAnsi="Arial" w:cs="Arial"/>
                <w:noProof w:val="0"/>
                <w:lang w:val="vi-VN"/>
              </w:rPr>
              <w:t>Trưởng</w:t>
            </w:r>
            <w:proofErr w:type="spellEnd"/>
            <w:r w:rsidR="003F3C5A" w:rsidRPr="003764C0">
              <w:rPr>
                <w:rFonts w:ascii="Arial" w:hAnsi="Arial" w:cs="Arial"/>
                <w:noProof w:val="0"/>
                <w:lang w:val="vi-VN"/>
              </w:rPr>
              <w:t xml:space="preserve"> </w:t>
            </w:r>
            <w:proofErr w:type="spellStart"/>
            <w:r w:rsidR="003F3C5A" w:rsidRPr="003764C0">
              <w:rPr>
                <w:rFonts w:ascii="Arial" w:hAnsi="Arial" w:cs="Arial"/>
                <w:noProof w:val="0"/>
                <w:lang w:val="vi-VN"/>
              </w:rPr>
              <w:t>phòng</w:t>
            </w:r>
            <w:proofErr w:type="spellEnd"/>
            <w:r w:rsidR="003F3C5A" w:rsidRPr="003764C0">
              <w:rPr>
                <w:rFonts w:ascii="Arial" w:hAnsi="Arial" w:cs="Arial"/>
                <w:noProof w:val="0"/>
                <w:lang w:val="vi-VN"/>
              </w:rPr>
              <w:t xml:space="preserve"> </w:t>
            </w:r>
            <w:proofErr w:type="spellStart"/>
            <w:r w:rsidR="009F38AE" w:rsidRPr="003764C0">
              <w:rPr>
                <w:rFonts w:ascii="Arial" w:hAnsi="Arial" w:cs="Arial"/>
                <w:noProof w:val="0"/>
                <w:lang w:val="vi-VN"/>
              </w:rPr>
              <w:t>Khách</w:t>
            </w:r>
            <w:proofErr w:type="spellEnd"/>
            <w:r w:rsidR="009F38AE" w:rsidRPr="003764C0">
              <w:rPr>
                <w:rFonts w:ascii="Arial" w:hAnsi="Arial" w:cs="Arial"/>
                <w:noProof w:val="0"/>
                <w:lang w:val="vi-VN"/>
              </w:rPr>
              <w:t xml:space="preserve"> </w:t>
            </w:r>
            <w:proofErr w:type="spellStart"/>
            <w:r w:rsidR="009F38AE" w:rsidRPr="003764C0">
              <w:rPr>
                <w:rFonts w:ascii="Arial" w:hAnsi="Arial" w:cs="Arial"/>
                <w:noProof w:val="0"/>
                <w:lang w:val="vi-VN"/>
              </w:rPr>
              <w:t>hàng</w:t>
            </w:r>
            <w:proofErr w:type="spellEnd"/>
            <w:r w:rsidR="009F38AE" w:rsidRPr="003764C0">
              <w:rPr>
                <w:rFonts w:ascii="Arial" w:hAnsi="Arial" w:cs="Arial"/>
                <w:noProof w:val="0"/>
                <w:lang w:val="vi-VN"/>
              </w:rPr>
              <w:t xml:space="preserve"> Doanh </w:t>
            </w:r>
            <w:proofErr w:type="spellStart"/>
            <w:r w:rsidR="009F38AE" w:rsidRPr="003764C0">
              <w:rPr>
                <w:rFonts w:ascii="Arial" w:hAnsi="Arial" w:cs="Arial"/>
                <w:noProof w:val="0"/>
                <w:lang w:val="vi-VN"/>
              </w:rPr>
              <w:t>nghiệp</w:t>
            </w:r>
            <w:proofErr w:type="spellEnd"/>
          </w:p>
          <w:p w14:paraId="43A2C57E" w14:textId="7AD7E4C2" w:rsidR="009F38AE" w:rsidRPr="003764C0" w:rsidRDefault="00335645">
            <w:pPr>
              <w:pStyle w:val="Standard1"/>
              <w:spacing w:before="0" w:after="0"/>
              <w:rPr>
                <w:rFonts w:ascii="Arial" w:hAnsi="Arial" w:cs="Arial"/>
                <w:noProof w:val="0"/>
                <w:lang w:val="vi-VN"/>
              </w:rPr>
            </w:pPr>
            <w:r w:rsidRPr="003764C0">
              <w:rPr>
                <w:rFonts w:ascii="Arial" w:hAnsi="Arial" w:cs="Arial"/>
                <w:noProof w:val="0"/>
                <w:lang w:val="vi-VN"/>
              </w:rPr>
              <w:t>Ông</w:t>
            </w:r>
            <w:r w:rsidR="00C304A6" w:rsidRPr="003764C0">
              <w:rPr>
                <w:rFonts w:ascii="Arial" w:hAnsi="Arial" w:cs="Arial"/>
                <w:noProof w:val="0"/>
                <w:lang w:val="vi-VN"/>
              </w:rPr>
              <w:t xml:space="preserve"> </w:t>
            </w:r>
            <w:proofErr w:type="spellStart"/>
            <w:r w:rsidR="004225A6" w:rsidRPr="003764C0">
              <w:rPr>
                <w:rFonts w:ascii="Arial" w:hAnsi="Arial" w:cs="Arial"/>
                <w:noProof w:val="0"/>
                <w:lang w:val="vi-VN"/>
              </w:rPr>
              <w:t>Võ</w:t>
            </w:r>
            <w:proofErr w:type="spellEnd"/>
            <w:r w:rsidR="004225A6" w:rsidRPr="003764C0">
              <w:rPr>
                <w:rFonts w:ascii="Arial" w:hAnsi="Arial" w:cs="Arial"/>
                <w:noProof w:val="0"/>
                <w:lang w:val="vi-VN"/>
              </w:rPr>
              <w:t xml:space="preserve"> Khôi Nguyên </w:t>
            </w:r>
            <w:r w:rsidR="00C2745E" w:rsidRPr="003764C0">
              <w:rPr>
                <w:rFonts w:ascii="Arial" w:hAnsi="Arial" w:cs="Arial"/>
                <w:noProof w:val="0"/>
                <w:lang w:val="vi-VN"/>
              </w:rPr>
              <w:t>–</w:t>
            </w:r>
            <w:r w:rsidRPr="003764C0">
              <w:rPr>
                <w:rFonts w:ascii="Arial" w:hAnsi="Arial" w:cs="Arial"/>
                <w:noProof w:val="0"/>
                <w:lang w:val="vi-VN"/>
              </w:rPr>
              <w:t xml:space="preserve"> </w:t>
            </w:r>
            <w:proofErr w:type="spellStart"/>
            <w:r w:rsidR="00C2745E" w:rsidRPr="003764C0">
              <w:rPr>
                <w:rFonts w:ascii="Arial" w:hAnsi="Arial" w:cs="Arial"/>
                <w:noProof w:val="0"/>
                <w:lang w:val="vi-VN"/>
              </w:rPr>
              <w:t>Trưởng</w:t>
            </w:r>
            <w:proofErr w:type="spellEnd"/>
            <w:r w:rsidR="00C2745E" w:rsidRPr="003764C0">
              <w:rPr>
                <w:rFonts w:ascii="Arial" w:hAnsi="Arial" w:cs="Arial"/>
                <w:noProof w:val="0"/>
                <w:lang w:val="vi-VN"/>
              </w:rPr>
              <w:t xml:space="preserve"> </w:t>
            </w:r>
            <w:proofErr w:type="spellStart"/>
            <w:r w:rsidR="00C2745E" w:rsidRPr="003764C0">
              <w:rPr>
                <w:rFonts w:ascii="Arial" w:hAnsi="Arial" w:cs="Arial"/>
                <w:noProof w:val="0"/>
                <w:lang w:val="vi-VN"/>
              </w:rPr>
              <w:t>phòng</w:t>
            </w:r>
            <w:proofErr w:type="spellEnd"/>
            <w:r w:rsidR="00C2745E" w:rsidRPr="003764C0">
              <w:rPr>
                <w:rFonts w:ascii="Arial" w:hAnsi="Arial" w:cs="Arial"/>
                <w:noProof w:val="0"/>
                <w:lang w:val="vi-VN"/>
              </w:rPr>
              <w:t xml:space="preserve"> </w:t>
            </w:r>
            <w:proofErr w:type="spellStart"/>
            <w:r w:rsidR="00C2745E" w:rsidRPr="003764C0">
              <w:rPr>
                <w:rFonts w:ascii="Arial" w:hAnsi="Arial" w:cs="Arial"/>
                <w:noProof w:val="0"/>
                <w:lang w:val="vi-VN"/>
              </w:rPr>
              <w:t>Khác</w:t>
            </w:r>
            <w:proofErr w:type="spellEnd"/>
            <w:r w:rsidR="00C2745E" w:rsidRPr="003764C0">
              <w:rPr>
                <w:rFonts w:ascii="Arial" w:hAnsi="Arial" w:cs="Arial"/>
                <w:noProof w:val="0"/>
                <w:lang w:val="vi-VN"/>
              </w:rPr>
              <w:t xml:space="preserve"> </w:t>
            </w:r>
            <w:proofErr w:type="spellStart"/>
            <w:r w:rsidR="00C2745E" w:rsidRPr="003764C0">
              <w:rPr>
                <w:rFonts w:ascii="Arial" w:hAnsi="Arial" w:cs="Arial"/>
                <w:noProof w:val="0"/>
                <w:lang w:val="vi-VN"/>
              </w:rPr>
              <w:t>hàng</w:t>
            </w:r>
            <w:proofErr w:type="spellEnd"/>
            <w:r w:rsidR="00C2745E" w:rsidRPr="003764C0">
              <w:rPr>
                <w:rFonts w:ascii="Arial" w:hAnsi="Arial" w:cs="Arial"/>
                <w:noProof w:val="0"/>
                <w:lang w:val="vi-VN"/>
              </w:rPr>
              <w:t xml:space="preserve"> </w:t>
            </w:r>
            <w:proofErr w:type="spellStart"/>
            <w:r w:rsidR="00C2745E" w:rsidRPr="003764C0">
              <w:rPr>
                <w:rFonts w:ascii="Arial" w:hAnsi="Arial" w:cs="Arial"/>
                <w:noProof w:val="0"/>
                <w:lang w:val="vi-VN"/>
              </w:rPr>
              <w:t>Bán</w:t>
            </w:r>
            <w:proofErr w:type="spellEnd"/>
            <w:r w:rsidR="00C2745E" w:rsidRPr="003764C0">
              <w:rPr>
                <w:rFonts w:ascii="Arial" w:hAnsi="Arial" w:cs="Arial"/>
                <w:noProof w:val="0"/>
                <w:lang w:val="vi-VN"/>
              </w:rPr>
              <w:t xml:space="preserve"> </w:t>
            </w:r>
            <w:proofErr w:type="spellStart"/>
            <w:r w:rsidR="00C2745E" w:rsidRPr="003764C0">
              <w:rPr>
                <w:rFonts w:ascii="Arial" w:hAnsi="Arial" w:cs="Arial"/>
                <w:noProof w:val="0"/>
                <w:lang w:val="vi-VN"/>
              </w:rPr>
              <w:t>lẻ</w:t>
            </w:r>
            <w:proofErr w:type="spellEnd"/>
          </w:p>
          <w:p w14:paraId="142D5902" w14:textId="79D13019" w:rsidR="002627FF" w:rsidRPr="003764C0" w:rsidRDefault="004225A6">
            <w:pPr>
              <w:pStyle w:val="Standard1"/>
              <w:spacing w:before="0" w:after="0"/>
              <w:rPr>
                <w:rFonts w:ascii="Arial" w:hAnsi="Arial" w:cs="Arial"/>
                <w:noProof w:val="0"/>
                <w:lang w:val="vi-VN"/>
              </w:rPr>
            </w:pPr>
            <w:proofErr w:type="spellStart"/>
            <w:r w:rsidRPr="003764C0">
              <w:rPr>
                <w:rFonts w:ascii="Arial" w:hAnsi="Arial" w:cs="Arial"/>
                <w:noProof w:val="0"/>
                <w:lang w:val="vi-VN"/>
              </w:rPr>
              <w:t>Bà</w:t>
            </w:r>
            <w:proofErr w:type="spellEnd"/>
            <w:r w:rsidRPr="003764C0">
              <w:rPr>
                <w:rFonts w:ascii="Arial" w:hAnsi="Arial" w:cs="Arial"/>
                <w:noProof w:val="0"/>
                <w:lang w:val="vi-VN"/>
              </w:rPr>
              <w:t xml:space="preserve"> Nguyễn Thị </w:t>
            </w:r>
            <w:proofErr w:type="spellStart"/>
            <w:r w:rsidRPr="003764C0">
              <w:rPr>
                <w:rFonts w:ascii="Arial" w:hAnsi="Arial" w:cs="Arial"/>
                <w:noProof w:val="0"/>
                <w:lang w:val="vi-VN"/>
              </w:rPr>
              <w:t>Bảo</w:t>
            </w:r>
            <w:proofErr w:type="spellEnd"/>
            <w:r w:rsidRPr="003764C0">
              <w:rPr>
                <w:rFonts w:ascii="Arial" w:hAnsi="Arial" w:cs="Arial"/>
                <w:noProof w:val="0"/>
                <w:lang w:val="vi-VN"/>
              </w:rPr>
              <w:t xml:space="preserve"> Trâm</w:t>
            </w:r>
            <w:r w:rsidR="002627FF" w:rsidRPr="003764C0">
              <w:rPr>
                <w:rFonts w:ascii="Arial" w:hAnsi="Arial" w:cs="Arial"/>
                <w:noProof w:val="0"/>
                <w:lang w:val="vi-VN"/>
              </w:rPr>
              <w:t xml:space="preserve"> </w:t>
            </w:r>
            <w:r w:rsidR="00D94BDF" w:rsidRPr="003764C0">
              <w:rPr>
                <w:rFonts w:ascii="Arial" w:hAnsi="Arial" w:cs="Arial"/>
                <w:noProof w:val="0"/>
                <w:lang w:val="vi-VN"/>
              </w:rPr>
              <w:t>–</w:t>
            </w:r>
            <w:r w:rsidR="00565F9E" w:rsidRPr="003764C0">
              <w:rPr>
                <w:rFonts w:ascii="Arial" w:hAnsi="Arial" w:cs="Arial"/>
                <w:noProof w:val="0"/>
                <w:lang w:val="vi-VN"/>
              </w:rPr>
              <w:t xml:space="preserve"> </w:t>
            </w:r>
            <w:proofErr w:type="spellStart"/>
            <w:r w:rsidR="00D94BDF" w:rsidRPr="003764C0">
              <w:rPr>
                <w:rFonts w:ascii="Arial" w:hAnsi="Arial" w:cs="Arial"/>
                <w:lang w:val="vi-VN"/>
              </w:rPr>
              <w:t>Trưởng</w:t>
            </w:r>
            <w:proofErr w:type="spellEnd"/>
            <w:r w:rsidR="00D94BDF" w:rsidRPr="003764C0">
              <w:rPr>
                <w:rFonts w:ascii="Arial" w:hAnsi="Arial" w:cs="Arial"/>
                <w:noProof w:val="0"/>
                <w:lang w:val="vi-VN"/>
              </w:rPr>
              <w:t xml:space="preserve"> </w:t>
            </w:r>
            <w:proofErr w:type="spellStart"/>
            <w:r w:rsidR="00D94BDF" w:rsidRPr="003764C0">
              <w:rPr>
                <w:rFonts w:ascii="Arial" w:hAnsi="Arial" w:cs="Arial"/>
                <w:noProof w:val="0"/>
                <w:lang w:val="vi-VN"/>
              </w:rPr>
              <w:t>phòng</w:t>
            </w:r>
            <w:proofErr w:type="spellEnd"/>
            <w:r w:rsidR="00D94BDF" w:rsidRPr="003764C0">
              <w:rPr>
                <w:rFonts w:ascii="Arial" w:hAnsi="Arial" w:cs="Arial"/>
                <w:noProof w:val="0"/>
                <w:lang w:val="vi-VN"/>
              </w:rPr>
              <w:t xml:space="preserve"> </w:t>
            </w:r>
            <w:proofErr w:type="spellStart"/>
            <w:r w:rsidR="00D94BDF" w:rsidRPr="003764C0">
              <w:rPr>
                <w:rFonts w:ascii="Arial" w:hAnsi="Arial" w:cs="Arial"/>
                <w:noProof w:val="0"/>
                <w:lang w:val="vi-VN"/>
              </w:rPr>
              <w:t>Quản</w:t>
            </w:r>
            <w:proofErr w:type="spellEnd"/>
            <w:r w:rsidR="00D94BDF" w:rsidRPr="003764C0">
              <w:rPr>
                <w:rFonts w:ascii="Arial" w:hAnsi="Arial" w:cs="Arial"/>
                <w:noProof w:val="0"/>
                <w:lang w:val="vi-VN"/>
              </w:rPr>
              <w:t xml:space="preserve"> </w:t>
            </w:r>
            <w:proofErr w:type="spellStart"/>
            <w:r w:rsidR="00D94BDF" w:rsidRPr="003764C0">
              <w:rPr>
                <w:rFonts w:ascii="Arial" w:hAnsi="Arial" w:cs="Arial"/>
                <w:noProof w:val="0"/>
                <w:lang w:val="vi-VN"/>
              </w:rPr>
              <w:t>lý</w:t>
            </w:r>
            <w:proofErr w:type="spellEnd"/>
            <w:r w:rsidR="00D94BDF" w:rsidRPr="003764C0">
              <w:rPr>
                <w:rFonts w:ascii="Arial" w:hAnsi="Arial" w:cs="Arial"/>
                <w:noProof w:val="0"/>
                <w:lang w:val="vi-VN"/>
              </w:rPr>
              <w:t xml:space="preserve"> </w:t>
            </w:r>
            <w:proofErr w:type="spellStart"/>
            <w:r w:rsidR="00D94BDF" w:rsidRPr="003764C0">
              <w:rPr>
                <w:rFonts w:ascii="Arial" w:hAnsi="Arial" w:cs="Arial"/>
                <w:noProof w:val="0"/>
                <w:lang w:val="vi-VN"/>
              </w:rPr>
              <w:t>nợ</w:t>
            </w:r>
            <w:proofErr w:type="spellEnd"/>
          </w:p>
          <w:p w14:paraId="07F81BF1" w14:textId="77777777" w:rsidR="00D94BDF" w:rsidRPr="003764C0" w:rsidRDefault="00D94BDF">
            <w:pPr>
              <w:pStyle w:val="Standard1"/>
              <w:spacing w:before="0" w:after="0"/>
              <w:rPr>
                <w:rFonts w:ascii="Arial" w:hAnsi="Arial" w:cs="Arial"/>
                <w:noProof w:val="0"/>
                <w:lang w:val="vi-VN"/>
              </w:rPr>
            </w:pPr>
          </w:p>
          <w:p w14:paraId="2EBAB18A" w14:textId="10E814F2" w:rsidR="00B14D6D" w:rsidRPr="003764C0" w:rsidRDefault="00B14D6D" w:rsidP="006F42B0">
            <w:pPr>
              <w:jc w:val="both"/>
              <w:rPr>
                <w:rFonts w:ascii="Arial" w:hAnsi="Arial" w:cs="Arial"/>
                <w:b/>
                <w:i/>
                <w:u w:val="single"/>
                <w:lang w:val="vi-VN"/>
              </w:rPr>
            </w:pPr>
            <w:proofErr w:type="spellStart"/>
            <w:r w:rsidRPr="003764C0">
              <w:rPr>
                <w:rFonts w:ascii="Arial" w:hAnsi="Arial" w:cs="Arial"/>
                <w:b/>
                <w:i/>
                <w:u w:val="single"/>
                <w:lang w:val="vi-VN"/>
              </w:rPr>
              <w:t>Đại</w:t>
            </w:r>
            <w:proofErr w:type="spellEnd"/>
            <w:r w:rsidRPr="003764C0">
              <w:rPr>
                <w:rFonts w:ascii="Arial" w:hAnsi="Arial" w:cs="Arial"/>
                <w:b/>
                <w:i/>
                <w:u w:val="single"/>
                <w:lang w:val="vi-VN"/>
              </w:rPr>
              <w:t xml:space="preserve"> </w:t>
            </w:r>
            <w:proofErr w:type="spellStart"/>
            <w:r w:rsidRPr="003764C0">
              <w:rPr>
                <w:rFonts w:ascii="Arial" w:hAnsi="Arial" w:cs="Arial"/>
                <w:b/>
                <w:i/>
                <w:u w:val="single"/>
                <w:lang w:val="vi-VN"/>
              </w:rPr>
              <w:t>diện</w:t>
            </w:r>
            <w:proofErr w:type="spellEnd"/>
            <w:r w:rsidRPr="003764C0">
              <w:rPr>
                <w:rFonts w:ascii="Arial" w:hAnsi="Arial" w:cs="Arial"/>
                <w:b/>
                <w:i/>
                <w:u w:val="single"/>
                <w:lang w:val="vi-VN"/>
              </w:rPr>
              <w:t xml:space="preserve"> </w:t>
            </w:r>
            <w:r w:rsidR="005C69CA" w:rsidRPr="003764C0">
              <w:rPr>
                <w:rFonts w:ascii="Arial" w:hAnsi="Arial" w:cs="Arial"/>
                <w:b/>
                <w:i/>
                <w:u w:val="single"/>
                <w:lang w:val="vi-VN"/>
              </w:rPr>
              <w:t xml:space="preserve">đơn </w:t>
            </w:r>
            <w:proofErr w:type="spellStart"/>
            <w:r w:rsidR="005C69CA" w:rsidRPr="003764C0">
              <w:rPr>
                <w:rFonts w:ascii="Arial" w:hAnsi="Arial" w:cs="Arial"/>
                <w:b/>
                <w:i/>
                <w:u w:val="single"/>
                <w:lang w:val="vi-VN"/>
              </w:rPr>
              <w:t>vị</w:t>
            </w:r>
            <w:proofErr w:type="spellEnd"/>
            <w:r w:rsidR="005C69CA" w:rsidRPr="003764C0">
              <w:rPr>
                <w:rFonts w:ascii="Arial" w:hAnsi="Arial" w:cs="Arial"/>
                <w:b/>
                <w:i/>
                <w:u w:val="single"/>
                <w:lang w:val="vi-VN"/>
              </w:rPr>
              <w:t xml:space="preserve"> </w:t>
            </w:r>
            <w:proofErr w:type="spellStart"/>
            <w:r w:rsidR="005C69CA" w:rsidRPr="003764C0">
              <w:rPr>
                <w:rFonts w:ascii="Arial" w:hAnsi="Arial" w:cs="Arial"/>
                <w:b/>
                <w:i/>
                <w:u w:val="single"/>
                <w:lang w:val="vi-VN"/>
              </w:rPr>
              <w:t>kiểm</w:t>
            </w:r>
            <w:proofErr w:type="spellEnd"/>
            <w:r w:rsidR="005C69CA" w:rsidRPr="003764C0">
              <w:rPr>
                <w:rFonts w:ascii="Arial" w:hAnsi="Arial" w:cs="Arial"/>
                <w:b/>
                <w:i/>
                <w:u w:val="single"/>
                <w:lang w:val="vi-VN"/>
              </w:rPr>
              <w:t xml:space="preserve"> toán - </w:t>
            </w:r>
            <w:r w:rsidRPr="003764C0">
              <w:rPr>
                <w:rFonts w:ascii="Arial" w:hAnsi="Arial" w:cs="Arial"/>
                <w:b/>
                <w:i/>
                <w:u w:val="single"/>
                <w:lang w:val="vi-VN"/>
              </w:rPr>
              <w:t xml:space="preserve">Công ty </w:t>
            </w:r>
            <w:r w:rsidR="005C69CA" w:rsidRPr="003764C0">
              <w:rPr>
                <w:rFonts w:ascii="Arial" w:hAnsi="Arial" w:cs="Arial"/>
                <w:b/>
                <w:i/>
                <w:u w:val="single"/>
                <w:lang w:val="vi-VN"/>
              </w:rPr>
              <w:t>TNHH</w:t>
            </w:r>
            <w:r w:rsidRPr="003764C0">
              <w:rPr>
                <w:rFonts w:ascii="Arial" w:hAnsi="Arial" w:cs="Arial"/>
                <w:b/>
                <w:i/>
                <w:u w:val="single"/>
                <w:lang w:val="vi-VN"/>
              </w:rPr>
              <w:t xml:space="preserve"> </w:t>
            </w:r>
            <w:proofErr w:type="spellStart"/>
            <w:r w:rsidRPr="003764C0">
              <w:rPr>
                <w:rFonts w:ascii="Arial" w:hAnsi="Arial" w:cs="Arial"/>
                <w:b/>
                <w:i/>
                <w:u w:val="single"/>
                <w:lang w:val="vi-VN"/>
              </w:rPr>
              <w:t>Ernst</w:t>
            </w:r>
            <w:proofErr w:type="spellEnd"/>
            <w:r w:rsidRPr="003764C0">
              <w:rPr>
                <w:rFonts w:ascii="Arial" w:hAnsi="Arial" w:cs="Arial"/>
                <w:b/>
                <w:i/>
                <w:u w:val="single"/>
                <w:lang w:val="vi-VN"/>
              </w:rPr>
              <w:t xml:space="preserve"> &amp; </w:t>
            </w:r>
            <w:proofErr w:type="spellStart"/>
            <w:r w:rsidRPr="003764C0">
              <w:rPr>
                <w:rFonts w:ascii="Arial" w:hAnsi="Arial" w:cs="Arial"/>
                <w:b/>
                <w:i/>
                <w:u w:val="single"/>
                <w:lang w:val="vi-VN"/>
              </w:rPr>
              <w:t>Young</w:t>
            </w:r>
            <w:proofErr w:type="spellEnd"/>
            <w:r w:rsidR="005C69CA" w:rsidRPr="003764C0">
              <w:rPr>
                <w:rFonts w:ascii="Arial" w:hAnsi="Arial" w:cs="Arial"/>
                <w:b/>
                <w:i/>
                <w:u w:val="single"/>
                <w:lang w:val="vi-VN"/>
              </w:rPr>
              <w:t xml:space="preserve"> Việt Nam</w:t>
            </w:r>
          </w:p>
          <w:p w14:paraId="01784EF6" w14:textId="77777777" w:rsidR="00817582" w:rsidRPr="003764C0" w:rsidRDefault="00817582">
            <w:pPr>
              <w:pStyle w:val="Standard1"/>
              <w:spacing w:before="0" w:after="0"/>
              <w:rPr>
                <w:rFonts w:ascii="Arial" w:hAnsi="Arial" w:cs="Arial"/>
                <w:iCs/>
                <w:noProof w:val="0"/>
                <w:lang w:val="vi-VN"/>
              </w:rPr>
            </w:pPr>
          </w:p>
          <w:p w14:paraId="7B8AD12F" w14:textId="4801A088" w:rsidR="004B7CBA" w:rsidRPr="003764C0" w:rsidRDefault="00B14D6D">
            <w:pPr>
              <w:pStyle w:val="Standard1"/>
              <w:spacing w:before="0" w:after="0"/>
              <w:rPr>
                <w:rFonts w:ascii="Arial" w:hAnsi="Arial" w:cs="Arial"/>
                <w:iCs/>
                <w:noProof w:val="0"/>
                <w:lang w:val="vi-VN"/>
              </w:rPr>
            </w:pPr>
            <w:proofErr w:type="spellStart"/>
            <w:r w:rsidRPr="003764C0">
              <w:rPr>
                <w:rFonts w:ascii="Arial" w:hAnsi="Arial" w:cs="Arial"/>
                <w:iCs/>
                <w:noProof w:val="0"/>
                <w:lang w:val="vi-VN"/>
              </w:rPr>
              <w:t>Bà</w:t>
            </w:r>
            <w:proofErr w:type="spellEnd"/>
            <w:r w:rsidRPr="003764C0">
              <w:rPr>
                <w:rFonts w:ascii="Arial" w:hAnsi="Arial" w:cs="Arial"/>
                <w:iCs/>
                <w:noProof w:val="0"/>
                <w:lang w:val="vi-VN"/>
              </w:rPr>
              <w:t xml:space="preserve"> </w:t>
            </w:r>
            <w:proofErr w:type="spellStart"/>
            <w:r w:rsidRPr="003764C0">
              <w:rPr>
                <w:rFonts w:ascii="Arial" w:hAnsi="Arial" w:cs="Arial"/>
                <w:iCs/>
                <w:noProof w:val="0"/>
                <w:lang w:val="vi-VN"/>
              </w:rPr>
              <w:t>Hoàng</w:t>
            </w:r>
            <w:proofErr w:type="spellEnd"/>
            <w:r w:rsidRPr="003764C0">
              <w:rPr>
                <w:rFonts w:ascii="Arial" w:hAnsi="Arial" w:cs="Arial"/>
                <w:iCs/>
                <w:noProof w:val="0"/>
                <w:lang w:val="vi-VN"/>
              </w:rPr>
              <w:t xml:space="preserve"> Thị Hồng Minh – </w:t>
            </w:r>
            <w:proofErr w:type="spellStart"/>
            <w:r w:rsidRPr="003764C0">
              <w:rPr>
                <w:rFonts w:ascii="Arial" w:hAnsi="Arial" w:cs="Arial"/>
                <w:iCs/>
                <w:noProof w:val="0"/>
                <w:lang w:val="vi-VN"/>
              </w:rPr>
              <w:t>Giám</w:t>
            </w:r>
            <w:proofErr w:type="spellEnd"/>
            <w:r w:rsidRPr="003764C0">
              <w:rPr>
                <w:rFonts w:ascii="Arial" w:hAnsi="Arial" w:cs="Arial"/>
                <w:iCs/>
                <w:noProof w:val="0"/>
                <w:lang w:val="vi-VN"/>
              </w:rPr>
              <w:t xml:space="preserve"> </w:t>
            </w:r>
            <w:proofErr w:type="spellStart"/>
            <w:r w:rsidRPr="003764C0">
              <w:rPr>
                <w:rFonts w:ascii="Arial" w:hAnsi="Arial" w:cs="Arial"/>
                <w:iCs/>
                <w:noProof w:val="0"/>
                <w:lang w:val="vi-VN"/>
              </w:rPr>
              <w:t>đốc</w:t>
            </w:r>
            <w:proofErr w:type="spellEnd"/>
            <w:r w:rsidRPr="003764C0">
              <w:rPr>
                <w:rFonts w:ascii="Arial" w:hAnsi="Arial" w:cs="Arial"/>
                <w:iCs/>
                <w:noProof w:val="0"/>
                <w:lang w:val="vi-VN"/>
              </w:rPr>
              <w:t xml:space="preserve"> </w:t>
            </w:r>
            <w:proofErr w:type="spellStart"/>
            <w:r w:rsidRPr="003764C0">
              <w:rPr>
                <w:rFonts w:ascii="Arial" w:hAnsi="Arial" w:cs="Arial"/>
                <w:iCs/>
                <w:noProof w:val="0"/>
                <w:lang w:val="vi-VN"/>
              </w:rPr>
              <w:t>kiểm</w:t>
            </w:r>
            <w:proofErr w:type="spellEnd"/>
            <w:r w:rsidRPr="003764C0">
              <w:rPr>
                <w:rFonts w:ascii="Arial" w:hAnsi="Arial" w:cs="Arial"/>
                <w:iCs/>
                <w:noProof w:val="0"/>
                <w:lang w:val="vi-VN"/>
              </w:rPr>
              <w:t xml:space="preserve"> toán</w:t>
            </w:r>
          </w:p>
          <w:p w14:paraId="7566259F" w14:textId="7D2226EC" w:rsidR="003A304C" w:rsidRPr="003764C0" w:rsidRDefault="003A304C">
            <w:pPr>
              <w:pStyle w:val="Standard1"/>
              <w:spacing w:before="0" w:after="0"/>
              <w:rPr>
                <w:rFonts w:ascii="Arial" w:hAnsi="Arial" w:cs="Arial"/>
                <w:iCs/>
                <w:noProof w:val="0"/>
                <w:lang w:val="vi-VN"/>
              </w:rPr>
            </w:pPr>
            <w:r w:rsidRPr="003764C0">
              <w:rPr>
                <w:rFonts w:ascii="Arial" w:hAnsi="Arial" w:cs="Arial"/>
                <w:iCs/>
                <w:noProof w:val="0"/>
                <w:lang w:val="vi-VN"/>
              </w:rPr>
              <w:t xml:space="preserve">Ông Trần </w:t>
            </w:r>
            <w:proofErr w:type="spellStart"/>
            <w:r w:rsidRPr="003764C0">
              <w:rPr>
                <w:rFonts w:ascii="Arial" w:hAnsi="Arial" w:cs="Arial"/>
                <w:iCs/>
                <w:noProof w:val="0"/>
                <w:lang w:val="vi-VN"/>
              </w:rPr>
              <w:t>Nhật</w:t>
            </w:r>
            <w:proofErr w:type="spellEnd"/>
            <w:r w:rsidRPr="003764C0">
              <w:rPr>
                <w:rFonts w:ascii="Arial" w:hAnsi="Arial" w:cs="Arial"/>
                <w:iCs/>
                <w:noProof w:val="0"/>
                <w:lang w:val="vi-VN"/>
              </w:rPr>
              <w:t xml:space="preserve"> Duy – </w:t>
            </w:r>
            <w:proofErr w:type="spellStart"/>
            <w:r w:rsidRPr="003764C0">
              <w:rPr>
                <w:rFonts w:ascii="Arial" w:hAnsi="Arial" w:cs="Arial"/>
                <w:iCs/>
                <w:noProof w:val="0"/>
                <w:lang w:val="vi-VN"/>
              </w:rPr>
              <w:t>Trưởng</w:t>
            </w:r>
            <w:proofErr w:type="spellEnd"/>
            <w:r w:rsidRPr="003764C0">
              <w:rPr>
                <w:rFonts w:ascii="Arial" w:hAnsi="Arial" w:cs="Arial"/>
                <w:iCs/>
                <w:noProof w:val="0"/>
                <w:lang w:val="vi-VN"/>
              </w:rPr>
              <w:t xml:space="preserve"> </w:t>
            </w:r>
            <w:proofErr w:type="spellStart"/>
            <w:r w:rsidRPr="003764C0">
              <w:rPr>
                <w:rFonts w:ascii="Arial" w:hAnsi="Arial" w:cs="Arial"/>
                <w:iCs/>
                <w:noProof w:val="0"/>
                <w:lang w:val="vi-VN"/>
              </w:rPr>
              <w:t>đoàn</w:t>
            </w:r>
            <w:proofErr w:type="spellEnd"/>
            <w:r w:rsidRPr="003764C0">
              <w:rPr>
                <w:rFonts w:ascii="Arial" w:hAnsi="Arial" w:cs="Arial"/>
                <w:iCs/>
                <w:noProof w:val="0"/>
                <w:lang w:val="vi-VN"/>
              </w:rPr>
              <w:t xml:space="preserve"> </w:t>
            </w:r>
            <w:proofErr w:type="spellStart"/>
            <w:r w:rsidR="00B14D6D" w:rsidRPr="003764C0">
              <w:rPr>
                <w:rFonts w:ascii="Arial" w:hAnsi="Arial" w:cs="Arial"/>
                <w:iCs/>
                <w:noProof w:val="0"/>
                <w:lang w:val="vi-VN"/>
              </w:rPr>
              <w:t>k</w:t>
            </w:r>
            <w:r w:rsidRPr="003764C0">
              <w:rPr>
                <w:rFonts w:ascii="Arial" w:hAnsi="Arial" w:cs="Arial"/>
                <w:iCs/>
                <w:noProof w:val="0"/>
                <w:lang w:val="vi-VN"/>
              </w:rPr>
              <w:t>iểm</w:t>
            </w:r>
            <w:proofErr w:type="spellEnd"/>
            <w:r w:rsidRPr="003764C0">
              <w:rPr>
                <w:rFonts w:ascii="Arial" w:hAnsi="Arial" w:cs="Arial"/>
                <w:iCs/>
                <w:noProof w:val="0"/>
                <w:lang w:val="vi-VN"/>
              </w:rPr>
              <w:t xml:space="preserve"> toán</w:t>
            </w:r>
          </w:p>
          <w:p w14:paraId="6774079D" w14:textId="223C3707" w:rsidR="003B2753" w:rsidRPr="003764C0" w:rsidRDefault="003B2753">
            <w:pPr>
              <w:pStyle w:val="Standard1"/>
              <w:spacing w:before="0" w:after="0"/>
              <w:rPr>
                <w:rFonts w:ascii="Arial" w:hAnsi="Arial" w:cs="Arial"/>
                <w:iCs/>
                <w:noProof w:val="0"/>
                <w:lang w:val="vi-VN"/>
              </w:rPr>
            </w:pPr>
            <w:proofErr w:type="spellStart"/>
            <w:r w:rsidRPr="003764C0">
              <w:rPr>
                <w:rFonts w:ascii="Arial" w:hAnsi="Arial" w:cs="Arial"/>
                <w:iCs/>
                <w:noProof w:val="0"/>
                <w:lang w:val="vi-VN"/>
              </w:rPr>
              <w:t>Bà</w:t>
            </w:r>
            <w:proofErr w:type="spellEnd"/>
            <w:r w:rsidRPr="003764C0">
              <w:rPr>
                <w:rFonts w:ascii="Arial" w:hAnsi="Arial" w:cs="Arial"/>
                <w:iCs/>
                <w:noProof w:val="0"/>
                <w:lang w:val="vi-VN"/>
              </w:rPr>
              <w:t xml:space="preserve"> Trần </w:t>
            </w:r>
            <w:proofErr w:type="spellStart"/>
            <w:r w:rsidRPr="003764C0">
              <w:rPr>
                <w:rFonts w:ascii="Arial" w:hAnsi="Arial" w:cs="Arial"/>
                <w:iCs/>
                <w:noProof w:val="0"/>
                <w:lang w:val="vi-VN"/>
              </w:rPr>
              <w:t>Diệu</w:t>
            </w:r>
            <w:proofErr w:type="spellEnd"/>
            <w:r w:rsidRPr="003764C0">
              <w:rPr>
                <w:rFonts w:ascii="Arial" w:hAnsi="Arial" w:cs="Arial"/>
                <w:iCs/>
                <w:noProof w:val="0"/>
                <w:lang w:val="vi-VN"/>
              </w:rPr>
              <w:t xml:space="preserve"> Hồng Anh – </w:t>
            </w:r>
            <w:proofErr w:type="spellStart"/>
            <w:r w:rsidR="004B7CBA" w:rsidRPr="003764C0">
              <w:rPr>
                <w:rFonts w:ascii="Arial" w:hAnsi="Arial" w:cs="Arial"/>
                <w:iCs/>
                <w:noProof w:val="0"/>
                <w:lang w:val="vi-VN"/>
              </w:rPr>
              <w:t>Thành</w:t>
            </w:r>
            <w:proofErr w:type="spellEnd"/>
            <w:r w:rsidR="004B7CBA" w:rsidRPr="003764C0">
              <w:rPr>
                <w:rFonts w:ascii="Arial" w:hAnsi="Arial" w:cs="Arial"/>
                <w:iCs/>
                <w:noProof w:val="0"/>
                <w:lang w:val="vi-VN"/>
              </w:rPr>
              <w:t xml:space="preserve"> viên</w:t>
            </w:r>
          </w:p>
          <w:p w14:paraId="0E1B4AD3" w14:textId="7B17D4CA" w:rsidR="003B2753" w:rsidRPr="003764C0" w:rsidRDefault="003B2753">
            <w:pPr>
              <w:pStyle w:val="Standard1"/>
              <w:spacing w:before="0" w:after="0"/>
              <w:rPr>
                <w:rFonts w:ascii="Arial" w:hAnsi="Arial" w:cs="Arial"/>
                <w:iCs/>
                <w:noProof w:val="0"/>
                <w:lang w:val="vi-VN"/>
              </w:rPr>
            </w:pPr>
            <w:proofErr w:type="spellStart"/>
            <w:r w:rsidRPr="003764C0">
              <w:rPr>
                <w:rFonts w:ascii="Arial" w:hAnsi="Arial" w:cs="Arial"/>
                <w:iCs/>
                <w:noProof w:val="0"/>
                <w:lang w:val="vi-VN"/>
              </w:rPr>
              <w:t>Bà</w:t>
            </w:r>
            <w:proofErr w:type="spellEnd"/>
            <w:r w:rsidRPr="003764C0">
              <w:rPr>
                <w:rFonts w:ascii="Arial" w:hAnsi="Arial" w:cs="Arial"/>
                <w:iCs/>
                <w:noProof w:val="0"/>
                <w:lang w:val="vi-VN"/>
              </w:rPr>
              <w:t xml:space="preserve"> Vũ Lê </w:t>
            </w:r>
            <w:proofErr w:type="spellStart"/>
            <w:r w:rsidRPr="003764C0">
              <w:rPr>
                <w:rFonts w:ascii="Arial" w:hAnsi="Arial" w:cs="Arial"/>
                <w:iCs/>
                <w:noProof w:val="0"/>
                <w:lang w:val="vi-VN"/>
              </w:rPr>
              <w:t>Thùy</w:t>
            </w:r>
            <w:proofErr w:type="spellEnd"/>
            <w:r w:rsidRPr="003764C0">
              <w:rPr>
                <w:rFonts w:ascii="Arial" w:hAnsi="Arial" w:cs="Arial"/>
                <w:iCs/>
                <w:noProof w:val="0"/>
                <w:lang w:val="vi-VN"/>
              </w:rPr>
              <w:t xml:space="preserve"> Linh – </w:t>
            </w:r>
            <w:proofErr w:type="spellStart"/>
            <w:r w:rsidR="004B7CBA" w:rsidRPr="003764C0">
              <w:rPr>
                <w:rFonts w:ascii="Arial" w:hAnsi="Arial" w:cs="Arial"/>
                <w:iCs/>
                <w:noProof w:val="0"/>
                <w:lang w:val="vi-VN"/>
              </w:rPr>
              <w:t>Thành</w:t>
            </w:r>
            <w:proofErr w:type="spellEnd"/>
            <w:r w:rsidR="004B7CBA" w:rsidRPr="003764C0">
              <w:rPr>
                <w:rFonts w:ascii="Arial" w:hAnsi="Arial" w:cs="Arial"/>
                <w:iCs/>
                <w:noProof w:val="0"/>
                <w:lang w:val="vi-VN"/>
              </w:rPr>
              <w:t xml:space="preserve"> viên</w:t>
            </w:r>
            <w:r w:rsidRPr="003764C0">
              <w:rPr>
                <w:rFonts w:ascii="Arial" w:hAnsi="Arial" w:cs="Arial"/>
                <w:iCs/>
                <w:noProof w:val="0"/>
                <w:lang w:val="vi-VN"/>
              </w:rPr>
              <w:t xml:space="preserve"> </w:t>
            </w:r>
          </w:p>
          <w:p w14:paraId="528DD541" w14:textId="41AC4E13" w:rsidR="002C66DF" w:rsidRPr="003764C0" w:rsidRDefault="003B2753" w:rsidP="00D8644B">
            <w:pPr>
              <w:pStyle w:val="Standard1"/>
              <w:spacing w:before="0" w:after="0"/>
              <w:rPr>
                <w:rFonts w:ascii="Arial" w:hAnsi="Arial" w:cs="Arial"/>
                <w:iCs/>
                <w:noProof w:val="0"/>
                <w:lang w:val="vi-VN"/>
              </w:rPr>
            </w:pPr>
            <w:proofErr w:type="spellStart"/>
            <w:r w:rsidRPr="003764C0">
              <w:rPr>
                <w:rFonts w:ascii="Arial" w:hAnsi="Arial" w:cs="Arial"/>
                <w:iCs/>
                <w:noProof w:val="0"/>
                <w:lang w:val="vi-VN"/>
              </w:rPr>
              <w:t>Bà</w:t>
            </w:r>
            <w:proofErr w:type="spellEnd"/>
            <w:r w:rsidRPr="003764C0">
              <w:rPr>
                <w:rFonts w:ascii="Arial" w:hAnsi="Arial" w:cs="Arial"/>
                <w:iCs/>
                <w:noProof w:val="0"/>
                <w:lang w:val="vi-VN"/>
              </w:rPr>
              <w:t xml:space="preserve"> Nguyễn </w:t>
            </w:r>
            <w:proofErr w:type="spellStart"/>
            <w:r w:rsidRPr="003764C0">
              <w:rPr>
                <w:rFonts w:ascii="Arial" w:hAnsi="Arial" w:cs="Arial"/>
                <w:iCs/>
                <w:noProof w:val="0"/>
                <w:lang w:val="vi-VN"/>
              </w:rPr>
              <w:t>Diệu</w:t>
            </w:r>
            <w:proofErr w:type="spellEnd"/>
            <w:r w:rsidRPr="003764C0">
              <w:rPr>
                <w:rFonts w:ascii="Arial" w:hAnsi="Arial" w:cs="Arial"/>
                <w:iCs/>
                <w:noProof w:val="0"/>
                <w:lang w:val="vi-VN"/>
              </w:rPr>
              <w:t xml:space="preserve"> Linh – </w:t>
            </w:r>
            <w:proofErr w:type="spellStart"/>
            <w:r w:rsidR="004B7CBA" w:rsidRPr="003764C0">
              <w:rPr>
                <w:rFonts w:ascii="Arial" w:hAnsi="Arial" w:cs="Arial"/>
                <w:iCs/>
                <w:noProof w:val="0"/>
                <w:lang w:val="vi-VN"/>
              </w:rPr>
              <w:t>Thành</w:t>
            </w:r>
            <w:proofErr w:type="spellEnd"/>
            <w:r w:rsidR="004B7CBA" w:rsidRPr="003764C0">
              <w:rPr>
                <w:rFonts w:ascii="Arial" w:hAnsi="Arial" w:cs="Arial"/>
                <w:iCs/>
                <w:noProof w:val="0"/>
                <w:lang w:val="vi-VN"/>
              </w:rPr>
              <w:t xml:space="preserve"> viên</w:t>
            </w:r>
          </w:p>
        </w:tc>
      </w:tr>
    </w:tbl>
    <w:p w14:paraId="528DD543" w14:textId="77777777" w:rsidR="00B51197" w:rsidRPr="003764C0" w:rsidRDefault="00B51197">
      <w:pPr>
        <w:jc w:val="both"/>
        <w:rPr>
          <w:rFonts w:ascii="Arial" w:hAnsi="Arial" w:cs="Arial"/>
          <w:lang w:val="vi-VN"/>
        </w:rPr>
      </w:pPr>
      <w:r w:rsidRPr="003764C0">
        <w:rPr>
          <w:rFonts w:ascii="Arial" w:hAnsi="Arial" w:cs="Arial"/>
          <w:lang w:val="vi-VN"/>
        </w:rPr>
        <w:tab/>
      </w:r>
    </w:p>
    <w:p w14:paraId="528DD544" w14:textId="71B3AA9F" w:rsidR="00BA2CA7" w:rsidRPr="003764C0" w:rsidRDefault="00BA2CA7">
      <w:pPr>
        <w:pStyle w:val="Standard1"/>
        <w:spacing w:before="0" w:after="0"/>
        <w:jc w:val="both"/>
        <w:rPr>
          <w:rFonts w:ascii="Arial" w:hAnsi="Arial" w:cs="Arial"/>
          <w:noProof w:val="0"/>
          <w:lang w:val="vi-VN"/>
        </w:rPr>
      </w:pPr>
      <w:proofErr w:type="spellStart"/>
      <w:r w:rsidRPr="003764C0">
        <w:rPr>
          <w:rFonts w:ascii="Arial" w:hAnsi="Arial" w:cs="Arial"/>
          <w:noProof w:val="0"/>
          <w:lang w:val="vi-VN"/>
        </w:rPr>
        <w:t>Là</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m</w:t>
      </w:r>
      <w:r w:rsidR="00D821F9" w:rsidRPr="003764C0">
        <w:rPr>
          <w:rFonts w:ascii="Arial" w:hAnsi="Arial" w:cs="Arial"/>
          <w:noProof w:val="0"/>
          <w:lang w:val="vi-VN"/>
        </w:rPr>
        <w:t>ột</w:t>
      </w:r>
      <w:proofErr w:type="spellEnd"/>
      <w:r w:rsidR="00D821F9" w:rsidRPr="003764C0">
        <w:rPr>
          <w:rFonts w:ascii="Arial" w:hAnsi="Arial" w:cs="Arial"/>
          <w:noProof w:val="0"/>
          <w:lang w:val="vi-VN"/>
        </w:rPr>
        <w:t xml:space="preserve"> </w:t>
      </w:r>
      <w:proofErr w:type="spellStart"/>
      <w:r w:rsidR="00D821F9" w:rsidRPr="003764C0">
        <w:rPr>
          <w:rFonts w:ascii="Arial" w:hAnsi="Arial" w:cs="Arial"/>
          <w:noProof w:val="0"/>
          <w:lang w:val="vi-VN"/>
        </w:rPr>
        <w:t>phần</w:t>
      </w:r>
      <w:proofErr w:type="spellEnd"/>
      <w:r w:rsidR="00D821F9" w:rsidRPr="003764C0">
        <w:rPr>
          <w:rFonts w:ascii="Arial" w:hAnsi="Arial" w:cs="Arial"/>
          <w:noProof w:val="0"/>
          <w:lang w:val="vi-VN"/>
        </w:rPr>
        <w:t xml:space="preserve"> trong </w:t>
      </w:r>
      <w:proofErr w:type="spellStart"/>
      <w:r w:rsidR="00D821F9" w:rsidRPr="003764C0">
        <w:rPr>
          <w:rFonts w:ascii="Arial" w:hAnsi="Arial" w:cs="Arial"/>
          <w:noProof w:val="0"/>
          <w:lang w:val="vi-VN"/>
        </w:rPr>
        <w:t>kế</w:t>
      </w:r>
      <w:proofErr w:type="spellEnd"/>
      <w:r w:rsidR="00D821F9" w:rsidRPr="003764C0">
        <w:rPr>
          <w:rFonts w:ascii="Arial" w:hAnsi="Arial" w:cs="Arial"/>
          <w:noProof w:val="0"/>
          <w:lang w:val="vi-VN"/>
        </w:rPr>
        <w:t xml:space="preserve"> </w:t>
      </w:r>
      <w:proofErr w:type="spellStart"/>
      <w:r w:rsidR="00D821F9" w:rsidRPr="003764C0">
        <w:rPr>
          <w:rFonts w:ascii="Arial" w:hAnsi="Arial" w:cs="Arial"/>
          <w:noProof w:val="0"/>
          <w:lang w:val="vi-VN"/>
        </w:rPr>
        <w:t>hoạch</w:t>
      </w:r>
      <w:proofErr w:type="spellEnd"/>
      <w:r w:rsidR="00D821F9" w:rsidRPr="003764C0">
        <w:rPr>
          <w:rFonts w:ascii="Arial" w:hAnsi="Arial" w:cs="Arial"/>
          <w:noProof w:val="0"/>
          <w:lang w:val="vi-VN"/>
        </w:rPr>
        <w:t xml:space="preserve"> </w:t>
      </w:r>
      <w:proofErr w:type="spellStart"/>
      <w:r w:rsidR="007C1778" w:rsidRPr="003764C0">
        <w:rPr>
          <w:rFonts w:ascii="Arial" w:hAnsi="Arial" w:cs="Arial"/>
          <w:noProof w:val="0"/>
          <w:lang w:val="vi-VN"/>
        </w:rPr>
        <w:t>k</w:t>
      </w:r>
      <w:r w:rsidR="00E40E95" w:rsidRPr="003764C0">
        <w:rPr>
          <w:rFonts w:ascii="Arial" w:hAnsi="Arial" w:cs="Arial"/>
          <w:noProof w:val="0"/>
          <w:lang w:val="vi-VN"/>
        </w:rPr>
        <w:t>iểm</w:t>
      </w:r>
      <w:proofErr w:type="spellEnd"/>
      <w:r w:rsidR="00E40E95" w:rsidRPr="003764C0">
        <w:rPr>
          <w:rFonts w:ascii="Arial" w:hAnsi="Arial" w:cs="Arial"/>
          <w:noProof w:val="0"/>
          <w:lang w:val="vi-VN"/>
        </w:rPr>
        <w:t xml:space="preserve"> toán</w:t>
      </w:r>
      <w:r w:rsidRPr="003764C0">
        <w:rPr>
          <w:rFonts w:ascii="Arial" w:hAnsi="Arial" w:cs="Arial"/>
          <w:noProof w:val="0"/>
          <w:lang w:val="vi-VN"/>
        </w:rPr>
        <w:t xml:space="preserve"> </w:t>
      </w:r>
      <w:proofErr w:type="spellStart"/>
      <w:r w:rsidRPr="003764C0">
        <w:rPr>
          <w:rFonts w:ascii="Arial" w:hAnsi="Arial" w:cs="Arial"/>
          <w:noProof w:val="0"/>
          <w:lang w:val="vi-VN"/>
        </w:rPr>
        <w:t>báo</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cáo</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tài</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chính</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của</w:t>
      </w:r>
      <w:proofErr w:type="spellEnd"/>
      <w:r w:rsidRPr="003764C0">
        <w:rPr>
          <w:rFonts w:ascii="Arial" w:hAnsi="Arial" w:cs="Arial"/>
          <w:noProof w:val="0"/>
          <w:lang w:val="vi-VN"/>
        </w:rPr>
        <w:t xml:space="preserve"> Ngân </w:t>
      </w:r>
      <w:proofErr w:type="spellStart"/>
      <w:r w:rsidRPr="003764C0">
        <w:rPr>
          <w:rFonts w:ascii="Arial" w:hAnsi="Arial" w:cs="Arial"/>
          <w:noProof w:val="0"/>
          <w:lang w:val="vi-VN"/>
        </w:rPr>
        <w:t>hàng</w:t>
      </w:r>
      <w:proofErr w:type="spellEnd"/>
      <w:r w:rsidRPr="003764C0">
        <w:rPr>
          <w:rFonts w:ascii="Arial" w:hAnsi="Arial" w:cs="Arial"/>
          <w:noProof w:val="0"/>
          <w:lang w:val="vi-VN"/>
        </w:rPr>
        <w:t xml:space="preserve"> </w:t>
      </w:r>
      <w:r w:rsidR="00AB6116" w:rsidRPr="003764C0">
        <w:rPr>
          <w:rFonts w:ascii="Arial" w:hAnsi="Arial" w:cs="Arial"/>
          <w:noProof w:val="0"/>
          <w:lang w:val="vi-VN"/>
        </w:rPr>
        <w:t xml:space="preserve">TMCP </w:t>
      </w:r>
      <w:proofErr w:type="spellStart"/>
      <w:r w:rsidR="006249AD" w:rsidRPr="003764C0">
        <w:rPr>
          <w:rFonts w:ascii="Arial" w:hAnsi="Arial" w:cs="Arial"/>
          <w:noProof w:val="0"/>
          <w:lang w:val="vi-VN"/>
        </w:rPr>
        <w:t>Ngoại</w:t>
      </w:r>
      <w:proofErr w:type="spellEnd"/>
      <w:r w:rsidRPr="003764C0">
        <w:rPr>
          <w:rFonts w:ascii="Arial" w:hAnsi="Arial" w:cs="Arial"/>
          <w:noProof w:val="0"/>
          <w:lang w:val="vi-VN"/>
        </w:rPr>
        <w:t xml:space="preserve"> thương Việt Nam</w:t>
      </w:r>
      <w:r w:rsidR="00F82CA6" w:rsidRPr="003764C0">
        <w:rPr>
          <w:rFonts w:ascii="Arial" w:hAnsi="Arial" w:cs="Arial"/>
          <w:noProof w:val="0"/>
          <w:lang w:val="vi-VN"/>
        </w:rPr>
        <w:t>,</w:t>
      </w:r>
      <w:r w:rsidRPr="003764C0">
        <w:rPr>
          <w:rFonts w:ascii="Arial" w:hAnsi="Arial" w:cs="Arial"/>
          <w:noProof w:val="0"/>
          <w:lang w:val="vi-VN"/>
        </w:rPr>
        <w:t xml:space="preserve"> </w:t>
      </w:r>
      <w:proofErr w:type="spellStart"/>
      <w:r w:rsidRPr="003764C0">
        <w:rPr>
          <w:rFonts w:ascii="Arial" w:hAnsi="Arial" w:cs="Arial"/>
          <w:noProof w:val="0"/>
          <w:lang w:val="vi-VN"/>
        </w:rPr>
        <w:t>được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lập</w:t>
      </w:r>
      <w:proofErr w:type="spellEnd"/>
      <w:r w:rsidRPr="003764C0">
        <w:rPr>
          <w:rFonts w:ascii="Arial" w:hAnsi="Arial" w:cs="Arial"/>
          <w:noProof w:val="0"/>
          <w:lang w:val="vi-VN"/>
        </w:rPr>
        <w:t xml:space="preserve"> theo </w:t>
      </w:r>
      <w:proofErr w:type="spellStart"/>
      <w:r w:rsidRPr="003764C0">
        <w:rPr>
          <w:rFonts w:ascii="Arial" w:hAnsi="Arial" w:cs="Arial"/>
          <w:noProof w:val="0"/>
          <w:lang w:val="vi-VN"/>
        </w:rPr>
        <w:t>các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Chuẩn</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m</w:t>
      </w:r>
      <w:r w:rsidR="00D821F9" w:rsidRPr="003764C0">
        <w:rPr>
          <w:rFonts w:ascii="Arial" w:hAnsi="Arial" w:cs="Arial"/>
          <w:noProof w:val="0"/>
          <w:lang w:val="vi-VN"/>
        </w:rPr>
        <w:t>ực</w:t>
      </w:r>
      <w:proofErr w:type="spellEnd"/>
      <w:r w:rsidR="00D821F9" w:rsidRPr="003764C0">
        <w:rPr>
          <w:rFonts w:ascii="Arial" w:hAnsi="Arial" w:cs="Arial"/>
          <w:noProof w:val="0"/>
          <w:lang w:val="vi-VN"/>
        </w:rPr>
        <w:t xml:space="preserve"> Kế toán Việt Nam (VAS) </w:t>
      </w:r>
      <w:proofErr w:type="spellStart"/>
      <w:r w:rsidR="00D821F9" w:rsidRPr="003764C0">
        <w:rPr>
          <w:rFonts w:ascii="Arial" w:hAnsi="Arial" w:cs="Arial"/>
          <w:noProof w:val="0"/>
          <w:lang w:val="vi-VN"/>
        </w:rPr>
        <w:t>và</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các</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Chuẩn</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mực</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Báo</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cáo</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Tài</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chính</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Quốc</w:t>
      </w:r>
      <w:proofErr w:type="spellEnd"/>
      <w:r w:rsidR="00E40E95" w:rsidRPr="003764C0">
        <w:rPr>
          <w:rFonts w:ascii="Arial" w:hAnsi="Arial" w:cs="Arial"/>
          <w:noProof w:val="0"/>
          <w:lang w:val="vi-VN"/>
        </w:rPr>
        <w:t xml:space="preserve"> </w:t>
      </w:r>
      <w:proofErr w:type="spellStart"/>
      <w:r w:rsidR="00E40E95" w:rsidRPr="003764C0">
        <w:rPr>
          <w:rFonts w:ascii="Arial" w:hAnsi="Arial" w:cs="Arial"/>
          <w:noProof w:val="0"/>
          <w:lang w:val="vi-VN"/>
        </w:rPr>
        <w:t>tế</w:t>
      </w:r>
      <w:proofErr w:type="spellEnd"/>
      <w:r w:rsidR="00E40E95" w:rsidRPr="003764C0">
        <w:rPr>
          <w:rFonts w:ascii="Arial" w:hAnsi="Arial" w:cs="Arial"/>
          <w:noProof w:val="0"/>
          <w:lang w:val="vi-VN"/>
        </w:rPr>
        <w:t xml:space="preserve"> (IFRS) </w:t>
      </w:r>
      <w:r w:rsidRPr="003764C0">
        <w:rPr>
          <w:rFonts w:ascii="Arial" w:hAnsi="Arial" w:cs="Arial"/>
          <w:noProof w:val="0"/>
          <w:lang w:val="vi-VN"/>
        </w:rPr>
        <w:t>ch</w:t>
      </w:r>
      <w:r w:rsidR="00BE24B0" w:rsidRPr="003764C0">
        <w:rPr>
          <w:rFonts w:ascii="Arial" w:hAnsi="Arial" w:cs="Arial"/>
          <w:noProof w:val="0"/>
          <w:lang w:val="vi-VN"/>
        </w:rPr>
        <w:t xml:space="preserve">o </w:t>
      </w:r>
      <w:r w:rsidR="00A51334" w:rsidRPr="003764C0">
        <w:rPr>
          <w:rFonts w:ascii="Arial" w:hAnsi="Arial" w:cs="Arial"/>
          <w:noProof w:val="0"/>
          <w:lang w:val="vi-VN"/>
        </w:rPr>
        <w:t xml:space="preserve">năm </w:t>
      </w:r>
      <w:proofErr w:type="spellStart"/>
      <w:r w:rsidR="00B14D6D" w:rsidRPr="003764C0">
        <w:rPr>
          <w:rFonts w:ascii="Arial" w:hAnsi="Arial" w:cs="Arial"/>
          <w:noProof w:val="0"/>
          <w:lang w:val="vi-VN"/>
        </w:rPr>
        <w:t>tài</w:t>
      </w:r>
      <w:proofErr w:type="spellEnd"/>
      <w:r w:rsidR="00B14D6D" w:rsidRPr="003764C0">
        <w:rPr>
          <w:rFonts w:ascii="Arial" w:hAnsi="Arial" w:cs="Arial"/>
          <w:noProof w:val="0"/>
          <w:lang w:val="vi-VN"/>
        </w:rPr>
        <w:t xml:space="preserve"> </w:t>
      </w:r>
      <w:proofErr w:type="spellStart"/>
      <w:r w:rsidR="00B14D6D" w:rsidRPr="003764C0">
        <w:rPr>
          <w:rFonts w:ascii="Arial" w:hAnsi="Arial" w:cs="Arial"/>
          <w:noProof w:val="0"/>
          <w:lang w:val="vi-VN"/>
        </w:rPr>
        <w:t>chính</w:t>
      </w:r>
      <w:proofErr w:type="spellEnd"/>
      <w:r w:rsidR="00B14D6D" w:rsidRPr="003764C0">
        <w:rPr>
          <w:rFonts w:ascii="Arial" w:hAnsi="Arial" w:cs="Arial"/>
          <w:noProof w:val="0"/>
          <w:lang w:val="vi-VN"/>
        </w:rPr>
        <w:t xml:space="preserve"> </w:t>
      </w:r>
      <w:r w:rsidR="00951AAB" w:rsidRPr="003764C0">
        <w:rPr>
          <w:rFonts w:ascii="Arial" w:hAnsi="Arial" w:cs="Arial"/>
          <w:noProof w:val="0"/>
          <w:lang w:val="vi-VN"/>
        </w:rPr>
        <w:t>20</w:t>
      </w:r>
      <w:r w:rsidR="00D62E46" w:rsidRPr="003764C0">
        <w:rPr>
          <w:rFonts w:ascii="Arial" w:hAnsi="Arial" w:cs="Arial"/>
          <w:noProof w:val="0"/>
          <w:lang w:val="vi-VN"/>
        </w:rPr>
        <w:t>22</w:t>
      </w:r>
      <w:r w:rsidRPr="003764C0">
        <w:rPr>
          <w:rFonts w:ascii="Arial" w:hAnsi="Arial" w:cs="Arial"/>
          <w:noProof w:val="0"/>
          <w:lang w:val="vi-VN"/>
        </w:rPr>
        <w:t xml:space="preserve">, </w:t>
      </w:r>
      <w:proofErr w:type="spellStart"/>
      <w:r w:rsidR="00AE41CB" w:rsidRPr="003764C0">
        <w:rPr>
          <w:rFonts w:ascii="Arial" w:hAnsi="Arial" w:cs="Arial"/>
          <w:noProof w:val="0"/>
          <w:lang w:val="vi-VN"/>
        </w:rPr>
        <w:t>và</w:t>
      </w:r>
      <w:proofErr w:type="spellEnd"/>
      <w:r w:rsidR="00AE41CB" w:rsidRPr="003764C0">
        <w:rPr>
          <w:rFonts w:ascii="Arial" w:hAnsi="Arial" w:cs="Arial"/>
          <w:noProof w:val="0"/>
          <w:lang w:val="vi-VN"/>
        </w:rPr>
        <w:t xml:space="preserve"> </w:t>
      </w:r>
      <w:proofErr w:type="spellStart"/>
      <w:r w:rsidR="00D24B1C" w:rsidRPr="003764C0">
        <w:rPr>
          <w:rFonts w:ascii="Arial" w:hAnsi="Arial" w:cs="Arial"/>
          <w:noProof w:val="0"/>
          <w:lang w:val="vi-VN"/>
        </w:rPr>
        <w:t>kiểm</w:t>
      </w:r>
      <w:proofErr w:type="spellEnd"/>
      <w:r w:rsidR="00D24B1C" w:rsidRPr="003764C0">
        <w:rPr>
          <w:rFonts w:ascii="Arial" w:hAnsi="Arial" w:cs="Arial"/>
          <w:noProof w:val="0"/>
          <w:lang w:val="vi-VN"/>
        </w:rPr>
        <w:t xml:space="preserve"> toán </w:t>
      </w:r>
      <w:proofErr w:type="spellStart"/>
      <w:r w:rsidR="00D24B1C" w:rsidRPr="003764C0">
        <w:rPr>
          <w:rFonts w:ascii="Arial" w:hAnsi="Arial" w:cs="Arial"/>
          <w:noProof w:val="0"/>
          <w:lang w:val="vi-VN"/>
        </w:rPr>
        <w:t>hoạt</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động</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Hệ</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thống</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kiểm</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soát</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nội</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bộ</w:t>
      </w:r>
      <w:proofErr w:type="spellEnd"/>
      <w:r w:rsidR="00D24B1C" w:rsidRPr="003764C0">
        <w:rPr>
          <w:rFonts w:ascii="Arial" w:hAnsi="Arial" w:cs="Arial"/>
          <w:noProof w:val="0"/>
          <w:lang w:val="vi-VN"/>
        </w:rPr>
        <w:t xml:space="preserve"> theo yêu </w:t>
      </w:r>
      <w:proofErr w:type="spellStart"/>
      <w:r w:rsidR="00D24B1C" w:rsidRPr="003764C0">
        <w:rPr>
          <w:rFonts w:ascii="Arial" w:hAnsi="Arial" w:cs="Arial"/>
          <w:noProof w:val="0"/>
          <w:lang w:val="vi-VN"/>
        </w:rPr>
        <w:t>cầu</w:t>
      </w:r>
      <w:proofErr w:type="spellEnd"/>
      <w:r w:rsidR="00D24B1C" w:rsidRPr="003764C0">
        <w:rPr>
          <w:rFonts w:ascii="Arial" w:hAnsi="Arial" w:cs="Arial"/>
          <w:noProof w:val="0"/>
          <w:lang w:val="vi-VN"/>
        </w:rPr>
        <w:t xml:space="preserve"> </w:t>
      </w:r>
      <w:proofErr w:type="spellStart"/>
      <w:r w:rsidR="00D24B1C" w:rsidRPr="003764C0">
        <w:rPr>
          <w:rFonts w:ascii="Arial" w:hAnsi="Arial" w:cs="Arial"/>
          <w:noProof w:val="0"/>
          <w:lang w:val="vi-VN"/>
        </w:rPr>
        <w:t>của</w:t>
      </w:r>
      <w:proofErr w:type="spellEnd"/>
      <w:r w:rsidR="00D24B1C" w:rsidRPr="003764C0">
        <w:rPr>
          <w:rFonts w:ascii="Arial" w:hAnsi="Arial" w:cs="Arial"/>
          <w:noProof w:val="0"/>
          <w:lang w:val="vi-VN"/>
        </w:rPr>
        <w:t xml:space="preserve"> Thông tư </w:t>
      </w:r>
      <w:r w:rsidR="00B14D6D" w:rsidRPr="003764C0">
        <w:rPr>
          <w:rFonts w:ascii="Arial" w:hAnsi="Arial" w:cs="Arial"/>
          <w:noProof w:val="0"/>
          <w:lang w:val="vi-VN"/>
        </w:rPr>
        <w:t>39</w:t>
      </w:r>
      <w:r w:rsidR="00512885" w:rsidRPr="003764C0">
        <w:rPr>
          <w:rFonts w:ascii="Arial" w:hAnsi="Arial" w:cs="Arial"/>
          <w:noProof w:val="0"/>
          <w:lang w:val="vi-VN"/>
        </w:rPr>
        <w:t>/20</w:t>
      </w:r>
      <w:r w:rsidR="00B14D6D" w:rsidRPr="003764C0">
        <w:rPr>
          <w:rFonts w:ascii="Arial" w:hAnsi="Arial" w:cs="Arial"/>
          <w:noProof w:val="0"/>
          <w:lang w:val="vi-VN"/>
        </w:rPr>
        <w:t>1</w:t>
      </w:r>
      <w:r w:rsidR="00512885" w:rsidRPr="003764C0">
        <w:rPr>
          <w:rFonts w:ascii="Arial" w:hAnsi="Arial" w:cs="Arial"/>
          <w:noProof w:val="0"/>
          <w:lang w:val="vi-VN"/>
        </w:rPr>
        <w:t>1/TT-NHNN</w:t>
      </w:r>
      <w:r w:rsidR="00B14D6D" w:rsidRPr="003764C0">
        <w:rPr>
          <w:rFonts w:ascii="Arial" w:hAnsi="Arial" w:cs="Arial"/>
          <w:noProof w:val="0"/>
          <w:lang w:val="vi-VN"/>
        </w:rPr>
        <w:t xml:space="preserve"> </w:t>
      </w:r>
      <w:proofErr w:type="spellStart"/>
      <w:r w:rsidR="00B14D6D" w:rsidRPr="003764C0">
        <w:rPr>
          <w:rFonts w:ascii="Arial" w:hAnsi="Arial" w:cs="Arial"/>
          <w:noProof w:val="0"/>
          <w:lang w:val="vi-VN"/>
        </w:rPr>
        <w:t>và</w:t>
      </w:r>
      <w:proofErr w:type="spellEnd"/>
      <w:r w:rsidR="00B14D6D" w:rsidRPr="003764C0">
        <w:rPr>
          <w:rFonts w:ascii="Arial" w:hAnsi="Arial" w:cs="Arial"/>
          <w:noProof w:val="0"/>
          <w:lang w:val="vi-VN"/>
        </w:rPr>
        <w:t xml:space="preserve"> Thông tư 24</w:t>
      </w:r>
      <w:r w:rsidR="00512885" w:rsidRPr="003764C0">
        <w:rPr>
          <w:rFonts w:ascii="Arial" w:hAnsi="Arial" w:cs="Arial"/>
          <w:noProof w:val="0"/>
          <w:lang w:val="vi-VN"/>
        </w:rPr>
        <w:t>/2021/TT-NHNN</w:t>
      </w:r>
      <w:r w:rsidR="00B14D6D" w:rsidRPr="003764C0">
        <w:rPr>
          <w:rFonts w:ascii="Arial" w:hAnsi="Arial" w:cs="Arial"/>
          <w:noProof w:val="0"/>
          <w:lang w:val="vi-VN"/>
        </w:rPr>
        <w:t xml:space="preserve"> </w:t>
      </w:r>
      <w:proofErr w:type="spellStart"/>
      <w:r w:rsidR="00B14D6D" w:rsidRPr="003764C0">
        <w:rPr>
          <w:rFonts w:ascii="Arial" w:hAnsi="Arial" w:cs="Arial"/>
          <w:noProof w:val="0"/>
          <w:lang w:val="vi-VN"/>
        </w:rPr>
        <w:t>sửa</w:t>
      </w:r>
      <w:proofErr w:type="spellEnd"/>
      <w:r w:rsidR="00B14D6D" w:rsidRPr="003764C0">
        <w:rPr>
          <w:rFonts w:ascii="Arial" w:hAnsi="Arial" w:cs="Arial"/>
          <w:noProof w:val="0"/>
          <w:lang w:val="vi-VN"/>
        </w:rPr>
        <w:t xml:space="preserve"> </w:t>
      </w:r>
      <w:proofErr w:type="spellStart"/>
      <w:r w:rsidR="00B14D6D" w:rsidRPr="003764C0">
        <w:rPr>
          <w:rFonts w:ascii="Arial" w:hAnsi="Arial" w:cs="Arial"/>
          <w:noProof w:val="0"/>
          <w:lang w:val="vi-VN"/>
        </w:rPr>
        <w:t>đổi</w:t>
      </w:r>
      <w:proofErr w:type="spellEnd"/>
      <w:r w:rsidR="00B14D6D" w:rsidRPr="003764C0">
        <w:rPr>
          <w:rFonts w:ascii="Arial" w:hAnsi="Arial" w:cs="Arial"/>
          <w:noProof w:val="0"/>
          <w:lang w:val="vi-VN"/>
        </w:rPr>
        <w:t xml:space="preserve"> Thông tư 39</w:t>
      </w:r>
      <w:r w:rsidR="00D24B1C" w:rsidRPr="003764C0">
        <w:rPr>
          <w:rFonts w:ascii="Arial" w:hAnsi="Arial" w:cs="Arial"/>
          <w:noProof w:val="0"/>
          <w:lang w:val="vi-VN"/>
        </w:rPr>
        <w:t xml:space="preserve">, </w:t>
      </w:r>
      <w:proofErr w:type="spellStart"/>
      <w:r w:rsidRPr="003764C0">
        <w:rPr>
          <w:rFonts w:ascii="Arial" w:hAnsi="Arial" w:cs="Arial"/>
          <w:noProof w:val="0"/>
          <w:lang w:val="vi-VN"/>
        </w:rPr>
        <w:t>đoàn</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kiểm</w:t>
      </w:r>
      <w:proofErr w:type="spellEnd"/>
      <w:r w:rsidRPr="003764C0">
        <w:rPr>
          <w:rFonts w:ascii="Arial" w:hAnsi="Arial" w:cs="Arial"/>
          <w:noProof w:val="0"/>
          <w:lang w:val="vi-VN"/>
        </w:rPr>
        <w:t xml:space="preserve"> toán </w:t>
      </w:r>
      <w:proofErr w:type="spellStart"/>
      <w:r w:rsidRPr="003764C0">
        <w:rPr>
          <w:rFonts w:ascii="Arial" w:hAnsi="Arial" w:cs="Arial"/>
          <w:noProof w:val="0"/>
          <w:lang w:val="vi-VN"/>
        </w:rPr>
        <w:t>đã</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làm</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việc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tại</w:t>
      </w:r>
      <w:proofErr w:type="spellEnd"/>
      <w:r w:rsidRPr="003764C0">
        <w:rPr>
          <w:rFonts w:ascii="Arial" w:hAnsi="Arial" w:cs="Arial"/>
          <w:noProof w:val="0"/>
          <w:lang w:val="vi-VN"/>
        </w:rPr>
        <w:t xml:space="preserve"> Ngân </w:t>
      </w:r>
      <w:proofErr w:type="spellStart"/>
      <w:r w:rsidRPr="003764C0">
        <w:rPr>
          <w:rFonts w:ascii="Arial" w:hAnsi="Arial" w:cs="Arial"/>
          <w:noProof w:val="0"/>
          <w:lang w:val="vi-VN"/>
        </w:rPr>
        <w:t>hàng</w:t>
      </w:r>
      <w:proofErr w:type="spellEnd"/>
      <w:r w:rsidRPr="003764C0">
        <w:rPr>
          <w:rFonts w:ascii="Arial" w:hAnsi="Arial" w:cs="Arial"/>
          <w:noProof w:val="0"/>
          <w:lang w:val="vi-VN"/>
        </w:rPr>
        <w:t xml:space="preserve"> </w:t>
      </w:r>
      <w:r w:rsidR="00F4653B" w:rsidRPr="003764C0">
        <w:rPr>
          <w:rFonts w:ascii="Arial" w:hAnsi="Arial" w:cs="Arial"/>
          <w:noProof w:val="0"/>
          <w:lang w:val="vi-VN"/>
        </w:rPr>
        <w:t xml:space="preserve">TMCP </w:t>
      </w:r>
      <w:proofErr w:type="spellStart"/>
      <w:r w:rsidR="006249AD" w:rsidRPr="003764C0">
        <w:rPr>
          <w:rFonts w:ascii="Arial" w:hAnsi="Arial" w:cs="Arial"/>
          <w:noProof w:val="0"/>
          <w:lang w:val="vi-VN"/>
        </w:rPr>
        <w:t>Ngoại</w:t>
      </w:r>
      <w:proofErr w:type="spellEnd"/>
      <w:r w:rsidRPr="003764C0">
        <w:rPr>
          <w:rFonts w:ascii="Arial" w:hAnsi="Arial" w:cs="Arial"/>
          <w:noProof w:val="0"/>
          <w:lang w:val="vi-VN"/>
        </w:rPr>
        <w:t xml:space="preserve"> thương Việt Nam – </w:t>
      </w:r>
      <w:r w:rsidR="00AD24EB" w:rsidRPr="003764C0">
        <w:rPr>
          <w:rFonts w:ascii="Arial" w:hAnsi="Arial" w:cs="Arial"/>
          <w:noProof w:val="0"/>
          <w:lang w:val="vi-VN"/>
        </w:rPr>
        <w:t>C</w:t>
      </w:r>
      <w:r w:rsidRPr="003764C0">
        <w:rPr>
          <w:rFonts w:ascii="Arial" w:hAnsi="Arial" w:cs="Arial"/>
          <w:noProof w:val="0"/>
          <w:lang w:val="vi-VN"/>
        </w:rPr>
        <w:t xml:space="preserve">hi </w:t>
      </w:r>
      <w:proofErr w:type="spellStart"/>
      <w:r w:rsidRPr="003764C0">
        <w:rPr>
          <w:rFonts w:ascii="Arial" w:hAnsi="Arial" w:cs="Arial"/>
          <w:noProof w:val="0"/>
          <w:lang w:val="vi-VN"/>
        </w:rPr>
        <w:t>nhánh</w:t>
      </w:r>
      <w:proofErr w:type="spellEnd"/>
      <w:r w:rsidRPr="003764C0">
        <w:rPr>
          <w:rFonts w:ascii="Arial" w:hAnsi="Arial" w:cs="Arial"/>
          <w:noProof w:val="0"/>
          <w:lang w:val="vi-VN"/>
        </w:rPr>
        <w:t xml:space="preserve"> </w:t>
      </w:r>
      <w:proofErr w:type="spellStart"/>
      <w:r w:rsidR="006F42B0" w:rsidRPr="003764C0">
        <w:rPr>
          <w:rFonts w:ascii="Arial" w:hAnsi="Arial" w:cs="Arial"/>
          <w:noProof w:val="0"/>
          <w:lang w:val="vi-VN"/>
        </w:rPr>
        <w:t>Cần</w:t>
      </w:r>
      <w:proofErr w:type="spellEnd"/>
      <w:r w:rsidR="006F42B0" w:rsidRPr="003764C0">
        <w:rPr>
          <w:rFonts w:ascii="Arial" w:hAnsi="Arial" w:cs="Arial"/>
          <w:noProof w:val="0"/>
          <w:lang w:val="vi-VN"/>
        </w:rPr>
        <w:t xml:space="preserve"> Thơ</w:t>
      </w:r>
      <w:r w:rsidRPr="003764C0">
        <w:rPr>
          <w:rFonts w:ascii="Arial" w:hAnsi="Arial" w:cs="Arial"/>
          <w:noProof w:val="0"/>
          <w:lang w:val="vi-VN"/>
        </w:rPr>
        <w:t xml:space="preserve"> (“Chi </w:t>
      </w:r>
      <w:proofErr w:type="spellStart"/>
      <w:r w:rsidRPr="003764C0">
        <w:rPr>
          <w:rFonts w:ascii="Arial" w:hAnsi="Arial" w:cs="Arial"/>
          <w:noProof w:val="0"/>
          <w:lang w:val="vi-VN"/>
        </w:rPr>
        <w:t>n</w:t>
      </w:r>
      <w:r w:rsidR="006249AD" w:rsidRPr="003764C0">
        <w:rPr>
          <w:rFonts w:ascii="Arial" w:hAnsi="Arial" w:cs="Arial"/>
          <w:noProof w:val="0"/>
          <w:lang w:val="vi-VN"/>
        </w:rPr>
        <w:t>hánh</w:t>
      </w:r>
      <w:proofErr w:type="spellEnd"/>
      <w:r w:rsidR="006249AD" w:rsidRPr="003764C0">
        <w:rPr>
          <w:rFonts w:ascii="Arial" w:hAnsi="Arial" w:cs="Arial"/>
          <w:noProof w:val="0"/>
          <w:lang w:val="vi-VN"/>
        </w:rPr>
        <w:t xml:space="preserve">”) trong </w:t>
      </w:r>
      <w:proofErr w:type="spellStart"/>
      <w:r w:rsidR="006249AD" w:rsidRPr="003764C0">
        <w:rPr>
          <w:rFonts w:ascii="Arial" w:hAnsi="Arial" w:cs="Arial"/>
          <w:noProof w:val="0"/>
          <w:lang w:val="vi-VN"/>
        </w:rPr>
        <w:t>thời</w:t>
      </w:r>
      <w:proofErr w:type="spellEnd"/>
      <w:r w:rsidR="006249AD" w:rsidRPr="003764C0">
        <w:rPr>
          <w:rFonts w:ascii="Arial" w:hAnsi="Arial" w:cs="Arial"/>
          <w:noProof w:val="0"/>
          <w:lang w:val="vi-VN"/>
        </w:rPr>
        <w:t xml:space="preserve"> gian </w:t>
      </w:r>
      <w:proofErr w:type="spellStart"/>
      <w:r w:rsidR="006249AD" w:rsidRPr="003764C0">
        <w:rPr>
          <w:rFonts w:ascii="Arial" w:hAnsi="Arial" w:cs="Arial"/>
          <w:noProof w:val="0"/>
          <w:lang w:val="vi-VN"/>
        </w:rPr>
        <w:t>từ</w:t>
      </w:r>
      <w:proofErr w:type="spellEnd"/>
      <w:r w:rsidR="006249AD" w:rsidRPr="003764C0">
        <w:rPr>
          <w:rFonts w:ascii="Arial" w:hAnsi="Arial" w:cs="Arial"/>
          <w:noProof w:val="0"/>
          <w:lang w:val="vi-VN"/>
        </w:rPr>
        <w:t xml:space="preserve"> </w:t>
      </w:r>
      <w:proofErr w:type="spellStart"/>
      <w:r w:rsidR="006249AD" w:rsidRPr="003764C0">
        <w:rPr>
          <w:rFonts w:ascii="Arial" w:hAnsi="Arial" w:cs="Arial"/>
          <w:noProof w:val="0"/>
          <w:lang w:val="vi-VN"/>
        </w:rPr>
        <w:t>ngày</w:t>
      </w:r>
      <w:proofErr w:type="spellEnd"/>
      <w:r w:rsidR="006249AD" w:rsidRPr="003764C0">
        <w:rPr>
          <w:rFonts w:ascii="Arial" w:hAnsi="Arial" w:cs="Arial"/>
          <w:noProof w:val="0"/>
          <w:lang w:val="vi-VN"/>
        </w:rPr>
        <w:t xml:space="preserve"> </w:t>
      </w:r>
      <w:del w:id="8" w:author="Anh Dieu Hong Tran" w:date="2022-12-02T14:01:00Z">
        <w:r w:rsidR="00023838" w:rsidRPr="003764C0" w:rsidDel="00386BCD">
          <w:rPr>
            <w:rFonts w:ascii="Arial" w:hAnsi="Arial" w:cs="Arial"/>
            <w:noProof w:val="0"/>
            <w:lang w:val="vi-VN"/>
          </w:rPr>
          <w:delText>21</w:delText>
        </w:r>
        <w:r w:rsidRPr="003764C0" w:rsidDel="00386BCD">
          <w:rPr>
            <w:rFonts w:ascii="Arial" w:hAnsi="Arial" w:cs="Arial"/>
            <w:noProof w:val="0"/>
            <w:lang w:val="vi-VN"/>
          </w:rPr>
          <w:delText xml:space="preserve"> </w:delText>
        </w:r>
      </w:del>
      <w:ins w:id="9" w:author="Anh Dieu Hong Tran" w:date="2022-12-02T14:01:00Z">
        <w:r w:rsidR="00386BCD" w:rsidRPr="003764C0">
          <w:rPr>
            <w:rFonts w:ascii="Arial" w:hAnsi="Arial" w:cs="Arial"/>
            <w:noProof w:val="0"/>
            <w:lang w:val="vi-VN"/>
          </w:rPr>
          <w:t xml:space="preserve">25 </w:t>
        </w:r>
      </w:ins>
      <w:proofErr w:type="spellStart"/>
      <w:r w:rsidRPr="003764C0">
        <w:rPr>
          <w:rFonts w:ascii="Arial" w:hAnsi="Arial" w:cs="Arial"/>
          <w:noProof w:val="0"/>
          <w:lang w:val="vi-VN"/>
        </w:rPr>
        <w:t>tháng</w:t>
      </w:r>
      <w:proofErr w:type="spellEnd"/>
      <w:r w:rsidRPr="003764C0">
        <w:rPr>
          <w:rFonts w:ascii="Arial" w:hAnsi="Arial" w:cs="Arial"/>
          <w:noProof w:val="0"/>
          <w:lang w:val="vi-VN"/>
        </w:rPr>
        <w:t xml:space="preserve"> </w:t>
      </w:r>
      <w:r w:rsidR="00023838" w:rsidRPr="003764C0">
        <w:rPr>
          <w:rFonts w:ascii="Arial" w:hAnsi="Arial" w:cs="Arial"/>
          <w:noProof w:val="0"/>
          <w:lang w:val="vi-VN"/>
        </w:rPr>
        <w:t>11</w:t>
      </w:r>
      <w:r w:rsidR="00A51334" w:rsidRPr="003764C0">
        <w:rPr>
          <w:rFonts w:ascii="Arial" w:hAnsi="Arial" w:cs="Arial"/>
          <w:noProof w:val="0"/>
          <w:lang w:val="vi-VN"/>
        </w:rPr>
        <w:t xml:space="preserve"> </w:t>
      </w:r>
      <w:r w:rsidR="00D821F9" w:rsidRPr="003764C0">
        <w:rPr>
          <w:rFonts w:ascii="Arial" w:hAnsi="Arial" w:cs="Arial"/>
          <w:noProof w:val="0"/>
          <w:lang w:val="vi-VN"/>
        </w:rPr>
        <w:t>năm 20</w:t>
      </w:r>
      <w:r w:rsidR="00023838" w:rsidRPr="003764C0">
        <w:rPr>
          <w:rFonts w:ascii="Arial" w:hAnsi="Arial" w:cs="Arial"/>
          <w:noProof w:val="0"/>
          <w:lang w:val="vi-VN"/>
        </w:rPr>
        <w:t>22</w:t>
      </w:r>
      <w:r w:rsidRPr="003764C0">
        <w:rPr>
          <w:rFonts w:ascii="Arial" w:hAnsi="Arial" w:cs="Arial"/>
          <w:noProof w:val="0"/>
          <w:lang w:val="vi-VN"/>
        </w:rPr>
        <w:t xml:space="preserve"> </w:t>
      </w:r>
      <w:proofErr w:type="spellStart"/>
      <w:r w:rsidRPr="003764C0">
        <w:rPr>
          <w:rFonts w:ascii="Arial" w:hAnsi="Arial" w:cs="Arial"/>
          <w:noProof w:val="0"/>
          <w:lang w:val="vi-VN"/>
        </w:rPr>
        <w:t>đến</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ngày</w:t>
      </w:r>
      <w:proofErr w:type="spellEnd"/>
      <w:r w:rsidRPr="003764C0">
        <w:rPr>
          <w:rFonts w:ascii="Arial" w:hAnsi="Arial" w:cs="Arial"/>
          <w:noProof w:val="0"/>
          <w:lang w:val="vi-VN"/>
        </w:rPr>
        <w:t xml:space="preserve"> </w:t>
      </w:r>
      <w:del w:id="10" w:author="Anh Dieu Hong Tran" w:date="2022-12-02T14:01:00Z">
        <w:r w:rsidR="00023838" w:rsidRPr="003764C0" w:rsidDel="00386BCD">
          <w:rPr>
            <w:rFonts w:ascii="Arial" w:hAnsi="Arial" w:cs="Arial"/>
            <w:noProof w:val="0"/>
            <w:lang w:val="vi-VN"/>
          </w:rPr>
          <w:delText>25</w:delText>
        </w:r>
        <w:r w:rsidRPr="003764C0" w:rsidDel="00386BCD">
          <w:rPr>
            <w:rFonts w:ascii="Arial" w:hAnsi="Arial" w:cs="Arial"/>
            <w:noProof w:val="0"/>
            <w:lang w:val="vi-VN"/>
          </w:rPr>
          <w:delText xml:space="preserve"> </w:delText>
        </w:r>
      </w:del>
      <w:ins w:id="11" w:author="Anh Dieu Hong Tran" w:date="2022-12-02T14:01:00Z">
        <w:r w:rsidR="00386BCD" w:rsidRPr="003764C0">
          <w:rPr>
            <w:rFonts w:ascii="Arial" w:hAnsi="Arial" w:cs="Arial"/>
            <w:noProof w:val="0"/>
            <w:lang w:val="vi-VN"/>
          </w:rPr>
          <w:t xml:space="preserve">02 </w:t>
        </w:r>
      </w:ins>
      <w:proofErr w:type="spellStart"/>
      <w:r w:rsidRPr="003764C0">
        <w:rPr>
          <w:rFonts w:ascii="Arial" w:hAnsi="Arial" w:cs="Arial"/>
          <w:noProof w:val="0"/>
          <w:lang w:val="vi-VN"/>
        </w:rPr>
        <w:t>tháng</w:t>
      </w:r>
      <w:proofErr w:type="spellEnd"/>
      <w:r w:rsidRPr="003764C0">
        <w:rPr>
          <w:rFonts w:ascii="Arial" w:hAnsi="Arial" w:cs="Arial"/>
          <w:noProof w:val="0"/>
          <w:lang w:val="vi-VN"/>
        </w:rPr>
        <w:t xml:space="preserve"> </w:t>
      </w:r>
      <w:del w:id="12" w:author="Anh Dieu Hong Tran" w:date="2022-12-02T14:01:00Z">
        <w:r w:rsidR="00023838" w:rsidRPr="003764C0" w:rsidDel="00386BCD">
          <w:rPr>
            <w:rFonts w:ascii="Arial" w:hAnsi="Arial" w:cs="Arial"/>
            <w:noProof w:val="0"/>
            <w:lang w:val="vi-VN"/>
          </w:rPr>
          <w:delText>11</w:delText>
        </w:r>
        <w:r w:rsidR="00D821F9" w:rsidRPr="003764C0" w:rsidDel="00386BCD">
          <w:rPr>
            <w:rFonts w:ascii="Arial" w:hAnsi="Arial" w:cs="Arial"/>
            <w:noProof w:val="0"/>
            <w:lang w:val="vi-VN"/>
          </w:rPr>
          <w:delText xml:space="preserve"> </w:delText>
        </w:r>
      </w:del>
      <w:ins w:id="13" w:author="Anh Dieu Hong Tran" w:date="2022-12-02T14:01:00Z">
        <w:r w:rsidR="00386BCD" w:rsidRPr="003764C0">
          <w:rPr>
            <w:rFonts w:ascii="Arial" w:hAnsi="Arial" w:cs="Arial"/>
            <w:noProof w:val="0"/>
            <w:lang w:val="vi-VN"/>
          </w:rPr>
          <w:t xml:space="preserve">12 </w:t>
        </w:r>
      </w:ins>
      <w:r w:rsidR="00D821F9" w:rsidRPr="003764C0">
        <w:rPr>
          <w:rFonts w:ascii="Arial" w:hAnsi="Arial" w:cs="Arial"/>
          <w:noProof w:val="0"/>
          <w:lang w:val="vi-VN"/>
        </w:rPr>
        <w:t>năm 20</w:t>
      </w:r>
      <w:r w:rsidR="00023838" w:rsidRPr="003764C0">
        <w:rPr>
          <w:rFonts w:ascii="Arial" w:hAnsi="Arial" w:cs="Arial"/>
          <w:noProof w:val="0"/>
          <w:lang w:val="vi-VN"/>
        </w:rPr>
        <w:t>22</w:t>
      </w:r>
      <w:r w:rsidRPr="003764C0">
        <w:rPr>
          <w:rFonts w:ascii="Arial" w:hAnsi="Arial" w:cs="Arial"/>
          <w:noProof w:val="0"/>
          <w:lang w:val="vi-VN"/>
        </w:rPr>
        <w:t xml:space="preserve">. </w:t>
      </w:r>
      <w:r w:rsidR="00AE41CB" w:rsidRPr="003764C0">
        <w:rPr>
          <w:rFonts w:ascii="Arial" w:hAnsi="Arial" w:cs="Arial"/>
          <w:noProof w:val="0"/>
          <w:lang w:val="vi-VN"/>
        </w:rPr>
        <w:t xml:space="preserve">Trong </w:t>
      </w:r>
      <w:proofErr w:type="spellStart"/>
      <w:r w:rsidR="00AE41CB" w:rsidRPr="003764C0">
        <w:rPr>
          <w:rFonts w:ascii="Arial" w:hAnsi="Arial" w:cs="Arial"/>
          <w:noProof w:val="0"/>
          <w:lang w:val="vi-VN"/>
        </w:rPr>
        <w:t>quá</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trình</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làm</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việc</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tại</w:t>
      </w:r>
      <w:proofErr w:type="spellEnd"/>
      <w:r w:rsidR="00AE41CB" w:rsidRPr="003764C0">
        <w:rPr>
          <w:rFonts w:ascii="Arial" w:hAnsi="Arial" w:cs="Arial"/>
          <w:noProof w:val="0"/>
          <w:lang w:val="vi-VN"/>
        </w:rPr>
        <w:t xml:space="preserve"> đơn </w:t>
      </w:r>
      <w:proofErr w:type="spellStart"/>
      <w:r w:rsidR="00AE41CB" w:rsidRPr="003764C0">
        <w:rPr>
          <w:rFonts w:ascii="Arial" w:hAnsi="Arial" w:cs="Arial"/>
          <w:noProof w:val="0"/>
          <w:lang w:val="vi-VN"/>
        </w:rPr>
        <w:t>vị</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đoàn</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kiểm</w:t>
      </w:r>
      <w:proofErr w:type="spellEnd"/>
      <w:r w:rsidR="00AE41CB" w:rsidRPr="003764C0">
        <w:rPr>
          <w:rFonts w:ascii="Arial" w:hAnsi="Arial" w:cs="Arial"/>
          <w:noProof w:val="0"/>
          <w:lang w:val="vi-VN"/>
        </w:rPr>
        <w:t xml:space="preserve"> toán </w:t>
      </w:r>
      <w:proofErr w:type="spellStart"/>
      <w:r w:rsidR="00AE41CB" w:rsidRPr="003764C0">
        <w:rPr>
          <w:rFonts w:ascii="Arial" w:hAnsi="Arial" w:cs="Arial"/>
          <w:noProof w:val="0"/>
          <w:lang w:val="vi-VN"/>
        </w:rPr>
        <w:t>đã</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nhận</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được</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sự</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giúp</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đỡ</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nhiệt</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tình</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của</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các</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cán</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bộ</w:t>
      </w:r>
      <w:proofErr w:type="spellEnd"/>
      <w:r w:rsidR="00AE41CB" w:rsidRPr="003764C0">
        <w:rPr>
          <w:rFonts w:ascii="Arial" w:hAnsi="Arial" w:cs="Arial"/>
          <w:noProof w:val="0"/>
          <w:lang w:val="vi-VN"/>
        </w:rPr>
        <w:t xml:space="preserve">, </w:t>
      </w:r>
      <w:proofErr w:type="spellStart"/>
      <w:r w:rsidR="00AE41CB" w:rsidRPr="003764C0">
        <w:rPr>
          <w:rFonts w:ascii="Arial" w:hAnsi="Arial" w:cs="Arial"/>
          <w:noProof w:val="0"/>
          <w:lang w:val="vi-VN"/>
        </w:rPr>
        <w:t>phòng</w:t>
      </w:r>
      <w:proofErr w:type="spellEnd"/>
      <w:r w:rsidR="00AE41CB" w:rsidRPr="003764C0">
        <w:rPr>
          <w:rFonts w:ascii="Arial" w:hAnsi="Arial" w:cs="Arial"/>
          <w:noProof w:val="0"/>
          <w:lang w:val="vi-VN"/>
        </w:rPr>
        <w:t xml:space="preserve"> ban </w:t>
      </w:r>
      <w:proofErr w:type="spellStart"/>
      <w:r w:rsidR="00AE41CB" w:rsidRPr="003764C0">
        <w:rPr>
          <w:rFonts w:ascii="Arial" w:hAnsi="Arial" w:cs="Arial"/>
          <w:noProof w:val="0"/>
          <w:lang w:val="vi-VN"/>
        </w:rPr>
        <w:t>tại</w:t>
      </w:r>
      <w:proofErr w:type="spellEnd"/>
      <w:r w:rsidR="00AE41CB" w:rsidRPr="003764C0">
        <w:rPr>
          <w:rFonts w:ascii="Arial" w:hAnsi="Arial" w:cs="Arial"/>
          <w:noProof w:val="0"/>
          <w:lang w:val="vi-VN"/>
        </w:rPr>
        <w:t xml:space="preserve"> Chi </w:t>
      </w:r>
      <w:proofErr w:type="spellStart"/>
      <w:r w:rsidR="00AE41CB" w:rsidRPr="003764C0">
        <w:rPr>
          <w:rFonts w:ascii="Arial" w:hAnsi="Arial" w:cs="Arial"/>
          <w:noProof w:val="0"/>
          <w:lang w:val="vi-VN"/>
        </w:rPr>
        <w:t>nhánh</w:t>
      </w:r>
      <w:proofErr w:type="spellEnd"/>
      <w:r w:rsidR="00AE41CB" w:rsidRPr="003764C0">
        <w:rPr>
          <w:rFonts w:ascii="Arial" w:hAnsi="Arial" w:cs="Arial"/>
          <w:noProof w:val="0"/>
          <w:lang w:val="vi-VN"/>
        </w:rPr>
        <w:t>.</w:t>
      </w:r>
    </w:p>
    <w:p w14:paraId="528DD545" w14:textId="0B4355DC" w:rsidR="00BA2CA7" w:rsidRPr="003764C0" w:rsidRDefault="00BA2CA7">
      <w:pPr>
        <w:pStyle w:val="Standard1"/>
        <w:spacing w:before="0" w:after="0"/>
        <w:jc w:val="both"/>
        <w:rPr>
          <w:rFonts w:ascii="Arial" w:hAnsi="Arial" w:cs="Arial"/>
          <w:noProof w:val="0"/>
          <w:lang w:val="vi-VN"/>
        </w:rPr>
      </w:pPr>
    </w:p>
    <w:p w14:paraId="48DFC9BA" w14:textId="77777777" w:rsidR="005C69CA" w:rsidRPr="003764C0" w:rsidRDefault="005C69CA">
      <w:pPr>
        <w:spacing w:before="60" w:after="60"/>
        <w:ind w:left="34"/>
        <w:jc w:val="both"/>
        <w:rPr>
          <w:rFonts w:ascii="Arial" w:hAnsi="Arial" w:cs="Arial"/>
          <w:lang w:val="vi-VN"/>
        </w:rPr>
      </w:pPr>
      <w:proofErr w:type="spellStart"/>
      <w:r w:rsidRPr="003764C0">
        <w:rPr>
          <w:rFonts w:ascii="Arial" w:hAnsi="Arial" w:cs="Arial"/>
          <w:lang w:val="vi-VN"/>
        </w:rPr>
        <w:t>Nội</w:t>
      </w:r>
      <w:proofErr w:type="spellEnd"/>
      <w:r w:rsidRPr="003764C0">
        <w:rPr>
          <w:rFonts w:ascii="Arial" w:hAnsi="Arial" w:cs="Arial"/>
          <w:lang w:val="vi-VN"/>
        </w:rPr>
        <w:t xml:space="preserve"> dung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Báo</w:t>
      </w:r>
      <w:proofErr w:type="spellEnd"/>
      <w:r w:rsidRPr="003764C0">
        <w:rPr>
          <w:rFonts w:ascii="Arial" w:hAnsi="Arial" w:cs="Arial"/>
          <w:lang w:val="vi-VN"/>
        </w:rPr>
        <w:t xml:space="preserve"> </w:t>
      </w:r>
      <w:proofErr w:type="spellStart"/>
      <w:r w:rsidRPr="003764C0">
        <w:rPr>
          <w:rFonts w:ascii="Arial" w:hAnsi="Arial" w:cs="Arial"/>
          <w:lang w:val="vi-VN"/>
        </w:rPr>
        <w:t>cáo</w:t>
      </w:r>
      <w:proofErr w:type="spellEnd"/>
      <w:r w:rsidRPr="003764C0">
        <w:rPr>
          <w:rFonts w:ascii="Arial" w:hAnsi="Arial" w:cs="Arial"/>
          <w:lang w:val="vi-VN"/>
        </w:rPr>
        <w:t xml:space="preserve"> </w:t>
      </w:r>
      <w:proofErr w:type="spellStart"/>
      <w:r w:rsidRPr="003764C0">
        <w:rPr>
          <w:rFonts w:ascii="Arial" w:hAnsi="Arial" w:cs="Arial"/>
          <w:lang w:val="vi-VN"/>
        </w:rPr>
        <w:t>tài</w:t>
      </w:r>
      <w:proofErr w:type="spellEnd"/>
      <w:r w:rsidRPr="003764C0">
        <w:rPr>
          <w:rFonts w:ascii="Arial" w:hAnsi="Arial" w:cs="Arial"/>
          <w:lang w:val="vi-VN"/>
        </w:rPr>
        <w:t xml:space="preserve"> </w:t>
      </w:r>
      <w:proofErr w:type="spellStart"/>
      <w:r w:rsidRPr="003764C0">
        <w:rPr>
          <w:rFonts w:ascii="Arial" w:hAnsi="Arial" w:cs="Arial"/>
          <w:lang w:val="vi-VN"/>
        </w:rPr>
        <w:t>chính</w:t>
      </w:r>
      <w:proofErr w:type="spellEnd"/>
      <w:r w:rsidRPr="003764C0">
        <w:rPr>
          <w:rFonts w:ascii="Arial" w:hAnsi="Arial" w:cs="Arial"/>
          <w:lang w:val="vi-VN"/>
        </w:rPr>
        <w:t xml:space="preserve"> </w:t>
      </w:r>
      <w:proofErr w:type="spellStart"/>
      <w:r w:rsidRPr="003764C0">
        <w:rPr>
          <w:rFonts w:ascii="Arial" w:hAnsi="Arial" w:cs="Arial"/>
          <w:lang w:val="vi-VN"/>
        </w:rPr>
        <w:t>và</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Hệ</w:t>
      </w:r>
      <w:proofErr w:type="spellEnd"/>
      <w:r w:rsidRPr="003764C0">
        <w:rPr>
          <w:rFonts w:ascii="Arial" w:hAnsi="Arial" w:cs="Arial"/>
          <w:lang w:val="vi-VN"/>
        </w:rPr>
        <w:t xml:space="preserve"> </w:t>
      </w:r>
      <w:proofErr w:type="spellStart"/>
      <w:r w:rsidRPr="003764C0">
        <w:rPr>
          <w:rFonts w:ascii="Arial" w:hAnsi="Arial" w:cs="Arial"/>
          <w:lang w:val="vi-VN"/>
        </w:rPr>
        <w:t>thống</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w:t>
      </w:r>
      <w:proofErr w:type="spellStart"/>
      <w:r w:rsidRPr="003764C0">
        <w:rPr>
          <w:rFonts w:ascii="Arial" w:hAnsi="Arial" w:cs="Arial"/>
          <w:lang w:val="vi-VN"/>
        </w:rPr>
        <w:t>soát</w:t>
      </w:r>
      <w:proofErr w:type="spellEnd"/>
      <w:r w:rsidRPr="003764C0">
        <w:rPr>
          <w:rFonts w:ascii="Arial" w:hAnsi="Arial" w:cs="Arial"/>
          <w:lang w:val="vi-VN"/>
        </w:rPr>
        <w:t xml:space="preserve"> </w:t>
      </w:r>
      <w:proofErr w:type="spellStart"/>
      <w:r w:rsidRPr="003764C0">
        <w:rPr>
          <w:rFonts w:ascii="Arial" w:hAnsi="Arial" w:cs="Arial"/>
          <w:lang w:val="vi-VN"/>
        </w:rPr>
        <w:t>nội</w:t>
      </w:r>
      <w:proofErr w:type="spellEnd"/>
      <w:r w:rsidRPr="003764C0">
        <w:rPr>
          <w:rFonts w:ascii="Arial" w:hAnsi="Arial" w:cs="Arial"/>
          <w:lang w:val="vi-VN"/>
        </w:rPr>
        <w:t xml:space="preserve"> </w:t>
      </w:r>
      <w:proofErr w:type="spellStart"/>
      <w:r w:rsidRPr="003764C0">
        <w:rPr>
          <w:rFonts w:ascii="Arial" w:hAnsi="Arial" w:cs="Arial"/>
          <w:lang w:val="vi-VN"/>
        </w:rPr>
        <w:t>bộ</w:t>
      </w:r>
      <w:proofErr w:type="spellEnd"/>
      <w:r w:rsidRPr="003764C0">
        <w:rPr>
          <w:rFonts w:ascii="Arial" w:hAnsi="Arial" w:cs="Arial"/>
          <w:lang w:val="vi-VN"/>
        </w:rPr>
        <w:t xml:space="preserve">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w:t>
      </w:r>
    </w:p>
    <w:p w14:paraId="4C4AB3EB" w14:textId="5630C6D2" w:rsidR="005C69CA" w:rsidRPr="003764C0" w:rsidRDefault="005C69CA">
      <w:pPr>
        <w:numPr>
          <w:ilvl w:val="0"/>
          <w:numId w:val="37"/>
        </w:numPr>
        <w:overflowPunct/>
        <w:autoSpaceDE/>
        <w:autoSpaceDN/>
        <w:adjustRightInd/>
        <w:spacing w:before="120"/>
        <w:ind w:left="389"/>
        <w:jc w:val="both"/>
        <w:textAlignment w:val="auto"/>
        <w:rPr>
          <w:rFonts w:ascii="Arial" w:eastAsia="Calibri" w:hAnsi="Arial" w:cs="Arial"/>
          <w:lang w:val="vi-VN"/>
        </w:rPr>
      </w:pPr>
      <w:r w:rsidRPr="003764C0">
        <w:rPr>
          <w:rFonts w:ascii="Arial" w:eastAsia="Calibri" w:hAnsi="Arial" w:cs="Arial"/>
          <w:lang w:val="vi-VN"/>
        </w:rPr>
        <w:t xml:space="preserve">Thu </w:t>
      </w:r>
      <w:proofErr w:type="spellStart"/>
      <w:r w:rsidRPr="003764C0">
        <w:rPr>
          <w:rFonts w:ascii="Arial" w:eastAsia="Calibri" w:hAnsi="Arial" w:cs="Arial"/>
          <w:lang w:val="vi-VN"/>
        </w:rPr>
        <w:t>thập</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các</w:t>
      </w:r>
      <w:proofErr w:type="spellEnd"/>
      <w:r w:rsidRPr="003764C0">
        <w:rPr>
          <w:rFonts w:ascii="Arial" w:eastAsia="Calibri" w:hAnsi="Arial" w:cs="Arial"/>
          <w:lang w:val="vi-VN"/>
        </w:rPr>
        <w:t xml:space="preserve"> văn </w:t>
      </w:r>
      <w:proofErr w:type="spellStart"/>
      <w:r w:rsidRPr="003764C0">
        <w:rPr>
          <w:rFonts w:ascii="Arial" w:eastAsia="Calibri" w:hAnsi="Arial" w:cs="Arial"/>
          <w:lang w:val="vi-VN"/>
        </w:rPr>
        <w:t>bản</w:t>
      </w:r>
      <w:proofErr w:type="spellEnd"/>
      <w:r w:rsidRPr="003764C0">
        <w:rPr>
          <w:rFonts w:ascii="Arial" w:eastAsia="Calibri" w:hAnsi="Arial" w:cs="Arial"/>
          <w:lang w:val="vi-VN"/>
        </w:rPr>
        <w:t xml:space="preserve"> liên quan </w:t>
      </w:r>
      <w:proofErr w:type="spellStart"/>
      <w:r w:rsidRPr="003764C0">
        <w:rPr>
          <w:rFonts w:ascii="Arial" w:eastAsia="Calibri" w:hAnsi="Arial" w:cs="Arial"/>
          <w:lang w:val="vi-VN"/>
        </w:rPr>
        <w:t>đến</w:t>
      </w:r>
      <w:proofErr w:type="spellEnd"/>
      <w:r w:rsidRPr="003764C0">
        <w:rPr>
          <w:rFonts w:ascii="Arial" w:eastAsia="Calibri" w:hAnsi="Arial" w:cs="Arial"/>
          <w:lang w:val="vi-VN"/>
        </w:rPr>
        <w:t xml:space="preserve"> quy </w:t>
      </w:r>
      <w:proofErr w:type="spellStart"/>
      <w:r w:rsidRPr="003764C0">
        <w:rPr>
          <w:rFonts w:ascii="Arial" w:eastAsia="Calibri" w:hAnsi="Arial" w:cs="Arial"/>
          <w:lang w:val="vi-VN"/>
        </w:rPr>
        <w:t>trình</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chính</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sách</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của</w:t>
      </w:r>
      <w:proofErr w:type="spellEnd"/>
      <w:r w:rsidRPr="003764C0">
        <w:rPr>
          <w:rFonts w:ascii="Arial" w:eastAsia="Calibri" w:hAnsi="Arial" w:cs="Arial"/>
          <w:lang w:val="vi-VN"/>
        </w:rPr>
        <w:t xml:space="preserve"> Ngân </w:t>
      </w:r>
      <w:proofErr w:type="spellStart"/>
      <w:r w:rsidRPr="003764C0">
        <w:rPr>
          <w:rFonts w:ascii="Arial" w:eastAsia="Calibri" w:hAnsi="Arial" w:cs="Arial"/>
          <w:lang w:val="vi-VN"/>
        </w:rPr>
        <w:t>hàng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và</w:t>
      </w:r>
      <w:proofErr w:type="spellEnd"/>
      <w:r w:rsidRPr="003764C0">
        <w:rPr>
          <w:rFonts w:ascii="Arial" w:eastAsia="Calibri" w:hAnsi="Arial" w:cs="Arial"/>
          <w:lang w:val="vi-VN"/>
        </w:rPr>
        <w:t xml:space="preserve"> văn </w:t>
      </w:r>
      <w:proofErr w:type="spellStart"/>
      <w:r w:rsidRPr="003764C0">
        <w:rPr>
          <w:rFonts w:ascii="Arial" w:eastAsia="Calibri" w:hAnsi="Arial" w:cs="Arial"/>
          <w:lang w:val="vi-VN"/>
        </w:rPr>
        <w:t>bản</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pháp</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lý</w:t>
      </w:r>
      <w:proofErr w:type="spellEnd"/>
      <w:r w:rsidRPr="003764C0">
        <w:rPr>
          <w:rFonts w:ascii="Arial" w:eastAsia="Calibri" w:hAnsi="Arial" w:cs="Arial"/>
          <w:lang w:val="vi-VN"/>
        </w:rPr>
        <w:t xml:space="preserve"> liên quan </w:t>
      </w:r>
      <w:proofErr w:type="spellStart"/>
      <w:r w:rsidRPr="003764C0">
        <w:rPr>
          <w:rFonts w:ascii="Arial" w:eastAsia="Calibri" w:hAnsi="Arial" w:cs="Arial"/>
          <w:lang w:val="vi-VN"/>
        </w:rPr>
        <w:t>đến</w:t>
      </w:r>
      <w:proofErr w:type="spellEnd"/>
      <w:r w:rsidRPr="003764C0">
        <w:rPr>
          <w:rFonts w:ascii="Arial" w:eastAsia="Calibri" w:hAnsi="Arial" w:cs="Arial"/>
          <w:lang w:val="vi-VN"/>
        </w:rPr>
        <w:t xml:space="preserve"> </w:t>
      </w:r>
      <w:proofErr w:type="spellStart"/>
      <w:ins w:id="14" w:author="Trung Van Do" w:date="2023-01-05T20:49:00Z">
        <w:r w:rsidR="002C66DF" w:rsidRPr="003764C0">
          <w:rPr>
            <w:rFonts w:ascii="Arial" w:eastAsia="Calibri" w:hAnsi="Arial" w:cs="Arial"/>
            <w:lang w:val="vi-VN"/>
          </w:rPr>
          <w:t>các</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hoạt</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động</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chính</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của</w:t>
        </w:r>
        <w:proofErr w:type="spellEnd"/>
        <w:r w:rsidR="002C66DF" w:rsidRPr="003764C0">
          <w:rPr>
            <w:rFonts w:ascii="Arial" w:eastAsia="Calibri" w:hAnsi="Arial" w:cs="Arial"/>
            <w:lang w:val="vi-VN"/>
          </w:rPr>
          <w:t xml:space="preserve"> Chi </w:t>
        </w:r>
        <w:proofErr w:type="spellStart"/>
        <w:r w:rsidR="002C66DF" w:rsidRPr="003764C0">
          <w:rPr>
            <w:rFonts w:ascii="Arial" w:eastAsia="Calibri" w:hAnsi="Arial" w:cs="Arial"/>
            <w:lang w:val="vi-VN"/>
          </w:rPr>
          <w:t>nhánh</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Tín</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dụng</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Hoạt</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động</w:t>
        </w:r>
        <w:proofErr w:type="spellEnd"/>
        <w:r w:rsidR="002C66DF" w:rsidRPr="003764C0">
          <w:rPr>
            <w:rFonts w:ascii="Arial" w:eastAsia="Calibri" w:hAnsi="Arial" w:cs="Arial"/>
            <w:lang w:val="vi-VN"/>
          </w:rPr>
          <w:t xml:space="preserve"> ngân </w:t>
        </w:r>
        <w:proofErr w:type="spellStart"/>
        <w:r w:rsidR="002C66DF" w:rsidRPr="003764C0">
          <w:rPr>
            <w:rFonts w:ascii="Arial" w:eastAsia="Calibri" w:hAnsi="Arial" w:cs="Arial"/>
            <w:lang w:val="vi-VN"/>
          </w:rPr>
          <w:t>hàng</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bán</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lẻ</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Hoạt</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động</w:t>
        </w:r>
        <w:proofErr w:type="spellEnd"/>
        <w:r w:rsidR="002C66DF" w:rsidRPr="003764C0">
          <w:rPr>
            <w:rFonts w:ascii="Arial" w:eastAsia="Calibri" w:hAnsi="Arial" w:cs="Arial"/>
            <w:lang w:val="vi-VN"/>
          </w:rPr>
          <w:t xml:space="preserve"> kinh doanh </w:t>
        </w:r>
        <w:proofErr w:type="spellStart"/>
        <w:r w:rsidR="002C66DF" w:rsidRPr="003764C0">
          <w:rPr>
            <w:rFonts w:ascii="Arial" w:eastAsia="Calibri" w:hAnsi="Arial" w:cs="Arial"/>
            <w:lang w:val="vi-VN"/>
          </w:rPr>
          <w:t>ngoại</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tệ</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Hoạt</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động</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kiểm</w:t>
        </w:r>
        <w:proofErr w:type="spellEnd"/>
        <w:r w:rsidR="002C66DF" w:rsidRPr="003764C0">
          <w:rPr>
            <w:rFonts w:ascii="Arial" w:eastAsia="Calibri" w:hAnsi="Arial" w:cs="Arial"/>
            <w:lang w:val="vi-VN"/>
          </w:rPr>
          <w:t xml:space="preserve"> tra </w:t>
        </w:r>
        <w:proofErr w:type="spellStart"/>
        <w:r w:rsidR="002C66DF" w:rsidRPr="003764C0">
          <w:rPr>
            <w:rFonts w:ascii="Arial" w:eastAsia="Calibri" w:hAnsi="Arial" w:cs="Arial"/>
            <w:lang w:val="vi-VN"/>
          </w:rPr>
          <w:t>kiểm</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soát</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nội</w:t>
        </w:r>
        <w:proofErr w:type="spellEnd"/>
        <w:r w:rsidR="002C66DF" w:rsidRPr="003764C0">
          <w:rPr>
            <w:rFonts w:ascii="Arial" w:eastAsia="Calibri" w:hAnsi="Arial" w:cs="Arial"/>
            <w:lang w:val="vi-VN"/>
          </w:rPr>
          <w:t xml:space="preserve"> </w:t>
        </w:r>
        <w:proofErr w:type="spellStart"/>
        <w:r w:rsidR="002C66DF" w:rsidRPr="003764C0">
          <w:rPr>
            <w:rFonts w:ascii="Arial" w:eastAsia="Calibri" w:hAnsi="Arial" w:cs="Arial"/>
            <w:lang w:val="vi-VN"/>
          </w:rPr>
          <w:t>bộ</w:t>
        </w:r>
        <w:proofErr w:type="spellEnd"/>
        <w:r w:rsidR="002C66DF" w:rsidRPr="003764C0">
          <w:rPr>
            <w:rFonts w:ascii="Arial" w:eastAsia="Calibri" w:hAnsi="Arial" w:cs="Arial"/>
            <w:lang w:val="vi-VN"/>
          </w:rPr>
          <w:t>…</w:t>
        </w:r>
      </w:ins>
      <w:del w:id="15" w:author="Trung Van Do" w:date="2023-01-05T20:49:00Z">
        <w:r w:rsidRPr="003764C0" w:rsidDel="002C66DF">
          <w:rPr>
            <w:rFonts w:ascii="Arial" w:eastAsia="Calibri" w:hAnsi="Arial" w:cs="Arial"/>
            <w:lang w:val="vi-VN"/>
          </w:rPr>
          <w:delText>hoạt động tín dụng của Chi nhánh</w:delText>
        </w:r>
      </w:del>
      <w:r w:rsidRPr="003764C0">
        <w:rPr>
          <w:rFonts w:ascii="Arial" w:eastAsia="Calibri" w:hAnsi="Arial" w:cs="Arial"/>
          <w:lang w:val="vi-VN"/>
        </w:rPr>
        <w:t xml:space="preserve">; </w:t>
      </w:r>
    </w:p>
    <w:p w14:paraId="68E525EB" w14:textId="0892DE40" w:rsidR="005C69CA" w:rsidRPr="003764C0" w:rsidRDefault="005C69CA">
      <w:pPr>
        <w:numPr>
          <w:ilvl w:val="0"/>
          <w:numId w:val="37"/>
        </w:numPr>
        <w:overflowPunct/>
        <w:autoSpaceDE/>
        <w:autoSpaceDN/>
        <w:adjustRightInd/>
        <w:spacing w:before="60"/>
        <w:ind w:left="389"/>
        <w:jc w:val="both"/>
        <w:textAlignment w:val="auto"/>
        <w:rPr>
          <w:ins w:id="16" w:author="Trung Van Do" w:date="2023-01-05T20:50:00Z"/>
          <w:rFonts w:ascii="Arial" w:eastAsia="Calibri" w:hAnsi="Arial" w:cs="Arial"/>
          <w:lang w:val="vi-VN"/>
        </w:rPr>
      </w:pPr>
      <w:proofErr w:type="spellStart"/>
      <w:r w:rsidRPr="003764C0">
        <w:rPr>
          <w:rFonts w:ascii="Arial" w:eastAsia="Calibri" w:hAnsi="Arial" w:cs="Arial"/>
          <w:lang w:val="vi-VN"/>
        </w:rPr>
        <w:t>Phỏng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vấn</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các</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cán</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bộ</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và</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phòng</w:t>
      </w:r>
      <w:proofErr w:type="spellEnd"/>
      <w:r w:rsidRPr="003764C0">
        <w:rPr>
          <w:rFonts w:ascii="Arial" w:eastAsia="Calibri" w:hAnsi="Arial" w:cs="Arial"/>
          <w:lang w:val="vi-VN"/>
        </w:rPr>
        <w:t xml:space="preserve"> ban liên quan </w:t>
      </w:r>
      <w:proofErr w:type="spellStart"/>
      <w:r w:rsidRPr="003764C0">
        <w:rPr>
          <w:rFonts w:ascii="Arial" w:eastAsia="Calibri" w:hAnsi="Arial" w:cs="Arial"/>
          <w:lang w:val="vi-VN"/>
        </w:rPr>
        <w:t>đến</w:t>
      </w:r>
      <w:proofErr w:type="spellEnd"/>
      <w:r w:rsidRPr="003764C0">
        <w:rPr>
          <w:rFonts w:ascii="Arial" w:eastAsia="Calibri" w:hAnsi="Arial" w:cs="Arial"/>
          <w:lang w:val="vi-VN"/>
        </w:rPr>
        <w:t xml:space="preserve"> </w:t>
      </w:r>
      <w:proofErr w:type="spellStart"/>
      <w:ins w:id="17" w:author="Trung Van Do" w:date="2023-01-05T20:49:00Z">
        <w:r w:rsidR="002C66DF" w:rsidRPr="003764C0">
          <w:rPr>
            <w:rFonts w:ascii="Arial" w:eastAsia="Calibri" w:hAnsi="Arial" w:cs="Arial"/>
            <w:lang w:val="vi-VN"/>
          </w:rPr>
          <w:t>các</w:t>
        </w:r>
        <w:proofErr w:type="spellEnd"/>
        <w:r w:rsidR="002C66DF" w:rsidRPr="003764C0">
          <w:rPr>
            <w:rFonts w:ascii="Arial" w:eastAsia="Calibri" w:hAnsi="Arial" w:cs="Arial"/>
            <w:lang w:val="vi-VN"/>
          </w:rPr>
          <w:t xml:space="preserve"> </w:t>
        </w:r>
      </w:ins>
      <w:r w:rsidRPr="003764C0">
        <w:rPr>
          <w:rFonts w:ascii="Arial" w:eastAsia="Calibri" w:hAnsi="Arial" w:cs="Arial"/>
          <w:lang w:val="vi-VN"/>
        </w:rPr>
        <w:t xml:space="preserve">quy </w:t>
      </w:r>
      <w:proofErr w:type="spellStart"/>
      <w:r w:rsidRPr="003764C0">
        <w:rPr>
          <w:rFonts w:ascii="Arial" w:eastAsia="Calibri" w:hAnsi="Arial" w:cs="Arial"/>
          <w:lang w:val="vi-VN"/>
        </w:rPr>
        <w:t>trình</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hoạt</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động</w:t>
      </w:r>
      <w:proofErr w:type="spellEnd"/>
      <w:r w:rsidRPr="003764C0">
        <w:rPr>
          <w:rFonts w:ascii="Arial" w:eastAsia="Calibri" w:hAnsi="Arial" w:cs="Arial"/>
          <w:lang w:val="vi-VN"/>
        </w:rPr>
        <w:t xml:space="preserve"> </w:t>
      </w:r>
      <w:del w:id="18" w:author="Trung Van Do" w:date="2023-01-05T20:49:00Z">
        <w:r w:rsidRPr="003764C0" w:rsidDel="002C66DF">
          <w:rPr>
            <w:rFonts w:ascii="Arial" w:eastAsia="Calibri" w:hAnsi="Arial" w:cs="Arial"/>
            <w:lang w:val="vi-VN"/>
          </w:rPr>
          <w:delText>tín dụng</w:delText>
        </w:r>
      </w:del>
      <w:proofErr w:type="spellStart"/>
      <w:ins w:id="19" w:author="Trung Van Do" w:date="2023-01-05T20:49:00Z">
        <w:r w:rsidR="002C66DF" w:rsidRPr="003764C0">
          <w:rPr>
            <w:rFonts w:ascii="Arial" w:eastAsia="Calibri" w:hAnsi="Arial" w:cs="Arial"/>
            <w:lang w:val="vi-VN"/>
          </w:rPr>
          <w:t>nói</w:t>
        </w:r>
        <w:proofErr w:type="spellEnd"/>
        <w:r w:rsidR="002C66DF" w:rsidRPr="003764C0">
          <w:rPr>
            <w:rFonts w:ascii="Arial" w:eastAsia="Calibri" w:hAnsi="Arial" w:cs="Arial"/>
            <w:lang w:val="vi-VN"/>
          </w:rPr>
          <w:t xml:space="preserve"> trên</w:t>
        </w:r>
      </w:ins>
      <w:r w:rsidRPr="003764C0">
        <w:rPr>
          <w:rFonts w:ascii="Arial" w:eastAsia="Calibri" w:hAnsi="Arial" w:cs="Arial"/>
          <w:lang w:val="vi-VN"/>
        </w:rPr>
        <w:t>;</w:t>
      </w:r>
    </w:p>
    <w:p w14:paraId="0EBE46DD" w14:textId="0680BA1E" w:rsidR="002C66DF" w:rsidRPr="003764C0" w:rsidRDefault="002C66DF" w:rsidP="002C66DF">
      <w:pPr>
        <w:pStyle w:val="ListParagraph"/>
        <w:numPr>
          <w:ilvl w:val="0"/>
          <w:numId w:val="37"/>
        </w:numPr>
        <w:overflowPunct w:val="0"/>
        <w:autoSpaceDE w:val="0"/>
        <w:autoSpaceDN w:val="0"/>
        <w:adjustRightInd w:val="0"/>
        <w:spacing w:before="60" w:after="0" w:line="240" w:lineRule="auto"/>
        <w:ind w:left="389"/>
        <w:contextualSpacing w:val="0"/>
        <w:jc w:val="both"/>
        <w:textAlignment w:val="baseline"/>
        <w:rPr>
          <w:ins w:id="20" w:author="Trung Van Do" w:date="2023-01-05T20:50:00Z"/>
          <w:rFonts w:ascii="Arial" w:hAnsi="Arial" w:cs="Arial"/>
          <w:sz w:val="20"/>
          <w:szCs w:val="20"/>
          <w:lang w:val="vi-VN"/>
        </w:rPr>
      </w:pPr>
      <w:proofErr w:type="spellStart"/>
      <w:ins w:id="21" w:author="Trung Van Do" w:date="2023-01-05T20:50:00Z">
        <w:r w:rsidRPr="003764C0">
          <w:rPr>
            <w:rFonts w:ascii="Arial" w:hAnsi="Arial" w:cs="Arial"/>
            <w:sz w:val="20"/>
            <w:szCs w:val="20"/>
            <w:lang w:val="vi-VN"/>
          </w:rPr>
          <w:t>Thực</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hiện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thử</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nghiệm</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kiểm</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soát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tại</w:t>
        </w:r>
        <w:proofErr w:type="spellEnd"/>
        <w:r w:rsidRPr="003764C0">
          <w:rPr>
            <w:rFonts w:ascii="Arial" w:hAnsi="Arial" w:cs="Arial"/>
            <w:sz w:val="20"/>
            <w:szCs w:val="20"/>
            <w:lang w:val="vi-VN"/>
          </w:rPr>
          <w:t xml:space="preserve"> Chi </w:t>
        </w:r>
        <w:proofErr w:type="spellStart"/>
        <w:r w:rsidRPr="003764C0">
          <w:rPr>
            <w:rFonts w:ascii="Arial" w:hAnsi="Arial" w:cs="Arial"/>
            <w:sz w:val="20"/>
            <w:szCs w:val="20"/>
            <w:lang w:val="vi-VN"/>
          </w:rPr>
          <w:t>nhánh</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việc</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vận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hành</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các</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chốt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kiểm</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soát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tại</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các</w:t>
        </w:r>
        <w:proofErr w:type="spellEnd"/>
        <w:r w:rsidRPr="003764C0">
          <w:rPr>
            <w:rFonts w:ascii="Arial" w:hAnsi="Arial" w:cs="Arial"/>
            <w:sz w:val="20"/>
            <w:szCs w:val="20"/>
            <w:lang w:val="vi-VN"/>
          </w:rPr>
          <w:t xml:space="preserve"> giao </w:t>
        </w:r>
        <w:proofErr w:type="spellStart"/>
        <w:r w:rsidRPr="003764C0">
          <w:rPr>
            <w:rFonts w:ascii="Arial" w:hAnsi="Arial" w:cs="Arial"/>
            <w:sz w:val="20"/>
            <w:szCs w:val="20"/>
            <w:lang w:val="vi-VN"/>
          </w:rPr>
          <w:t>dịch</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cụ</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thể</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phát</w:t>
        </w:r>
        <w:proofErr w:type="spellEnd"/>
        <w:r w:rsidRPr="003764C0">
          <w:rPr>
            <w:rFonts w:ascii="Arial" w:hAnsi="Arial" w:cs="Arial"/>
            <w:sz w:val="20"/>
            <w:szCs w:val="20"/>
            <w:lang w:val="vi-VN"/>
          </w:rPr>
          <w:t xml:space="preserve"> sinh trong năm trên cơ </w:t>
        </w:r>
        <w:proofErr w:type="spellStart"/>
        <w:r w:rsidRPr="003764C0">
          <w:rPr>
            <w:rFonts w:ascii="Arial" w:hAnsi="Arial" w:cs="Arial"/>
            <w:sz w:val="20"/>
            <w:szCs w:val="20"/>
            <w:lang w:val="vi-VN"/>
          </w:rPr>
          <w:t>sở</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chọn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mẫu</w:t>
        </w:r>
        <w:proofErr w:type="spellEnd"/>
        <w:r w:rsidRPr="003764C0">
          <w:rPr>
            <w:rFonts w:ascii="Arial" w:hAnsi="Arial" w:cs="Arial"/>
            <w:sz w:val="20"/>
            <w:szCs w:val="20"/>
            <w:lang w:val="vi-VN"/>
          </w:rPr>
          <w:t>;</w:t>
        </w:r>
      </w:ins>
    </w:p>
    <w:p w14:paraId="05650004" w14:textId="1370C9EC" w:rsidR="002C66DF" w:rsidRPr="003764C0" w:rsidDel="002C66DF" w:rsidRDefault="002C66DF" w:rsidP="002C66DF">
      <w:pPr>
        <w:overflowPunct/>
        <w:autoSpaceDE/>
        <w:autoSpaceDN/>
        <w:adjustRightInd/>
        <w:spacing w:before="60"/>
        <w:ind w:left="389"/>
        <w:jc w:val="both"/>
        <w:textAlignment w:val="auto"/>
        <w:rPr>
          <w:del w:id="22" w:author="Trung Van Do" w:date="2023-01-05T20:50:00Z"/>
          <w:rFonts w:ascii="Arial" w:eastAsia="Calibri" w:hAnsi="Arial" w:cs="Arial"/>
          <w:lang w:val="vi-VN"/>
        </w:rPr>
        <w:pPrChange w:id="23" w:author="Trung Van Do" w:date="2023-01-05T20:50:00Z">
          <w:pPr>
            <w:numPr>
              <w:numId w:val="37"/>
            </w:numPr>
            <w:overflowPunct/>
            <w:autoSpaceDE/>
            <w:autoSpaceDN/>
            <w:adjustRightInd/>
            <w:spacing w:before="60"/>
            <w:ind w:left="389" w:hanging="360"/>
            <w:jc w:val="both"/>
            <w:textAlignment w:val="auto"/>
          </w:pPr>
        </w:pPrChange>
      </w:pPr>
    </w:p>
    <w:p w14:paraId="39ECA9A0" w14:textId="77777777" w:rsidR="005C69CA" w:rsidRPr="003764C0" w:rsidRDefault="005C69CA">
      <w:pPr>
        <w:numPr>
          <w:ilvl w:val="0"/>
          <w:numId w:val="37"/>
        </w:numPr>
        <w:overflowPunct/>
        <w:autoSpaceDE/>
        <w:autoSpaceDN/>
        <w:adjustRightInd/>
        <w:spacing w:before="60"/>
        <w:ind w:left="389"/>
        <w:jc w:val="both"/>
        <w:textAlignment w:val="auto"/>
        <w:rPr>
          <w:rFonts w:ascii="Arial" w:eastAsia="Calibri" w:hAnsi="Arial" w:cs="Arial"/>
          <w:lang w:val="vi-VN"/>
        </w:rPr>
      </w:pPr>
      <w:proofErr w:type="spellStart"/>
      <w:r w:rsidRPr="003764C0">
        <w:rPr>
          <w:rFonts w:ascii="Arial" w:eastAsia="Calibri" w:hAnsi="Arial" w:cs="Arial"/>
          <w:lang w:val="vi-VN"/>
        </w:rPr>
        <w:t>Rà</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soát</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chất</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lượng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tín</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dụng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của</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các</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khách</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hàng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có</w:t>
      </w:r>
      <w:proofErr w:type="spellEnd"/>
      <w:r w:rsidRPr="003764C0">
        <w:rPr>
          <w:rFonts w:ascii="Arial" w:eastAsia="Calibri" w:hAnsi="Arial" w:cs="Arial"/>
          <w:lang w:val="vi-VN"/>
        </w:rPr>
        <w:t xml:space="preserve"> dư </w:t>
      </w:r>
      <w:proofErr w:type="spellStart"/>
      <w:r w:rsidRPr="003764C0">
        <w:rPr>
          <w:rFonts w:ascii="Arial" w:eastAsia="Calibri" w:hAnsi="Arial" w:cs="Arial"/>
          <w:lang w:val="vi-VN"/>
        </w:rPr>
        <w:t>nợ</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từ</w:t>
      </w:r>
      <w:proofErr w:type="spellEnd"/>
      <w:r w:rsidRPr="003764C0">
        <w:rPr>
          <w:rFonts w:ascii="Arial" w:eastAsia="Calibri" w:hAnsi="Arial" w:cs="Arial"/>
          <w:lang w:val="vi-VN"/>
        </w:rPr>
        <w:t xml:space="preserve"> 20 </w:t>
      </w:r>
      <w:proofErr w:type="spellStart"/>
      <w:r w:rsidRPr="003764C0">
        <w:rPr>
          <w:rFonts w:ascii="Arial" w:eastAsia="Calibri" w:hAnsi="Arial" w:cs="Arial"/>
          <w:lang w:val="vi-VN"/>
        </w:rPr>
        <w:t>tỷ</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đồng</w:t>
      </w:r>
      <w:proofErr w:type="spellEnd"/>
      <w:r w:rsidRPr="003764C0">
        <w:rPr>
          <w:rFonts w:ascii="Arial" w:eastAsia="Calibri" w:hAnsi="Arial" w:cs="Arial"/>
          <w:lang w:val="vi-VN"/>
        </w:rPr>
        <w:t xml:space="preserve"> </w:t>
      </w:r>
      <w:proofErr w:type="spellStart"/>
      <w:r w:rsidRPr="003764C0">
        <w:rPr>
          <w:rFonts w:ascii="Arial" w:eastAsia="Calibri" w:hAnsi="Arial" w:cs="Arial"/>
          <w:lang w:val="vi-VN"/>
        </w:rPr>
        <w:t>trở</w:t>
      </w:r>
      <w:proofErr w:type="spellEnd"/>
      <w:r w:rsidRPr="003764C0">
        <w:rPr>
          <w:rFonts w:ascii="Arial" w:eastAsia="Calibri" w:hAnsi="Arial" w:cs="Arial"/>
          <w:lang w:val="vi-VN"/>
        </w:rPr>
        <w:t xml:space="preserve"> lên </w:t>
      </w:r>
      <w:proofErr w:type="spellStart"/>
      <w:r w:rsidRPr="003764C0">
        <w:rPr>
          <w:rFonts w:ascii="Arial" w:eastAsia="Calibri" w:hAnsi="Arial" w:cs="Arial"/>
          <w:lang w:val="vi-VN"/>
        </w:rPr>
        <w:t>tại</w:t>
      </w:r>
      <w:proofErr w:type="spellEnd"/>
      <w:r w:rsidRPr="003764C0">
        <w:rPr>
          <w:rFonts w:ascii="Arial" w:eastAsia="Calibri" w:hAnsi="Arial" w:cs="Arial"/>
          <w:lang w:val="vi-VN"/>
        </w:rPr>
        <w:t xml:space="preserve"> 31/10/2022, bao </w:t>
      </w:r>
      <w:proofErr w:type="spellStart"/>
      <w:r w:rsidRPr="003764C0">
        <w:rPr>
          <w:rFonts w:ascii="Arial" w:eastAsia="Calibri" w:hAnsi="Arial" w:cs="Arial"/>
          <w:lang w:val="vi-VN"/>
        </w:rPr>
        <w:t>gồm</w:t>
      </w:r>
      <w:proofErr w:type="spellEnd"/>
      <w:r w:rsidRPr="003764C0">
        <w:rPr>
          <w:rFonts w:ascii="Arial" w:eastAsia="Calibri" w:hAnsi="Arial" w:cs="Arial"/>
          <w:lang w:val="vi-VN"/>
        </w:rPr>
        <w:t>:</w:t>
      </w:r>
    </w:p>
    <w:p w14:paraId="47341F43" w14:textId="77777777" w:rsidR="005C69CA" w:rsidRPr="003764C0" w:rsidRDefault="005C69CA">
      <w:pPr>
        <w:numPr>
          <w:ilvl w:val="0"/>
          <w:numId w:val="38"/>
        </w:numPr>
        <w:overflowPunct/>
        <w:autoSpaceDE/>
        <w:autoSpaceDN/>
        <w:adjustRightInd/>
        <w:spacing w:before="60"/>
        <w:ind w:left="778"/>
        <w:jc w:val="both"/>
        <w:textAlignment w:val="auto"/>
        <w:rPr>
          <w:rFonts w:ascii="Arial" w:hAnsi="Arial" w:cs="Arial"/>
          <w:lang w:val="vi-VN"/>
        </w:rPr>
      </w:pPr>
      <w:r w:rsidRPr="003764C0">
        <w:rPr>
          <w:rFonts w:ascii="Arial" w:hAnsi="Arial" w:cs="Arial"/>
          <w:lang w:val="vi-VN"/>
        </w:rPr>
        <w:t xml:space="preserve">Xem </w:t>
      </w:r>
      <w:proofErr w:type="spellStart"/>
      <w:r w:rsidRPr="003764C0">
        <w:rPr>
          <w:rFonts w:ascii="Arial" w:hAnsi="Arial" w:cs="Arial"/>
          <w:lang w:val="vi-VN"/>
        </w:rPr>
        <w:t>xét</w:t>
      </w:r>
      <w:proofErr w:type="spellEnd"/>
      <w:r w:rsidRPr="003764C0">
        <w:rPr>
          <w:rFonts w:ascii="Arial" w:hAnsi="Arial" w:cs="Arial"/>
          <w:lang w:val="vi-VN"/>
        </w:rPr>
        <w:t xml:space="preserve"> </w:t>
      </w:r>
      <w:proofErr w:type="spellStart"/>
      <w:r w:rsidRPr="003764C0">
        <w:rPr>
          <w:rFonts w:ascii="Arial" w:hAnsi="Arial" w:cs="Arial"/>
          <w:lang w:val="vi-VN"/>
        </w:rPr>
        <w:t>việc</w:t>
      </w:r>
      <w:proofErr w:type="spellEnd"/>
      <w:r w:rsidRPr="003764C0">
        <w:rPr>
          <w:rFonts w:ascii="Arial" w:hAnsi="Arial" w:cs="Arial"/>
          <w:lang w:val="vi-VN"/>
        </w:rPr>
        <w:t xml:space="preserve"> tuân </w:t>
      </w:r>
      <w:proofErr w:type="spellStart"/>
      <w:r w:rsidRPr="003764C0">
        <w:rPr>
          <w:rFonts w:ascii="Arial" w:hAnsi="Arial" w:cs="Arial"/>
          <w:lang w:val="vi-VN"/>
        </w:rPr>
        <w:t>thủ</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 xml:space="preserve"> </w:t>
      </w:r>
      <w:proofErr w:type="spellStart"/>
      <w:r w:rsidRPr="003764C0">
        <w:rPr>
          <w:rFonts w:ascii="Arial" w:hAnsi="Arial" w:cs="Arial"/>
          <w:lang w:val="vi-VN"/>
        </w:rPr>
        <w:t>đối</w:t>
      </w:r>
      <w:proofErr w:type="spellEnd"/>
      <w:r w:rsidRPr="003764C0">
        <w:rPr>
          <w:rFonts w:ascii="Arial" w:hAnsi="Arial" w:cs="Arial"/>
          <w:lang w:val="vi-VN"/>
        </w:rPr>
        <w:t xml:space="preserve"> </w:t>
      </w:r>
      <w:proofErr w:type="spellStart"/>
      <w:r w:rsidRPr="003764C0">
        <w:rPr>
          <w:rFonts w:ascii="Arial" w:hAnsi="Arial" w:cs="Arial"/>
          <w:lang w:val="vi-VN"/>
        </w:rPr>
        <w:t>với</w:t>
      </w:r>
      <w:proofErr w:type="spellEnd"/>
      <w:r w:rsidRPr="003764C0">
        <w:rPr>
          <w:rFonts w:ascii="Arial" w:hAnsi="Arial" w:cs="Arial"/>
          <w:lang w:val="vi-VN"/>
        </w:rPr>
        <w:t xml:space="preserve"> </w:t>
      </w:r>
      <w:proofErr w:type="spellStart"/>
      <w:r w:rsidRPr="003764C0">
        <w:rPr>
          <w:rFonts w:ascii="Arial" w:hAnsi="Arial" w:cs="Arial"/>
          <w:lang w:val="vi-VN"/>
        </w:rPr>
        <w:t>các</w:t>
      </w:r>
      <w:proofErr w:type="spellEnd"/>
      <w:r w:rsidRPr="003764C0">
        <w:rPr>
          <w:rFonts w:ascii="Arial" w:hAnsi="Arial" w:cs="Arial"/>
          <w:lang w:val="vi-VN"/>
        </w:rPr>
        <w:t xml:space="preserve"> quy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cấp</w:t>
      </w:r>
      <w:proofErr w:type="spellEnd"/>
      <w:r w:rsidRPr="003764C0">
        <w:rPr>
          <w:rFonts w:ascii="Arial" w:hAnsi="Arial" w:cs="Arial"/>
          <w:lang w:val="vi-VN"/>
        </w:rPr>
        <w:t xml:space="preserve"> </w:t>
      </w:r>
      <w:proofErr w:type="spellStart"/>
      <w:r w:rsidRPr="003764C0">
        <w:rPr>
          <w:rFonts w:ascii="Arial" w:hAnsi="Arial" w:cs="Arial"/>
          <w:lang w:val="vi-VN"/>
        </w:rPr>
        <w:t>tín</w:t>
      </w:r>
      <w:proofErr w:type="spellEnd"/>
      <w:r w:rsidRPr="003764C0">
        <w:rPr>
          <w:rFonts w:ascii="Arial" w:hAnsi="Arial" w:cs="Arial"/>
          <w:lang w:val="vi-VN"/>
        </w:rPr>
        <w:t xml:space="preserve"> </w:t>
      </w:r>
      <w:proofErr w:type="spellStart"/>
      <w:r w:rsidRPr="003764C0">
        <w:rPr>
          <w:rFonts w:ascii="Arial" w:hAnsi="Arial" w:cs="Arial"/>
          <w:lang w:val="vi-VN"/>
        </w:rPr>
        <w:t>dụng</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Ngân </w:t>
      </w:r>
      <w:proofErr w:type="spellStart"/>
      <w:r w:rsidRPr="003764C0">
        <w:rPr>
          <w:rFonts w:ascii="Arial" w:hAnsi="Arial" w:cs="Arial"/>
          <w:lang w:val="vi-VN"/>
        </w:rPr>
        <w:t>hàng</w:t>
      </w:r>
      <w:proofErr w:type="spellEnd"/>
      <w:r w:rsidRPr="003764C0">
        <w:rPr>
          <w:rFonts w:ascii="Arial" w:hAnsi="Arial" w:cs="Arial"/>
          <w:lang w:val="vi-VN"/>
        </w:rPr>
        <w:t xml:space="preserve"> TMCP </w:t>
      </w:r>
      <w:proofErr w:type="spellStart"/>
      <w:r w:rsidRPr="003764C0">
        <w:rPr>
          <w:rFonts w:ascii="Arial" w:hAnsi="Arial" w:cs="Arial"/>
          <w:lang w:val="vi-VN"/>
        </w:rPr>
        <w:t>Ngoại</w:t>
      </w:r>
      <w:proofErr w:type="spellEnd"/>
      <w:r w:rsidRPr="003764C0">
        <w:rPr>
          <w:rFonts w:ascii="Arial" w:hAnsi="Arial" w:cs="Arial"/>
          <w:lang w:val="vi-VN"/>
        </w:rPr>
        <w:t xml:space="preserve"> thương Việt Nam </w:t>
      </w:r>
      <w:proofErr w:type="spellStart"/>
      <w:r w:rsidRPr="003764C0">
        <w:rPr>
          <w:rFonts w:ascii="Arial" w:hAnsi="Arial" w:cs="Arial"/>
          <w:lang w:val="vi-VN"/>
        </w:rPr>
        <w:t>và</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Ngân </w:t>
      </w:r>
      <w:proofErr w:type="spellStart"/>
      <w:r w:rsidRPr="003764C0">
        <w:rPr>
          <w:rFonts w:ascii="Arial" w:hAnsi="Arial" w:cs="Arial"/>
          <w:lang w:val="vi-VN"/>
        </w:rPr>
        <w:t>hàng</w:t>
      </w:r>
      <w:proofErr w:type="spellEnd"/>
      <w:r w:rsidRPr="003764C0">
        <w:rPr>
          <w:rFonts w:ascii="Arial" w:hAnsi="Arial" w:cs="Arial"/>
          <w:lang w:val="vi-VN"/>
        </w:rPr>
        <w:t xml:space="preserve"> </w:t>
      </w:r>
      <w:proofErr w:type="spellStart"/>
      <w:r w:rsidRPr="003764C0">
        <w:rPr>
          <w:rFonts w:ascii="Arial" w:hAnsi="Arial" w:cs="Arial"/>
          <w:lang w:val="vi-VN"/>
        </w:rPr>
        <w:t>Nhà</w:t>
      </w:r>
      <w:proofErr w:type="spellEnd"/>
      <w:r w:rsidRPr="003764C0">
        <w:rPr>
          <w:rFonts w:ascii="Arial" w:hAnsi="Arial" w:cs="Arial"/>
          <w:lang w:val="vi-VN"/>
        </w:rPr>
        <w:t xml:space="preserve"> </w:t>
      </w:r>
      <w:proofErr w:type="spellStart"/>
      <w:r w:rsidRPr="003764C0">
        <w:rPr>
          <w:rFonts w:ascii="Arial" w:hAnsi="Arial" w:cs="Arial"/>
          <w:lang w:val="vi-VN"/>
        </w:rPr>
        <w:t>nước</w:t>
      </w:r>
      <w:proofErr w:type="spellEnd"/>
      <w:r w:rsidRPr="003764C0">
        <w:rPr>
          <w:rFonts w:ascii="Arial" w:hAnsi="Arial" w:cs="Arial"/>
          <w:lang w:val="vi-VN"/>
        </w:rPr>
        <w:t xml:space="preserve">; </w:t>
      </w:r>
    </w:p>
    <w:p w14:paraId="35A039C3" w14:textId="77777777" w:rsidR="005C69CA" w:rsidRPr="003764C0" w:rsidRDefault="005C69CA">
      <w:pPr>
        <w:numPr>
          <w:ilvl w:val="0"/>
          <w:numId w:val="38"/>
        </w:numPr>
        <w:overflowPunct/>
        <w:autoSpaceDE/>
        <w:autoSpaceDN/>
        <w:adjustRightInd/>
        <w:ind w:left="772"/>
        <w:jc w:val="both"/>
        <w:textAlignment w:val="auto"/>
        <w:rPr>
          <w:rFonts w:ascii="Arial" w:hAnsi="Arial" w:cs="Arial"/>
          <w:lang w:val="vi-VN"/>
        </w:rPr>
      </w:pPr>
      <w:proofErr w:type="spellStart"/>
      <w:r w:rsidRPr="003764C0">
        <w:rPr>
          <w:rFonts w:ascii="Arial" w:hAnsi="Arial" w:cs="Arial"/>
          <w:lang w:val="vi-VN"/>
        </w:rPr>
        <w:t>Hồ</w:t>
      </w:r>
      <w:proofErr w:type="spellEnd"/>
      <w:r w:rsidRPr="003764C0">
        <w:rPr>
          <w:rFonts w:ascii="Arial" w:hAnsi="Arial" w:cs="Arial"/>
          <w:lang w:val="vi-VN"/>
        </w:rPr>
        <w:t xml:space="preserve"> sơ </w:t>
      </w:r>
      <w:proofErr w:type="spellStart"/>
      <w:r w:rsidRPr="003764C0">
        <w:rPr>
          <w:rFonts w:ascii="Arial" w:hAnsi="Arial" w:cs="Arial"/>
          <w:lang w:val="vi-VN"/>
        </w:rPr>
        <w:t>tài</w:t>
      </w:r>
      <w:proofErr w:type="spellEnd"/>
      <w:r w:rsidRPr="003764C0">
        <w:rPr>
          <w:rFonts w:ascii="Arial" w:hAnsi="Arial" w:cs="Arial"/>
          <w:lang w:val="vi-VN"/>
        </w:rPr>
        <w:t xml:space="preserve"> </w:t>
      </w:r>
      <w:proofErr w:type="spellStart"/>
      <w:r w:rsidRPr="003764C0">
        <w:rPr>
          <w:rFonts w:ascii="Arial" w:hAnsi="Arial" w:cs="Arial"/>
          <w:lang w:val="vi-VN"/>
        </w:rPr>
        <w:t>sản</w:t>
      </w:r>
      <w:proofErr w:type="spellEnd"/>
      <w:r w:rsidRPr="003764C0">
        <w:rPr>
          <w:rFonts w:ascii="Arial" w:hAnsi="Arial" w:cs="Arial"/>
          <w:lang w:val="vi-VN"/>
        </w:rPr>
        <w:t xml:space="preserve"> </w:t>
      </w:r>
      <w:proofErr w:type="spellStart"/>
      <w:r w:rsidRPr="003764C0">
        <w:rPr>
          <w:rFonts w:ascii="Arial" w:hAnsi="Arial" w:cs="Arial"/>
          <w:lang w:val="vi-VN"/>
        </w:rPr>
        <w:t>bảo</w:t>
      </w:r>
      <w:proofErr w:type="spellEnd"/>
      <w:r w:rsidRPr="003764C0">
        <w:rPr>
          <w:rFonts w:ascii="Arial" w:hAnsi="Arial" w:cs="Arial"/>
          <w:lang w:val="vi-VN"/>
        </w:rPr>
        <w:t xml:space="preserve"> </w:t>
      </w:r>
      <w:proofErr w:type="spellStart"/>
      <w:r w:rsidRPr="003764C0">
        <w:rPr>
          <w:rFonts w:ascii="Arial" w:hAnsi="Arial" w:cs="Arial"/>
          <w:lang w:val="vi-VN"/>
        </w:rPr>
        <w:t>đảm</w:t>
      </w:r>
      <w:proofErr w:type="spellEnd"/>
      <w:r w:rsidRPr="003764C0">
        <w:rPr>
          <w:rFonts w:ascii="Arial" w:hAnsi="Arial" w:cs="Arial"/>
          <w:lang w:val="vi-VN"/>
        </w:rPr>
        <w:t xml:space="preserve"> (“TSBĐ”) </w:t>
      </w:r>
      <w:proofErr w:type="spellStart"/>
      <w:r w:rsidRPr="003764C0">
        <w:rPr>
          <w:rFonts w:ascii="Arial" w:hAnsi="Arial" w:cs="Arial"/>
          <w:lang w:val="vi-VN"/>
        </w:rPr>
        <w:t>của</w:t>
      </w:r>
      <w:proofErr w:type="spellEnd"/>
      <w:r w:rsidRPr="003764C0">
        <w:rPr>
          <w:rFonts w:ascii="Arial" w:hAnsi="Arial" w:cs="Arial"/>
          <w:lang w:val="vi-VN"/>
        </w:rPr>
        <w:t xml:space="preserve"> </w:t>
      </w:r>
      <w:proofErr w:type="spellStart"/>
      <w:r w:rsidRPr="003764C0">
        <w:rPr>
          <w:rFonts w:ascii="Arial" w:hAnsi="Arial" w:cs="Arial"/>
          <w:lang w:val="vi-VN"/>
        </w:rPr>
        <w:t>khách</w:t>
      </w:r>
      <w:proofErr w:type="spellEnd"/>
      <w:r w:rsidRPr="003764C0">
        <w:rPr>
          <w:rFonts w:ascii="Arial" w:hAnsi="Arial" w:cs="Arial"/>
          <w:lang w:val="vi-VN"/>
        </w:rPr>
        <w:t xml:space="preserve"> </w:t>
      </w:r>
      <w:proofErr w:type="spellStart"/>
      <w:r w:rsidRPr="003764C0">
        <w:rPr>
          <w:rFonts w:ascii="Arial" w:hAnsi="Arial" w:cs="Arial"/>
          <w:lang w:val="vi-VN"/>
        </w:rPr>
        <w:t>hàng</w:t>
      </w:r>
      <w:proofErr w:type="spellEnd"/>
      <w:r w:rsidRPr="003764C0">
        <w:rPr>
          <w:rFonts w:ascii="Arial" w:hAnsi="Arial" w:cs="Arial"/>
          <w:lang w:val="vi-VN"/>
        </w:rPr>
        <w:t>;</w:t>
      </w:r>
    </w:p>
    <w:p w14:paraId="5ED4C14F" w14:textId="77777777" w:rsidR="005C69CA" w:rsidRPr="003764C0" w:rsidRDefault="005C69CA">
      <w:pPr>
        <w:numPr>
          <w:ilvl w:val="0"/>
          <w:numId w:val="38"/>
        </w:numPr>
        <w:overflowPunct/>
        <w:autoSpaceDE/>
        <w:autoSpaceDN/>
        <w:adjustRightInd/>
        <w:ind w:left="772"/>
        <w:jc w:val="both"/>
        <w:textAlignment w:val="auto"/>
        <w:rPr>
          <w:rFonts w:ascii="Arial" w:hAnsi="Arial" w:cs="Arial"/>
          <w:lang w:val="vi-VN"/>
        </w:rPr>
      </w:pPr>
      <w:proofErr w:type="spellStart"/>
      <w:r w:rsidRPr="003764C0">
        <w:rPr>
          <w:rFonts w:ascii="Arial" w:hAnsi="Arial" w:cs="Arial"/>
          <w:lang w:val="vi-VN"/>
        </w:rPr>
        <w:t>Tình</w:t>
      </w:r>
      <w:proofErr w:type="spellEnd"/>
      <w:r w:rsidRPr="003764C0">
        <w:rPr>
          <w:rFonts w:ascii="Arial" w:hAnsi="Arial" w:cs="Arial"/>
          <w:lang w:val="vi-VN"/>
        </w:rPr>
        <w:t xml:space="preserve"> </w:t>
      </w:r>
      <w:proofErr w:type="spellStart"/>
      <w:r w:rsidRPr="003764C0">
        <w:rPr>
          <w:rFonts w:ascii="Arial" w:hAnsi="Arial" w:cs="Arial"/>
          <w:lang w:val="vi-VN"/>
        </w:rPr>
        <w:t>hình</w:t>
      </w:r>
      <w:proofErr w:type="spellEnd"/>
      <w:r w:rsidRPr="003764C0">
        <w:rPr>
          <w:rFonts w:ascii="Arial" w:hAnsi="Arial" w:cs="Arial"/>
          <w:lang w:val="vi-VN"/>
        </w:rPr>
        <w:t xml:space="preserve"> thanh toán </w:t>
      </w:r>
      <w:proofErr w:type="spellStart"/>
      <w:r w:rsidRPr="003764C0">
        <w:rPr>
          <w:rFonts w:ascii="Arial" w:hAnsi="Arial" w:cs="Arial"/>
          <w:lang w:val="vi-VN"/>
        </w:rPr>
        <w:t>nợ</w:t>
      </w:r>
      <w:proofErr w:type="spellEnd"/>
      <w:r w:rsidRPr="003764C0">
        <w:rPr>
          <w:rFonts w:ascii="Arial" w:hAnsi="Arial" w:cs="Arial"/>
          <w:lang w:val="vi-VN"/>
        </w:rPr>
        <w:t xml:space="preserve"> </w:t>
      </w:r>
      <w:proofErr w:type="spellStart"/>
      <w:r w:rsidRPr="003764C0">
        <w:rPr>
          <w:rFonts w:ascii="Arial" w:hAnsi="Arial" w:cs="Arial"/>
          <w:lang w:val="vi-VN"/>
        </w:rPr>
        <w:t>gốc</w:t>
      </w:r>
      <w:proofErr w:type="spellEnd"/>
      <w:r w:rsidRPr="003764C0">
        <w:rPr>
          <w:rFonts w:ascii="Arial" w:hAnsi="Arial" w:cs="Arial"/>
          <w:lang w:val="vi-VN"/>
        </w:rPr>
        <w:t xml:space="preserve"> </w:t>
      </w:r>
      <w:proofErr w:type="spellStart"/>
      <w:r w:rsidRPr="003764C0">
        <w:rPr>
          <w:rFonts w:ascii="Arial" w:hAnsi="Arial" w:cs="Arial"/>
          <w:lang w:val="vi-VN"/>
        </w:rPr>
        <w:t>và</w:t>
      </w:r>
      <w:proofErr w:type="spellEnd"/>
      <w:r w:rsidRPr="003764C0">
        <w:rPr>
          <w:rFonts w:ascii="Arial" w:hAnsi="Arial" w:cs="Arial"/>
          <w:lang w:val="vi-VN"/>
        </w:rPr>
        <w:t xml:space="preserve"> </w:t>
      </w:r>
      <w:proofErr w:type="spellStart"/>
      <w:r w:rsidRPr="003764C0">
        <w:rPr>
          <w:rFonts w:ascii="Arial" w:hAnsi="Arial" w:cs="Arial"/>
          <w:lang w:val="vi-VN"/>
        </w:rPr>
        <w:t>lãi</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w:t>
      </w:r>
      <w:proofErr w:type="spellStart"/>
      <w:r w:rsidRPr="003764C0">
        <w:rPr>
          <w:rFonts w:ascii="Arial" w:hAnsi="Arial" w:cs="Arial"/>
          <w:lang w:val="vi-VN"/>
        </w:rPr>
        <w:t>khách</w:t>
      </w:r>
      <w:proofErr w:type="spellEnd"/>
      <w:r w:rsidRPr="003764C0">
        <w:rPr>
          <w:rFonts w:ascii="Arial" w:hAnsi="Arial" w:cs="Arial"/>
          <w:lang w:val="vi-VN"/>
        </w:rPr>
        <w:t xml:space="preserve"> </w:t>
      </w:r>
      <w:proofErr w:type="spellStart"/>
      <w:r w:rsidRPr="003764C0">
        <w:rPr>
          <w:rFonts w:ascii="Arial" w:hAnsi="Arial" w:cs="Arial"/>
          <w:lang w:val="vi-VN"/>
        </w:rPr>
        <w:t>hàng</w:t>
      </w:r>
      <w:proofErr w:type="spellEnd"/>
      <w:r w:rsidRPr="003764C0">
        <w:rPr>
          <w:rFonts w:ascii="Arial" w:hAnsi="Arial" w:cs="Arial"/>
          <w:lang w:val="vi-VN"/>
        </w:rPr>
        <w:t>;</w:t>
      </w:r>
    </w:p>
    <w:p w14:paraId="2308DAE1" w14:textId="77777777" w:rsidR="005C69CA" w:rsidRPr="003764C0" w:rsidRDefault="005C69CA">
      <w:pPr>
        <w:numPr>
          <w:ilvl w:val="0"/>
          <w:numId w:val="38"/>
        </w:numPr>
        <w:overflowPunct/>
        <w:autoSpaceDE/>
        <w:autoSpaceDN/>
        <w:adjustRightInd/>
        <w:ind w:left="778"/>
        <w:jc w:val="both"/>
        <w:textAlignment w:val="auto"/>
        <w:rPr>
          <w:rFonts w:ascii="Arial" w:hAnsi="Arial" w:cs="Arial"/>
          <w:lang w:val="vi-VN"/>
        </w:rPr>
      </w:pPr>
      <w:proofErr w:type="spellStart"/>
      <w:r w:rsidRPr="003764C0">
        <w:rPr>
          <w:rFonts w:ascii="Arial" w:hAnsi="Arial" w:cs="Arial"/>
          <w:lang w:val="vi-VN"/>
        </w:rPr>
        <w:t>Chấm</w:t>
      </w:r>
      <w:proofErr w:type="spellEnd"/>
      <w:r w:rsidRPr="003764C0">
        <w:rPr>
          <w:rFonts w:ascii="Arial" w:hAnsi="Arial" w:cs="Arial"/>
          <w:lang w:val="vi-VN"/>
        </w:rPr>
        <w:t xml:space="preserve"> </w:t>
      </w:r>
      <w:proofErr w:type="spellStart"/>
      <w:r w:rsidRPr="003764C0">
        <w:rPr>
          <w:rFonts w:ascii="Arial" w:hAnsi="Arial" w:cs="Arial"/>
          <w:lang w:val="vi-VN"/>
        </w:rPr>
        <w:t>điểm</w:t>
      </w:r>
      <w:proofErr w:type="spellEnd"/>
      <w:r w:rsidRPr="003764C0">
        <w:rPr>
          <w:rFonts w:ascii="Arial" w:hAnsi="Arial" w:cs="Arial"/>
          <w:lang w:val="vi-VN"/>
        </w:rPr>
        <w:t xml:space="preserve"> </w:t>
      </w:r>
      <w:proofErr w:type="spellStart"/>
      <w:r w:rsidRPr="003764C0">
        <w:rPr>
          <w:rFonts w:ascii="Arial" w:hAnsi="Arial" w:cs="Arial"/>
          <w:lang w:val="vi-VN"/>
        </w:rPr>
        <w:t>xếp</w:t>
      </w:r>
      <w:proofErr w:type="spellEnd"/>
      <w:r w:rsidRPr="003764C0">
        <w:rPr>
          <w:rFonts w:ascii="Arial" w:hAnsi="Arial" w:cs="Arial"/>
          <w:lang w:val="vi-VN"/>
        </w:rPr>
        <w:t xml:space="preserve"> </w:t>
      </w:r>
      <w:proofErr w:type="spellStart"/>
      <w:r w:rsidRPr="003764C0">
        <w:rPr>
          <w:rFonts w:ascii="Arial" w:hAnsi="Arial" w:cs="Arial"/>
          <w:lang w:val="vi-VN"/>
        </w:rPr>
        <w:t>hạng</w:t>
      </w:r>
      <w:proofErr w:type="spellEnd"/>
      <w:r w:rsidRPr="003764C0">
        <w:rPr>
          <w:rFonts w:ascii="Arial" w:hAnsi="Arial" w:cs="Arial"/>
          <w:lang w:val="vi-VN"/>
        </w:rPr>
        <w:t xml:space="preserve"> </w:t>
      </w:r>
      <w:proofErr w:type="spellStart"/>
      <w:r w:rsidRPr="003764C0">
        <w:rPr>
          <w:rFonts w:ascii="Arial" w:hAnsi="Arial" w:cs="Arial"/>
          <w:lang w:val="vi-VN"/>
        </w:rPr>
        <w:t>tín</w:t>
      </w:r>
      <w:proofErr w:type="spellEnd"/>
      <w:r w:rsidRPr="003764C0">
        <w:rPr>
          <w:rFonts w:ascii="Arial" w:hAnsi="Arial" w:cs="Arial"/>
          <w:lang w:val="vi-VN"/>
        </w:rPr>
        <w:t xml:space="preserve"> </w:t>
      </w:r>
      <w:proofErr w:type="spellStart"/>
      <w:r w:rsidRPr="003764C0">
        <w:rPr>
          <w:rFonts w:ascii="Arial" w:hAnsi="Arial" w:cs="Arial"/>
          <w:lang w:val="vi-VN"/>
        </w:rPr>
        <w:t>dụng</w:t>
      </w:r>
      <w:proofErr w:type="spellEnd"/>
      <w:r w:rsidRPr="003764C0">
        <w:rPr>
          <w:rFonts w:ascii="Arial" w:hAnsi="Arial" w:cs="Arial"/>
          <w:lang w:val="vi-VN"/>
        </w:rPr>
        <w:t xml:space="preserve"> </w:t>
      </w:r>
      <w:proofErr w:type="spellStart"/>
      <w:r w:rsidRPr="003764C0">
        <w:rPr>
          <w:rFonts w:ascii="Arial" w:hAnsi="Arial" w:cs="Arial"/>
          <w:lang w:val="vi-VN"/>
        </w:rPr>
        <w:t>nội</w:t>
      </w:r>
      <w:proofErr w:type="spellEnd"/>
      <w:r w:rsidRPr="003764C0">
        <w:rPr>
          <w:rFonts w:ascii="Arial" w:hAnsi="Arial" w:cs="Arial"/>
          <w:lang w:val="vi-VN"/>
        </w:rPr>
        <w:t xml:space="preserve"> </w:t>
      </w:r>
      <w:proofErr w:type="spellStart"/>
      <w:r w:rsidRPr="003764C0">
        <w:rPr>
          <w:rFonts w:ascii="Arial" w:hAnsi="Arial" w:cs="Arial"/>
          <w:lang w:val="vi-VN"/>
        </w:rPr>
        <w:t>bộ</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w:t>
      </w:r>
      <w:proofErr w:type="spellStart"/>
      <w:r w:rsidRPr="003764C0">
        <w:rPr>
          <w:rFonts w:ascii="Arial" w:hAnsi="Arial" w:cs="Arial"/>
          <w:lang w:val="vi-VN"/>
        </w:rPr>
        <w:t>khách</w:t>
      </w:r>
      <w:proofErr w:type="spellEnd"/>
      <w:r w:rsidRPr="003764C0">
        <w:rPr>
          <w:rFonts w:ascii="Arial" w:hAnsi="Arial" w:cs="Arial"/>
          <w:lang w:val="vi-VN"/>
        </w:rPr>
        <w:t xml:space="preserve"> </w:t>
      </w:r>
      <w:proofErr w:type="spellStart"/>
      <w:r w:rsidRPr="003764C0">
        <w:rPr>
          <w:rFonts w:ascii="Arial" w:hAnsi="Arial" w:cs="Arial"/>
          <w:lang w:val="vi-VN"/>
        </w:rPr>
        <w:t>hàng</w:t>
      </w:r>
      <w:proofErr w:type="spellEnd"/>
      <w:r w:rsidRPr="003764C0">
        <w:rPr>
          <w:rFonts w:ascii="Arial" w:hAnsi="Arial" w:cs="Arial"/>
          <w:lang w:val="vi-VN"/>
        </w:rPr>
        <w:t xml:space="preserve"> vay; </w:t>
      </w:r>
    </w:p>
    <w:p w14:paraId="25C1A1C9" w14:textId="7F924039" w:rsidR="005C69CA" w:rsidRPr="003764C0" w:rsidRDefault="005C69CA">
      <w:pPr>
        <w:numPr>
          <w:ilvl w:val="0"/>
          <w:numId w:val="38"/>
        </w:numPr>
        <w:overflowPunct/>
        <w:autoSpaceDE/>
        <w:autoSpaceDN/>
        <w:adjustRightInd/>
        <w:ind w:left="772"/>
        <w:jc w:val="both"/>
        <w:textAlignment w:val="auto"/>
        <w:rPr>
          <w:rFonts w:ascii="Arial" w:hAnsi="Arial" w:cs="Arial"/>
          <w:lang w:val="vi-VN"/>
        </w:rPr>
      </w:pPr>
      <w:proofErr w:type="spellStart"/>
      <w:r w:rsidRPr="003764C0">
        <w:rPr>
          <w:rFonts w:ascii="Arial" w:hAnsi="Arial" w:cs="Arial"/>
          <w:lang w:val="vi-VN"/>
        </w:rPr>
        <w:t>Các</w:t>
      </w:r>
      <w:proofErr w:type="spellEnd"/>
      <w:r w:rsidRPr="003764C0">
        <w:rPr>
          <w:rFonts w:ascii="Arial" w:hAnsi="Arial" w:cs="Arial"/>
          <w:lang w:val="vi-VN"/>
        </w:rPr>
        <w:t xml:space="preserve"> tiêu </w:t>
      </w:r>
      <w:proofErr w:type="spellStart"/>
      <w:r w:rsidRPr="003764C0">
        <w:rPr>
          <w:rFonts w:ascii="Arial" w:hAnsi="Arial" w:cs="Arial"/>
          <w:lang w:val="vi-VN"/>
        </w:rPr>
        <w:t>chí</w:t>
      </w:r>
      <w:proofErr w:type="spellEnd"/>
      <w:r w:rsidRPr="003764C0">
        <w:rPr>
          <w:rFonts w:ascii="Arial" w:hAnsi="Arial" w:cs="Arial"/>
          <w:lang w:val="vi-VN"/>
        </w:rPr>
        <w:t xml:space="preserve"> </w:t>
      </w:r>
      <w:proofErr w:type="spellStart"/>
      <w:r w:rsidRPr="003764C0">
        <w:rPr>
          <w:rFonts w:ascii="Arial" w:hAnsi="Arial" w:cs="Arial"/>
          <w:lang w:val="vi-VN"/>
        </w:rPr>
        <w:t>khác</w:t>
      </w:r>
      <w:proofErr w:type="spellEnd"/>
      <w:r w:rsidRPr="003764C0">
        <w:rPr>
          <w:rFonts w:ascii="Arial" w:hAnsi="Arial" w:cs="Arial"/>
          <w:lang w:val="vi-VN"/>
        </w:rPr>
        <w:t>.</w:t>
      </w:r>
    </w:p>
    <w:p w14:paraId="28B6CDAF" w14:textId="77777777" w:rsidR="005C69CA" w:rsidRPr="003764C0" w:rsidRDefault="005C69CA">
      <w:pPr>
        <w:overflowPunct/>
        <w:autoSpaceDE/>
        <w:autoSpaceDN/>
        <w:adjustRightInd/>
        <w:ind w:left="772"/>
        <w:jc w:val="both"/>
        <w:textAlignment w:val="auto"/>
        <w:rPr>
          <w:rFonts w:ascii="Arial" w:hAnsi="Arial" w:cs="Arial"/>
          <w:lang w:val="vi-VN"/>
        </w:rPr>
      </w:pPr>
    </w:p>
    <w:p w14:paraId="528DD546" w14:textId="54EF7742" w:rsidR="00BA2CA7" w:rsidRPr="003764C0" w:rsidRDefault="00A95558">
      <w:pPr>
        <w:pStyle w:val="Standard1"/>
        <w:spacing w:before="0" w:after="0"/>
        <w:jc w:val="both"/>
        <w:rPr>
          <w:rFonts w:ascii="Arial" w:hAnsi="Arial" w:cs="Arial"/>
          <w:noProof w:val="0"/>
          <w:lang w:val="vi-VN"/>
        </w:rPr>
      </w:pPr>
      <w:r w:rsidRPr="003764C0">
        <w:rPr>
          <w:rFonts w:ascii="Arial" w:hAnsi="Arial" w:cs="Arial"/>
          <w:noProof w:val="0"/>
          <w:lang w:val="vi-VN"/>
        </w:rPr>
        <w:t xml:space="preserve">Theo </w:t>
      </w:r>
      <w:proofErr w:type="spellStart"/>
      <w:r w:rsidRPr="003764C0">
        <w:rPr>
          <w:rFonts w:ascii="Arial" w:hAnsi="Arial" w:cs="Arial"/>
          <w:noProof w:val="0"/>
          <w:lang w:val="vi-VN"/>
        </w:rPr>
        <w:t>đánh</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giá</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của</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chúng</w:t>
      </w:r>
      <w:proofErr w:type="spellEnd"/>
      <w:r w:rsidRPr="003764C0">
        <w:rPr>
          <w:rFonts w:ascii="Arial" w:hAnsi="Arial" w:cs="Arial"/>
          <w:noProof w:val="0"/>
          <w:lang w:val="vi-VN"/>
        </w:rPr>
        <w:t xml:space="preserve"> tôi</w:t>
      </w:r>
      <w:r w:rsidR="00BA2CA7" w:rsidRPr="003764C0">
        <w:rPr>
          <w:rFonts w:ascii="Arial" w:hAnsi="Arial" w:cs="Arial"/>
          <w:noProof w:val="0"/>
          <w:lang w:val="vi-VN"/>
        </w:rPr>
        <w:t>,</w:t>
      </w:r>
      <w:r w:rsidRPr="003764C0">
        <w:rPr>
          <w:rFonts w:ascii="Arial" w:hAnsi="Arial" w:cs="Arial"/>
          <w:noProof w:val="0"/>
          <w:lang w:val="vi-VN"/>
        </w:rPr>
        <w:t xml:space="preserve"> </w:t>
      </w:r>
      <w:proofErr w:type="spellStart"/>
      <w:ins w:id="24" w:author="Trung Van Do" w:date="2023-01-05T20:51:00Z">
        <w:r w:rsidR="002C66DF" w:rsidRPr="003764C0">
          <w:rPr>
            <w:rFonts w:ascii="Arial" w:hAnsi="Arial" w:cs="Arial"/>
            <w:noProof w:val="0"/>
            <w:lang w:val="vi-VN"/>
          </w:rPr>
          <w:t>các</w:t>
        </w:r>
        <w:proofErr w:type="spellEnd"/>
        <w:r w:rsidR="002C66DF" w:rsidRPr="003764C0">
          <w:rPr>
            <w:rFonts w:ascii="Arial" w:hAnsi="Arial" w:cs="Arial"/>
            <w:noProof w:val="0"/>
            <w:lang w:val="vi-VN"/>
          </w:rPr>
          <w:t xml:space="preserve"> quy </w:t>
        </w:r>
        <w:proofErr w:type="spellStart"/>
        <w:r w:rsidR="002C66DF" w:rsidRPr="003764C0">
          <w:rPr>
            <w:rFonts w:ascii="Arial" w:hAnsi="Arial" w:cs="Arial"/>
            <w:noProof w:val="0"/>
            <w:lang w:val="vi-VN"/>
          </w:rPr>
          <w:t>trình</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hoạt</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động</w:t>
        </w:r>
        <w:proofErr w:type="spellEnd"/>
        <w:r w:rsidR="002C66DF" w:rsidRPr="003764C0">
          <w:rPr>
            <w:rFonts w:ascii="Arial" w:hAnsi="Arial" w:cs="Arial"/>
            <w:noProof w:val="0"/>
            <w:lang w:val="vi-VN"/>
          </w:rPr>
          <w:t xml:space="preserve">, công </w:t>
        </w:r>
        <w:proofErr w:type="spellStart"/>
        <w:r w:rsidR="002C66DF" w:rsidRPr="003764C0">
          <w:rPr>
            <w:rFonts w:ascii="Arial" w:hAnsi="Arial" w:cs="Arial"/>
            <w:noProof w:val="0"/>
            <w:lang w:val="vi-VN"/>
          </w:rPr>
          <w:t>tác</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kế</w:t>
        </w:r>
        <w:proofErr w:type="spellEnd"/>
        <w:r w:rsidR="002C66DF" w:rsidRPr="003764C0">
          <w:rPr>
            <w:rFonts w:ascii="Arial" w:hAnsi="Arial" w:cs="Arial"/>
            <w:noProof w:val="0"/>
            <w:lang w:val="vi-VN"/>
          </w:rPr>
          <w:t xml:space="preserve"> toán, </w:t>
        </w:r>
        <w:proofErr w:type="spellStart"/>
        <w:r w:rsidR="002C66DF" w:rsidRPr="003764C0">
          <w:rPr>
            <w:rFonts w:ascii="Arial" w:hAnsi="Arial" w:cs="Arial"/>
            <w:noProof w:val="0"/>
            <w:lang w:val="vi-VN"/>
          </w:rPr>
          <w:t>tài</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chính</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tín</w:t>
        </w:r>
        <w:proofErr w:type="spellEnd"/>
        <w:r w:rsidR="002C66DF" w:rsidRPr="003764C0">
          <w:rPr>
            <w:rFonts w:ascii="Arial" w:hAnsi="Arial" w:cs="Arial"/>
            <w:noProof w:val="0"/>
            <w:lang w:val="vi-VN"/>
          </w:rPr>
          <w:t xml:space="preserve"> </w:t>
        </w:r>
        <w:proofErr w:type="spellStart"/>
        <w:r w:rsidR="002C66DF" w:rsidRPr="003764C0">
          <w:rPr>
            <w:rFonts w:ascii="Arial" w:hAnsi="Arial" w:cs="Arial"/>
            <w:noProof w:val="0"/>
            <w:lang w:val="vi-VN"/>
          </w:rPr>
          <w:t>dụng</w:t>
        </w:r>
      </w:ins>
      <w:proofErr w:type="spellEnd"/>
      <w:del w:id="25" w:author="Trung Van Do" w:date="2023-01-05T20:51:00Z">
        <w:r w:rsidRPr="003764C0" w:rsidDel="002C66DF">
          <w:rPr>
            <w:rFonts w:ascii="Arial" w:hAnsi="Arial" w:cs="Arial"/>
            <w:noProof w:val="0"/>
            <w:lang w:val="vi-VN"/>
          </w:rPr>
          <w:delText>hoạt động tín dụng cũng như</w:delText>
        </w:r>
        <w:r w:rsidR="00F02B97" w:rsidRPr="003764C0" w:rsidDel="002C66DF">
          <w:rPr>
            <w:rFonts w:ascii="Arial" w:hAnsi="Arial" w:cs="Arial"/>
            <w:noProof w:val="0"/>
            <w:lang w:val="vi-VN"/>
          </w:rPr>
          <w:delText xml:space="preserve"> công tác </w:delText>
        </w:r>
        <w:r w:rsidRPr="003764C0" w:rsidDel="002C66DF">
          <w:rPr>
            <w:rFonts w:ascii="Arial" w:hAnsi="Arial" w:cs="Arial"/>
            <w:noProof w:val="0"/>
            <w:lang w:val="vi-VN"/>
          </w:rPr>
          <w:delText>p</w:delText>
        </w:r>
        <w:r w:rsidR="005F0B4C" w:rsidRPr="003764C0" w:rsidDel="002C66DF">
          <w:rPr>
            <w:rFonts w:ascii="Arial" w:hAnsi="Arial" w:cs="Arial"/>
            <w:noProof w:val="0"/>
            <w:lang w:val="vi-VN"/>
          </w:rPr>
          <w:delText>hân loại nợ và trích lập dự phòng</w:delText>
        </w:r>
      </w:del>
      <w:r w:rsidR="005F0B4C" w:rsidRPr="003764C0">
        <w:rPr>
          <w:rFonts w:ascii="Arial" w:hAnsi="Arial" w:cs="Arial"/>
          <w:noProof w:val="0"/>
          <w:lang w:val="vi-VN"/>
        </w:rPr>
        <w:t xml:space="preserve"> </w:t>
      </w:r>
      <w:proofErr w:type="spellStart"/>
      <w:r w:rsidRPr="003764C0">
        <w:rPr>
          <w:rFonts w:ascii="Arial" w:hAnsi="Arial" w:cs="Arial"/>
          <w:noProof w:val="0"/>
          <w:lang w:val="vi-VN"/>
        </w:rPr>
        <w:t>của</w:t>
      </w:r>
      <w:proofErr w:type="spellEnd"/>
      <w:r w:rsidRPr="003764C0">
        <w:rPr>
          <w:rFonts w:ascii="Arial" w:hAnsi="Arial" w:cs="Arial"/>
          <w:noProof w:val="0"/>
          <w:lang w:val="vi-VN"/>
        </w:rPr>
        <w:t xml:space="preserve"> Chi </w:t>
      </w:r>
      <w:proofErr w:type="spellStart"/>
      <w:r w:rsidRPr="003764C0">
        <w:rPr>
          <w:rFonts w:ascii="Arial" w:hAnsi="Arial" w:cs="Arial"/>
          <w:noProof w:val="0"/>
          <w:lang w:val="vi-VN"/>
        </w:rPr>
        <w:t>nhánh</w:t>
      </w:r>
      <w:proofErr w:type="spellEnd"/>
      <w:r w:rsidRPr="003764C0">
        <w:rPr>
          <w:rFonts w:ascii="Arial" w:hAnsi="Arial" w:cs="Arial"/>
          <w:noProof w:val="0"/>
          <w:lang w:val="vi-VN"/>
        </w:rPr>
        <w:t xml:space="preserve"> </w:t>
      </w:r>
      <w:proofErr w:type="spellStart"/>
      <w:r w:rsidR="006F42B0" w:rsidRPr="003764C0">
        <w:rPr>
          <w:rFonts w:ascii="Arial" w:hAnsi="Arial" w:cs="Arial"/>
          <w:noProof w:val="0"/>
          <w:lang w:val="vi-VN"/>
        </w:rPr>
        <w:t>Cần</w:t>
      </w:r>
      <w:proofErr w:type="spellEnd"/>
      <w:r w:rsidR="006F42B0" w:rsidRPr="003764C0">
        <w:rPr>
          <w:rFonts w:ascii="Arial" w:hAnsi="Arial" w:cs="Arial"/>
          <w:noProof w:val="0"/>
          <w:lang w:val="vi-VN"/>
        </w:rPr>
        <w:t xml:space="preserve"> Thơ</w:t>
      </w:r>
      <w:r w:rsidRPr="003764C0">
        <w:rPr>
          <w:rFonts w:ascii="Arial" w:hAnsi="Arial" w:cs="Arial"/>
          <w:noProof w:val="0"/>
          <w:lang w:val="vi-VN"/>
        </w:rPr>
        <w:t xml:space="preserve"> </w:t>
      </w:r>
      <w:proofErr w:type="spellStart"/>
      <w:r w:rsidRPr="003764C0">
        <w:rPr>
          <w:rFonts w:ascii="Arial" w:hAnsi="Arial" w:cs="Arial"/>
          <w:noProof w:val="0"/>
          <w:lang w:val="vi-VN"/>
        </w:rPr>
        <w:t>đã</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được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thực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hiện</w:t>
      </w:r>
      <w:proofErr w:type="spellEnd"/>
      <w:r w:rsidRPr="003764C0">
        <w:rPr>
          <w:rFonts w:ascii="Arial" w:hAnsi="Arial" w:cs="Arial"/>
          <w:noProof w:val="0"/>
          <w:lang w:val="vi-VN"/>
        </w:rPr>
        <w:t xml:space="preserve"> theo </w:t>
      </w:r>
      <w:proofErr w:type="spellStart"/>
      <w:r w:rsidRPr="003764C0">
        <w:rPr>
          <w:rFonts w:ascii="Arial" w:hAnsi="Arial" w:cs="Arial"/>
          <w:noProof w:val="0"/>
          <w:lang w:val="vi-VN"/>
        </w:rPr>
        <w:t>đúng</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các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hướng</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dẫn</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của</w:t>
      </w:r>
      <w:proofErr w:type="spellEnd"/>
      <w:r w:rsidRPr="003764C0">
        <w:rPr>
          <w:rFonts w:ascii="Arial" w:hAnsi="Arial" w:cs="Arial"/>
          <w:noProof w:val="0"/>
          <w:lang w:val="vi-VN"/>
        </w:rPr>
        <w:t xml:space="preserve"> Ngân </w:t>
      </w:r>
      <w:proofErr w:type="spellStart"/>
      <w:r w:rsidRPr="003764C0">
        <w:rPr>
          <w:rFonts w:ascii="Arial" w:hAnsi="Arial" w:cs="Arial"/>
          <w:noProof w:val="0"/>
          <w:lang w:val="vi-VN"/>
        </w:rPr>
        <w:t>Hàng</w:t>
      </w:r>
      <w:proofErr w:type="spellEnd"/>
      <w:r w:rsidRPr="003764C0">
        <w:rPr>
          <w:rFonts w:ascii="Arial" w:hAnsi="Arial" w:cs="Arial"/>
          <w:noProof w:val="0"/>
          <w:lang w:val="vi-VN"/>
        </w:rPr>
        <w:t xml:space="preserve"> TMCP </w:t>
      </w:r>
      <w:proofErr w:type="spellStart"/>
      <w:r w:rsidRPr="003764C0">
        <w:rPr>
          <w:rFonts w:ascii="Arial" w:hAnsi="Arial" w:cs="Arial"/>
          <w:noProof w:val="0"/>
          <w:lang w:val="vi-VN"/>
        </w:rPr>
        <w:t>Ngoại</w:t>
      </w:r>
      <w:proofErr w:type="spellEnd"/>
      <w:r w:rsidRPr="003764C0">
        <w:rPr>
          <w:rFonts w:ascii="Arial" w:hAnsi="Arial" w:cs="Arial"/>
          <w:noProof w:val="0"/>
          <w:lang w:val="vi-VN"/>
        </w:rPr>
        <w:t xml:space="preserve"> Thương Việt Nam</w:t>
      </w:r>
      <w:r w:rsidR="00F02B97" w:rsidRPr="003764C0">
        <w:rPr>
          <w:rFonts w:ascii="Arial" w:hAnsi="Arial" w:cs="Arial"/>
          <w:noProof w:val="0"/>
          <w:lang w:val="vi-VN"/>
        </w:rPr>
        <w:t>. Tuy nhiên</w:t>
      </w:r>
      <w:r w:rsidR="00BA2CA7" w:rsidRPr="003764C0">
        <w:rPr>
          <w:rFonts w:ascii="Arial" w:hAnsi="Arial" w:cs="Arial"/>
          <w:noProof w:val="0"/>
          <w:lang w:val="vi-VN"/>
        </w:rPr>
        <w:t xml:space="preserve">, </w:t>
      </w:r>
      <w:r w:rsidRPr="003764C0">
        <w:rPr>
          <w:rFonts w:ascii="Arial" w:hAnsi="Arial" w:cs="Arial"/>
          <w:noProof w:val="0"/>
          <w:lang w:val="vi-VN"/>
        </w:rPr>
        <w:t xml:space="preserve">trong </w:t>
      </w:r>
      <w:proofErr w:type="spellStart"/>
      <w:r w:rsidRPr="003764C0">
        <w:rPr>
          <w:rFonts w:ascii="Arial" w:hAnsi="Arial" w:cs="Arial"/>
          <w:noProof w:val="0"/>
          <w:lang w:val="vi-VN"/>
        </w:rPr>
        <w:t>quá</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trình</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làm</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việc</w:t>
      </w:r>
      <w:proofErr w:type="spellEnd"/>
      <w:r w:rsidRPr="003764C0">
        <w:rPr>
          <w:rFonts w:ascii="Arial" w:hAnsi="Arial" w:cs="Arial"/>
          <w:noProof w:val="0"/>
          <w:lang w:val="vi-VN"/>
        </w:rPr>
        <w:t xml:space="preserve"> </w:t>
      </w:r>
      <w:proofErr w:type="spellStart"/>
      <w:r w:rsidRPr="003764C0">
        <w:rPr>
          <w:rFonts w:ascii="Arial" w:hAnsi="Arial" w:cs="Arial"/>
          <w:noProof w:val="0"/>
          <w:lang w:val="vi-VN"/>
        </w:rPr>
        <w:t>tại</w:t>
      </w:r>
      <w:proofErr w:type="spellEnd"/>
      <w:r w:rsidRPr="003764C0">
        <w:rPr>
          <w:rFonts w:ascii="Arial" w:hAnsi="Arial" w:cs="Arial"/>
          <w:noProof w:val="0"/>
          <w:lang w:val="vi-VN"/>
        </w:rPr>
        <w:t xml:space="preserve"> Chi </w:t>
      </w:r>
      <w:proofErr w:type="spellStart"/>
      <w:r w:rsidRPr="003764C0">
        <w:rPr>
          <w:rFonts w:ascii="Arial" w:hAnsi="Arial" w:cs="Arial"/>
          <w:noProof w:val="0"/>
          <w:lang w:val="vi-VN"/>
        </w:rPr>
        <w:t>nhánh</w:t>
      </w:r>
      <w:proofErr w:type="spellEnd"/>
      <w:r w:rsidRPr="003764C0">
        <w:rPr>
          <w:rFonts w:ascii="Arial" w:hAnsi="Arial" w:cs="Arial"/>
          <w:noProof w:val="0"/>
          <w:lang w:val="vi-VN"/>
        </w:rPr>
        <w:t xml:space="preserve">, </w:t>
      </w:r>
      <w:proofErr w:type="spellStart"/>
      <w:r w:rsidR="00BA2CA7" w:rsidRPr="003764C0">
        <w:rPr>
          <w:rFonts w:ascii="Arial" w:hAnsi="Arial" w:cs="Arial"/>
          <w:noProof w:val="0"/>
          <w:lang w:val="vi-VN"/>
        </w:rPr>
        <w:t>đoàn</w:t>
      </w:r>
      <w:proofErr w:type="spellEnd"/>
      <w:r w:rsidR="00BA2CA7" w:rsidRPr="003764C0">
        <w:rPr>
          <w:rFonts w:ascii="Arial" w:hAnsi="Arial" w:cs="Arial"/>
          <w:noProof w:val="0"/>
          <w:lang w:val="vi-VN"/>
        </w:rPr>
        <w:t xml:space="preserve"> </w:t>
      </w:r>
      <w:proofErr w:type="spellStart"/>
      <w:r w:rsidR="00BA2CA7" w:rsidRPr="003764C0">
        <w:rPr>
          <w:rFonts w:ascii="Arial" w:hAnsi="Arial" w:cs="Arial"/>
          <w:noProof w:val="0"/>
          <w:lang w:val="vi-VN"/>
        </w:rPr>
        <w:t>kiểm</w:t>
      </w:r>
      <w:proofErr w:type="spellEnd"/>
      <w:r w:rsidR="00BA2CA7" w:rsidRPr="003764C0">
        <w:rPr>
          <w:rFonts w:ascii="Arial" w:hAnsi="Arial" w:cs="Arial"/>
          <w:noProof w:val="0"/>
          <w:lang w:val="vi-VN"/>
        </w:rPr>
        <w:t xml:space="preserve"> toán </w:t>
      </w:r>
      <w:proofErr w:type="spellStart"/>
      <w:r w:rsidRPr="003764C0">
        <w:rPr>
          <w:rFonts w:ascii="Arial" w:hAnsi="Arial" w:cs="Arial"/>
          <w:noProof w:val="0"/>
          <w:lang w:val="vi-VN"/>
        </w:rPr>
        <w:t>có</w:t>
      </w:r>
      <w:proofErr w:type="spellEnd"/>
      <w:r w:rsidR="00BA2CA7" w:rsidRPr="003764C0">
        <w:rPr>
          <w:rFonts w:ascii="Arial" w:hAnsi="Arial" w:cs="Arial"/>
          <w:noProof w:val="0"/>
          <w:lang w:val="vi-VN"/>
        </w:rPr>
        <w:t xml:space="preserve"> lưu ý </w:t>
      </w:r>
      <w:proofErr w:type="spellStart"/>
      <w:r w:rsidR="00BA2CA7" w:rsidRPr="003764C0">
        <w:rPr>
          <w:rFonts w:ascii="Arial" w:hAnsi="Arial" w:cs="Arial"/>
          <w:noProof w:val="0"/>
          <w:lang w:val="vi-VN"/>
        </w:rPr>
        <w:t>một</w:t>
      </w:r>
      <w:proofErr w:type="spellEnd"/>
      <w:r w:rsidR="00BA2CA7" w:rsidRPr="003764C0">
        <w:rPr>
          <w:rFonts w:ascii="Arial" w:hAnsi="Arial" w:cs="Arial"/>
          <w:noProof w:val="0"/>
          <w:lang w:val="vi-VN"/>
        </w:rPr>
        <w:t xml:space="preserve"> </w:t>
      </w:r>
      <w:proofErr w:type="spellStart"/>
      <w:r w:rsidR="00BA2CA7" w:rsidRPr="003764C0">
        <w:rPr>
          <w:rFonts w:ascii="Arial" w:hAnsi="Arial" w:cs="Arial"/>
          <w:noProof w:val="0"/>
          <w:lang w:val="vi-VN"/>
        </w:rPr>
        <w:t>số</w:t>
      </w:r>
      <w:proofErr w:type="spellEnd"/>
      <w:r w:rsidR="00BA2CA7" w:rsidRPr="003764C0">
        <w:rPr>
          <w:rFonts w:ascii="Arial" w:hAnsi="Arial" w:cs="Arial"/>
          <w:noProof w:val="0"/>
          <w:lang w:val="vi-VN"/>
        </w:rPr>
        <w:t xml:space="preserve"> </w:t>
      </w:r>
      <w:proofErr w:type="spellStart"/>
      <w:r w:rsidR="00BA2CA7" w:rsidRPr="003764C0">
        <w:rPr>
          <w:rFonts w:ascii="Arial" w:hAnsi="Arial" w:cs="Arial"/>
          <w:noProof w:val="0"/>
          <w:lang w:val="vi-VN"/>
        </w:rPr>
        <w:t>vấn</w:t>
      </w:r>
      <w:proofErr w:type="spellEnd"/>
      <w:r w:rsidR="00BA2CA7" w:rsidRPr="003764C0">
        <w:rPr>
          <w:rFonts w:ascii="Arial" w:hAnsi="Arial" w:cs="Arial"/>
          <w:noProof w:val="0"/>
          <w:lang w:val="vi-VN"/>
        </w:rPr>
        <w:t xml:space="preserve"> </w:t>
      </w:r>
      <w:proofErr w:type="spellStart"/>
      <w:r w:rsidR="00BA2CA7" w:rsidRPr="003764C0">
        <w:rPr>
          <w:rFonts w:ascii="Arial" w:hAnsi="Arial" w:cs="Arial"/>
          <w:noProof w:val="0"/>
          <w:lang w:val="vi-VN"/>
        </w:rPr>
        <w:t>đề</w:t>
      </w:r>
      <w:proofErr w:type="spellEnd"/>
      <w:r w:rsidR="00BA2CA7" w:rsidRPr="003764C0">
        <w:rPr>
          <w:rFonts w:ascii="Arial" w:hAnsi="Arial" w:cs="Arial"/>
          <w:noProof w:val="0"/>
          <w:lang w:val="vi-VN"/>
        </w:rPr>
        <w:t xml:space="preserve"> </w:t>
      </w:r>
      <w:proofErr w:type="spellStart"/>
      <w:r w:rsidR="00BA2CA7" w:rsidRPr="003764C0">
        <w:rPr>
          <w:rFonts w:ascii="Arial" w:hAnsi="Arial" w:cs="Arial"/>
          <w:noProof w:val="0"/>
          <w:lang w:val="vi-VN"/>
        </w:rPr>
        <w:t>dưới</w:t>
      </w:r>
      <w:proofErr w:type="spellEnd"/>
      <w:r w:rsidR="00BA2CA7" w:rsidRPr="003764C0">
        <w:rPr>
          <w:rFonts w:ascii="Arial" w:hAnsi="Arial" w:cs="Arial"/>
          <w:noProof w:val="0"/>
          <w:lang w:val="vi-VN"/>
        </w:rPr>
        <w:t xml:space="preserve"> đây.</w:t>
      </w:r>
      <w:r w:rsidR="00552008" w:rsidRPr="003764C0">
        <w:rPr>
          <w:rFonts w:ascii="Arial" w:hAnsi="Arial" w:cs="Arial"/>
          <w:noProof w:val="0"/>
          <w:lang w:val="vi-VN"/>
        </w:rPr>
        <w:t xml:space="preserve"> </w:t>
      </w:r>
    </w:p>
    <w:p w14:paraId="72144CDA" w14:textId="5ECEF9C0" w:rsidR="00337075" w:rsidRPr="003764C0" w:rsidDel="002C66DF" w:rsidRDefault="00337075">
      <w:pPr>
        <w:overflowPunct/>
        <w:autoSpaceDE/>
        <w:autoSpaceDN/>
        <w:adjustRightInd/>
        <w:textAlignment w:val="auto"/>
        <w:rPr>
          <w:del w:id="26" w:author="Trung Van Do" w:date="2023-01-05T20:51:00Z"/>
          <w:rFonts w:ascii="Arial" w:hAnsi="Arial" w:cs="Arial"/>
          <w:b/>
          <w:noProof/>
          <w:lang w:val="vi-VN"/>
        </w:rPr>
      </w:pPr>
    </w:p>
    <w:p w14:paraId="67486170" w14:textId="77777777" w:rsidR="002C66DF" w:rsidRPr="003764C0" w:rsidRDefault="002C66DF">
      <w:pPr>
        <w:overflowPunct/>
        <w:autoSpaceDE/>
        <w:autoSpaceDN/>
        <w:adjustRightInd/>
        <w:textAlignment w:val="auto"/>
        <w:rPr>
          <w:rFonts w:ascii="Arial" w:hAnsi="Arial" w:cs="Arial"/>
          <w:b/>
          <w:lang w:val="vi-VN"/>
        </w:rPr>
      </w:pPr>
    </w:p>
    <w:p w14:paraId="0B0FC5A5" w14:textId="498A0289" w:rsidR="00F9564D" w:rsidRPr="003764C0" w:rsidRDefault="00F9564D" w:rsidP="00F9564D">
      <w:pPr>
        <w:numPr>
          <w:ilvl w:val="0"/>
          <w:numId w:val="27"/>
        </w:numPr>
        <w:ind w:left="720" w:hanging="720"/>
        <w:jc w:val="both"/>
        <w:rPr>
          <w:rFonts w:ascii="Arial" w:hAnsi="Arial" w:cs="Arial"/>
          <w:b/>
          <w:lang w:val="vi-VN"/>
        </w:rPr>
      </w:pPr>
      <w:proofErr w:type="spellStart"/>
      <w:r w:rsidRPr="003764C0">
        <w:rPr>
          <w:rFonts w:ascii="Arial" w:hAnsi="Arial" w:cs="Arial"/>
          <w:b/>
          <w:lang w:val="vi-VN"/>
        </w:rPr>
        <w:t>Các</w:t>
      </w:r>
      <w:proofErr w:type="spellEnd"/>
      <w:r w:rsidRPr="003764C0">
        <w:rPr>
          <w:rFonts w:ascii="Arial" w:hAnsi="Arial" w:cs="Arial"/>
          <w:b/>
          <w:lang w:val="vi-VN"/>
        </w:rPr>
        <w:t xml:space="preserve"> </w:t>
      </w:r>
      <w:proofErr w:type="spellStart"/>
      <w:r w:rsidRPr="003764C0">
        <w:rPr>
          <w:rFonts w:ascii="Arial" w:hAnsi="Arial" w:cs="Arial"/>
          <w:b/>
          <w:lang w:val="vi-VN"/>
        </w:rPr>
        <w:t>vấn</w:t>
      </w:r>
      <w:proofErr w:type="spellEnd"/>
      <w:r w:rsidRPr="003764C0">
        <w:rPr>
          <w:rFonts w:ascii="Arial" w:hAnsi="Arial" w:cs="Arial"/>
          <w:b/>
          <w:lang w:val="vi-VN"/>
        </w:rPr>
        <w:t xml:space="preserve"> </w:t>
      </w:r>
      <w:proofErr w:type="spellStart"/>
      <w:r w:rsidRPr="003764C0">
        <w:rPr>
          <w:rFonts w:ascii="Arial" w:hAnsi="Arial" w:cs="Arial"/>
          <w:b/>
          <w:lang w:val="vi-VN"/>
        </w:rPr>
        <w:t>đề</w:t>
      </w:r>
      <w:proofErr w:type="spellEnd"/>
      <w:r w:rsidRPr="003764C0">
        <w:rPr>
          <w:rFonts w:ascii="Arial" w:hAnsi="Arial" w:cs="Arial"/>
          <w:b/>
          <w:lang w:val="vi-VN"/>
        </w:rPr>
        <w:t xml:space="preserve"> liên quan </w:t>
      </w:r>
      <w:proofErr w:type="spellStart"/>
      <w:r w:rsidRPr="003764C0">
        <w:rPr>
          <w:rFonts w:ascii="Arial" w:hAnsi="Arial" w:cs="Arial"/>
          <w:b/>
          <w:lang w:val="vi-VN"/>
        </w:rPr>
        <w:t>đến</w:t>
      </w:r>
      <w:proofErr w:type="spellEnd"/>
      <w:r w:rsidRPr="003764C0">
        <w:rPr>
          <w:rFonts w:ascii="Arial" w:hAnsi="Arial" w:cs="Arial"/>
          <w:b/>
          <w:lang w:val="vi-VN"/>
        </w:rPr>
        <w:t xml:space="preserve"> </w:t>
      </w:r>
      <w:proofErr w:type="spellStart"/>
      <w:r w:rsidRPr="003764C0">
        <w:rPr>
          <w:rFonts w:ascii="Arial" w:hAnsi="Arial" w:cs="Arial"/>
          <w:b/>
          <w:lang w:val="vi-VN"/>
        </w:rPr>
        <w:t>hoạt</w:t>
      </w:r>
      <w:proofErr w:type="spellEnd"/>
      <w:r w:rsidRPr="003764C0">
        <w:rPr>
          <w:rFonts w:ascii="Arial" w:hAnsi="Arial" w:cs="Arial"/>
          <w:b/>
          <w:lang w:val="vi-VN"/>
        </w:rPr>
        <w:t xml:space="preserve"> </w:t>
      </w:r>
      <w:proofErr w:type="spellStart"/>
      <w:r w:rsidRPr="003764C0">
        <w:rPr>
          <w:rFonts w:ascii="Arial" w:hAnsi="Arial" w:cs="Arial"/>
          <w:b/>
          <w:lang w:val="vi-VN"/>
        </w:rPr>
        <w:t>động</w:t>
      </w:r>
      <w:proofErr w:type="spellEnd"/>
      <w:r w:rsidRPr="003764C0">
        <w:rPr>
          <w:rFonts w:ascii="Arial" w:hAnsi="Arial" w:cs="Arial"/>
          <w:b/>
          <w:lang w:val="vi-VN"/>
        </w:rPr>
        <w:t xml:space="preserve"> </w:t>
      </w:r>
      <w:proofErr w:type="spellStart"/>
      <w:r w:rsidRPr="003764C0">
        <w:rPr>
          <w:rFonts w:ascii="Arial" w:hAnsi="Arial" w:cs="Arial"/>
          <w:b/>
          <w:lang w:val="vi-VN"/>
        </w:rPr>
        <w:t>tín</w:t>
      </w:r>
      <w:proofErr w:type="spellEnd"/>
      <w:r w:rsidRPr="003764C0">
        <w:rPr>
          <w:rFonts w:ascii="Arial" w:hAnsi="Arial" w:cs="Arial"/>
          <w:b/>
          <w:lang w:val="vi-VN"/>
        </w:rPr>
        <w:t xml:space="preserve"> </w:t>
      </w:r>
      <w:proofErr w:type="spellStart"/>
      <w:r w:rsidRPr="003764C0">
        <w:rPr>
          <w:rFonts w:ascii="Arial" w:hAnsi="Arial" w:cs="Arial"/>
          <w:b/>
          <w:lang w:val="vi-VN"/>
        </w:rPr>
        <w:t>dụng</w:t>
      </w:r>
      <w:proofErr w:type="spellEnd"/>
    </w:p>
    <w:p w14:paraId="771E0143" w14:textId="77777777" w:rsidR="00F9564D" w:rsidRPr="003764C0" w:rsidRDefault="00F9564D" w:rsidP="00F9564D">
      <w:pPr>
        <w:jc w:val="both"/>
        <w:rPr>
          <w:rFonts w:ascii="Arial" w:hAnsi="Arial" w:cs="Arial"/>
          <w:lang w:val="vi-VN"/>
        </w:rPr>
      </w:pPr>
    </w:p>
    <w:p w14:paraId="55235BA1" w14:textId="42DF3E65" w:rsidR="00F9564D" w:rsidRPr="003764C0" w:rsidDel="002C66DF" w:rsidRDefault="00F9564D" w:rsidP="00F9564D">
      <w:pPr>
        <w:ind w:left="720"/>
        <w:jc w:val="both"/>
        <w:rPr>
          <w:del w:id="27" w:author="Trung Van Do" w:date="2023-01-05T20:52:00Z"/>
          <w:rFonts w:ascii="Arial" w:hAnsi="Arial" w:cs="Arial"/>
          <w:lang w:val="vi-VN"/>
        </w:rPr>
      </w:pPr>
      <w:del w:id="28" w:author="Trung Van Do" w:date="2023-01-05T20:57:00Z">
        <w:r w:rsidRPr="003764C0" w:rsidDel="002C66DF">
          <w:rPr>
            <w:rFonts w:ascii="Arial" w:hAnsi="Arial" w:cs="Arial"/>
            <w:lang w:val="vi-VN"/>
          </w:rPr>
          <w:delText xml:space="preserve">Trong quá trình làm việc tại Chi nhánh, đoàn kiểm toán đã </w:delText>
        </w:r>
      </w:del>
      <w:del w:id="29" w:author="Trung Van Do" w:date="2023-01-05T20:55:00Z">
        <w:r w:rsidRPr="003764C0" w:rsidDel="002C66DF">
          <w:rPr>
            <w:rFonts w:ascii="Arial" w:hAnsi="Arial" w:cs="Arial"/>
            <w:lang w:val="vi-VN"/>
          </w:rPr>
          <w:delText>xem xét</w:delText>
        </w:r>
      </w:del>
      <w:del w:id="30" w:author="Trung Van Do" w:date="2023-01-05T20:57:00Z">
        <w:r w:rsidRPr="003764C0" w:rsidDel="002C66DF">
          <w:rPr>
            <w:rFonts w:ascii="Arial" w:hAnsi="Arial" w:cs="Arial"/>
            <w:lang w:val="vi-VN"/>
          </w:rPr>
          <w:delText xml:space="preserve"> hồ sơ tín dụng của 149 khách hàng vay có tổng dư nợ trên 20 tỷ VNĐ</w:delText>
        </w:r>
      </w:del>
      <w:ins w:id="31" w:author="Anh Dieu Hong Tran" w:date="2022-12-02T14:21:00Z">
        <w:del w:id="32" w:author="Trung Van Do" w:date="2023-01-05T20:57:00Z">
          <w:r w:rsidRPr="003764C0" w:rsidDel="002C66DF">
            <w:rPr>
              <w:rFonts w:ascii="Arial" w:hAnsi="Arial" w:cs="Arial"/>
              <w:lang w:val="vi-VN"/>
            </w:rPr>
            <w:delText>, trong đó gồm 85 khách hàng doanh nghiệp và 64 khách hàng cá nhân</w:delText>
          </w:r>
        </w:del>
      </w:ins>
      <w:del w:id="33" w:author="Trung Van Do" w:date="2023-01-05T20:57:00Z">
        <w:r w:rsidRPr="003764C0" w:rsidDel="002C66DF">
          <w:rPr>
            <w:rFonts w:ascii="Arial" w:hAnsi="Arial" w:cs="Arial"/>
            <w:lang w:val="vi-VN"/>
          </w:rPr>
          <w:delText xml:space="preserve">. </w:delText>
        </w:r>
      </w:del>
      <w:del w:id="34" w:author="Trung Van Do" w:date="2023-01-05T20:56:00Z">
        <w:r w:rsidRPr="003764C0" w:rsidDel="002C66DF">
          <w:rPr>
            <w:rFonts w:ascii="Arial" w:hAnsi="Arial" w:cs="Arial"/>
            <w:b/>
            <w:lang w:val="vi-VN"/>
          </w:rPr>
          <w:delText>Danh sách các khách hàng vay đã rà soát</w:delText>
        </w:r>
        <w:r w:rsidRPr="003764C0" w:rsidDel="002C66DF">
          <w:rPr>
            <w:rFonts w:ascii="Arial" w:hAnsi="Arial" w:cs="Arial"/>
            <w:lang w:val="vi-VN"/>
          </w:rPr>
          <w:delText xml:space="preserve"> được trình bày trong </w:delText>
        </w:r>
        <w:r w:rsidRPr="003764C0" w:rsidDel="002C66DF">
          <w:rPr>
            <w:rFonts w:ascii="Arial" w:hAnsi="Arial" w:cs="Arial"/>
            <w:b/>
            <w:lang w:val="vi-VN"/>
          </w:rPr>
          <w:delText>Phụ lục 1.</w:delText>
        </w:r>
        <w:r w:rsidRPr="003764C0" w:rsidDel="002C66DF">
          <w:rPr>
            <w:rFonts w:ascii="Arial" w:hAnsi="Arial" w:cs="Arial"/>
            <w:lang w:val="vi-VN"/>
          </w:rPr>
          <w:delText xml:space="preserve"> </w:delText>
        </w:r>
      </w:del>
    </w:p>
    <w:p w14:paraId="49810009" w14:textId="2C3438FC" w:rsidR="007F43E8" w:rsidRPr="003764C0" w:rsidRDefault="007F43E8" w:rsidP="003764C0">
      <w:pPr>
        <w:ind w:left="720"/>
        <w:jc w:val="both"/>
        <w:rPr>
          <w:rFonts w:ascii="Arial" w:hAnsi="Arial" w:cs="Arial"/>
          <w:b/>
          <w:lang w:val="vi-VN"/>
        </w:rPr>
      </w:pPr>
      <w:r w:rsidRPr="003764C0">
        <w:rPr>
          <w:rFonts w:ascii="Arial" w:hAnsi="Arial" w:cs="Arial"/>
          <w:b/>
          <w:lang w:val="vi-VN"/>
        </w:rPr>
        <w:br w:type="page"/>
      </w:r>
    </w:p>
    <w:p w14:paraId="2CF8B044" w14:textId="77777777" w:rsidR="005868B1" w:rsidRPr="003764C0" w:rsidRDefault="005868B1">
      <w:pPr>
        <w:numPr>
          <w:ilvl w:val="0"/>
          <w:numId w:val="27"/>
        </w:numPr>
        <w:ind w:left="720" w:hanging="720"/>
        <w:jc w:val="both"/>
        <w:rPr>
          <w:rFonts w:ascii="Arial" w:hAnsi="Arial" w:cs="Arial"/>
          <w:b/>
          <w:lang w:val="vi-VN"/>
        </w:rPr>
        <w:sectPr w:rsidR="005868B1" w:rsidRPr="003764C0" w:rsidSect="00BE6F47">
          <w:headerReference w:type="even" r:id="rId11"/>
          <w:headerReference w:type="default" r:id="rId12"/>
          <w:footerReference w:type="even" r:id="rId13"/>
          <w:footerReference w:type="default" r:id="rId14"/>
          <w:headerReference w:type="first" r:id="rId15"/>
          <w:footerReference w:type="first" r:id="rId16"/>
          <w:pgSz w:w="11907" w:h="16840" w:code="9"/>
          <w:pgMar w:top="851" w:right="1701" w:bottom="1134" w:left="1134" w:header="720" w:footer="358" w:gutter="0"/>
          <w:cols w:space="720"/>
          <w:docGrid w:linePitch="360"/>
        </w:sectPr>
      </w:pPr>
    </w:p>
    <w:p w14:paraId="5C84EF28" w14:textId="77777777" w:rsidR="00F9564D" w:rsidRPr="003764C0" w:rsidRDefault="00F9564D">
      <w:pPr>
        <w:overflowPunct/>
        <w:autoSpaceDE/>
        <w:autoSpaceDN/>
        <w:adjustRightInd/>
        <w:ind w:left="720"/>
        <w:jc w:val="both"/>
        <w:textAlignment w:val="auto"/>
        <w:rPr>
          <w:rFonts w:ascii="Arial" w:hAnsi="Arial" w:cs="Arial"/>
          <w:b/>
          <w:i/>
          <w:iCs/>
          <w:lang w:val="vi-VN"/>
        </w:rPr>
      </w:pPr>
    </w:p>
    <w:p w14:paraId="3A8EBC43" w14:textId="0C741637" w:rsidR="00F9564D" w:rsidRPr="003764C0" w:rsidRDefault="00183F08">
      <w:pPr>
        <w:overflowPunct/>
        <w:autoSpaceDE/>
        <w:autoSpaceDN/>
        <w:adjustRightInd/>
        <w:ind w:left="720"/>
        <w:jc w:val="both"/>
        <w:textAlignment w:val="auto"/>
        <w:rPr>
          <w:rFonts w:ascii="Arial" w:hAnsi="Arial" w:cs="Arial"/>
          <w:b/>
          <w:i/>
          <w:iCs/>
          <w:lang w:val="vi-VN"/>
        </w:rPr>
      </w:pPr>
      <w:r w:rsidRPr="003764C0">
        <w:rPr>
          <w:rFonts w:ascii="Arial" w:hAnsi="Arial" w:cs="Arial"/>
          <w:b/>
          <w:i/>
          <w:iCs/>
          <w:lang w:val="vi-VN"/>
        </w:rPr>
        <w:t xml:space="preserve"> </w:t>
      </w:r>
    </w:p>
    <w:p w14:paraId="198366BB" w14:textId="3E7B67B9" w:rsidR="00183F08" w:rsidRPr="003764C0" w:rsidRDefault="003E733D" w:rsidP="00F9564D">
      <w:pPr>
        <w:overflowPunct/>
        <w:autoSpaceDE/>
        <w:autoSpaceDN/>
        <w:adjustRightInd/>
        <w:textAlignment w:val="auto"/>
        <w:rPr>
          <w:rFonts w:ascii="Arial" w:hAnsi="Arial" w:cs="Arial"/>
          <w:b/>
          <w:i/>
          <w:iCs/>
          <w:lang w:val="vi-VN"/>
        </w:rPr>
      </w:pPr>
      <w:r w:rsidRPr="003764C0">
        <w:rPr>
          <w:rFonts w:ascii="Arial" w:hAnsi="Arial" w:cs="Arial"/>
          <w:b/>
          <w:i/>
          <w:iCs/>
          <w:lang w:val="vi-VN"/>
        </w:rPr>
        <w:tab/>
      </w:r>
      <w:del w:id="35" w:author="Trung Van Do" w:date="2023-01-06T15:02:00Z">
        <w:r w:rsidR="00D14D3C" w:rsidRPr="003764C0" w:rsidDel="00D8644B">
          <w:rPr>
            <w:rFonts w:ascii="Arial" w:hAnsi="Arial" w:cs="Arial"/>
            <w:b/>
            <w:i/>
            <w:iCs/>
            <w:lang w:val="vi-VN"/>
          </w:rPr>
          <w:delText>a</w:delText>
        </w:r>
        <w:r w:rsidR="00F9564D" w:rsidRPr="003764C0" w:rsidDel="00D8644B">
          <w:rPr>
            <w:rFonts w:ascii="Arial" w:hAnsi="Arial" w:cs="Arial"/>
            <w:b/>
            <w:i/>
            <w:iCs/>
            <w:lang w:val="vi-VN"/>
          </w:rPr>
          <w:delText xml:space="preserve">) </w:delText>
        </w:r>
      </w:del>
      <w:proofErr w:type="spellStart"/>
      <w:r w:rsidR="00985902" w:rsidRPr="003764C0">
        <w:rPr>
          <w:rFonts w:ascii="Arial" w:hAnsi="Arial" w:cs="Arial"/>
          <w:b/>
          <w:i/>
          <w:iCs/>
          <w:lang w:val="vi-VN"/>
        </w:rPr>
        <w:t>Chấm</w:t>
      </w:r>
      <w:proofErr w:type="spellEnd"/>
      <w:r w:rsidR="00985902" w:rsidRPr="003764C0">
        <w:rPr>
          <w:rFonts w:ascii="Arial" w:hAnsi="Arial" w:cs="Arial"/>
          <w:b/>
          <w:i/>
          <w:iCs/>
          <w:lang w:val="vi-VN"/>
        </w:rPr>
        <w:t xml:space="preserve"> </w:t>
      </w:r>
      <w:proofErr w:type="spellStart"/>
      <w:r w:rsidR="00985902" w:rsidRPr="003764C0">
        <w:rPr>
          <w:rFonts w:ascii="Arial" w:hAnsi="Arial" w:cs="Arial"/>
          <w:b/>
          <w:i/>
          <w:iCs/>
          <w:lang w:val="vi-VN"/>
        </w:rPr>
        <w:t>điểm</w:t>
      </w:r>
      <w:proofErr w:type="spellEnd"/>
      <w:r w:rsidR="00985902" w:rsidRPr="003764C0">
        <w:rPr>
          <w:rFonts w:ascii="Arial" w:hAnsi="Arial" w:cs="Arial"/>
          <w:b/>
          <w:i/>
          <w:iCs/>
          <w:lang w:val="vi-VN"/>
        </w:rPr>
        <w:t xml:space="preserve"> </w:t>
      </w:r>
      <w:proofErr w:type="spellStart"/>
      <w:r w:rsidR="00985902" w:rsidRPr="003764C0">
        <w:rPr>
          <w:rFonts w:ascii="Arial" w:hAnsi="Arial" w:cs="Arial"/>
          <w:b/>
          <w:i/>
          <w:iCs/>
          <w:lang w:val="vi-VN"/>
        </w:rPr>
        <w:t>hệ</w:t>
      </w:r>
      <w:proofErr w:type="spellEnd"/>
      <w:r w:rsidR="00985902" w:rsidRPr="003764C0">
        <w:rPr>
          <w:rFonts w:ascii="Arial" w:hAnsi="Arial" w:cs="Arial"/>
          <w:b/>
          <w:i/>
          <w:iCs/>
          <w:lang w:val="vi-VN"/>
        </w:rPr>
        <w:t xml:space="preserve"> </w:t>
      </w:r>
      <w:proofErr w:type="spellStart"/>
      <w:r w:rsidR="00985902" w:rsidRPr="003764C0">
        <w:rPr>
          <w:rFonts w:ascii="Arial" w:hAnsi="Arial" w:cs="Arial"/>
          <w:b/>
          <w:i/>
          <w:iCs/>
          <w:lang w:val="vi-VN"/>
        </w:rPr>
        <w:t>thống</w:t>
      </w:r>
      <w:proofErr w:type="spellEnd"/>
      <w:r w:rsidR="00985902" w:rsidRPr="003764C0">
        <w:rPr>
          <w:rFonts w:ascii="Arial" w:hAnsi="Arial" w:cs="Arial"/>
          <w:b/>
          <w:i/>
          <w:iCs/>
          <w:lang w:val="vi-VN"/>
        </w:rPr>
        <w:t xml:space="preserve"> XHT</w:t>
      </w:r>
      <w:r w:rsidR="00057986" w:rsidRPr="003764C0">
        <w:rPr>
          <w:rFonts w:ascii="Arial" w:hAnsi="Arial" w:cs="Arial"/>
          <w:b/>
          <w:i/>
          <w:iCs/>
          <w:lang w:val="vi-VN"/>
        </w:rPr>
        <w:t>DNB</w:t>
      </w:r>
      <w:r w:rsidR="00183F08" w:rsidRPr="003764C0">
        <w:rPr>
          <w:rFonts w:ascii="Arial" w:hAnsi="Arial" w:cs="Arial"/>
          <w:b/>
          <w:i/>
          <w:iCs/>
          <w:lang w:val="vi-VN"/>
        </w:rPr>
        <w:t>:</w:t>
      </w:r>
    </w:p>
    <w:p w14:paraId="0917A56E" w14:textId="2CDAF6C8" w:rsidR="00A76A8B" w:rsidRPr="003764C0" w:rsidRDefault="00A76A8B">
      <w:pPr>
        <w:overflowPunct/>
        <w:autoSpaceDE/>
        <w:autoSpaceDN/>
        <w:adjustRightInd/>
        <w:ind w:left="720"/>
        <w:jc w:val="both"/>
        <w:textAlignment w:val="auto"/>
        <w:rPr>
          <w:rFonts w:ascii="Arial" w:hAnsi="Arial" w:cs="Arial"/>
          <w:bCs/>
          <w:lang w:val="vi-VN"/>
        </w:rPr>
      </w:pPr>
    </w:p>
    <w:p w14:paraId="673A1ECF" w14:textId="2033D4D8" w:rsidR="00210D6C" w:rsidRPr="003764C0" w:rsidRDefault="00210D6C">
      <w:pPr>
        <w:overflowPunct/>
        <w:autoSpaceDE/>
        <w:autoSpaceDN/>
        <w:adjustRightInd/>
        <w:ind w:left="720"/>
        <w:jc w:val="both"/>
        <w:textAlignment w:val="auto"/>
        <w:rPr>
          <w:rFonts w:ascii="Arial" w:hAnsi="Arial" w:cs="Arial"/>
          <w:bCs/>
          <w:i/>
          <w:iCs/>
          <w:u w:val="single"/>
          <w:lang w:val="vi-VN"/>
        </w:rPr>
      </w:pPr>
      <w:r w:rsidRPr="003764C0">
        <w:rPr>
          <w:rFonts w:ascii="Arial" w:hAnsi="Arial" w:cs="Arial"/>
          <w:bCs/>
          <w:i/>
          <w:iCs/>
          <w:u w:val="single"/>
          <w:lang w:val="vi-VN"/>
        </w:rPr>
        <w:t xml:space="preserve">Quan </w:t>
      </w:r>
      <w:proofErr w:type="spellStart"/>
      <w:r w:rsidRPr="003764C0">
        <w:rPr>
          <w:rFonts w:ascii="Arial" w:hAnsi="Arial" w:cs="Arial"/>
          <w:bCs/>
          <w:i/>
          <w:iCs/>
          <w:u w:val="single"/>
          <w:lang w:val="vi-VN"/>
        </w:rPr>
        <w:t>sát</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và</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ảnh</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hưởng</w:t>
      </w:r>
      <w:proofErr w:type="spellEnd"/>
    </w:p>
    <w:p w14:paraId="480D7D49" w14:textId="77777777" w:rsidR="002C66DF" w:rsidRPr="003764C0" w:rsidRDefault="002C66DF">
      <w:pPr>
        <w:overflowPunct/>
        <w:autoSpaceDE/>
        <w:autoSpaceDN/>
        <w:adjustRightInd/>
        <w:ind w:left="720"/>
        <w:jc w:val="both"/>
        <w:textAlignment w:val="auto"/>
        <w:rPr>
          <w:ins w:id="36" w:author="Trung Van Do" w:date="2023-01-05T20:57:00Z"/>
          <w:rFonts w:ascii="Arial" w:hAnsi="Arial" w:cs="Arial"/>
          <w:lang w:val="vi-VN"/>
        </w:rPr>
      </w:pPr>
    </w:p>
    <w:p w14:paraId="0A16CBAC" w14:textId="0B0E0021" w:rsidR="002C66DF" w:rsidRPr="003764C0" w:rsidDel="00A120F0" w:rsidRDefault="002C66DF" w:rsidP="00D8644B">
      <w:pPr>
        <w:overflowPunct/>
        <w:autoSpaceDE/>
        <w:autoSpaceDN/>
        <w:adjustRightInd/>
        <w:ind w:left="720"/>
        <w:jc w:val="both"/>
        <w:textAlignment w:val="auto"/>
        <w:rPr>
          <w:del w:id="37" w:author="Trung Van Do" w:date="2023-01-05T21:00:00Z"/>
          <w:rFonts w:ascii="Arial" w:hAnsi="Arial" w:cs="Arial"/>
          <w:b/>
          <w:i/>
          <w:iCs/>
          <w:u w:val="single"/>
          <w:lang w:val="vi-VN"/>
        </w:rPr>
      </w:pPr>
      <w:ins w:id="38" w:author="Trung Van Do" w:date="2023-01-05T20:57:00Z">
        <w:r w:rsidRPr="003764C0">
          <w:rPr>
            <w:rFonts w:ascii="Arial" w:hAnsi="Arial" w:cs="Arial"/>
            <w:lang w:val="vi-VN"/>
          </w:rPr>
          <w:t xml:space="preserve">Trong </w:t>
        </w:r>
        <w:proofErr w:type="spellStart"/>
        <w:r w:rsidRPr="003764C0">
          <w:rPr>
            <w:rFonts w:ascii="Arial" w:hAnsi="Arial" w:cs="Arial"/>
            <w:lang w:val="vi-VN"/>
          </w:rPr>
          <w:t>quá</w:t>
        </w:r>
        <w:proofErr w:type="spellEnd"/>
        <w:r w:rsidRPr="003764C0">
          <w:rPr>
            <w:rFonts w:ascii="Arial" w:hAnsi="Arial" w:cs="Arial"/>
            <w:lang w:val="vi-VN"/>
          </w:rPr>
          <w:t xml:space="preserve">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làm</w:t>
        </w:r>
        <w:proofErr w:type="spellEnd"/>
        <w:r w:rsidRPr="003764C0">
          <w:rPr>
            <w:rFonts w:ascii="Arial" w:hAnsi="Arial" w:cs="Arial"/>
            <w:lang w:val="vi-VN"/>
          </w:rPr>
          <w:t xml:space="preserve"> </w:t>
        </w:r>
        <w:proofErr w:type="spellStart"/>
        <w:r w:rsidRPr="003764C0">
          <w:rPr>
            <w:rFonts w:ascii="Arial" w:hAnsi="Arial" w:cs="Arial"/>
            <w:lang w:val="vi-VN"/>
          </w:rPr>
          <w:t>việc</w:t>
        </w:r>
        <w:proofErr w:type="spellEnd"/>
        <w:r w:rsidRPr="003764C0">
          <w:rPr>
            <w:rFonts w:ascii="Arial" w:hAnsi="Arial" w:cs="Arial"/>
            <w:lang w:val="vi-VN"/>
          </w:rPr>
          <w:t xml:space="preserve">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 xml:space="preserve">, </w:t>
        </w:r>
        <w:proofErr w:type="spellStart"/>
        <w:r w:rsidRPr="003764C0">
          <w:rPr>
            <w:rFonts w:ascii="Arial" w:hAnsi="Arial" w:cs="Arial"/>
            <w:lang w:val="vi-VN"/>
          </w:rPr>
          <w:t>đoàn</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đã</w:t>
        </w:r>
        <w:proofErr w:type="spellEnd"/>
        <w:r w:rsidRPr="003764C0">
          <w:rPr>
            <w:rFonts w:ascii="Arial" w:hAnsi="Arial" w:cs="Arial"/>
            <w:lang w:val="vi-VN"/>
          </w:rPr>
          <w:t xml:space="preserve"> </w:t>
        </w:r>
        <w:proofErr w:type="spellStart"/>
        <w:r w:rsidRPr="003764C0">
          <w:rPr>
            <w:rFonts w:ascii="Arial" w:hAnsi="Arial" w:cs="Arial"/>
            <w:lang w:val="vi-VN"/>
          </w:rPr>
          <w:t>rà</w:t>
        </w:r>
        <w:proofErr w:type="spellEnd"/>
        <w:r w:rsidRPr="003764C0">
          <w:rPr>
            <w:rFonts w:ascii="Arial" w:hAnsi="Arial" w:cs="Arial"/>
            <w:lang w:val="vi-VN"/>
          </w:rPr>
          <w:t xml:space="preserve"> </w:t>
        </w:r>
        <w:proofErr w:type="spellStart"/>
        <w:r w:rsidRPr="003764C0">
          <w:rPr>
            <w:rFonts w:ascii="Arial" w:hAnsi="Arial" w:cs="Arial"/>
            <w:lang w:val="vi-VN"/>
          </w:rPr>
          <w:t>soát</w:t>
        </w:r>
        <w:proofErr w:type="spellEnd"/>
        <w:r w:rsidRPr="003764C0">
          <w:rPr>
            <w:rFonts w:ascii="Arial" w:hAnsi="Arial" w:cs="Arial"/>
            <w:lang w:val="vi-VN"/>
          </w:rPr>
          <w:t xml:space="preserve"> </w:t>
        </w:r>
        <w:proofErr w:type="spellStart"/>
        <w:r w:rsidRPr="003764C0">
          <w:rPr>
            <w:rFonts w:ascii="Arial" w:hAnsi="Arial" w:cs="Arial"/>
            <w:lang w:val="vi-VN"/>
          </w:rPr>
          <w:t>hồ</w:t>
        </w:r>
        <w:proofErr w:type="spellEnd"/>
        <w:r w:rsidRPr="003764C0">
          <w:rPr>
            <w:rFonts w:ascii="Arial" w:hAnsi="Arial" w:cs="Arial"/>
            <w:lang w:val="vi-VN"/>
          </w:rPr>
          <w:t xml:space="preserve"> sơ </w:t>
        </w:r>
        <w:proofErr w:type="spellStart"/>
        <w:r w:rsidRPr="003764C0">
          <w:rPr>
            <w:rFonts w:ascii="Arial" w:hAnsi="Arial" w:cs="Arial"/>
            <w:lang w:val="vi-VN"/>
          </w:rPr>
          <w:t>tín</w:t>
        </w:r>
        <w:proofErr w:type="spellEnd"/>
        <w:r w:rsidRPr="003764C0">
          <w:rPr>
            <w:rFonts w:ascii="Arial" w:hAnsi="Arial" w:cs="Arial"/>
            <w:lang w:val="vi-VN"/>
          </w:rPr>
          <w:t xml:space="preserve"> </w:t>
        </w:r>
        <w:proofErr w:type="spellStart"/>
        <w:r w:rsidRPr="003764C0">
          <w:rPr>
            <w:rFonts w:ascii="Arial" w:hAnsi="Arial" w:cs="Arial"/>
            <w:lang w:val="vi-VN"/>
          </w:rPr>
          <w:t>dụng</w:t>
        </w:r>
        <w:proofErr w:type="spellEnd"/>
        <w:r w:rsidRPr="003764C0">
          <w:rPr>
            <w:rFonts w:ascii="Arial" w:hAnsi="Arial" w:cs="Arial"/>
            <w:lang w:val="vi-VN"/>
          </w:rPr>
          <w:t xml:space="preserve"> </w:t>
        </w:r>
        <w:proofErr w:type="spellStart"/>
        <w:r w:rsidRPr="003764C0">
          <w:rPr>
            <w:rFonts w:ascii="Arial" w:hAnsi="Arial" w:cs="Arial"/>
            <w:lang w:val="vi-VN"/>
          </w:rPr>
          <w:t>của</w:t>
        </w:r>
        <w:proofErr w:type="spellEnd"/>
        <w:r w:rsidRPr="003764C0">
          <w:rPr>
            <w:rFonts w:ascii="Arial" w:hAnsi="Arial" w:cs="Arial"/>
            <w:lang w:val="vi-VN"/>
          </w:rPr>
          <w:t xml:space="preserve"> 149 </w:t>
        </w:r>
        <w:proofErr w:type="spellStart"/>
        <w:r w:rsidRPr="003764C0">
          <w:rPr>
            <w:rFonts w:ascii="Arial" w:hAnsi="Arial" w:cs="Arial"/>
            <w:lang w:val="vi-VN"/>
          </w:rPr>
          <w:t>khách</w:t>
        </w:r>
        <w:proofErr w:type="spellEnd"/>
        <w:r w:rsidRPr="003764C0">
          <w:rPr>
            <w:rFonts w:ascii="Arial" w:hAnsi="Arial" w:cs="Arial"/>
            <w:lang w:val="vi-VN"/>
          </w:rPr>
          <w:t xml:space="preserve"> </w:t>
        </w:r>
        <w:proofErr w:type="spellStart"/>
        <w:r w:rsidRPr="003764C0">
          <w:rPr>
            <w:rFonts w:ascii="Arial" w:hAnsi="Arial" w:cs="Arial"/>
            <w:lang w:val="vi-VN"/>
          </w:rPr>
          <w:t>hàng</w:t>
        </w:r>
        <w:proofErr w:type="spellEnd"/>
        <w:r w:rsidRPr="003764C0">
          <w:rPr>
            <w:rFonts w:ascii="Arial" w:hAnsi="Arial" w:cs="Arial"/>
            <w:lang w:val="vi-VN"/>
          </w:rPr>
          <w:t xml:space="preserve"> vay </w:t>
        </w:r>
        <w:proofErr w:type="spellStart"/>
        <w:r w:rsidRPr="003764C0">
          <w:rPr>
            <w:rFonts w:ascii="Arial" w:hAnsi="Arial" w:cs="Arial"/>
            <w:lang w:val="vi-VN"/>
          </w:rPr>
          <w:t>có</w:t>
        </w:r>
        <w:proofErr w:type="spellEnd"/>
        <w:r w:rsidRPr="003764C0">
          <w:rPr>
            <w:rFonts w:ascii="Arial" w:hAnsi="Arial" w:cs="Arial"/>
            <w:lang w:val="vi-VN"/>
          </w:rPr>
          <w:t xml:space="preserve"> </w:t>
        </w:r>
        <w:proofErr w:type="spellStart"/>
        <w:r w:rsidRPr="003764C0">
          <w:rPr>
            <w:rFonts w:ascii="Arial" w:hAnsi="Arial" w:cs="Arial"/>
            <w:lang w:val="vi-VN"/>
          </w:rPr>
          <w:t>tổng</w:t>
        </w:r>
        <w:proofErr w:type="spellEnd"/>
        <w:r w:rsidRPr="003764C0">
          <w:rPr>
            <w:rFonts w:ascii="Arial" w:hAnsi="Arial" w:cs="Arial"/>
            <w:lang w:val="vi-VN"/>
          </w:rPr>
          <w:t xml:space="preserve"> dư </w:t>
        </w:r>
        <w:proofErr w:type="spellStart"/>
        <w:r w:rsidRPr="003764C0">
          <w:rPr>
            <w:rFonts w:ascii="Arial" w:hAnsi="Arial" w:cs="Arial"/>
            <w:lang w:val="vi-VN"/>
          </w:rPr>
          <w:t>nợ</w:t>
        </w:r>
        <w:proofErr w:type="spellEnd"/>
        <w:r w:rsidRPr="003764C0">
          <w:rPr>
            <w:rFonts w:ascii="Arial" w:hAnsi="Arial" w:cs="Arial"/>
            <w:lang w:val="vi-VN"/>
          </w:rPr>
          <w:t xml:space="preserve"> </w:t>
        </w:r>
        <w:proofErr w:type="spellStart"/>
        <w:r w:rsidRPr="003764C0">
          <w:rPr>
            <w:rFonts w:ascii="Arial" w:hAnsi="Arial" w:cs="Arial"/>
            <w:lang w:val="vi-VN"/>
          </w:rPr>
          <w:t>t</w:t>
        </w:r>
        <w:r w:rsidRPr="003764C0">
          <w:rPr>
            <w:rFonts w:ascii="Arial" w:hAnsi="Arial" w:cs="Arial"/>
            <w:lang w:val="vi-VN"/>
          </w:rPr>
          <w:t>ừ</w:t>
        </w:r>
        <w:proofErr w:type="spellEnd"/>
        <w:r w:rsidRPr="003764C0">
          <w:rPr>
            <w:rFonts w:ascii="Arial" w:hAnsi="Arial" w:cs="Arial"/>
            <w:lang w:val="vi-VN"/>
          </w:rPr>
          <w:t xml:space="preserve"> 20 </w:t>
        </w:r>
        <w:proofErr w:type="spellStart"/>
        <w:r w:rsidRPr="003764C0">
          <w:rPr>
            <w:rFonts w:ascii="Arial" w:hAnsi="Arial" w:cs="Arial"/>
            <w:lang w:val="vi-VN"/>
          </w:rPr>
          <w:t>tỷ</w:t>
        </w:r>
        <w:proofErr w:type="spellEnd"/>
        <w:r w:rsidRPr="003764C0">
          <w:rPr>
            <w:rFonts w:ascii="Arial" w:hAnsi="Arial" w:cs="Arial"/>
            <w:lang w:val="vi-VN"/>
          </w:rPr>
          <w:t xml:space="preserve"> VNĐ</w:t>
        </w:r>
        <w:r w:rsidRPr="003764C0">
          <w:rPr>
            <w:rFonts w:ascii="Arial" w:hAnsi="Arial" w:cs="Arial"/>
            <w:lang w:val="vi-VN"/>
          </w:rPr>
          <w:t xml:space="preserve"> </w:t>
        </w:r>
        <w:proofErr w:type="spellStart"/>
        <w:r w:rsidRPr="003764C0">
          <w:rPr>
            <w:rFonts w:ascii="Arial" w:hAnsi="Arial" w:cs="Arial"/>
            <w:lang w:val="vi-VN"/>
          </w:rPr>
          <w:t>trở</w:t>
        </w:r>
        <w:proofErr w:type="spellEnd"/>
        <w:r w:rsidRPr="003764C0">
          <w:rPr>
            <w:rFonts w:ascii="Arial" w:hAnsi="Arial" w:cs="Arial"/>
            <w:lang w:val="vi-VN"/>
          </w:rPr>
          <w:t xml:space="preserve"> lên </w:t>
        </w:r>
        <w:proofErr w:type="spellStart"/>
        <w:r w:rsidRPr="003764C0">
          <w:rPr>
            <w:rFonts w:ascii="Arial" w:hAnsi="Arial" w:cs="Arial"/>
            <w:lang w:val="vi-VN"/>
          </w:rPr>
          <w:t>tại</w:t>
        </w:r>
        <w:proofErr w:type="spellEnd"/>
        <w:r w:rsidRPr="003764C0">
          <w:rPr>
            <w:rFonts w:ascii="Arial" w:hAnsi="Arial" w:cs="Arial"/>
            <w:lang w:val="vi-VN"/>
          </w:rPr>
          <w:t xml:space="preserve"> </w:t>
        </w:r>
        <w:proofErr w:type="spellStart"/>
        <w:r w:rsidRPr="003764C0">
          <w:rPr>
            <w:rFonts w:ascii="Arial" w:hAnsi="Arial" w:cs="Arial"/>
            <w:lang w:val="vi-VN"/>
          </w:rPr>
          <w:t>thờ</w:t>
        </w:r>
      </w:ins>
      <w:ins w:id="39" w:author="Trung Van Do" w:date="2023-01-05T20:58:00Z">
        <w:r w:rsidRPr="003764C0">
          <w:rPr>
            <w:rFonts w:ascii="Arial" w:hAnsi="Arial" w:cs="Arial"/>
            <w:lang w:val="vi-VN"/>
          </w:rPr>
          <w:t>i</w:t>
        </w:r>
        <w:proofErr w:type="spellEnd"/>
        <w:r w:rsidRPr="003764C0">
          <w:rPr>
            <w:rFonts w:ascii="Arial" w:hAnsi="Arial" w:cs="Arial"/>
            <w:lang w:val="vi-VN"/>
          </w:rPr>
          <w:t xml:space="preserve"> </w:t>
        </w:r>
        <w:proofErr w:type="spellStart"/>
        <w:r w:rsidRPr="003764C0">
          <w:rPr>
            <w:rFonts w:ascii="Arial" w:hAnsi="Arial" w:cs="Arial"/>
            <w:lang w:val="vi-VN"/>
          </w:rPr>
          <w:t>điểm</w:t>
        </w:r>
        <w:proofErr w:type="spellEnd"/>
        <w:r w:rsidRPr="003764C0">
          <w:rPr>
            <w:rFonts w:ascii="Arial" w:hAnsi="Arial" w:cs="Arial"/>
            <w:lang w:val="vi-VN"/>
          </w:rPr>
          <w:t xml:space="preserve"> 31 </w:t>
        </w:r>
        <w:proofErr w:type="spellStart"/>
        <w:r w:rsidRPr="003764C0">
          <w:rPr>
            <w:rFonts w:ascii="Arial" w:hAnsi="Arial" w:cs="Arial"/>
            <w:lang w:val="vi-VN"/>
          </w:rPr>
          <w:t>tháng</w:t>
        </w:r>
        <w:proofErr w:type="spellEnd"/>
        <w:r w:rsidRPr="003764C0">
          <w:rPr>
            <w:rFonts w:ascii="Arial" w:hAnsi="Arial" w:cs="Arial"/>
            <w:lang w:val="vi-VN"/>
          </w:rPr>
          <w:t xml:space="preserve"> 10 năm 2022</w:t>
        </w:r>
        <w:r w:rsidR="00A120F0" w:rsidRPr="003764C0">
          <w:rPr>
            <w:rFonts w:ascii="Arial" w:hAnsi="Arial" w:cs="Arial"/>
            <w:lang w:val="vi-VN"/>
          </w:rPr>
          <w:t xml:space="preserve">. </w:t>
        </w:r>
        <w:r w:rsidR="00A120F0" w:rsidRPr="003764C0">
          <w:rPr>
            <w:rFonts w:ascii="Arial" w:hAnsi="Arial" w:cs="Arial"/>
            <w:lang w:val="vi-VN"/>
          </w:rPr>
          <w:t xml:space="preserve">Trong </w:t>
        </w:r>
        <w:proofErr w:type="spellStart"/>
        <w:r w:rsidR="00A120F0" w:rsidRPr="003764C0">
          <w:rPr>
            <w:rFonts w:ascii="Arial" w:hAnsi="Arial" w:cs="Arial"/>
            <w:lang w:val="vi-VN"/>
          </w:rPr>
          <w:t>đó</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đoàn</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kiểm</w:t>
        </w:r>
        <w:proofErr w:type="spellEnd"/>
        <w:r w:rsidR="00A120F0" w:rsidRPr="003764C0">
          <w:rPr>
            <w:rFonts w:ascii="Arial" w:hAnsi="Arial" w:cs="Arial"/>
            <w:lang w:val="vi-VN"/>
          </w:rPr>
          <w:t xml:space="preserve"> toán </w:t>
        </w:r>
        <w:proofErr w:type="spellStart"/>
        <w:r w:rsidR="00A120F0" w:rsidRPr="003764C0">
          <w:rPr>
            <w:rFonts w:ascii="Arial" w:hAnsi="Arial" w:cs="Arial"/>
            <w:lang w:val="vi-VN"/>
          </w:rPr>
          <w:t>nhận</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thấy</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một</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số</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chỉ</w:t>
        </w:r>
        <w:proofErr w:type="spellEnd"/>
        <w:r w:rsidR="00A120F0" w:rsidRPr="003764C0">
          <w:rPr>
            <w:rFonts w:ascii="Arial" w:hAnsi="Arial" w:cs="Arial"/>
            <w:lang w:val="vi-VN"/>
          </w:rPr>
          <w:t xml:space="preserve"> tiêu </w:t>
        </w:r>
        <w:proofErr w:type="spellStart"/>
        <w:r w:rsidR="00A120F0" w:rsidRPr="003764C0">
          <w:rPr>
            <w:rFonts w:ascii="Arial" w:hAnsi="Arial" w:cs="Arial"/>
            <w:lang w:val="vi-VN"/>
          </w:rPr>
          <w:t>của</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khách</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hàng</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được</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chấm</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điểm</w:t>
        </w:r>
        <w:proofErr w:type="spellEnd"/>
        <w:r w:rsidR="00A120F0" w:rsidRPr="003764C0">
          <w:rPr>
            <w:rFonts w:ascii="Arial" w:hAnsi="Arial" w:cs="Arial"/>
            <w:lang w:val="vi-VN"/>
          </w:rPr>
          <w:t xml:space="preserve"> chưa </w:t>
        </w:r>
        <w:proofErr w:type="spellStart"/>
        <w:r w:rsidR="00A120F0" w:rsidRPr="003764C0">
          <w:rPr>
            <w:rFonts w:ascii="Arial" w:hAnsi="Arial" w:cs="Arial"/>
            <w:lang w:val="vi-VN"/>
          </w:rPr>
          <w:t>chính</w:t>
        </w:r>
        <w:proofErr w:type="spellEnd"/>
        <w:r w:rsidR="00A120F0" w:rsidRPr="003764C0">
          <w:rPr>
            <w:rFonts w:ascii="Arial" w:hAnsi="Arial" w:cs="Arial"/>
            <w:lang w:val="vi-VN"/>
          </w:rPr>
          <w:t xml:space="preserve"> </w:t>
        </w:r>
        <w:proofErr w:type="spellStart"/>
        <w:r w:rsidR="00A120F0" w:rsidRPr="003764C0">
          <w:rPr>
            <w:rFonts w:ascii="Arial" w:hAnsi="Arial" w:cs="Arial"/>
            <w:lang w:val="vi-VN"/>
          </w:rPr>
          <w:t>xác</w:t>
        </w:r>
        <w:proofErr w:type="spellEnd"/>
        <w:r w:rsidR="00A120F0" w:rsidRPr="003764C0">
          <w:rPr>
            <w:rFonts w:ascii="Arial" w:hAnsi="Arial" w:cs="Arial"/>
            <w:lang w:val="vi-VN"/>
          </w:rPr>
          <w:t xml:space="preserve">, </w:t>
        </w:r>
      </w:ins>
    </w:p>
    <w:p w14:paraId="6C8BE58C" w14:textId="77777777" w:rsidR="00A120F0" w:rsidRPr="003764C0" w:rsidRDefault="0008481A" w:rsidP="00A120F0">
      <w:pPr>
        <w:overflowPunct/>
        <w:autoSpaceDE/>
        <w:autoSpaceDN/>
        <w:adjustRightInd/>
        <w:ind w:left="720"/>
        <w:jc w:val="both"/>
        <w:textAlignment w:val="auto"/>
        <w:rPr>
          <w:ins w:id="40" w:author="Trung Van Do" w:date="2023-01-05T21:00:00Z"/>
          <w:rFonts w:ascii="Arial" w:eastAsia="CIDFont+F2" w:hAnsi="Arial" w:cs="Arial"/>
          <w:bCs/>
          <w:lang w:val="vi-VN"/>
        </w:rPr>
      </w:pPr>
      <w:del w:id="41" w:author="Trung Van Do" w:date="2023-01-05T21:00:00Z">
        <w:r w:rsidRPr="003764C0" w:rsidDel="00A120F0">
          <w:rPr>
            <w:rFonts w:ascii="Arial" w:hAnsi="Arial" w:cs="Arial"/>
            <w:lang w:val="vi-VN"/>
          </w:rPr>
          <w:delText xml:space="preserve">Trong quà trình rà soát chấm điểm xếp hạng tín dụng nội bộ kỳ 2 năm 2022, chúng tôi nhận thấy Chi nhánh đã thực hiện theo các hướng dẫn của VCB TW trong công tác chấm điểm xếp hạng tín dụng cho các khách hàng, tuy nhiên vẫn còn trường hợp, </w:delText>
        </w:r>
        <w:r w:rsidRPr="003764C0" w:rsidDel="00A120F0">
          <w:rPr>
            <w:rFonts w:ascii="Arial" w:eastAsia="CIDFont+F2" w:hAnsi="Arial" w:cs="Arial"/>
            <w:bCs/>
            <w:lang w:val="vi-VN"/>
          </w:rPr>
          <w:delText xml:space="preserve">Chi nhánh sử dụng các chi tiêu phí tài chính </w:delText>
        </w:r>
      </w:del>
      <w:r w:rsidRPr="003764C0">
        <w:rPr>
          <w:rFonts w:ascii="Arial" w:eastAsia="CIDFont+F2" w:hAnsi="Arial" w:cs="Arial"/>
          <w:bCs/>
          <w:lang w:val="vi-VN"/>
        </w:rPr>
        <w:t xml:space="preserve">chưa </w:t>
      </w:r>
      <w:proofErr w:type="spellStart"/>
      <w:r w:rsidRPr="003764C0">
        <w:rPr>
          <w:rFonts w:ascii="Arial" w:eastAsia="CIDFont+F2" w:hAnsi="Arial" w:cs="Arial"/>
          <w:bCs/>
          <w:lang w:val="vi-VN"/>
        </w:rPr>
        <w:t>phù</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hợp</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với</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tình</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hình</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thực</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tế</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của</w:t>
      </w:r>
      <w:proofErr w:type="spellEnd"/>
      <w:r w:rsidRPr="003764C0">
        <w:rPr>
          <w:rFonts w:ascii="Arial" w:eastAsia="CIDFont+F2" w:hAnsi="Arial" w:cs="Arial"/>
          <w:bCs/>
          <w:lang w:val="vi-VN"/>
        </w:rPr>
        <w:t xml:space="preserve"> doanh </w:t>
      </w:r>
      <w:proofErr w:type="spellStart"/>
      <w:r w:rsidRPr="003764C0">
        <w:rPr>
          <w:rFonts w:ascii="Arial" w:eastAsia="CIDFont+F2" w:hAnsi="Arial" w:cs="Arial"/>
          <w:bCs/>
          <w:lang w:val="vi-VN"/>
        </w:rPr>
        <w:t>nghiệp</w:t>
      </w:r>
      <w:proofErr w:type="spellEnd"/>
      <w:r w:rsidRPr="003764C0">
        <w:rPr>
          <w:rFonts w:ascii="Arial" w:eastAsia="CIDFont+F2" w:hAnsi="Arial" w:cs="Arial"/>
          <w:bCs/>
          <w:lang w:val="vi-VN"/>
        </w:rPr>
        <w:t xml:space="preserve">, chưa </w:t>
      </w:r>
      <w:proofErr w:type="spellStart"/>
      <w:r w:rsidRPr="003764C0">
        <w:rPr>
          <w:rFonts w:ascii="Arial" w:eastAsia="CIDFont+F2" w:hAnsi="Arial" w:cs="Arial"/>
          <w:bCs/>
          <w:lang w:val="vi-VN"/>
        </w:rPr>
        <w:t>có</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những</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báo</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cáo</w:t>
      </w:r>
      <w:proofErr w:type="spellEnd"/>
      <w:r w:rsidRPr="003764C0">
        <w:rPr>
          <w:rFonts w:ascii="Arial" w:eastAsia="CIDFont+F2" w:hAnsi="Arial" w:cs="Arial"/>
          <w:bCs/>
          <w:lang w:val="vi-VN"/>
        </w:rPr>
        <w:t xml:space="preserve"> ph</w:t>
      </w:r>
      <w:ins w:id="42" w:author="Trung Van Do" w:date="2023-01-05T21:00:00Z">
        <w:r w:rsidR="00A120F0" w:rsidRPr="003764C0">
          <w:rPr>
            <w:rFonts w:ascii="Arial" w:eastAsia="CIDFont+F2" w:hAnsi="Arial" w:cs="Arial"/>
            <w:bCs/>
            <w:lang w:val="vi-VN"/>
          </w:rPr>
          <w:t>â</w:t>
        </w:r>
      </w:ins>
      <w:del w:id="43" w:author="Trung Van Do" w:date="2023-01-05T21:00:00Z">
        <w:r w:rsidRPr="003764C0" w:rsidDel="00A120F0">
          <w:rPr>
            <w:rFonts w:ascii="Arial" w:eastAsia="CIDFont+F2" w:hAnsi="Arial" w:cs="Arial"/>
            <w:bCs/>
            <w:lang w:val="vi-VN"/>
          </w:rPr>
          <w:delText>ầ</w:delText>
        </w:r>
      </w:del>
      <w:r w:rsidRPr="003764C0">
        <w:rPr>
          <w:rFonts w:ascii="Arial" w:eastAsia="CIDFont+F2" w:hAnsi="Arial" w:cs="Arial"/>
          <w:bCs/>
          <w:lang w:val="vi-VN"/>
        </w:rPr>
        <w:t xml:space="preserve">n </w:t>
      </w:r>
      <w:proofErr w:type="spellStart"/>
      <w:r w:rsidRPr="003764C0">
        <w:rPr>
          <w:rFonts w:ascii="Arial" w:eastAsia="CIDFont+F2" w:hAnsi="Arial" w:cs="Arial"/>
          <w:bCs/>
          <w:lang w:val="vi-VN"/>
        </w:rPr>
        <w:t>tích</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để</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chứng</w:t>
      </w:r>
      <w:proofErr w:type="spellEnd"/>
      <w:r w:rsidRPr="003764C0">
        <w:rPr>
          <w:rFonts w:ascii="Arial" w:eastAsia="CIDFont+F2" w:hAnsi="Arial" w:cs="Arial"/>
          <w:bCs/>
          <w:lang w:val="vi-VN"/>
        </w:rPr>
        <w:t xml:space="preserve"> minh theo yêu </w:t>
      </w:r>
      <w:proofErr w:type="spellStart"/>
      <w:r w:rsidRPr="003764C0">
        <w:rPr>
          <w:rFonts w:ascii="Arial" w:eastAsia="CIDFont+F2" w:hAnsi="Arial" w:cs="Arial"/>
          <w:bCs/>
          <w:lang w:val="vi-VN"/>
        </w:rPr>
        <w:t>cầu</w:t>
      </w:r>
      <w:proofErr w:type="spellEnd"/>
      <w:r w:rsidRPr="003764C0">
        <w:rPr>
          <w:rFonts w:ascii="Arial" w:eastAsia="CIDFont+F2" w:hAnsi="Arial" w:cs="Arial"/>
          <w:bCs/>
          <w:lang w:val="vi-VN"/>
        </w:rPr>
        <w:t xml:space="preserve"> </w:t>
      </w:r>
      <w:r w:rsidR="006E3ABD" w:rsidRPr="003764C0">
        <w:rPr>
          <w:rFonts w:ascii="Arial" w:eastAsia="CIDFont+F2" w:hAnsi="Arial" w:cs="Arial"/>
          <w:bCs/>
          <w:lang w:val="vi-VN"/>
        </w:rPr>
        <w:t>như trong “</w:t>
      </w:r>
      <w:proofErr w:type="spellStart"/>
      <w:r w:rsidR="006E3ABD" w:rsidRPr="003764C0">
        <w:rPr>
          <w:rFonts w:ascii="Arial" w:eastAsia="CIDFont+F2" w:hAnsi="Arial" w:cs="Arial"/>
          <w:bCs/>
          <w:lang w:val="vi-VN"/>
        </w:rPr>
        <w:t>Sổ</w:t>
      </w:r>
      <w:proofErr w:type="spellEnd"/>
      <w:r w:rsidR="006E3ABD" w:rsidRPr="003764C0">
        <w:rPr>
          <w:rFonts w:ascii="Arial" w:eastAsia="CIDFont+F2" w:hAnsi="Arial" w:cs="Arial"/>
          <w:bCs/>
          <w:lang w:val="vi-VN"/>
        </w:rPr>
        <w:t xml:space="preserve"> tay </w:t>
      </w:r>
      <w:proofErr w:type="spellStart"/>
      <w:r w:rsidR="006E3ABD" w:rsidRPr="003764C0">
        <w:rPr>
          <w:rFonts w:ascii="Arial" w:eastAsia="CIDFont+F2" w:hAnsi="Arial" w:cs="Arial"/>
          <w:bCs/>
          <w:lang w:val="vi-VN"/>
        </w:rPr>
        <w:t>hướng</w:t>
      </w:r>
      <w:proofErr w:type="spellEnd"/>
      <w:r w:rsidR="006E3ABD" w:rsidRPr="003764C0">
        <w:rPr>
          <w:rFonts w:ascii="Arial" w:eastAsia="CIDFont+F2" w:hAnsi="Arial" w:cs="Arial"/>
          <w:bCs/>
          <w:lang w:val="vi-VN"/>
        </w:rPr>
        <w:t xml:space="preserve"> </w:t>
      </w:r>
      <w:proofErr w:type="spellStart"/>
      <w:r w:rsidR="006E3ABD" w:rsidRPr="003764C0">
        <w:rPr>
          <w:rFonts w:ascii="Arial" w:eastAsia="CIDFont+F2" w:hAnsi="Arial" w:cs="Arial"/>
          <w:bCs/>
          <w:lang w:val="vi-VN"/>
        </w:rPr>
        <w:t>dẫn</w:t>
      </w:r>
      <w:proofErr w:type="spellEnd"/>
      <w:r w:rsidR="006E3ABD" w:rsidRPr="003764C0">
        <w:rPr>
          <w:rFonts w:ascii="Arial" w:eastAsia="CIDFont+F2" w:hAnsi="Arial" w:cs="Arial"/>
          <w:bCs/>
          <w:lang w:val="vi-VN"/>
        </w:rPr>
        <w:t xml:space="preserve"> </w:t>
      </w:r>
      <w:proofErr w:type="spellStart"/>
      <w:r w:rsidR="006E3ABD" w:rsidRPr="003764C0">
        <w:rPr>
          <w:rFonts w:ascii="Arial" w:eastAsia="CIDFont+F2" w:hAnsi="Arial" w:cs="Arial"/>
          <w:bCs/>
          <w:lang w:val="vi-VN"/>
        </w:rPr>
        <w:t>chấm</w:t>
      </w:r>
      <w:proofErr w:type="spellEnd"/>
      <w:r w:rsidR="006E3ABD" w:rsidRPr="003764C0">
        <w:rPr>
          <w:rFonts w:ascii="Arial" w:eastAsia="CIDFont+F2" w:hAnsi="Arial" w:cs="Arial"/>
          <w:bCs/>
          <w:lang w:val="vi-VN"/>
        </w:rPr>
        <w:t xml:space="preserve"> </w:t>
      </w:r>
      <w:proofErr w:type="spellStart"/>
      <w:r w:rsidR="006E3ABD" w:rsidRPr="003764C0">
        <w:rPr>
          <w:rFonts w:ascii="Arial" w:eastAsia="CIDFont+F2" w:hAnsi="Arial" w:cs="Arial"/>
          <w:bCs/>
          <w:lang w:val="vi-VN"/>
        </w:rPr>
        <w:t>điểm</w:t>
      </w:r>
      <w:proofErr w:type="spellEnd"/>
      <w:r w:rsidR="006E3ABD" w:rsidRPr="003764C0">
        <w:rPr>
          <w:rFonts w:ascii="Arial" w:eastAsia="CIDFont+F2" w:hAnsi="Arial" w:cs="Arial"/>
          <w:bCs/>
          <w:lang w:val="vi-VN"/>
        </w:rPr>
        <w:t xml:space="preserve"> XHTDNB </w:t>
      </w:r>
      <w:proofErr w:type="spellStart"/>
      <w:r w:rsidR="006E3ABD" w:rsidRPr="003764C0">
        <w:rPr>
          <w:rFonts w:ascii="Arial" w:eastAsia="CIDFont+F2" w:hAnsi="Arial" w:cs="Arial"/>
          <w:bCs/>
          <w:lang w:val="vi-VN"/>
        </w:rPr>
        <w:t>khách</w:t>
      </w:r>
      <w:proofErr w:type="spellEnd"/>
      <w:r w:rsidR="006E3ABD" w:rsidRPr="003764C0">
        <w:rPr>
          <w:rFonts w:ascii="Arial" w:eastAsia="CIDFont+F2" w:hAnsi="Arial" w:cs="Arial"/>
          <w:bCs/>
          <w:lang w:val="vi-VN"/>
        </w:rPr>
        <w:t xml:space="preserve"> </w:t>
      </w:r>
      <w:proofErr w:type="spellStart"/>
      <w:r w:rsidR="006E3ABD" w:rsidRPr="003764C0">
        <w:rPr>
          <w:rFonts w:ascii="Arial" w:eastAsia="CIDFont+F2" w:hAnsi="Arial" w:cs="Arial"/>
          <w:bCs/>
          <w:lang w:val="vi-VN"/>
        </w:rPr>
        <w:t>hàng</w:t>
      </w:r>
      <w:proofErr w:type="spellEnd"/>
      <w:r w:rsidR="006E3ABD" w:rsidRPr="003764C0">
        <w:rPr>
          <w:rFonts w:ascii="Arial" w:eastAsia="CIDFont+F2" w:hAnsi="Arial" w:cs="Arial"/>
          <w:bCs/>
          <w:lang w:val="vi-VN"/>
        </w:rPr>
        <w:t xml:space="preserve"> doanh </w:t>
      </w:r>
      <w:proofErr w:type="spellStart"/>
      <w:r w:rsidR="006E3ABD" w:rsidRPr="003764C0">
        <w:rPr>
          <w:rFonts w:ascii="Arial" w:eastAsia="CIDFont+F2" w:hAnsi="Arial" w:cs="Arial"/>
          <w:bCs/>
          <w:lang w:val="vi-VN"/>
        </w:rPr>
        <w:t>nghiệp</w:t>
      </w:r>
      <w:proofErr w:type="spellEnd"/>
      <w:r w:rsidR="006E3ABD" w:rsidRPr="003764C0">
        <w:rPr>
          <w:rFonts w:ascii="Arial" w:eastAsia="CIDFont+F2" w:hAnsi="Arial" w:cs="Arial"/>
          <w:bCs/>
          <w:lang w:val="vi-VN"/>
        </w:rPr>
        <w:t xml:space="preserve"> 2017”.</w:t>
      </w:r>
      <w:r w:rsidR="00F56C28" w:rsidRPr="003764C0">
        <w:rPr>
          <w:rFonts w:ascii="Arial" w:eastAsia="CIDFont+F2" w:hAnsi="Arial" w:cs="Arial"/>
          <w:bCs/>
          <w:lang w:val="vi-VN"/>
        </w:rPr>
        <w:t xml:space="preserve"> </w:t>
      </w:r>
    </w:p>
    <w:p w14:paraId="5BEDB1E0" w14:textId="77777777" w:rsidR="00A120F0" w:rsidRPr="003764C0" w:rsidRDefault="00A120F0" w:rsidP="00A120F0">
      <w:pPr>
        <w:overflowPunct/>
        <w:autoSpaceDE/>
        <w:autoSpaceDN/>
        <w:adjustRightInd/>
        <w:ind w:left="720"/>
        <w:jc w:val="both"/>
        <w:textAlignment w:val="auto"/>
        <w:rPr>
          <w:ins w:id="44" w:author="Trung Van Do" w:date="2023-01-05T21:00:00Z"/>
          <w:rFonts w:ascii="Arial" w:eastAsia="CIDFont+F2" w:hAnsi="Arial" w:cs="Arial"/>
          <w:bCs/>
          <w:noProof/>
          <w:lang w:val="vi-VN"/>
        </w:rPr>
      </w:pPr>
    </w:p>
    <w:p w14:paraId="011CFB30" w14:textId="0E803F6A" w:rsidR="0008481A" w:rsidRPr="003764C0" w:rsidRDefault="00A120F0" w:rsidP="00D8644B">
      <w:pPr>
        <w:overflowPunct/>
        <w:autoSpaceDE/>
        <w:autoSpaceDN/>
        <w:adjustRightInd/>
        <w:ind w:left="720"/>
        <w:jc w:val="both"/>
        <w:textAlignment w:val="auto"/>
        <w:rPr>
          <w:rFonts w:ascii="Arial" w:eastAsia="CIDFont+F2" w:hAnsi="Arial" w:cs="Arial"/>
          <w:bCs/>
          <w:lang w:val="vi-VN"/>
        </w:rPr>
      </w:pPr>
      <w:ins w:id="45" w:author="Trung Van Do" w:date="2023-01-05T20:59:00Z">
        <w:r w:rsidRPr="003764C0">
          <w:rPr>
            <w:rFonts w:ascii="Arial" w:eastAsia="CIDFont+F2" w:hAnsi="Arial" w:cs="Arial"/>
            <w:bCs/>
            <w:lang w:val="vi-VN"/>
          </w:rPr>
          <w:t xml:space="preserve">Chi </w:t>
        </w:r>
        <w:proofErr w:type="spellStart"/>
        <w:r w:rsidRPr="003764C0">
          <w:rPr>
            <w:rFonts w:ascii="Arial" w:eastAsia="CIDFont+F2" w:hAnsi="Arial" w:cs="Arial"/>
            <w:bCs/>
            <w:lang w:val="vi-VN"/>
          </w:rPr>
          <w:t>tiết</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các</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chỉ</w:t>
        </w:r>
        <w:proofErr w:type="spellEnd"/>
        <w:r w:rsidRPr="003764C0">
          <w:rPr>
            <w:rFonts w:ascii="Arial" w:eastAsia="CIDFont+F2" w:hAnsi="Arial" w:cs="Arial"/>
            <w:bCs/>
            <w:lang w:val="vi-VN"/>
          </w:rPr>
          <w:t xml:space="preserve"> tiêu </w:t>
        </w:r>
        <w:proofErr w:type="spellStart"/>
        <w:r w:rsidRPr="003764C0">
          <w:rPr>
            <w:rFonts w:ascii="Arial" w:eastAsia="CIDFont+F2" w:hAnsi="Arial" w:cs="Arial"/>
            <w:bCs/>
            <w:lang w:val="vi-VN"/>
          </w:rPr>
          <w:t>cần</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điều</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chỉnh</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được</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trình</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bày</w:t>
        </w:r>
        <w:proofErr w:type="spellEnd"/>
        <w:r w:rsidRPr="003764C0">
          <w:rPr>
            <w:rFonts w:ascii="Arial" w:eastAsia="CIDFont+F2" w:hAnsi="Arial" w:cs="Arial"/>
            <w:bCs/>
            <w:lang w:val="vi-VN"/>
          </w:rPr>
          <w:t xml:space="preserve"> th</w:t>
        </w:r>
      </w:ins>
      <w:ins w:id="46" w:author="Trung Van Do" w:date="2023-01-06T15:05:00Z">
        <w:r w:rsidR="00F157BF" w:rsidRPr="003764C0">
          <w:rPr>
            <w:rFonts w:ascii="Arial" w:eastAsia="CIDFont+F2" w:hAnsi="Arial" w:cs="Arial"/>
            <w:bCs/>
            <w:lang w:val="vi-VN"/>
          </w:rPr>
          <w:t>eo</w:t>
        </w:r>
      </w:ins>
      <w:ins w:id="47" w:author="Trung Van Do" w:date="2023-01-05T20:59:00Z">
        <w:r w:rsidRPr="003764C0">
          <w:rPr>
            <w:rFonts w:ascii="Arial" w:eastAsia="CIDFont+F2" w:hAnsi="Arial" w:cs="Arial"/>
            <w:bCs/>
            <w:lang w:val="vi-VN"/>
          </w:rPr>
          <w:t xml:space="preserve"> </w:t>
        </w:r>
        <w:proofErr w:type="spellStart"/>
        <w:r w:rsidRPr="003764C0">
          <w:rPr>
            <w:rFonts w:ascii="Arial" w:eastAsia="CIDFont+F2" w:hAnsi="Arial" w:cs="Arial"/>
            <w:bCs/>
            <w:lang w:val="vi-VN"/>
          </w:rPr>
          <w:t>bảng</w:t>
        </w:r>
        <w:proofErr w:type="spellEnd"/>
        <w:r w:rsidRPr="003764C0">
          <w:rPr>
            <w:rFonts w:ascii="Arial" w:eastAsia="CIDFont+F2" w:hAnsi="Arial" w:cs="Arial"/>
            <w:bCs/>
            <w:lang w:val="vi-VN"/>
          </w:rPr>
          <w:t xml:space="preserve"> </w:t>
        </w:r>
        <w:proofErr w:type="spellStart"/>
        <w:r w:rsidRPr="003764C0">
          <w:rPr>
            <w:rFonts w:ascii="Arial" w:eastAsia="CIDFont+F2" w:hAnsi="Arial" w:cs="Arial"/>
            <w:bCs/>
            <w:lang w:val="vi-VN"/>
          </w:rPr>
          <w:t>dưới</w:t>
        </w:r>
        <w:proofErr w:type="spellEnd"/>
        <w:r w:rsidRPr="003764C0">
          <w:rPr>
            <w:rFonts w:ascii="Arial" w:eastAsia="CIDFont+F2" w:hAnsi="Arial" w:cs="Arial"/>
            <w:bCs/>
            <w:lang w:val="vi-VN"/>
          </w:rPr>
          <w:t xml:space="preserve"> đây:</w:t>
        </w:r>
      </w:ins>
      <w:del w:id="48" w:author="Trung Van Do" w:date="2023-01-05T20:59:00Z">
        <w:r w:rsidR="00F56C28" w:rsidRPr="003764C0" w:rsidDel="00A120F0">
          <w:rPr>
            <w:rFonts w:ascii="Arial" w:eastAsia="CIDFont+F2" w:hAnsi="Arial" w:cs="Arial"/>
            <w:bCs/>
            <w:lang w:val="vi-VN"/>
          </w:rPr>
          <w:delText>Danh sách khách hàng và chỉ tiêu:</w:delText>
        </w:r>
      </w:del>
    </w:p>
    <w:p w14:paraId="14693596" w14:textId="77777777" w:rsidR="006E3ABD" w:rsidRPr="003764C0" w:rsidRDefault="006E3ABD">
      <w:pPr>
        <w:overflowPunct/>
        <w:autoSpaceDE/>
        <w:autoSpaceDN/>
        <w:adjustRightInd/>
        <w:ind w:left="720"/>
        <w:jc w:val="both"/>
        <w:textAlignment w:val="auto"/>
        <w:rPr>
          <w:rFonts w:ascii="Arial" w:hAnsi="Arial" w:cs="Arial"/>
          <w:bCs/>
          <w:lang w:val="vi-VN"/>
        </w:rPr>
      </w:pPr>
    </w:p>
    <w:tbl>
      <w:tblPr>
        <w:tblStyle w:val="TableGrid"/>
        <w:tblW w:w="13765" w:type="dxa"/>
        <w:tblInd w:w="720" w:type="dxa"/>
        <w:tblLook w:val="04A0" w:firstRow="1" w:lastRow="0" w:firstColumn="1" w:lastColumn="0" w:noHBand="0" w:noVBand="1"/>
      </w:tblPr>
      <w:tblGrid>
        <w:gridCol w:w="594"/>
        <w:gridCol w:w="1646"/>
        <w:gridCol w:w="1126"/>
        <w:gridCol w:w="2532"/>
        <w:gridCol w:w="2287"/>
        <w:gridCol w:w="2160"/>
        <w:gridCol w:w="3420"/>
      </w:tblGrid>
      <w:tr w:rsidR="00F157BF" w:rsidRPr="003764C0" w14:paraId="0D162519" w14:textId="1862BF48" w:rsidTr="003764C0">
        <w:trPr>
          <w:trHeight w:val="701"/>
          <w:tblHeader/>
        </w:trPr>
        <w:tc>
          <w:tcPr>
            <w:tcW w:w="594" w:type="dxa"/>
            <w:vAlign w:val="bottom"/>
          </w:tcPr>
          <w:p w14:paraId="7FB4B19D" w14:textId="46714650" w:rsidR="00D8644B" w:rsidRPr="003764C0" w:rsidRDefault="00D8644B" w:rsidP="003764C0">
            <w:pPr>
              <w:overflowPunct/>
              <w:autoSpaceDE/>
              <w:autoSpaceDN/>
              <w:adjustRightInd/>
              <w:textAlignment w:val="auto"/>
              <w:rPr>
                <w:rFonts w:ascii="Arial" w:hAnsi="Arial" w:cs="Arial"/>
                <w:b/>
                <w:lang w:val="vi-VN"/>
              </w:rPr>
            </w:pPr>
            <w:r w:rsidRPr="003764C0">
              <w:rPr>
                <w:rFonts w:ascii="Arial" w:hAnsi="Arial" w:cs="Arial"/>
                <w:b/>
                <w:lang w:val="vi-VN"/>
              </w:rPr>
              <w:t>STT</w:t>
            </w:r>
          </w:p>
        </w:tc>
        <w:tc>
          <w:tcPr>
            <w:tcW w:w="1646" w:type="dxa"/>
            <w:vAlign w:val="bottom"/>
          </w:tcPr>
          <w:p w14:paraId="520EBE22" w14:textId="1D592D48" w:rsidR="00D8644B" w:rsidRPr="003764C0" w:rsidRDefault="00D8644B" w:rsidP="003764C0">
            <w:pPr>
              <w:overflowPunct/>
              <w:autoSpaceDE/>
              <w:autoSpaceDN/>
              <w:adjustRightInd/>
              <w:textAlignment w:val="auto"/>
              <w:rPr>
                <w:rFonts w:ascii="Arial" w:hAnsi="Arial" w:cs="Arial"/>
                <w:b/>
                <w:lang w:val="vi-VN"/>
              </w:rPr>
            </w:pPr>
            <w:r w:rsidRPr="003764C0">
              <w:rPr>
                <w:rFonts w:ascii="Arial" w:hAnsi="Arial" w:cs="Arial"/>
                <w:b/>
                <w:lang w:val="vi-VN"/>
              </w:rPr>
              <w:t xml:space="preserve">Tên   </w:t>
            </w:r>
            <w:ins w:id="49" w:author="Anh Dieu Hong Tran" w:date="2022-12-06T08:34:00Z">
              <w:r w:rsidRPr="003764C0">
                <w:rPr>
                  <w:rFonts w:ascii="Arial" w:hAnsi="Arial" w:cs="Arial"/>
                  <w:b/>
                  <w:lang w:val="vi-VN"/>
                </w:rPr>
                <w:t xml:space="preserve"> </w:t>
              </w:r>
            </w:ins>
            <w:proofErr w:type="spellStart"/>
            <w:r w:rsidRPr="003764C0">
              <w:rPr>
                <w:rFonts w:ascii="Arial" w:hAnsi="Arial" w:cs="Arial"/>
                <w:b/>
                <w:lang w:val="vi-VN"/>
              </w:rPr>
              <w:t>khách</w:t>
            </w:r>
            <w:proofErr w:type="spellEnd"/>
            <w:r w:rsidRPr="003764C0">
              <w:rPr>
                <w:rFonts w:ascii="Arial" w:hAnsi="Arial" w:cs="Arial"/>
                <w:b/>
                <w:lang w:val="vi-VN"/>
              </w:rPr>
              <w:t xml:space="preserve"> </w:t>
            </w:r>
            <w:proofErr w:type="spellStart"/>
            <w:r w:rsidRPr="003764C0">
              <w:rPr>
                <w:rFonts w:ascii="Arial" w:hAnsi="Arial" w:cs="Arial"/>
                <w:b/>
                <w:lang w:val="vi-VN"/>
              </w:rPr>
              <w:t>hàng</w:t>
            </w:r>
            <w:proofErr w:type="spellEnd"/>
          </w:p>
        </w:tc>
        <w:tc>
          <w:tcPr>
            <w:tcW w:w="1126" w:type="dxa"/>
            <w:vAlign w:val="bottom"/>
          </w:tcPr>
          <w:p w14:paraId="1AA0FFFC" w14:textId="24710EF0" w:rsidR="00D8644B" w:rsidRPr="003764C0" w:rsidRDefault="00D8644B" w:rsidP="003764C0">
            <w:pPr>
              <w:overflowPunct/>
              <w:autoSpaceDE/>
              <w:autoSpaceDN/>
              <w:adjustRightInd/>
              <w:textAlignment w:val="auto"/>
              <w:rPr>
                <w:rFonts w:ascii="Arial" w:hAnsi="Arial" w:cs="Arial"/>
                <w:b/>
                <w:lang w:val="vi-VN"/>
              </w:rPr>
            </w:pPr>
            <w:r w:rsidRPr="003764C0">
              <w:rPr>
                <w:rFonts w:ascii="Arial" w:hAnsi="Arial" w:cs="Arial"/>
                <w:b/>
                <w:lang w:val="vi-VN"/>
              </w:rPr>
              <w:t>CIF</w:t>
            </w:r>
          </w:p>
        </w:tc>
        <w:tc>
          <w:tcPr>
            <w:tcW w:w="2532" w:type="dxa"/>
            <w:vAlign w:val="bottom"/>
          </w:tcPr>
          <w:p w14:paraId="3F88566C" w14:textId="76CF4E95" w:rsidR="00D8644B" w:rsidRPr="003764C0" w:rsidRDefault="00D8644B" w:rsidP="003764C0">
            <w:pPr>
              <w:overflowPunct/>
              <w:autoSpaceDE/>
              <w:autoSpaceDN/>
              <w:adjustRightInd/>
              <w:textAlignment w:val="auto"/>
              <w:rPr>
                <w:rFonts w:ascii="Arial" w:hAnsi="Arial" w:cs="Arial"/>
                <w:b/>
                <w:lang w:val="vi-VN"/>
              </w:rPr>
            </w:pPr>
            <w:r w:rsidRPr="003764C0">
              <w:rPr>
                <w:rFonts w:ascii="Arial" w:hAnsi="Arial" w:cs="Arial"/>
                <w:b/>
                <w:lang w:val="vi-VN"/>
              </w:rPr>
              <w:t>Tên chi tiêu</w:t>
            </w:r>
          </w:p>
        </w:tc>
        <w:tc>
          <w:tcPr>
            <w:tcW w:w="2287" w:type="dxa"/>
            <w:vAlign w:val="bottom"/>
          </w:tcPr>
          <w:p w14:paraId="039D9CFB" w14:textId="771D7116" w:rsidR="00D8644B" w:rsidRPr="003764C0" w:rsidRDefault="00D8644B" w:rsidP="003764C0">
            <w:pPr>
              <w:overflowPunct/>
              <w:autoSpaceDE/>
              <w:autoSpaceDN/>
              <w:adjustRightInd/>
              <w:textAlignment w:val="auto"/>
              <w:rPr>
                <w:rFonts w:ascii="Arial" w:hAnsi="Arial" w:cs="Arial"/>
                <w:b/>
                <w:lang w:val="vi-VN"/>
              </w:rPr>
            </w:pPr>
            <w:proofErr w:type="spellStart"/>
            <w:r w:rsidRPr="003764C0">
              <w:rPr>
                <w:rFonts w:ascii="Arial" w:hAnsi="Arial" w:cs="Arial"/>
                <w:b/>
                <w:lang w:val="vi-VN"/>
              </w:rPr>
              <w:t>Giá</w:t>
            </w:r>
            <w:proofErr w:type="spellEnd"/>
            <w:r w:rsidRPr="003764C0">
              <w:rPr>
                <w:rFonts w:ascii="Arial" w:hAnsi="Arial" w:cs="Arial"/>
                <w:b/>
                <w:lang w:val="vi-VN"/>
              </w:rPr>
              <w:t xml:space="preserve"> </w:t>
            </w:r>
            <w:proofErr w:type="spellStart"/>
            <w:r w:rsidRPr="003764C0">
              <w:rPr>
                <w:rFonts w:ascii="Arial" w:hAnsi="Arial" w:cs="Arial"/>
                <w:b/>
                <w:lang w:val="vi-VN"/>
              </w:rPr>
              <w:t>trị</w:t>
            </w:r>
            <w:proofErr w:type="spellEnd"/>
            <w:r w:rsidRPr="003764C0">
              <w:rPr>
                <w:rFonts w:ascii="Arial" w:hAnsi="Arial" w:cs="Arial"/>
                <w:b/>
                <w:lang w:val="vi-VN"/>
              </w:rPr>
              <w:t xml:space="preserve"> </w:t>
            </w:r>
            <w:proofErr w:type="spellStart"/>
            <w:r w:rsidRPr="003764C0">
              <w:rPr>
                <w:rFonts w:ascii="Arial" w:hAnsi="Arial" w:cs="Arial"/>
                <w:b/>
                <w:lang w:val="vi-VN"/>
              </w:rPr>
              <w:t>chỉ</w:t>
            </w:r>
            <w:proofErr w:type="spellEnd"/>
            <w:r w:rsidRPr="003764C0">
              <w:rPr>
                <w:rFonts w:ascii="Arial" w:hAnsi="Arial" w:cs="Arial"/>
                <w:b/>
                <w:lang w:val="vi-VN"/>
              </w:rPr>
              <w:t xml:space="preserve"> tiêu theo VCB</w:t>
            </w:r>
          </w:p>
        </w:tc>
        <w:tc>
          <w:tcPr>
            <w:tcW w:w="2160" w:type="dxa"/>
            <w:vAlign w:val="bottom"/>
          </w:tcPr>
          <w:p w14:paraId="509BF1A5" w14:textId="4FDB9881" w:rsidR="00D8644B" w:rsidRPr="003764C0" w:rsidRDefault="00D8644B" w:rsidP="003764C0">
            <w:pPr>
              <w:overflowPunct/>
              <w:autoSpaceDE/>
              <w:autoSpaceDN/>
              <w:adjustRightInd/>
              <w:textAlignment w:val="auto"/>
              <w:rPr>
                <w:rFonts w:ascii="Arial" w:hAnsi="Arial" w:cs="Arial"/>
                <w:b/>
                <w:lang w:val="vi-VN"/>
              </w:rPr>
            </w:pPr>
            <w:proofErr w:type="spellStart"/>
            <w:r w:rsidRPr="003764C0">
              <w:rPr>
                <w:rFonts w:ascii="Arial" w:hAnsi="Arial" w:cs="Arial"/>
                <w:b/>
                <w:lang w:val="vi-VN"/>
              </w:rPr>
              <w:t>Giá</w:t>
            </w:r>
            <w:proofErr w:type="spellEnd"/>
            <w:r w:rsidRPr="003764C0">
              <w:rPr>
                <w:rFonts w:ascii="Arial" w:hAnsi="Arial" w:cs="Arial"/>
                <w:b/>
                <w:lang w:val="vi-VN"/>
              </w:rPr>
              <w:t xml:space="preserve"> </w:t>
            </w:r>
            <w:proofErr w:type="spellStart"/>
            <w:r w:rsidRPr="003764C0">
              <w:rPr>
                <w:rFonts w:ascii="Arial" w:hAnsi="Arial" w:cs="Arial"/>
                <w:b/>
                <w:lang w:val="vi-VN"/>
              </w:rPr>
              <w:t>trị</w:t>
            </w:r>
            <w:proofErr w:type="spellEnd"/>
            <w:r w:rsidRPr="003764C0">
              <w:rPr>
                <w:rFonts w:ascii="Arial" w:hAnsi="Arial" w:cs="Arial"/>
                <w:b/>
                <w:lang w:val="vi-VN"/>
              </w:rPr>
              <w:t xml:space="preserve"> </w:t>
            </w:r>
            <w:proofErr w:type="spellStart"/>
            <w:r w:rsidRPr="003764C0">
              <w:rPr>
                <w:rFonts w:ascii="Arial" w:hAnsi="Arial" w:cs="Arial"/>
                <w:b/>
                <w:lang w:val="vi-VN"/>
              </w:rPr>
              <w:t>chỉ</w:t>
            </w:r>
            <w:proofErr w:type="spellEnd"/>
            <w:r w:rsidRPr="003764C0">
              <w:rPr>
                <w:rFonts w:ascii="Arial" w:hAnsi="Arial" w:cs="Arial"/>
                <w:b/>
                <w:lang w:val="vi-VN"/>
              </w:rPr>
              <w:t xml:space="preserve"> tiêu    sau </w:t>
            </w:r>
            <w:proofErr w:type="spellStart"/>
            <w:r w:rsidRPr="003764C0">
              <w:rPr>
                <w:rFonts w:ascii="Arial" w:hAnsi="Arial" w:cs="Arial"/>
                <w:b/>
                <w:lang w:val="vi-VN"/>
              </w:rPr>
              <w:t>điều</w:t>
            </w:r>
            <w:proofErr w:type="spellEnd"/>
            <w:r w:rsidRPr="003764C0">
              <w:rPr>
                <w:rFonts w:ascii="Arial" w:hAnsi="Arial" w:cs="Arial"/>
                <w:b/>
                <w:lang w:val="vi-VN"/>
              </w:rPr>
              <w:t xml:space="preserve"> </w:t>
            </w:r>
            <w:proofErr w:type="spellStart"/>
            <w:r w:rsidRPr="003764C0">
              <w:rPr>
                <w:rFonts w:ascii="Arial" w:hAnsi="Arial" w:cs="Arial"/>
                <w:b/>
                <w:lang w:val="vi-VN"/>
              </w:rPr>
              <w:t>chỉnh</w:t>
            </w:r>
            <w:proofErr w:type="spellEnd"/>
            <w:r w:rsidRPr="003764C0">
              <w:rPr>
                <w:rFonts w:ascii="Arial" w:hAnsi="Arial" w:cs="Arial"/>
                <w:b/>
                <w:lang w:val="vi-VN"/>
              </w:rPr>
              <w:t xml:space="preserve">   </w:t>
            </w:r>
            <w:proofErr w:type="spellStart"/>
            <w:r w:rsidRPr="003764C0">
              <w:rPr>
                <w:rFonts w:ascii="Arial" w:hAnsi="Arial" w:cs="Arial"/>
                <w:b/>
                <w:lang w:val="vi-VN"/>
              </w:rPr>
              <w:t>của</w:t>
            </w:r>
            <w:proofErr w:type="spellEnd"/>
            <w:r w:rsidRPr="003764C0">
              <w:rPr>
                <w:rFonts w:ascii="Arial" w:hAnsi="Arial" w:cs="Arial"/>
                <w:b/>
                <w:lang w:val="vi-VN"/>
              </w:rPr>
              <w:t xml:space="preserve"> EY</w:t>
            </w:r>
          </w:p>
        </w:tc>
        <w:tc>
          <w:tcPr>
            <w:tcW w:w="3420" w:type="dxa"/>
            <w:vAlign w:val="bottom"/>
          </w:tcPr>
          <w:p w14:paraId="09922415" w14:textId="70D39501" w:rsidR="00D8644B" w:rsidRPr="003764C0" w:rsidRDefault="00D8644B" w:rsidP="003764C0">
            <w:pPr>
              <w:overflowPunct/>
              <w:autoSpaceDE/>
              <w:autoSpaceDN/>
              <w:adjustRightInd/>
              <w:textAlignment w:val="auto"/>
              <w:rPr>
                <w:rFonts w:ascii="Arial" w:hAnsi="Arial" w:cs="Arial"/>
                <w:b/>
                <w:lang w:val="vi-VN"/>
              </w:rPr>
            </w:pPr>
            <w:r w:rsidRPr="003764C0">
              <w:rPr>
                <w:rFonts w:ascii="Arial" w:hAnsi="Arial" w:cs="Arial"/>
                <w:b/>
                <w:lang w:val="vi-VN"/>
              </w:rPr>
              <w:t>Nguyên nhân</w:t>
            </w:r>
          </w:p>
        </w:tc>
      </w:tr>
      <w:tr w:rsidR="00F157BF" w:rsidRPr="003764C0" w14:paraId="2EEA5BFA" w14:textId="7F5B9AC6" w:rsidTr="003764C0">
        <w:trPr>
          <w:trHeight w:val="782"/>
        </w:trPr>
        <w:tc>
          <w:tcPr>
            <w:tcW w:w="594" w:type="dxa"/>
            <w:vMerge w:val="restart"/>
          </w:tcPr>
          <w:p w14:paraId="40ADF39B" w14:textId="6FD76294"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1</w:t>
            </w:r>
          </w:p>
        </w:tc>
        <w:tc>
          <w:tcPr>
            <w:tcW w:w="1646" w:type="dxa"/>
            <w:vMerge w:val="restart"/>
          </w:tcPr>
          <w:p w14:paraId="6C675620" w14:textId="1F15E386"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 xml:space="preserve">Công ty TNHH Thanh </w:t>
            </w:r>
            <w:proofErr w:type="spellStart"/>
            <w:r w:rsidRPr="003764C0">
              <w:rPr>
                <w:rFonts w:ascii="Arial" w:hAnsi="Arial" w:cs="Arial"/>
                <w:bCs/>
                <w:lang w:val="vi-VN"/>
              </w:rPr>
              <w:t>Tú</w:t>
            </w:r>
            <w:proofErr w:type="spellEnd"/>
          </w:p>
        </w:tc>
        <w:tc>
          <w:tcPr>
            <w:tcW w:w="1126" w:type="dxa"/>
            <w:vMerge w:val="restart"/>
          </w:tcPr>
          <w:p w14:paraId="535FFB24" w14:textId="0065A7B8"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4809581</w:t>
            </w:r>
          </w:p>
        </w:tc>
        <w:tc>
          <w:tcPr>
            <w:tcW w:w="2532" w:type="dxa"/>
          </w:tcPr>
          <w:p w14:paraId="2432751D" w14:textId="541817B3" w:rsidR="00D8644B" w:rsidRPr="003764C0" w:rsidRDefault="00D8644B" w:rsidP="003764C0">
            <w:pPr>
              <w:overflowPunct/>
              <w:autoSpaceDE/>
              <w:autoSpaceDN/>
              <w:adjustRightInd/>
              <w:jc w:val="both"/>
              <w:textAlignment w:val="auto"/>
              <w:rPr>
                <w:rFonts w:ascii="Arial" w:hAnsi="Arial" w:cs="Arial"/>
                <w:bCs/>
                <w:lang w:val="vi-VN"/>
              </w:rPr>
            </w:pPr>
            <w:commentRangeStart w:id="50"/>
            <w:commentRangeStart w:id="51"/>
            <w:r w:rsidRPr="003764C0">
              <w:rPr>
                <w:rFonts w:ascii="Arial" w:hAnsi="Arial" w:cs="Arial"/>
                <w:bCs/>
                <w:lang w:val="vi-VN"/>
              </w:rPr>
              <w:t xml:space="preserve">4.2 </w:t>
            </w:r>
            <w:proofErr w:type="spellStart"/>
            <w:r w:rsidRPr="003764C0">
              <w:rPr>
                <w:rFonts w:ascii="Arial" w:hAnsi="Arial" w:cs="Arial"/>
                <w:bCs/>
                <w:lang w:val="vi-VN"/>
              </w:rPr>
              <w:t>Khả</w:t>
            </w:r>
            <w:proofErr w:type="spellEnd"/>
            <w:r w:rsidRPr="003764C0">
              <w:rPr>
                <w:rFonts w:ascii="Arial" w:hAnsi="Arial" w:cs="Arial"/>
                <w:bCs/>
                <w:lang w:val="vi-VN"/>
              </w:rPr>
              <w:t xml:space="preserve"> năng gia </w:t>
            </w:r>
            <w:proofErr w:type="spellStart"/>
            <w:r w:rsidRPr="003764C0">
              <w:rPr>
                <w:rFonts w:ascii="Arial" w:hAnsi="Arial" w:cs="Arial"/>
                <w:bCs/>
                <w:lang w:val="vi-VN"/>
              </w:rPr>
              <w:t>nhập</w:t>
            </w:r>
            <w:proofErr w:type="spellEnd"/>
            <w:r w:rsidRPr="003764C0">
              <w:rPr>
                <w:rFonts w:ascii="Arial" w:hAnsi="Arial" w:cs="Arial"/>
                <w:bCs/>
                <w:lang w:val="vi-VN"/>
              </w:rPr>
              <w:t xml:space="preserve"> </w:t>
            </w:r>
            <w:proofErr w:type="spellStart"/>
            <w:r w:rsidRPr="003764C0">
              <w:rPr>
                <w:rFonts w:ascii="Arial" w:hAnsi="Arial" w:cs="Arial"/>
                <w:bCs/>
                <w:lang w:val="vi-VN"/>
              </w:rPr>
              <w:t>ngành</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proofErr w:type="spellStart"/>
            <w:r w:rsidRPr="003764C0">
              <w:rPr>
                <w:rFonts w:ascii="Arial" w:hAnsi="Arial" w:cs="Arial"/>
                <w:bCs/>
                <w:lang w:val="vi-VN"/>
              </w:rPr>
              <w:t>mới</w:t>
            </w:r>
            <w:proofErr w:type="spellEnd"/>
            <w:r w:rsidRPr="003764C0">
              <w:rPr>
                <w:rFonts w:ascii="Arial" w:hAnsi="Arial" w:cs="Arial"/>
                <w:bCs/>
                <w:lang w:val="vi-VN"/>
              </w:rPr>
              <w:t xml:space="preserve"> theo </w:t>
            </w:r>
            <w:proofErr w:type="spellStart"/>
            <w:r w:rsidRPr="003764C0">
              <w:rPr>
                <w:rFonts w:ascii="Arial" w:hAnsi="Arial" w:cs="Arial"/>
                <w:bCs/>
                <w:lang w:val="vi-VN"/>
              </w:rPr>
              <w:t>đánh</w:t>
            </w:r>
            <w:proofErr w:type="spellEnd"/>
            <w:r w:rsidRPr="003764C0">
              <w:rPr>
                <w:rFonts w:ascii="Arial" w:hAnsi="Arial" w:cs="Arial"/>
                <w:bCs/>
                <w:lang w:val="vi-VN"/>
              </w:rPr>
              <w:t xml:space="preserve"> </w:t>
            </w:r>
            <w:proofErr w:type="spellStart"/>
            <w:r w:rsidRPr="003764C0">
              <w:rPr>
                <w:rFonts w:ascii="Arial" w:hAnsi="Arial" w:cs="Arial"/>
                <w:bCs/>
                <w:lang w:val="vi-VN"/>
              </w:rPr>
              <w:t>giá</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CBTD</w:t>
            </w:r>
            <w:commentRangeEnd w:id="50"/>
            <w:r w:rsidRPr="003764C0">
              <w:rPr>
                <w:rStyle w:val="CommentReference"/>
                <w:lang w:val="vi-VN"/>
              </w:rPr>
              <w:commentReference w:id="50"/>
            </w:r>
            <w:commentRangeEnd w:id="51"/>
            <w:r w:rsidR="00F877B5">
              <w:rPr>
                <w:rStyle w:val="CommentReference"/>
              </w:rPr>
              <w:commentReference w:id="51"/>
            </w:r>
          </w:p>
        </w:tc>
        <w:tc>
          <w:tcPr>
            <w:tcW w:w="2287" w:type="dxa"/>
          </w:tcPr>
          <w:p w14:paraId="3EC395A1" w14:textId="728DF771"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p>
        </w:tc>
        <w:tc>
          <w:tcPr>
            <w:tcW w:w="2160" w:type="dxa"/>
          </w:tcPr>
          <w:p w14:paraId="70500EE3" w14:textId="7D7A547C"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tc>
        <w:tc>
          <w:tcPr>
            <w:tcW w:w="3420" w:type="dxa"/>
          </w:tcPr>
          <w:p w14:paraId="4A580CA8" w14:textId="5C73CA74" w:rsidR="00D8644B" w:rsidRPr="00C85485" w:rsidRDefault="00D8644B" w:rsidP="003764C0">
            <w:pPr>
              <w:overflowPunct/>
              <w:autoSpaceDE/>
              <w:autoSpaceDN/>
              <w:adjustRightInd/>
              <w:jc w:val="both"/>
              <w:textAlignment w:val="auto"/>
              <w:rPr>
                <w:rFonts w:ascii="Arial" w:hAnsi="Arial" w:cs="Arial"/>
                <w:bCs/>
              </w:rPr>
            </w:pPr>
            <w:r w:rsidRPr="003764C0">
              <w:rPr>
                <w:rFonts w:ascii="Arial" w:hAnsi="Arial" w:cs="Arial"/>
                <w:bCs/>
                <w:lang w:val="vi-VN"/>
              </w:rPr>
              <w:t xml:space="preserve">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del w:id="52" w:author="Trung Van Do" w:date="2023-01-06T15:19:00Z">
              <w:r w:rsidRPr="003764C0" w:rsidDel="00EA4F02">
                <w:rPr>
                  <w:rFonts w:ascii="Arial" w:hAnsi="Arial" w:cs="Arial"/>
                  <w:bCs/>
                  <w:lang w:val="vi-VN"/>
                </w:rPr>
                <w:delText>tham gia</w:delText>
              </w:r>
            </w:del>
            <w:proofErr w:type="spellStart"/>
            <w:ins w:id="53" w:author="Trung Van Do" w:date="2023-01-06T15:19:00Z">
              <w:r w:rsidR="00EA4F02">
                <w:rPr>
                  <w:rFonts w:ascii="Arial" w:hAnsi="Arial" w:cs="Arial"/>
                  <w:bCs/>
                </w:rPr>
                <w:t>hoạt</w:t>
              </w:r>
              <w:proofErr w:type="spellEnd"/>
              <w:r w:rsidR="00EA4F02">
                <w:rPr>
                  <w:rFonts w:ascii="Arial" w:hAnsi="Arial" w:cs="Arial"/>
                  <w:bCs/>
                </w:rPr>
                <w:t xml:space="preserve"> </w:t>
              </w:r>
              <w:proofErr w:type="spellStart"/>
              <w:r w:rsidR="00EA4F02">
                <w:rPr>
                  <w:rFonts w:ascii="Arial" w:hAnsi="Arial" w:cs="Arial"/>
                  <w:bCs/>
                </w:rPr>
                <w:t>động</w:t>
              </w:r>
              <w:proofErr w:type="spellEnd"/>
              <w:r w:rsidR="00EA4F02">
                <w:rPr>
                  <w:rFonts w:ascii="Arial" w:hAnsi="Arial" w:cs="Arial"/>
                  <w:bCs/>
                </w:rPr>
                <w:t xml:space="preserve"> </w:t>
              </w:r>
              <w:proofErr w:type="spellStart"/>
              <w:r w:rsidR="00EA4F02">
                <w:rPr>
                  <w:rFonts w:ascii="Arial" w:hAnsi="Arial" w:cs="Arial"/>
                  <w:bCs/>
                </w:rPr>
                <w:t>trong</w:t>
              </w:r>
            </w:ins>
            <w:proofErr w:type="spellEnd"/>
            <w:r w:rsidRPr="003764C0">
              <w:rPr>
                <w:rFonts w:ascii="Arial" w:hAnsi="Arial" w:cs="Arial"/>
                <w:bCs/>
                <w:lang w:val="vi-VN"/>
              </w:rPr>
              <w:t xml:space="preserve"> </w:t>
            </w:r>
            <w:proofErr w:type="spellStart"/>
            <w:r w:rsidRPr="003764C0">
              <w:rPr>
                <w:rFonts w:ascii="Arial" w:hAnsi="Arial" w:cs="Arial"/>
                <w:bCs/>
                <w:lang w:val="vi-VN"/>
              </w:rPr>
              <w:t>ngành</w:t>
            </w:r>
            <w:proofErr w:type="spellEnd"/>
            <w:r w:rsidRPr="003764C0">
              <w:rPr>
                <w:rFonts w:ascii="Arial" w:hAnsi="Arial" w:cs="Arial"/>
                <w:bCs/>
                <w:lang w:val="vi-VN"/>
              </w:rPr>
              <w:t xml:space="preserve"> “Thương </w:t>
            </w:r>
            <w:proofErr w:type="spellStart"/>
            <w:r w:rsidRPr="003764C0">
              <w:rPr>
                <w:rFonts w:ascii="Arial" w:hAnsi="Arial" w:cs="Arial"/>
                <w:bCs/>
                <w:lang w:val="vi-VN"/>
              </w:rPr>
              <w:t>mại</w:t>
            </w:r>
            <w:proofErr w:type="spellEnd"/>
            <w:r w:rsidRPr="003764C0">
              <w:rPr>
                <w:rFonts w:ascii="Arial" w:hAnsi="Arial" w:cs="Arial"/>
                <w:bCs/>
                <w:lang w:val="vi-VN"/>
              </w:rPr>
              <w:t xml:space="preserve"> </w:t>
            </w:r>
            <w:proofErr w:type="spellStart"/>
            <w:r w:rsidRPr="003764C0">
              <w:rPr>
                <w:rFonts w:ascii="Arial" w:hAnsi="Arial" w:cs="Arial"/>
                <w:bCs/>
                <w:lang w:val="vi-VN"/>
              </w:rPr>
              <w:t>hàng</w:t>
            </w:r>
            <w:proofErr w:type="spellEnd"/>
            <w:r w:rsidRPr="003764C0">
              <w:rPr>
                <w:rFonts w:ascii="Arial" w:hAnsi="Arial" w:cs="Arial"/>
                <w:bCs/>
                <w:lang w:val="vi-VN"/>
              </w:rPr>
              <w:t xml:space="preserve"> tiêu </w:t>
            </w:r>
            <w:proofErr w:type="spellStart"/>
            <w:r w:rsidRPr="003764C0">
              <w:rPr>
                <w:rFonts w:ascii="Arial" w:hAnsi="Arial" w:cs="Arial"/>
                <w:bCs/>
                <w:lang w:val="vi-VN"/>
              </w:rPr>
              <w:t>dùng</w:t>
            </w:r>
            <w:proofErr w:type="spellEnd"/>
            <w:r w:rsidRPr="003764C0">
              <w:rPr>
                <w:rFonts w:ascii="Arial" w:hAnsi="Arial" w:cs="Arial"/>
                <w:bCs/>
                <w:lang w:val="vi-VN"/>
              </w:rPr>
              <w:t xml:space="preserve">”. </w:t>
            </w:r>
            <w:del w:id="54" w:author="Trung Van Do" w:date="2023-01-06T15:19:00Z">
              <w:r w:rsidRPr="003764C0" w:rsidDel="00EA4F02">
                <w:rPr>
                  <w:rFonts w:ascii="Arial" w:hAnsi="Arial" w:cs="Arial"/>
                  <w:bCs/>
                  <w:lang w:val="vi-VN"/>
                </w:rPr>
                <w:delText>Chúng tôi đánh giá khả năng gia nhập nghành này của doanh nghiệp mới ở mức bình thường.</w:delText>
              </w:r>
            </w:del>
            <w:proofErr w:type="spellStart"/>
            <w:ins w:id="55" w:author="Trung Van Do" w:date="2023-01-06T15:19:00Z">
              <w:r w:rsidR="00EA4F02">
                <w:rPr>
                  <w:rFonts w:ascii="Arial" w:hAnsi="Arial" w:cs="Arial"/>
                  <w:bCs/>
                </w:rPr>
                <w:t>Đây</w:t>
              </w:r>
              <w:proofErr w:type="spellEnd"/>
              <w:r w:rsidR="00EA4F02">
                <w:rPr>
                  <w:rFonts w:ascii="Arial" w:hAnsi="Arial" w:cs="Arial"/>
                  <w:bCs/>
                </w:rPr>
                <w:t xml:space="preserve"> </w:t>
              </w:r>
              <w:proofErr w:type="spellStart"/>
              <w:r w:rsidR="00EA4F02">
                <w:rPr>
                  <w:rFonts w:ascii="Arial" w:hAnsi="Arial" w:cs="Arial"/>
                  <w:bCs/>
                </w:rPr>
                <w:t>là</w:t>
              </w:r>
              <w:proofErr w:type="spellEnd"/>
              <w:r w:rsidR="00EA4F02">
                <w:rPr>
                  <w:rFonts w:ascii="Arial" w:hAnsi="Arial" w:cs="Arial"/>
                  <w:bCs/>
                </w:rPr>
                <w:t xml:space="preserve"> </w:t>
              </w:r>
              <w:proofErr w:type="spellStart"/>
              <w:r w:rsidR="00EA4F02">
                <w:rPr>
                  <w:rFonts w:ascii="Arial" w:hAnsi="Arial" w:cs="Arial"/>
                  <w:bCs/>
                </w:rPr>
                <w:t>ngành</w:t>
              </w:r>
              <w:proofErr w:type="spellEnd"/>
              <w:r w:rsidR="00EA4F02">
                <w:rPr>
                  <w:rFonts w:ascii="Arial" w:hAnsi="Arial" w:cs="Arial"/>
                  <w:bCs/>
                </w:rPr>
                <w:t xml:space="preserve"> </w:t>
              </w:r>
              <w:proofErr w:type="spellStart"/>
              <w:r w:rsidR="00EA4F02">
                <w:rPr>
                  <w:rFonts w:ascii="Arial" w:hAnsi="Arial" w:cs="Arial"/>
                  <w:bCs/>
                </w:rPr>
                <w:t>không</w:t>
              </w:r>
              <w:proofErr w:type="spellEnd"/>
              <w:r w:rsidR="00EA4F02">
                <w:rPr>
                  <w:rFonts w:ascii="Arial" w:hAnsi="Arial" w:cs="Arial"/>
                  <w:bCs/>
                </w:rPr>
                <w:t xml:space="preserve"> </w:t>
              </w:r>
              <w:proofErr w:type="spellStart"/>
              <w:r w:rsidR="00EA4F02">
                <w:rPr>
                  <w:rFonts w:ascii="Arial" w:hAnsi="Arial" w:cs="Arial"/>
                  <w:bCs/>
                </w:rPr>
                <w:t>có</w:t>
              </w:r>
              <w:proofErr w:type="spellEnd"/>
              <w:r w:rsidR="00EA4F02">
                <w:rPr>
                  <w:rFonts w:ascii="Arial" w:hAnsi="Arial" w:cs="Arial"/>
                  <w:bCs/>
                </w:rPr>
                <w:t xml:space="preserve"> </w:t>
              </w:r>
              <w:proofErr w:type="spellStart"/>
              <w:r w:rsidR="00EA4F02">
                <w:rPr>
                  <w:rFonts w:ascii="Arial" w:hAnsi="Arial" w:cs="Arial"/>
                  <w:bCs/>
                </w:rPr>
                <w:t>các</w:t>
              </w:r>
              <w:proofErr w:type="spellEnd"/>
              <w:r w:rsidR="00EA4F02">
                <w:rPr>
                  <w:rFonts w:ascii="Arial" w:hAnsi="Arial" w:cs="Arial"/>
                  <w:bCs/>
                </w:rPr>
                <w:t xml:space="preserve"> </w:t>
              </w:r>
              <w:proofErr w:type="spellStart"/>
              <w:r w:rsidR="00EA4F02">
                <w:rPr>
                  <w:rFonts w:ascii="Arial" w:hAnsi="Arial" w:cs="Arial"/>
                  <w:bCs/>
                </w:rPr>
                <w:t>rào</w:t>
              </w:r>
              <w:proofErr w:type="spellEnd"/>
              <w:r w:rsidR="00EA4F02">
                <w:rPr>
                  <w:rFonts w:ascii="Arial" w:hAnsi="Arial" w:cs="Arial"/>
                  <w:bCs/>
                </w:rPr>
                <w:t xml:space="preserve"> </w:t>
              </w:r>
              <w:proofErr w:type="spellStart"/>
              <w:r w:rsidR="00EA4F02">
                <w:rPr>
                  <w:rFonts w:ascii="Arial" w:hAnsi="Arial" w:cs="Arial"/>
                  <w:bCs/>
                </w:rPr>
                <w:t>cản</w:t>
              </w:r>
              <w:proofErr w:type="spellEnd"/>
              <w:r w:rsidR="00EA4F02">
                <w:rPr>
                  <w:rFonts w:ascii="Arial" w:hAnsi="Arial" w:cs="Arial"/>
                  <w:bCs/>
                </w:rPr>
                <w:t xml:space="preserve"> </w:t>
              </w:r>
              <w:proofErr w:type="spellStart"/>
              <w:r w:rsidR="00EA4F02">
                <w:rPr>
                  <w:rFonts w:ascii="Arial" w:hAnsi="Arial" w:cs="Arial"/>
                  <w:bCs/>
                </w:rPr>
                <w:t>pháp</w:t>
              </w:r>
              <w:proofErr w:type="spellEnd"/>
              <w:r w:rsidR="00EA4F02">
                <w:rPr>
                  <w:rFonts w:ascii="Arial" w:hAnsi="Arial" w:cs="Arial"/>
                  <w:bCs/>
                </w:rPr>
                <w:t xml:space="preserve"> </w:t>
              </w:r>
              <w:proofErr w:type="spellStart"/>
              <w:r w:rsidR="00EA4F02">
                <w:rPr>
                  <w:rFonts w:ascii="Arial" w:hAnsi="Arial" w:cs="Arial"/>
                  <w:bCs/>
                </w:rPr>
                <w:t>lý</w:t>
              </w:r>
              <w:proofErr w:type="spellEnd"/>
              <w:r w:rsidR="00EA4F02">
                <w:rPr>
                  <w:rFonts w:ascii="Arial" w:hAnsi="Arial" w:cs="Arial"/>
                  <w:bCs/>
                </w:rPr>
                <w:t xml:space="preserve">, </w:t>
              </w:r>
              <w:proofErr w:type="spellStart"/>
              <w:r w:rsidR="00EA4F02">
                <w:rPr>
                  <w:rFonts w:ascii="Arial" w:hAnsi="Arial" w:cs="Arial"/>
                  <w:bCs/>
                </w:rPr>
                <w:t>không</w:t>
              </w:r>
              <w:proofErr w:type="spellEnd"/>
              <w:r w:rsidR="00EA4F02">
                <w:rPr>
                  <w:rFonts w:ascii="Arial" w:hAnsi="Arial" w:cs="Arial"/>
                  <w:bCs/>
                </w:rPr>
                <w:t xml:space="preserve"> </w:t>
              </w:r>
              <w:proofErr w:type="spellStart"/>
              <w:r w:rsidR="00EA4F02">
                <w:rPr>
                  <w:rFonts w:ascii="Arial" w:hAnsi="Arial" w:cs="Arial"/>
                  <w:bCs/>
                </w:rPr>
                <w:t>đòi</w:t>
              </w:r>
              <w:proofErr w:type="spellEnd"/>
              <w:r w:rsidR="00EA4F02">
                <w:rPr>
                  <w:rFonts w:ascii="Arial" w:hAnsi="Arial" w:cs="Arial"/>
                  <w:bCs/>
                </w:rPr>
                <w:t xml:space="preserve"> </w:t>
              </w:r>
              <w:proofErr w:type="spellStart"/>
              <w:r w:rsidR="00EA4F02">
                <w:rPr>
                  <w:rFonts w:ascii="Arial" w:hAnsi="Arial" w:cs="Arial"/>
                  <w:bCs/>
                </w:rPr>
                <w:t>h</w:t>
              </w:r>
            </w:ins>
            <w:ins w:id="56" w:author="Trung Van Do" w:date="2023-01-06T15:20:00Z">
              <w:r w:rsidR="00EA4F02">
                <w:rPr>
                  <w:rFonts w:ascii="Arial" w:hAnsi="Arial" w:cs="Arial"/>
                  <w:bCs/>
                </w:rPr>
                <w:t>ỏi</w:t>
              </w:r>
              <w:proofErr w:type="spellEnd"/>
              <w:r w:rsidR="00EA4F02">
                <w:rPr>
                  <w:rFonts w:ascii="Arial" w:hAnsi="Arial" w:cs="Arial"/>
                  <w:bCs/>
                </w:rPr>
                <w:t xml:space="preserve"> </w:t>
              </w:r>
              <w:proofErr w:type="spellStart"/>
              <w:r w:rsidR="00EA4F02">
                <w:rPr>
                  <w:rFonts w:ascii="Arial" w:hAnsi="Arial" w:cs="Arial"/>
                  <w:bCs/>
                </w:rPr>
                <w:t>những</w:t>
              </w:r>
              <w:proofErr w:type="spellEnd"/>
              <w:r w:rsidR="00EA4F02">
                <w:rPr>
                  <w:rFonts w:ascii="Arial" w:hAnsi="Arial" w:cs="Arial"/>
                  <w:bCs/>
                </w:rPr>
                <w:t xml:space="preserve"> </w:t>
              </w:r>
              <w:proofErr w:type="spellStart"/>
              <w:r w:rsidR="00EA4F02">
                <w:rPr>
                  <w:rFonts w:ascii="Arial" w:hAnsi="Arial" w:cs="Arial"/>
                  <w:bCs/>
                </w:rPr>
                <w:t>điều</w:t>
              </w:r>
              <w:proofErr w:type="spellEnd"/>
              <w:r w:rsidR="00EA4F02">
                <w:rPr>
                  <w:rFonts w:ascii="Arial" w:hAnsi="Arial" w:cs="Arial"/>
                  <w:bCs/>
                </w:rPr>
                <w:t xml:space="preserve"> </w:t>
              </w:r>
              <w:proofErr w:type="spellStart"/>
              <w:r w:rsidR="00EA4F02">
                <w:rPr>
                  <w:rFonts w:ascii="Arial" w:hAnsi="Arial" w:cs="Arial"/>
                  <w:bCs/>
                </w:rPr>
                <w:t>kiện</w:t>
              </w:r>
              <w:proofErr w:type="spellEnd"/>
              <w:r w:rsidR="00EA4F02">
                <w:rPr>
                  <w:rFonts w:ascii="Arial" w:hAnsi="Arial" w:cs="Arial"/>
                  <w:bCs/>
                </w:rPr>
                <w:t>,</w:t>
              </w:r>
            </w:ins>
            <w:ins w:id="57" w:author="Trung Van Do" w:date="2023-01-06T15:21:00Z">
              <w:r w:rsidR="00EA4F02">
                <w:rPr>
                  <w:rFonts w:ascii="Arial" w:hAnsi="Arial" w:cs="Arial"/>
                  <w:bCs/>
                </w:rPr>
                <w:t xml:space="preserve"> </w:t>
              </w:r>
            </w:ins>
            <w:proofErr w:type="spellStart"/>
            <w:ins w:id="58" w:author="Trung Van Do" w:date="2023-01-06T15:20:00Z">
              <w:r w:rsidR="00EA4F02">
                <w:rPr>
                  <w:rFonts w:ascii="Arial" w:hAnsi="Arial" w:cs="Arial"/>
                  <w:bCs/>
                </w:rPr>
                <w:t>giấy</w:t>
              </w:r>
              <w:proofErr w:type="spellEnd"/>
              <w:r w:rsidR="00EA4F02">
                <w:rPr>
                  <w:rFonts w:ascii="Arial" w:hAnsi="Arial" w:cs="Arial"/>
                  <w:bCs/>
                </w:rPr>
                <w:t xml:space="preserve"> </w:t>
              </w:r>
              <w:proofErr w:type="spellStart"/>
              <w:r w:rsidR="00EA4F02">
                <w:rPr>
                  <w:rFonts w:ascii="Arial" w:hAnsi="Arial" w:cs="Arial"/>
                  <w:bCs/>
                </w:rPr>
                <w:t>phép</w:t>
              </w:r>
            </w:ins>
            <w:proofErr w:type="spellEnd"/>
            <w:ins w:id="59" w:author="Trung Van Do" w:date="2023-01-06T15:21:00Z">
              <w:r w:rsidR="00EA4F02">
                <w:rPr>
                  <w:rFonts w:ascii="Arial" w:hAnsi="Arial" w:cs="Arial"/>
                  <w:bCs/>
                </w:rPr>
                <w:t xml:space="preserve"> hay </w:t>
              </w:r>
              <w:proofErr w:type="spellStart"/>
              <w:r w:rsidR="00EA4F02">
                <w:rPr>
                  <w:rFonts w:ascii="Arial" w:hAnsi="Arial" w:cs="Arial"/>
                  <w:bCs/>
                </w:rPr>
                <w:t>yêu</w:t>
              </w:r>
              <w:proofErr w:type="spellEnd"/>
              <w:r w:rsidR="00EA4F02">
                <w:rPr>
                  <w:rFonts w:ascii="Arial" w:hAnsi="Arial" w:cs="Arial"/>
                  <w:bCs/>
                </w:rPr>
                <w:t xml:space="preserve"> </w:t>
              </w:r>
              <w:proofErr w:type="spellStart"/>
              <w:r w:rsidR="00EA4F02">
                <w:rPr>
                  <w:rFonts w:ascii="Arial" w:hAnsi="Arial" w:cs="Arial"/>
                  <w:bCs/>
                </w:rPr>
                <w:t>cầu</w:t>
              </w:r>
              <w:proofErr w:type="spellEnd"/>
              <w:r w:rsidR="00EA4F02">
                <w:rPr>
                  <w:rFonts w:ascii="Arial" w:hAnsi="Arial" w:cs="Arial"/>
                  <w:bCs/>
                </w:rPr>
                <w:t xml:space="preserve"> </w:t>
              </w:r>
              <w:proofErr w:type="spellStart"/>
              <w:r w:rsidR="00EA4F02">
                <w:rPr>
                  <w:rFonts w:ascii="Arial" w:hAnsi="Arial" w:cs="Arial"/>
                  <w:bCs/>
                </w:rPr>
                <w:t>kỹ</w:t>
              </w:r>
              <w:proofErr w:type="spellEnd"/>
              <w:r w:rsidR="00EA4F02">
                <w:rPr>
                  <w:rFonts w:ascii="Arial" w:hAnsi="Arial" w:cs="Arial"/>
                  <w:bCs/>
                </w:rPr>
                <w:t xml:space="preserve"> </w:t>
              </w:r>
              <w:proofErr w:type="spellStart"/>
              <w:r w:rsidR="00EA4F02">
                <w:rPr>
                  <w:rFonts w:ascii="Arial" w:hAnsi="Arial" w:cs="Arial"/>
                  <w:bCs/>
                </w:rPr>
                <w:t>thuật</w:t>
              </w:r>
            </w:ins>
            <w:proofErr w:type="spellEnd"/>
            <w:ins w:id="60" w:author="Trung Van Do" w:date="2023-01-06T15:20:00Z">
              <w:r w:rsidR="00EA4F02">
                <w:rPr>
                  <w:rFonts w:ascii="Arial" w:hAnsi="Arial" w:cs="Arial"/>
                  <w:bCs/>
                </w:rPr>
                <w:t xml:space="preserve"> </w:t>
              </w:r>
              <w:proofErr w:type="spellStart"/>
              <w:r w:rsidR="00EA4F02">
                <w:rPr>
                  <w:rFonts w:ascii="Arial" w:hAnsi="Arial" w:cs="Arial"/>
                  <w:bCs/>
                </w:rPr>
                <w:t>đặc</w:t>
              </w:r>
              <w:proofErr w:type="spellEnd"/>
              <w:r w:rsidR="00EA4F02">
                <w:rPr>
                  <w:rFonts w:ascii="Arial" w:hAnsi="Arial" w:cs="Arial"/>
                  <w:bCs/>
                </w:rPr>
                <w:t xml:space="preserve"> </w:t>
              </w:r>
              <w:proofErr w:type="spellStart"/>
              <w:r w:rsidR="00EA4F02">
                <w:rPr>
                  <w:rFonts w:ascii="Arial" w:hAnsi="Arial" w:cs="Arial"/>
                  <w:bCs/>
                </w:rPr>
                <w:t>biệt</w:t>
              </w:r>
              <w:proofErr w:type="spellEnd"/>
              <w:r w:rsidR="00EA4F02">
                <w:rPr>
                  <w:rFonts w:ascii="Arial" w:hAnsi="Arial" w:cs="Arial"/>
                  <w:bCs/>
                </w:rPr>
                <w:t xml:space="preserve"> </w:t>
              </w:r>
              <w:proofErr w:type="spellStart"/>
              <w:r w:rsidR="00EA4F02">
                <w:rPr>
                  <w:rFonts w:ascii="Arial" w:hAnsi="Arial" w:cs="Arial"/>
                  <w:bCs/>
                </w:rPr>
                <w:t>để</w:t>
              </w:r>
              <w:proofErr w:type="spellEnd"/>
              <w:r w:rsidR="00EA4F02">
                <w:rPr>
                  <w:rFonts w:ascii="Arial" w:hAnsi="Arial" w:cs="Arial"/>
                  <w:bCs/>
                </w:rPr>
                <w:t xml:space="preserve"> </w:t>
              </w:r>
              <w:proofErr w:type="spellStart"/>
              <w:r w:rsidR="00EA4F02">
                <w:rPr>
                  <w:rFonts w:ascii="Arial" w:hAnsi="Arial" w:cs="Arial"/>
                  <w:bCs/>
                </w:rPr>
                <w:t>gia</w:t>
              </w:r>
              <w:proofErr w:type="spellEnd"/>
              <w:r w:rsidR="00EA4F02">
                <w:rPr>
                  <w:rFonts w:ascii="Arial" w:hAnsi="Arial" w:cs="Arial"/>
                  <w:bCs/>
                </w:rPr>
                <w:t xml:space="preserve"> </w:t>
              </w:r>
              <w:proofErr w:type="spellStart"/>
              <w:r w:rsidR="00EA4F02">
                <w:rPr>
                  <w:rFonts w:ascii="Arial" w:hAnsi="Arial" w:cs="Arial"/>
                  <w:bCs/>
                </w:rPr>
                <w:t>nhập</w:t>
              </w:r>
              <w:proofErr w:type="spellEnd"/>
              <w:r w:rsidR="00EA4F02">
                <w:rPr>
                  <w:rFonts w:ascii="Arial" w:hAnsi="Arial" w:cs="Arial"/>
                  <w:bCs/>
                </w:rPr>
                <w:t xml:space="preserve"> </w:t>
              </w:r>
              <w:proofErr w:type="spellStart"/>
              <w:r w:rsidR="00EA4F02">
                <w:rPr>
                  <w:rFonts w:ascii="Arial" w:hAnsi="Arial" w:cs="Arial"/>
                  <w:bCs/>
                </w:rPr>
                <w:t>ngành</w:t>
              </w:r>
            </w:ins>
            <w:proofErr w:type="spellEnd"/>
            <w:ins w:id="61" w:author="Trung Van Do" w:date="2023-01-06T16:26:00Z">
              <w:r w:rsidR="00DB2564">
                <w:rPr>
                  <w:rFonts w:ascii="Arial" w:hAnsi="Arial" w:cs="Arial"/>
                  <w:bCs/>
                </w:rPr>
                <w:t>.</w:t>
              </w:r>
            </w:ins>
          </w:p>
        </w:tc>
      </w:tr>
      <w:tr w:rsidR="00F157BF" w:rsidRPr="003764C0" w14:paraId="3C19F00A" w14:textId="56563D79" w:rsidTr="00C85485">
        <w:trPr>
          <w:trHeight w:val="1250"/>
        </w:trPr>
        <w:tc>
          <w:tcPr>
            <w:tcW w:w="594" w:type="dxa"/>
            <w:vMerge/>
            <w:vAlign w:val="center"/>
          </w:tcPr>
          <w:p w14:paraId="40328281" w14:textId="4170BBC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6CC56BEC"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6CCA2D80"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23406F94" w14:textId="2B545994" w:rsidR="00D8644B" w:rsidRPr="003764C0" w:rsidRDefault="00D8644B" w:rsidP="003764C0">
            <w:pPr>
              <w:overflowPunct/>
              <w:autoSpaceDE/>
              <w:autoSpaceDN/>
              <w:adjustRightInd/>
              <w:jc w:val="both"/>
              <w:textAlignment w:val="auto"/>
              <w:rPr>
                <w:rFonts w:ascii="Arial" w:hAnsi="Arial" w:cs="Arial"/>
                <w:bCs/>
                <w:lang w:val="vi-VN"/>
              </w:rPr>
            </w:pPr>
            <w:commentRangeStart w:id="62"/>
            <w:commentRangeStart w:id="63"/>
            <w:r w:rsidRPr="003764C0">
              <w:rPr>
                <w:rFonts w:ascii="Arial" w:hAnsi="Arial" w:cs="Arial"/>
                <w:bCs/>
                <w:lang w:val="vi-VN"/>
              </w:rPr>
              <w:t xml:space="preserve">5.4. </w:t>
            </w:r>
            <w:proofErr w:type="spellStart"/>
            <w:r w:rsidRPr="003764C0">
              <w:rPr>
                <w:rFonts w:ascii="Arial" w:hAnsi="Arial" w:cs="Arial"/>
                <w:bCs/>
                <w:lang w:val="vi-VN"/>
              </w:rPr>
              <w:t>Khả</w:t>
            </w:r>
            <w:proofErr w:type="spellEnd"/>
            <w:r w:rsidRPr="003764C0">
              <w:rPr>
                <w:rFonts w:ascii="Arial" w:hAnsi="Arial" w:cs="Arial"/>
                <w:bCs/>
                <w:lang w:val="vi-VN"/>
              </w:rPr>
              <w:t xml:space="preserve"> năng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DN </w:t>
            </w:r>
            <w:proofErr w:type="spellStart"/>
            <w:r w:rsidRPr="003764C0">
              <w:rPr>
                <w:rFonts w:ascii="Arial" w:hAnsi="Arial" w:cs="Arial"/>
                <w:bCs/>
                <w:lang w:val="vi-VN"/>
              </w:rPr>
              <w:t>bị</w:t>
            </w:r>
            <w:proofErr w:type="spellEnd"/>
            <w:r w:rsidRPr="003764C0">
              <w:rPr>
                <w:rFonts w:ascii="Arial" w:hAnsi="Arial" w:cs="Arial"/>
                <w:bCs/>
                <w:lang w:val="vi-VN"/>
              </w:rPr>
              <w:t xml:space="preserve"> </w:t>
            </w:r>
            <w:proofErr w:type="spellStart"/>
            <w:r w:rsidRPr="003764C0">
              <w:rPr>
                <w:rFonts w:ascii="Arial" w:hAnsi="Arial" w:cs="Arial"/>
                <w:bCs/>
                <w:lang w:val="vi-VN"/>
              </w:rPr>
              <w:t>đào</w:t>
            </w:r>
            <w:proofErr w:type="spellEnd"/>
            <w:r w:rsidRPr="003764C0">
              <w:rPr>
                <w:rFonts w:ascii="Arial" w:hAnsi="Arial" w:cs="Arial"/>
                <w:bCs/>
                <w:lang w:val="vi-VN"/>
              </w:rPr>
              <w:t xml:space="preserve"> </w:t>
            </w:r>
            <w:proofErr w:type="spellStart"/>
            <w:r w:rsidRPr="003764C0">
              <w:rPr>
                <w:rFonts w:ascii="Arial" w:hAnsi="Arial" w:cs="Arial"/>
                <w:bCs/>
                <w:lang w:val="vi-VN"/>
              </w:rPr>
              <w:t>thải</w:t>
            </w:r>
            <w:proofErr w:type="spellEnd"/>
            <w:r w:rsidRPr="003764C0">
              <w:rPr>
                <w:rFonts w:ascii="Arial" w:hAnsi="Arial" w:cs="Arial"/>
                <w:bCs/>
                <w:lang w:val="vi-VN"/>
              </w:rPr>
              <w:t xml:space="preserve"> </w:t>
            </w:r>
            <w:proofErr w:type="spellStart"/>
            <w:r w:rsidRPr="003764C0">
              <w:rPr>
                <w:rFonts w:ascii="Arial" w:hAnsi="Arial" w:cs="Arial"/>
                <w:bCs/>
                <w:lang w:val="vi-VN"/>
              </w:rPr>
              <w:t>bởi</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khá</w:t>
            </w:r>
            <w:proofErr w:type="spellEnd"/>
            <w:r w:rsidRPr="003764C0">
              <w:rPr>
                <w:rFonts w:ascii="Arial" w:hAnsi="Arial" w:cs="Arial"/>
                <w:bCs/>
                <w:lang w:val="vi-VN"/>
              </w:rPr>
              <w:t>c</w:t>
            </w:r>
            <w:commentRangeEnd w:id="62"/>
            <w:r w:rsidRPr="003764C0">
              <w:rPr>
                <w:rStyle w:val="CommentReference"/>
                <w:lang w:val="vi-VN"/>
              </w:rPr>
              <w:commentReference w:id="62"/>
            </w:r>
            <w:commentRangeEnd w:id="63"/>
            <w:r w:rsidR="008D16EF">
              <w:rPr>
                <w:rStyle w:val="CommentReference"/>
              </w:rPr>
              <w:commentReference w:id="63"/>
            </w:r>
          </w:p>
        </w:tc>
        <w:tc>
          <w:tcPr>
            <w:tcW w:w="2287" w:type="dxa"/>
          </w:tcPr>
          <w:p w14:paraId="7A053FC7" w14:textId="43A27C7D"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chưa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r w:rsidRPr="003764C0">
              <w:rPr>
                <w:rFonts w:ascii="Arial" w:hAnsi="Arial" w:cs="Arial"/>
                <w:bCs/>
                <w:lang w:val="vi-VN"/>
              </w:rPr>
              <w:t xml:space="preserve"> trong </w:t>
            </w:r>
            <w:proofErr w:type="spellStart"/>
            <w:r w:rsidRPr="003764C0">
              <w:rPr>
                <w:rFonts w:ascii="Arial" w:hAnsi="Arial" w:cs="Arial"/>
                <w:bCs/>
                <w:lang w:val="vi-VN"/>
              </w:rPr>
              <w:t>vòng</w:t>
            </w:r>
            <w:proofErr w:type="spellEnd"/>
            <w:r w:rsidRPr="003764C0">
              <w:rPr>
                <w:rFonts w:ascii="Arial" w:hAnsi="Arial" w:cs="Arial"/>
                <w:bCs/>
                <w:lang w:val="vi-VN"/>
              </w:rPr>
              <w:t xml:space="preserve"> 1 năm </w:t>
            </w:r>
            <w:proofErr w:type="spellStart"/>
            <w:r w:rsidRPr="003764C0">
              <w:rPr>
                <w:rFonts w:ascii="Arial" w:hAnsi="Arial" w:cs="Arial"/>
                <w:bCs/>
                <w:lang w:val="vi-VN"/>
              </w:rPr>
              <w:t>tới</w:t>
            </w:r>
            <w:proofErr w:type="spellEnd"/>
            <w:r w:rsidRPr="003764C0">
              <w:rPr>
                <w:rFonts w:ascii="Arial" w:hAnsi="Arial" w:cs="Arial"/>
                <w:bCs/>
                <w:lang w:val="vi-VN"/>
              </w:rPr>
              <w:t xml:space="preserve"> </w:t>
            </w:r>
            <w:proofErr w:type="spellStart"/>
            <w:r w:rsidRPr="003764C0">
              <w:rPr>
                <w:rFonts w:ascii="Arial" w:hAnsi="Arial" w:cs="Arial"/>
                <w:bCs/>
                <w:lang w:val="vi-VN"/>
              </w:rPr>
              <w:t>hoặc</w:t>
            </w:r>
            <w:proofErr w:type="spellEnd"/>
            <w:r w:rsidRPr="003764C0">
              <w:rPr>
                <w:rFonts w:ascii="Arial" w:hAnsi="Arial" w:cs="Arial"/>
                <w:bCs/>
                <w:lang w:val="vi-VN"/>
              </w:rPr>
              <w:t xml:space="preserve"> không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p>
        </w:tc>
        <w:tc>
          <w:tcPr>
            <w:tcW w:w="2160" w:type="dxa"/>
          </w:tcPr>
          <w:p w14:paraId="366CAC48" w14:textId="76B19A24"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Khả</w:t>
            </w:r>
            <w:proofErr w:type="spellEnd"/>
            <w:r w:rsidRPr="003764C0">
              <w:rPr>
                <w:rFonts w:ascii="Arial" w:hAnsi="Arial" w:cs="Arial"/>
                <w:bCs/>
                <w:lang w:val="vi-VN"/>
              </w:rPr>
              <w:t xml:space="preserve"> năng thay </w:t>
            </w:r>
            <w:proofErr w:type="spellStart"/>
            <w:r w:rsidRPr="003764C0">
              <w:rPr>
                <w:rFonts w:ascii="Arial" w:hAnsi="Arial" w:cs="Arial"/>
                <w:bCs/>
                <w:lang w:val="vi-VN"/>
              </w:rPr>
              <w:t>thế</w:t>
            </w:r>
            <w:proofErr w:type="spellEnd"/>
            <w:r w:rsidRPr="003764C0">
              <w:rPr>
                <w:rFonts w:ascii="Arial" w:hAnsi="Arial" w:cs="Arial"/>
                <w:bCs/>
                <w:lang w:val="vi-VN"/>
              </w:rPr>
              <w:t xml:space="preserve"> </w:t>
            </w: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tc>
        <w:tc>
          <w:tcPr>
            <w:tcW w:w="3420" w:type="dxa"/>
            <w:shd w:val="clear" w:color="auto" w:fill="FFFF00"/>
          </w:tcPr>
          <w:p w14:paraId="021A0AB8" w14:textId="3C928447" w:rsidR="00D8644B" w:rsidRPr="00C85485" w:rsidRDefault="00D8644B" w:rsidP="003764C0">
            <w:pPr>
              <w:overflowPunct/>
              <w:autoSpaceDE/>
              <w:autoSpaceDN/>
              <w:adjustRightInd/>
              <w:jc w:val="both"/>
              <w:textAlignment w:val="auto"/>
              <w:rPr>
                <w:rFonts w:ascii="Arial" w:hAnsi="Arial" w:cs="Arial"/>
                <w:bCs/>
              </w:rPr>
            </w:pPr>
          </w:p>
        </w:tc>
      </w:tr>
      <w:tr w:rsidR="00F157BF" w:rsidRPr="003764C0" w14:paraId="38662E1C" w14:textId="0A78493A" w:rsidTr="003764C0">
        <w:trPr>
          <w:trHeight w:val="800"/>
        </w:trPr>
        <w:tc>
          <w:tcPr>
            <w:tcW w:w="594" w:type="dxa"/>
            <w:vMerge w:val="restart"/>
          </w:tcPr>
          <w:p w14:paraId="57D45EBC" w14:textId="167340A8"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2</w:t>
            </w:r>
          </w:p>
        </w:tc>
        <w:tc>
          <w:tcPr>
            <w:tcW w:w="1646" w:type="dxa"/>
            <w:vMerge w:val="restart"/>
          </w:tcPr>
          <w:p w14:paraId="7B92A8AF" w14:textId="7D0261C6" w:rsidR="00D8644B" w:rsidRPr="003764C0" w:rsidDel="0092045E" w:rsidRDefault="00D8644B" w:rsidP="0092045E">
            <w:pPr>
              <w:overflowPunct/>
              <w:autoSpaceDE/>
              <w:autoSpaceDN/>
              <w:adjustRightInd/>
              <w:textAlignment w:val="auto"/>
              <w:rPr>
                <w:del w:id="64" w:author="Trung Van Do" w:date="2023-01-06T16:02:00Z"/>
                <w:rFonts w:ascii="Arial" w:hAnsi="Arial" w:cs="Arial"/>
                <w:bCs/>
                <w:lang w:val="vi-VN"/>
              </w:rPr>
            </w:pPr>
            <w:r w:rsidRPr="003764C0">
              <w:rPr>
                <w:rFonts w:ascii="Arial" w:hAnsi="Arial" w:cs="Arial"/>
                <w:bCs/>
                <w:lang w:val="vi-VN"/>
              </w:rPr>
              <w:t>Công ty TNHH MTV</w:t>
            </w:r>
            <w:ins w:id="65" w:author="Trung Van Do" w:date="2023-01-06T16:02:00Z">
              <w:r w:rsidR="0092045E">
                <w:rPr>
                  <w:rFonts w:ascii="Arial" w:hAnsi="Arial" w:cs="Arial"/>
                  <w:bCs/>
                </w:rPr>
                <w:t xml:space="preserve"> </w:t>
              </w:r>
            </w:ins>
            <w:del w:id="66" w:author="Trung Van Do" w:date="2023-01-06T16:02:00Z">
              <w:r w:rsidRPr="003764C0" w:rsidDel="0092045E">
                <w:rPr>
                  <w:rFonts w:ascii="Arial" w:hAnsi="Arial" w:cs="Arial"/>
                  <w:bCs/>
                  <w:lang w:val="vi-VN"/>
                </w:rPr>
                <w:delText xml:space="preserve"> </w:delText>
              </w:r>
            </w:del>
          </w:p>
          <w:p w14:paraId="094336EE" w14:textId="610AEF7E" w:rsidR="00D8644B" w:rsidRPr="003764C0" w:rsidRDefault="00D8644B" w:rsidP="003764C0">
            <w:pPr>
              <w:overflowPunct/>
              <w:autoSpaceDE/>
              <w:autoSpaceDN/>
              <w:adjustRightInd/>
              <w:textAlignment w:val="auto"/>
              <w:rPr>
                <w:rFonts w:ascii="Arial" w:hAnsi="Arial" w:cs="Arial"/>
                <w:bCs/>
                <w:lang w:val="vi-VN"/>
              </w:rPr>
            </w:pPr>
            <w:proofErr w:type="spellStart"/>
            <w:r w:rsidRPr="003764C0">
              <w:rPr>
                <w:rFonts w:ascii="Arial" w:hAnsi="Arial" w:cs="Arial"/>
                <w:bCs/>
                <w:lang w:val="vi-VN"/>
              </w:rPr>
              <w:t>Trái</w:t>
            </w:r>
            <w:proofErr w:type="spellEnd"/>
            <w:r w:rsidRPr="003764C0">
              <w:rPr>
                <w:rFonts w:ascii="Arial" w:hAnsi="Arial" w:cs="Arial"/>
                <w:bCs/>
                <w:lang w:val="vi-VN"/>
              </w:rPr>
              <w:t xml:space="preserve"> cây </w:t>
            </w:r>
            <w:proofErr w:type="spellStart"/>
            <w:r w:rsidRPr="003764C0">
              <w:rPr>
                <w:rFonts w:ascii="Arial" w:hAnsi="Arial" w:cs="Arial"/>
                <w:bCs/>
                <w:lang w:val="vi-VN"/>
              </w:rPr>
              <w:t>sạch</w:t>
            </w:r>
            <w:proofErr w:type="spellEnd"/>
            <w:r w:rsidRPr="003764C0">
              <w:rPr>
                <w:rFonts w:ascii="Arial" w:hAnsi="Arial" w:cs="Arial"/>
                <w:bCs/>
                <w:lang w:val="vi-VN"/>
              </w:rPr>
              <w:t xml:space="preserve"> Hà Vy</w:t>
            </w:r>
          </w:p>
        </w:tc>
        <w:tc>
          <w:tcPr>
            <w:tcW w:w="1126" w:type="dxa"/>
            <w:vMerge w:val="restart"/>
          </w:tcPr>
          <w:p w14:paraId="729EF9C3" w14:textId="57C013F6"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12000243</w:t>
            </w:r>
          </w:p>
        </w:tc>
        <w:tc>
          <w:tcPr>
            <w:tcW w:w="2532" w:type="dxa"/>
          </w:tcPr>
          <w:p w14:paraId="57E09B9C" w14:textId="10C6FBCC" w:rsidR="00D8644B" w:rsidRPr="003764C0" w:rsidRDefault="00D8644B" w:rsidP="003764C0">
            <w:pPr>
              <w:overflowPunct/>
              <w:autoSpaceDE/>
              <w:autoSpaceDN/>
              <w:adjustRightInd/>
              <w:jc w:val="both"/>
              <w:textAlignment w:val="auto"/>
              <w:rPr>
                <w:rFonts w:ascii="Arial" w:hAnsi="Arial" w:cs="Arial"/>
                <w:bCs/>
                <w:lang w:val="vi-VN"/>
              </w:rPr>
            </w:pPr>
            <w:commentRangeStart w:id="67"/>
            <w:commentRangeStart w:id="68"/>
            <w:r w:rsidRPr="003764C0">
              <w:rPr>
                <w:rFonts w:ascii="Arial" w:hAnsi="Arial" w:cs="Arial"/>
                <w:bCs/>
                <w:lang w:val="vi-VN"/>
              </w:rPr>
              <w:t xml:space="preserve">4.2 </w:t>
            </w:r>
            <w:proofErr w:type="spellStart"/>
            <w:r w:rsidRPr="003764C0">
              <w:rPr>
                <w:rFonts w:ascii="Arial" w:hAnsi="Arial" w:cs="Arial"/>
                <w:bCs/>
                <w:lang w:val="vi-VN"/>
              </w:rPr>
              <w:t>Khả</w:t>
            </w:r>
            <w:proofErr w:type="spellEnd"/>
            <w:r w:rsidRPr="003764C0">
              <w:rPr>
                <w:rFonts w:ascii="Arial" w:hAnsi="Arial" w:cs="Arial"/>
                <w:bCs/>
                <w:lang w:val="vi-VN"/>
              </w:rPr>
              <w:t xml:space="preserve"> năng gia </w:t>
            </w:r>
            <w:proofErr w:type="spellStart"/>
            <w:r w:rsidRPr="003764C0">
              <w:rPr>
                <w:rFonts w:ascii="Arial" w:hAnsi="Arial" w:cs="Arial"/>
                <w:bCs/>
                <w:lang w:val="vi-VN"/>
              </w:rPr>
              <w:t>nhập</w:t>
            </w:r>
            <w:proofErr w:type="spellEnd"/>
            <w:r w:rsidRPr="003764C0">
              <w:rPr>
                <w:rFonts w:ascii="Arial" w:hAnsi="Arial" w:cs="Arial"/>
                <w:bCs/>
                <w:lang w:val="vi-VN"/>
              </w:rPr>
              <w:t xml:space="preserve"> </w:t>
            </w:r>
            <w:proofErr w:type="spellStart"/>
            <w:r w:rsidRPr="003764C0">
              <w:rPr>
                <w:rFonts w:ascii="Arial" w:hAnsi="Arial" w:cs="Arial"/>
                <w:bCs/>
                <w:lang w:val="vi-VN"/>
              </w:rPr>
              <w:t>ngành</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proofErr w:type="spellStart"/>
            <w:r w:rsidRPr="003764C0">
              <w:rPr>
                <w:rFonts w:ascii="Arial" w:hAnsi="Arial" w:cs="Arial"/>
                <w:bCs/>
                <w:lang w:val="vi-VN"/>
              </w:rPr>
              <w:t>mới</w:t>
            </w:r>
            <w:proofErr w:type="spellEnd"/>
            <w:r w:rsidRPr="003764C0">
              <w:rPr>
                <w:rFonts w:ascii="Arial" w:hAnsi="Arial" w:cs="Arial"/>
                <w:bCs/>
                <w:lang w:val="vi-VN"/>
              </w:rPr>
              <w:t xml:space="preserve"> theo </w:t>
            </w:r>
            <w:proofErr w:type="spellStart"/>
            <w:r w:rsidRPr="003764C0">
              <w:rPr>
                <w:rFonts w:ascii="Arial" w:hAnsi="Arial" w:cs="Arial"/>
                <w:bCs/>
                <w:lang w:val="vi-VN"/>
              </w:rPr>
              <w:t>đánh</w:t>
            </w:r>
            <w:proofErr w:type="spellEnd"/>
            <w:r w:rsidRPr="003764C0">
              <w:rPr>
                <w:rFonts w:ascii="Arial" w:hAnsi="Arial" w:cs="Arial"/>
                <w:bCs/>
                <w:lang w:val="vi-VN"/>
              </w:rPr>
              <w:t xml:space="preserve"> </w:t>
            </w:r>
            <w:proofErr w:type="spellStart"/>
            <w:r w:rsidRPr="003764C0">
              <w:rPr>
                <w:rFonts w:ascii="Arial" w:hAnsi="Arial" w:cs="Arial"/>
                <w:bCs/>
                <w:lang w:val="vi-VN"/>
              </w:rPr>
              <w:t>giá</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CBTD</w:t>
            </w:r>
            <w:commentRangeEnd w:id="67"/>
            <w:r w:rsidRPr="003764C0">
              <w:rPr>
                <w:rStyle w:val="CommentReference"/>
                <w:lang w:val="vi-VN"/>
              </w:rPr>
              <w:commentReference w:id="67"/>
            </w:r>
            <w:commentRangeEnd w:id="68"/>
            <w:r w:rsidR="00DB2564">
              <w:rPr>
                <w:rStyle w:val="CommentReference"/>
              </w:rPr>
              <w:commentReference w:id="68"/>
            </w:r>
          </w:p>
        </w:tc>
        <w:tc>
          <w:tcPr>
            <w:tcW w:w="2287" w:type="dxa"/>
          </w:tcPr>
          <w:p w14:paraId="5EBE8D8E" w14:textId="200ABED1"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p>
        </w:tc>
        <w:tc>
          <w:tcPr>
            <w:tcW w:w="2160" w:type="dxa"/>
          </w:tcPr>
          <w:p w14:paraId="4F497147" w14:textId="62EFE048"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tc>
        <w:tc>
          <w:tcPr>
            <w:tcW w:w="3420" w:type="dxa"/>
          </w:tcPr>
          <w:p w14:paraId="4F8B91D3" w14:textId="6D783EEC" w:rsidR="00D8644B" w:rsidRPr="00C85485" w:rsidRDefault="00D8644B" w:rsidP="003764C0">
            <w:pPr>
              <w:overflowPunct/>
              <w:autoSpaceDE/>
              <w:autoSpaceDN/>
              <w:adjustRightInd/>
              <w:jc w:val="both"/>
              <w:textAlignment w:val="auto"/>
              <w:rPr>
                <w:rFonts w:ascii="Arial" w:hAnsi="Arial" w:cs="Arial"/>
                <w:bCs/>
              </w:rPr>
            </w:pPr>
            <w:r w:rsidRPr="003764C0">
              <w:rPr>
                <w:rFonts w:ascii="Arial" w:hAnsi="Arial" w:cs="Arial"/>
                <w:bCs/>
                <w:lang w:val="vi-VN"/>
              </w:rPr>
              <w:t>Công ty kinh doanh</w:t>
            </w:r>
            <w:ins w:id="69" w:author="Trung Van Do" w:date="2023-01-06T16:25:00Z">
              <w:r w:rsidR="00DB2564">
                <w:rPr>
                  <w:rFonts w:ascii="Arial" w:hAnsi="Arial" w:cs="Arial"/>
                  <w:bCs/>
                </w:rPr>
                <w:t xml:space="preserve"> </w:t>
              </w:r>
              <w:proofErr w:type="spellStart"/>
              <w:r w:rsidR="00DB2564">
                <w:rPr>
                  <w:rFonts w:ascii="Arial" w:hAnsi="Arial" w:cs="Arial"/>
                  <w:bCs/>
                </w:rPr>
                <w:t>phân</w:t>
              </w:r>
              <w:proofErr w:type="spellEnd"/>
              <w:r w:rsidR="00DB2564">
                <w:rPr>
                  <w:rFonts w:ascii="Arial" w:hAnsi="Arial" w:cs="Arial"/>
                  <w:bCs/>
                </w:rPr>
                <w:t xml:space="preserve"> </w:t>
              </w:r>
              <w:proofErr w:type="spellStart"/>
              <w:r w:rsidR="00DB2564">
                <w:rPr>
                  <w:rFonts w:ascii="Arial" w:hAnsi="Arial" w:cs="Arial"/>
                  <w:bCs/>
                </w:rPr>
                <w:t>phối</w:t>
              </w:r>
              <w:proofErr w:type="spellEnd"/>
              <w:r w:rsidR="00DB2564">
                <w:rPr>
                  <w:rFonts w:ascii="Arial" w:hAnsi="Arial" w:cs="Arial"/>
                  <w:bCs/>
                </w:rPr>
                <w:t xml:space="preserve"> </w:t>
              </w:r>
              <w:proofErr w:type="spellStart"/>
              <w:r w:rsidR="00DB2564">
                <w:rPr>
                  <w:rFonts w:ascii="Arial" w:hAnsi="Arial" w:cs="Arial"/>
                  <w:bCs/>
                </w:rPr>
                <w:t>mặt</w:t>
              </w:r>
              <w:proofErr w:type="spellEnd"/>
              <w:r w:rsidR="00DB2564">
                <w:rPr>
                  <w:rFonts w:ascii="Arial" w:hAnsi="Arial" w:cs="Arial"/>
                  <w:bCs/>
                </w:rPr>
                <w:t xml:space="preserve"> </w:t>
              </w:r>
              <w:proofErr w:type="spellStart"/>
              <w:r w:rsidR="00DB2564">
                <w:rPr>
                  <w:rFonts w:ascii="Arial" w:hAnsi="Arial" w:cs="Arial"/>
                  <w:bCs/>
                </w:rPr>
                <w:t>hàng</w:t>
              </w:r>
            </w:ins>
            <w:proofErr w:type="spellEnd"/>
            <w:r w:rsidRPr="003764C0">
              <w:rPr>
                <w:rFonts w:ascii="Arial" w:hAnsi="Arial" w:cs="Arial"/>
                <w:bCs/>
                <w:lang w:val="vi-VN"/>
              </w:rPr>
              <w:t xml:space="preserve"> </w:t>
            </w:r>
            <w:proofErr w:type="spellStart"/>
            <w:r w:rsidRPr="003764C0">
              <w:rPr>
                <w:rFonts w:ascii="Arial" w:hAnsi="Arial" w:cs="Arial"/>
                <w:bCs/>
                <w:lang w:val="vi-VN"/>
              </w:rPr>
              <w:t>trái</w:t>
            </w:r>
            <w:proofErr w:type="spellEnd"/>
            <w:r w:rsidRPr="003764C0">
              <w:rPr>
                <w:rFonts w:ascii="Arial" w:hAnsi="Arial" w:cs="Arial"/>
                <w:bCs/>
                <w:lang w:val="vi-VN"/>
              </w:rPr>
              <w:t xml:space="preserve"> cây </w:t>
            </w:r>
            <w:proofErr w:type="spellStart"/>
            <w:r w:rsidRPr="003764C0">
              <w:rPr>
                <w:rFonts w:ascii="Arial" w:hAnsi="Arial" w:cs="Arial"/>
                <w:bCs/>
                <w:lang w:val="vi-VN"/>
              </w:rPr>
              <w:t>sạch</w:t>
            </w:r>
            <w:proofErr w:type="spellEnd"/>
            <w:r w:rsidRPr="003764C0">
              <w:rPr>
                <w:rFonts w:ascii="Arial" w:hAnsi="Arial" w:cs="Arial"/>
                <w:bCs/>
                <w:lang w:val="vi-VN"/>
              </w:rPr>
              <w:t xml:space="preserve"> </w:t>
            </w:r>
            <w:proofErr w:type="spellStart"/>
            <w:ins w:id="70" w:author="Trung Van Do" w:date="2023-01-06T16:25:00Z">
              <w:r w:rsidR="00DB2564">
                <w:rPr>
                  <w:rFonts w:ascii="Arial" w:hAnsi="Arial" w:cs="Arial"/>
                  <w:bCs/>
                </w:rPr>
                <w:t>và</w:t>
              </w:r>
              <w:proofErr w:type="spellEnd"/>
              <w:r w:rsidR="00DB2564">
                <w:rPr>
                  <w:rFonts w:ascii="Arial" w:hAnsi="Arial" w:cs="Arial"/>
                  <w:bCs/>
                </w:rPr>
                <w:t xml:space="preserve"> </w:t>
              </w:r>
              <w:proofErr w:type="spellStart"/>
              <w:r w:rsidR="00DB2564">
                <w:rPr>
                  <w:rFonts w:ascii="Arial" w:hAnsi="Arial" w:cs="Arial"/>
                  <w:bCs/>
                </w:rPr>
                <w:t>các</w:t>
              </w:r>
              <w:proofErr w:type="spellEnd"/>
              <w:r w:rsidR="00DB2564">
                <w:rPr>
                  <w:rFonts w:ascii="Arial" w:hAnsi="Arial" w:cs="Arial"/>
                  <w:bCs/>
                </w:rPr>
                <w:t xml:space="preserve"> </w:t>
              </w:r>
              <w:proofErr w:type="spellStart"/>
              <w:r w:rsidR="00DB2564">
                <w:rPr>
                  <w:rFonts w:ascii="Arial" w:hAnsi="Arial" w:cs="Arial"/>
                  <w:bCs/>
                </w:rPr>
                <w:t>sản</w:t>
              </w:r>
              <w:proofErr w:type="spellEnd"/>
              <w:r w:rsidR="00DB2564">
                <w:rPr>
                  <w:rFonts w:ascii="Arial" w:hAnsi="Arial" w:cs="Arial"/>
                  <w:bCs/>
                </w:rPr>
                <w:t xml:space="preserve"> </w:t>
              </w:r>
              <w:proofErr w:type="spellStart"/>
              <w:r w:rsidR="00DB2564">
                <w:rPr>
                  <w:rFonts w:ascii="Arial" w:hAnsi="Arial" w:cs="Arial"/>
                  <w:bCs/>
                </w:rPr>
                <w:t>phẩm</w:t>
              </w:r>
              <w:proofErr w:type="spellEnd"/>
              <w:r w:rsidR="00DB2564">
                <w:rPr>
                  <w:rFonts w:ascii="Arial" w:hAnsi="Arial" w:cs="Arial"/>
                  <w:bCs/>
                </w:rPr>
                <w:t xml:space="preserve"> </w:t>
              </w:r>
              <w:proofErr w:type="spellStart"/>
              <w:r w:rsidR="00DB2564">
                <w:rPr>
                  <w:rFonts w:ascii="Arial" w:hAnsi="Arial" w:cs="Arial"/>
                  <w:bCs/>
                </w:rPr>
                <w:t>bia</w:t>
              </w:r>
              <w:proofErr w:type="spellEnd"/>
              <w:r w:rsidR="00DB2564">
                <w:rPr>
                  <w:rFonts w:ascii="Arial" w:hAnsi="Arial" w:cs="Arial"/>
                  <w:bCs/>
                </w:rPr>
                <w:t xml:space="preserve"> </w:t>
              </w:r>
              <w:proofErr w:type="spellStart"/>
              <w:r w:rsidR="00DB2564">
                <w:rPr>
                  <w:rFonts w:ascii="Arial" w:hAnsi="Arial" w:cs="Arial"/>
                  <w:bCs/>
                </w:rPr>
                <w:t>rư</w:t>
              </w:r>
            </w:ins>
            <w:ins w:id="71" w:author="Trung Van Do" w:date="2023-01-06T16:26:00Z">
              <w:r w:rsidR="00DB2564">
                <w:rPr>
                  <w:rFonts w:ascii="Arial" w:hAnsi="Arial" w:cs="Arial"/>
                  <w:bCs/>
                </w:rPr>
                <w:t>ợu</w:t>
              </w:r>
              <w:proofErr w:type="spellEnd"/>
              <w:r w:rsidR="00DB2564">
                <w:rPr>
                  <w:rFonts w:ascii="Arial" w:hAnsi="Arial" w:cs="Arial"/>
                  <w:bCs/>
                </w:rPr>
                <w:t xml:space="preserve"> </w:t>
              </w:r>
            </w:ins>
            <w:del w:id="72" w:author="Trung Van Do" w:date="2023-01-06T16:26:00Z">
              <w:r w:rsidRPr="003764C0" w:rsidDel="00DB2564">
                <w:rPr>
                  <w:rFonts w:ascii="Arial" w:hAnsi="Arial" w:cs="Arial"/>
                  <w:bCs/>
                  <w:lang w:val="vi-VN"/>
                </w:rPr>
                <w:delText>trong phạm vi thành phố Cần Thơ.</w:delText>
              </w:r>
            </w:del>
            <w:proofErr w:type="spellStart"/>
            <w:ins w:id="73" w:author="Trung Van Do" w:date="2023-01-06T16:26:00Z">
              <w:r w:rsidR="00DB2564">
                <w:rPr>
                  <w:rFonts w:ascii="Arial" w:hAnsi="Arial" w:cs="Arial"/>
                  <w:bCs/>
                </w:rPr>
                <w:t>và</w:t>
              </w:r>
              <w:proofErr w:type="spellEnd"/>
              <w:r w:rsidR="00DB2564">
                <w:rPr>
                  <w:rFonts w:ascii="Arial" w:hAnsi="Arial" w:cs="Arial"/>
                  <w:bCs/>
                </w:rPr>
                <w:t xml:space="preserve"> Chi </w:t>
              </w:r>
              <w:proofErr w:type="spellStart"/>
              <w:r w:rsidR="00DB2564">
                <w:rPr>
                  <w:rFonts w:ascii="Arial" w:hAnsi="Arial" w:cs="Arial"/>
                  <w:bCs/>
                </w:rPr>
                <w:t>nhánh</w:t>
              </w:r>
              <w:proofErr w:type="spellEnd"/>
              <w:r w:rsidR="00DB2564">
                <w:rPr>
                  <w:rFonts w:ascii="Arial" w:hAnsi="Arial" w:cs="Arial"/>
                  <w:bCs/>
                </w:rPr>
                <w:t xml:space="preserve"> </w:t>
              </w:r>
              <w:proofErr w:type="spellStart"/>
              <w:r w:rsidR="00DB2564">
                <w:rPr>
                  <w:rFonts w:ascii="Arial" w:hAnsi="Arial" w:cs="Arial"/>
                  <w:bCs/>
                </w:rPr>
                <w:t>đang</w:t>
              </w:r>
              <w:proofErr w:type="spellEnd"/>
              <w:r w:rsidR="00DB2564">
                <w:rPr>
                  <w:rFonts w:ascii="Arial" w:hAnsi="Arial" w:cs="Arial"/>
                  <w:bCs/>
                </w:rPr>
                <w:t xml:space="preserve"> </w:t>
              </w:r>
              <w:proofErr w:type="spellStart"/>
              <w:r w:rsidR="00DB2564">
                <w:rPr>
                  <w:rFonts w:ascii="Arial" w:hAnsi="Arial" w:cs="Arial"/>
                  <w:bCs/>
                </w:rPr>
                <w:t>chấm</w:t>
              </w:r>
              <w:proofErr w:type="spellEnd"/>
              <w:r w:rsidR="00DB2564">
                <w:rPr>
                  <w:rFonts w:ascii="Arial" w:hAnsi="Arial" w:cs="Arial"/>
                  <w:bCs/>
                </w:rPr>
                <w:t xml:space="preserve"> </w:t>
              </w:r>
              <w:proofErr w:type="spellStart"/>
              <w:r w:rsidR="00DB2564">
                <w:rPr>
                  <w:rFonts w:ascii="Arial" w:hAnsi="Arial" w:cs="Arial"/>
                  <w:bCs/>
                </w:rPr>
                <w:t>khách</w:t>
              </w:r>
              <w:proofErr w:type="spellEnd"/>
              <w:r w:rsidR="00DB2564">
                <w:rPr>
                  <w:rFonts w:ascii="Arial" w:hAnsi="Arial" w:cs="Arial"/>
                  <w:bCs/>
                </w:rPr>
                <w:t xml:space="preserve"> </w:t>
              </w:r>
              <w:proofErr w:type="spellStart"/>
              <w:r w:rsidR="00DB2564">
                <w:rPr>
                  <w:rFonts w:ascii="Arial" w:hAnsi="Arial" w:cs="Arial"/>
                  <w:bCs/>
                </w:rPr>
                <w:t>hàng</w:t>
              </w:r>
              <w:proofErr w:type="spellEnd"/>
              <w:r w:rsidR="00DB2564">
                <w:rPr>
                  <w:rFonts w:ascii="Arial" w:hAnsi="Arial" w:cs="Arial"/>
                  <w:bCs/>
                </w:rPr>
                <w:t xml:space="preserve"> ở </w:t>
              </w:r>
              <w:proofErr w:type="spellStart"/>
              <w:r w:rsidR="00DB2564">
                <w:rPr>
                  <w:rFonts w:ascii="Arial" w:hAnsi="Arial" w:cs="Arial"/>
                  <w:bCs/>
                </w:rPr>
                <w:t>ngành</w:t>
              </w:r>
              <w:proofErr w:type="spellEnd"/>
              <w:r w:rsidR="00DB2564">
                <w:rPr>
                  <w:rFonts w:ascii="Arial" w:hAnsi="Arial" w:cs="Arial"/>
                  <w:bCs/>
                </w:rPr>
                <w:t xml:space="preserve"> </w:t>
              </w:r>
              <w:r w:rsidR="00DB2564" w:rsidRPr="003764C0">
                <w:rPr>
                  <w:rFonts w:ascii="Arial" w:hAnsi="Arial" w:cs="Arial"/>
                  <w:bCs/>
                  <w:lang w:val="vi-VN"/>
                </w:rPr>
                <w:t xml:space="preserve">“Thương </w:t>
              </w:r>
              <w:proofErr w:type="spellStart"/>
              <w:r w:rsidR="00DB2564" w:rsidRPr="003764C0">
                <w:rPr>
                  <w:rFonts w:ascii="Arial" w:hAnsi="Arial" w:cs="Arial"/>
                  <w:bCs/>
                  <w:lang w:val="vi-VN"/>
                </w:rPr>
                <w:t>mại</w:t>
              </w:r>
              <w:proofErr w:type="spellEnd"/>
              <w:r w:rsidR="00DB2564" w:rsidRPr="003764C0">
                <w:rPr>
                  <w:rFonts w:ascii="Arial" w:hAnsi="Arial" w:cs="Arial"/>
                  <w:bCs/>
                  <w:lang w:val="vi-VN"/>
                </w:rPr>
                <w:t xml:space="preserve"> </w:t>
              </w:r>
              <w:proofErr w:type="spellStart"/>
              <w:r w:rsidR="00DB2564" w:rsidRPr="003764C0">
                <w:rPr>
                  <w:rFonts w:ascii="Arial" w:hAnsi="Arial" w:cs="Arial"/>
                  <w:bCs/>
                  <w:lang w:val="vi-VN"/>
                </w:rPr>
                <w:t>hàng</w:t>
              </w:r>
              <w:proofErr w:type="spellEnd"/>
              <w:r w:rsidR="00DB2564" w:rsidRPr="003764C0">
                <w:rPr>
                  <w:rFonts w:ascii="Arial" w:hAnsi="Arial" w:cs="Arial"/>
                  <w:bCs/>
                  <w:lang w:val="vi-VN"/>
                </w:rPr>
                <w:t xml:space="preserve"> tiêu </w:t>
              </w:r>
              <w:proofErr w:type="spellStart"/>
              <w:r w:rsidR="00DB2564" w:rsidRPr="003764C0">
                <w:rPr>
                  <w:rFonts w:ascii="Arial" w:hAnsi="Arial" w:cs="Arial"/>
                  <w:bCs/>
                  <w:lang w:val="vi-VN"/>
                </w:rPr>
                <w:t>dùng</w:t>
              </w:r>
              <w:proofErr w:type="spellEnd"/>
              <w:r w:rsidR="00DB2564" w:rsidRPr="003764C0">
                <w:rPr>
                  <w:rFonts w:ascii="Arial" w:hAnsi="Arial" w:cs="Arial"/>
                  <w:bCs/>
                  <w:lang w:val="vi-VN"/>
                </w:rPr>
                <w:t xml:space="preserve">”. </w:t>
              </w:r>
              <w:proofErr w:type="spellStart"/>
              <w:r w:rsidR="00DB2564">
                <w:rPr>
                  <w:rFonts w:ascii="Arial" w:hAnsi="Arial" w:cs="Arial"/>
                  <w:bCs/>
                </w:rPr>
                <w:t>Đây</w:t>
              </w:r>
              <w:proofErr w:type="spellEnd"/>
              <w:r w:rsidR="00DB2564">
                <w:rPr>
                  <w:rFonts w:ascii="Arial" w:hAnsi="Arial" w:cs="Arial"/>
                  <w:bCs/>
                </w:rPr>
                <w:t xml:space="preserve"> </w:t>
              </w:r>
              <w:proofErr w:type="spellStart"/>
              <w:r w:rsidR="00DB2564">
                <w:rPr>
                  <w:rFonts w:ascii="Arial" w:hAnsi="Arial" w:cs="Arial"/>
                  <w:bCs/>
                </w:rPr>
                <w:t>là</w:t>
              </w:r>
              <w:proofErr w:type="spellEnd"/>
              <w:r w:rsidR="00DB2564">
                <w:rPr>
                  <w:rFonts w:ascii="Arial" w:hAnsi="Arial" w:cs="Arial"/>
                  <w:bCs/>
                </w:rPr>
                <w:t xml:space="preserve"> </w:t>
              </w:r>
              <w:proofErr w:type="spellStart"/>
              <w:r w:rsidR="00DB2564">
                <w:rPr>
                  <w:rFonts w:ascii="Arial" w:hAnsi="Arial" w:cs="Arial"/>
                  <w:bCs/>
                </w:rPr>
                <w:t>ngành</w:t>
              </w:r>
              <w:proofErr w:type="spellEnd"/>
              <w:r w:rsidR="00DB2564">
                <w:rPr>
                  <w:rFonts w:ascii="Arial" w:hAnsi="Arial" w:cs="Arial"/>
                  <w:bCs/>
                </w:rPr>
                <w:t xml:space="preserve"> </w:t>
              </w:r>
              <w:proofErr w:type="spellStart"/>
              <w:r w:rsidR="00DB2564">
                <w:rPr>
                  <w:rFonts w:ascii="Arial" w:hAnsi="Arial" w:cs="Arial"/>
                  <w:bCs/>
                </w:rPr>
                <w:t>không</w:t>
              </w:r>
              <w:proofErr w:type="spellEnd"/>
              <w:r w:rsidR="00DB2564">
                <w:rPr>
                  <w:rFonts w:ascii="Arial" w:hAnsi="Arial" w:cs="Arial"/>
                  <w:bCs/>
                </w:rPr>
                <w:t xml:space="preserve"> </w:t>
              </w:r>
              <w:proofErr w:type="spellStart"/>
              <w:r w:rsidR="00DB2564">
                <w:rPr>
                  <w:rFonts w:ascii="Arial" w:hAnsi="Arial" w:cs="Arial"/>
                  <w:bCs/>
                </w:rPr>
                <w:t>có</w:t>
              </w:r>
              <w:proofErr w:type="spellEnd"/>
              <w:r w:rsidR="00DB2564">
                <w:rPr>
                  <w:rFonts w:ascii="Arial" w:hAnsi="Arial" w:cs="Arial"/>
                  <w:bCs/>
                </w:rPr>
                <w:t xml:space="preserve"> </w:t>
              </w:r>
              <w:proofErr w:type="spellStart"/>
              <w:r w:rsidR="00DB2564">
                <w:rPr>
                  <w:rFonts w:ascii="Arial" w:hAnsi="Arial" w:cs="Arial"/>
                  <w:bCs/>
                </w:rPr>
                <w:t>các</w:t>
              </w:r>
              <w:proofErr w:type="spellEnd"/>
              <w:r w:rsidR="00DB2564">
                <w:rPr>
                  <w:rFonts w:ascii="Arial" w:hAnsi="Arial" w:cs="Arial"/>
                  <w:bCs/>
                </w:rPr>
                <w:t xml:space="preserve"> </w:t>
              </w:r>
              <w:proofErr w:type="spellStart"/>
              <w:r w:rsidR="00DB2564">
                <w:rPr>
                  <w:rFonts w:ascii="Arial" w:hAnsi="Arial" w:cs="Arial"/>
                  <w:bCs/>
                </w:rPr>
                <w:t>rào</w:t>
              </w:r>
              <w:proofErr w:type="spellEnd"/>
              <w:r w:rsidR="00DB2564">
                <w:rPr>
                  <w:rFonts w:ascii="Arial" w:hAnsi="Arial" w:cs="Arial"/>
                  <w:bCs/>
                </w:rPr>
                <w:t xml:space="preserve"> </w:t>
              </w:r>
              <w:proofErr w:type="spellStart"/>
              <w:r w:rsidR="00DB2564">
                <w:rPr>
                  <w:rFonts w:ascii="Arial" w:hAnsi="Arial" w:cs="Arial"/>
                  <w:bCs/>
                </w:rPr>
                <w:t>cản</w:t>
              </w:r>
              <w:proofErr w:type="spellEnd"/>
              <w:r w:rsidR="00DB2564">
                <w:rPr>
                  <w:rFonts w:ascii="Arial" w:hAnsi="Arial" w:cs="Arial"/>
                  <w:bCs/>
                </w:rPr>
                <w:t xml:space="preserve"> </w:t>
              </w:r>
              <w:proofErr w:type="spellStart"/>
              <w:r w:rsidR="00DB2564">
                <w:rPr>
                  <w:rFonts w:ascii="Arial" w:hAnsi="Arial" w:cs="Arial"/>
                  <w:bCs/>
                </w:rPr>
                <w:t>pháp</w:t>
              </w:r>
              <w:proofErr w:type="spellEnd"/>
              <w:r w:rsidR="00DB2564">
                <w:rPr>
                  <w:rFonts w:ascii="Arial" w:hAnsi="Arial" w:cs="Arial"/>
                  <w:bCs/>
                </w:rPr>
                <w:t xml:space="preserve"> </w:t>
              </w:r>
              <w:proofErr w:type="spellStart"/>
              <w:r w:rsidR="00DB2564">
                <w:rPr>
                  <w:rFonts w:ascii="Arial" w:hAnsi="Arial" w:cs="Arial"/>
                  <w:bCs/>
                </w:rPr>
                <w:t>lý</w:t>
              </w:r>
              <w:proofErr w:type="spellEnd"/>
              <w:r w:rsidR="00DB2564">
                <w:rPr>
                  <w:rFonts w:ascii="Arial" w:hAnsi="Arial" w:cs="Arial"/>
                  <w:bCs/>
                </w:rPr>
                <w:t xml:space="preserve">, </w:t>
              </w:r>
              <w:proofErr w:type="spellStart"/>
              <w:r w:rsidR="00DB2564">
                <w:rPr>
                  <w:rFonts w:ascii="Arial" w:hAnsi="Arial" w:cs="Arial"/>
                  <w:bCs/>
                </w:rPr>
                <w:t>không</w:t>
              </w:r>
              <w:proofErr w:type="spellEnd"/>
              <w:r w:rsidR="00DB2564">
                <w:rPr>
                  <w:rFonts w:ascii="Arial" w:hAnsi="Arial" w:cs="Arial"/>
                  <w:bCs/>
                </w:rPr>
                <w:t xml:space="preserve"> </w:t>
              </w:r>
              <w:proofErr w:type="spellStart"/>
              <w:r w:rsidR="00DB2564">
                <w:rPr>
                  <w:rFonts w:ascii="Arial" w:hAnsi="Arial" w:cs="Arial"/>
                  <w:bCs/>
                </w:rPr>
                <w:t>đòi</w:t>
              </w:r>
              <w:proofErr w:type="spellEnd"/>
              <w:r w:rsidR="00DB2564">
                <w:rPr>
                  <w:rFonts w:ascii="Arial" w:hAnsi="Arial" w:cs="Arial"/>
                  <w:bCs/>
                </w:rPr>
                <w:t xml:space="preserve"> </w:t>
              </w:r>
              <w:proofErr w:type="spellStart"/>
              <w:r w:rsidR="00DB2564">
                <w:rPr>
                  <w:rFonts w:ascii="Arial" w:hAnsi="Arial" w:cs="Arial"/>
                  <w:bCs/>
                </w:rPr>
                <w:t>hỏi</w:t>
              </w:r>
              <w:proofErr w:type="spellEnd"/>
              <w:r w:rsidR="00DB2564">
                <w:rPr>
                  <w:rFonts w:ascii="Arial" w:hAnsi="Arial" w:cs="Arial"/>
                  <w:bCs/>
                </w:rPr>
                <w:t xml:space="preserve"> </w:t>
              </w:r>
              <w:proofErr w:type="spellStart"/>
              <w:r w:rsidR="00DB2564">
                <w:rPr>
                  <w:rFonts w:ascii="Arial" w:hAnsi="Arial" w:cs="Arial"/>
                  <w:bCs/>
                </w:rPr>
                <w:t>những</w:t>
              </w:r>
              <w:proofErr w:type="spellEnd"/>
              <w:r w:rsidR="00DB2564">
                <w:rPr>
                  <w:rFonts w:ascii="Arial" w:hAnsi="Arial" w:cs="Arial"/>
                  <w:bCs/>
                </w:rPr>
                <w:t xml:space="preserve"> </w:t>
              </w:r>
              <w:proofErr w:type="spellStart"/>
              <w:r w:rsidR="00DB2564">
                <w:rPr>
                  <w:rFonts w:ascii="Arial" w:hAnsi="Arial" w:cs="Arial"/>
                  <w:bCs/>
                </w:rPr>
                <w:t>điều</w:t>
              </w:r>
              <w:proofErr w:type="spellEnd"/>
              <w:r w:rsidR="00DB2564">
                <w:rPr>
                  <w:rFonts w:ascii="Arial" w:hAnsi="Arial" w:cs="Arial"/>
                  <w:bCs/>
                </w:rPr>
                <w:t xml:space="preserve"> </w:t>
              </w:r>
              <w:proofErr w:type="spellStart"/>
              <w:r w:rsidR="00DB2564">
                <w:rPr>
                  <w:rFonts w:ascii="Arial" w:hAnsi="Arial" w:cs="Arial"/>
                  <w:bCs/>
                </w:rPr>
                <w:t>kiện</w:t>
              </w:r>
              <w:proofErr w:type="spellEnd"/>
              <w:r w:rsidR="00DB2564">
                <w:rPr>
                  <w:rFonts w:ascii="Arial" w:hAnsi="Arial" w:cs="Arial"/>
                  <w:bCs/>
                </w:rPr>
                <w:t xml:space="preserve">, </w:t>
              </w:r>
              <w:proofErr w:type="spellStart"/>
              <w:r w:rsidR="00DB2564">
                <w:rPr>
                  <w:rFonts w:ascii="Arial" w:hAnsi="Arial" w:cs="Arial"/>
                  <w:bCs/>
                </w:rPr>
                <w:t>giấy</w:t>
              </w:r>
              <w:proofErr w:type="spellEnd"/>
              <w:r w:rsidR="00DB2564">
                <w:rPr>
                  <w:rFonts w:ascii="Arial" w:hAnsi="Arial" w:cs="Arial"/>
                  <w:bCs/>
                </w:rPr>
                <w:t xml:space="preserve"> </w:t>
              </w:r>
              <w:proofErr w:type="spellStart"/>
              <w:r w:rsidR="00DB2564">
                <w:rPr>
                  <w:rFonts w:ascii="Arial" w:hAnsi="Arial" w:cs="Arial"/>
                  <w:bCs/>
                </w:rPr>
                <w:t>phép</w:t>
              </w:r>
              <w:proofErr w:type="spellEnd"/>
              <w:r w:rsidR="00DB2564">
                <w:rPr>
                  <w:rFonts w:ascii="Arial" w:hAnsi="Arial" w:cs="Arial"/>
                  <w:bCs/>
                </w:rPr>
                <w:t xml:space="preserve"> hay </w:t>
              </w:r>
              <w:proofErr w:type="spellStart"/>
              <w:r w:rsidR="00DB2564">
                <w:rPr>
                  <w:rFonts w:ascii="Arial" w:hAnsi="Arial" w:cs="Arial"/>
                  <w:bCs/>
                </w:rPr>
                <w:t>yêu</w:t>
              </w:r>
              <w:proofErr w:type="spellEnd"/>
              <w:r w:rsidR="00DB2564">
                <w:rPr>
                  <w:rFonts w:ascii="Arial" w:hAnsi="Arial" w:cs="Arial"/>
                  <w:bCs/>
                </w:rPr>
                <w:t xml:space="preserve"> </w:t>
              </w:r>
              <w:proofErr w:type="spellStart"/>
              <w:r w:rsidR="00DB2564">
                <w:rPr>
                  <w:rFonts w:ascii="Arial" w:hAnsi="Arial" w:cs="Arial"/>
                  <w:bCs/>
                </w:rPr>
                <w:t>cầu</w:t>
              </w:r>
              <w:proofErr w:type="spellEnd"/>
              <w:r w:rsidR="00DB2564">
                <w:rPr>
                  <w:rFonts w:ascii="Arial" w:hAnsi="Arial" w:cs="Arial"/>
                  <w:bCs/>
                </w:rPr>
                <w:t xml:space="preserve"> </w:t>
              </w:r>
              <w:proofErr w:type="spellStart"/>
              <w:r w:rsidR="00DB2564">
                <w:rPr>
                  <w:rFonts w:ascii="Arial" w:hAnsi="Arial" w:cs="Arial"/>
                  <w:bCs/>
                </w:rPr>
                <w:t>kỹ</w:t>
              </w:r>
              <w:proofErr w:type="spellEnd"/>
              <w:r w:rsidR="00DB2564">
                <w:rPr>
                  <w:rFonts w:ascii="Arial" w:hAnsi="Arial" w:cs="Arial"/>
                  <w:bCs/>
                </w:rPr>
                <w:t xml:space="preserve"> </w:t>
              </w:r>
              <w:proofErr w:type="spellStart"/>
              <w:r w:rsidR="00DB2564">
                <w:rPr>
                  <w:rFonts w:ascii="Arial" w:hAnsi="Arial" w:cs="Arial"/>
                  <w:bCs/>
                </w:rPr>
                <w:t>thuật</w:t>
              </w:r>
              <w:proofErr w:type="spellEnd"/>
              <w:r w:rsidR="00DB2564">
                <w:rPr>
                  <w:rFonts w:ascii="Arial" w:hAnsi="Arial" w:cs="Arial"/>
                  <w:bCs/>
                </w:rPr>
                <w:t xml:space="preserve"> </w:t>
              </w:r>
              <w:proofErr w:type="spellStart"/>
              <w:r w:rsidR="00DB2564">
                <w:rPr>
                  <w:rFonts w:ascii="Arial" w:hAnsi="Arial" w:cs="Arial"/>
                  <w:bCs/>
                </w:rPr>
                <w:t>đặc</w:t>
              </w:r>
              <w:proofErr w:type="spellEnd"/>
              <w:r w:rsidR="00DB2564">
                <w:rPr>
                  <w:rFonts w:ascii="Arial" w:hAnsi="Arial" w:cs="Arial"/>
                  <w:bCs/>
                </w:rPr>
                <w:t xml:space="preserve"> </w:t>
              </w:r>
              <w:proofErr w:type="spellStart"/>
              <w:r w:rsidR="00DB2564">
                <w:rPr>
                  <w:rFonts w:ascii="Arial" w:hAnsi="Arial" w:cs="Arial"/>
                  <w:bCs/>
                </w:rPr>
                <w:t>biệt</w:t>
              </w:r>
              <w:proofErr w:type="spellEnd"/>
              <w:r w:rsidR="00DB2564">
                <w:rPr>
                  <w:rFonts w:ascii="Arial" w:hAnsi="Arial" w:cs="Arial"/>
                  <w:bCs/>
                </w:rPr>
                <w:t xml:space="preserve"> </w:t>
              </w:r>
              <w:proofErr w:type="spellStart"/>
              <w:r w:rsidR="00DB2564">
                <w:rPr>
                  <w:rFonts w:ascii="Arial" w:hAnsi="Arial" w:cs="Arial"/>
                  <w:bCs/>
                </w:rPr>
                <w:t>để</w:t>
              </w:r>
              <w:proofErr w:type="spellEnd"/>
              <w:r w:rsidR="00DB2564">
                <w:rPr>
                  <w:rFonts w:ascii="Arial" w:hAnsi="Arial" w:cs="Arial"/>
                  <w:bCs/>
                </w:rPr>
                <w:t xml:space="preserve"> </w:t>
              </w:r>
              <w:proofErr w:type="spellStart"/>
              <w:r w:rsidR="00DB2564">
                <w:rPr>
                  <w:rFonts w:ascii="Arial" w:hAnsi="Arial" w:cs="Arial"/>
                  <w:bCs/>
                </w:rPr>
                <w:t>gia</w:t>
              </w:r>
              <w:proofErr w:type="spellEnd"/>
              <w:r w:rsidR="00DB2564">
                <w:rPr>
                  <w:rFonts w:ascii="Arial" w:hAnsi="Arial" w:cs="Arial"/>
                  <w:bCs/>
                </w:rPr>
                <w:t xml:space="preserve"> </w:t>
              </w:r>
              <w:proofErr w:type="spellStart"/>
              <w:r w:rsidR="00DB2564">
                <w:rPr>
                  <w:rFonts w:ascii="Arial" w:hAnsi="Arial" w:cs="Arial"/>
                  <w:bCs/>
                </w:rPr>
                <w:t>nhập</w:t>
              </w:r>
              <w:proofErr w:type="spellEnd"/>
              <w:r w:rsidR="00DB2564">
                <w:rPr>
                  <w:rFonts w:ascii="Arial" w:hAnsi="Arial" w:cs="Arial"/>
                  <w:bCs/>
                </w:rPr>
                <w:t xml:space="preserve"> </w:t>
              </w:r>
              <w:proofErr w:type="spellStart"/>
              <w:r w:rsidR="00DB2564">
                <w:rPr>
                  <w:rFonts w:ascii="Arial" w:hAnsi="Arial" w:cs="Arial"/>
                  <w:bCs/>
                </w:rPr>
                <w:t>ngành</w:t>
              </w:r>
              <w:proofErr w:type="spellEnd"/>
              <w:r w:rsidR="00DB2564">
                <w:rPr>
                  <w:rFonts w:ascii="Arial" w:hAnsi="Arial" w:cs="Arial"/>
                  <w:bCs/>
                </w:rPr>
                <w:t>.</w:t>
              </w:r>
            </w:ins>
          </w:p>
        </w:tc>
      </w:tr>
      <w:tr w:rsidR="00F157BF" w:rsidRPr="003764C0" w14:paraId="3F2B8B21" w14:textId="1DE71C95" w:rsidTr="003764C0">
        <w:trPr>
          <w:trHeight w:val="440"/>
        </w:trPr>
        <w:tc>
          <w:tcPr>
            <w:tcW w:w="594" w:type="dxa"/>
            <w:vMerge/>
            <w:vAlign w:val="center"/>
          </w:tcPr>
          <w:p w14:paraId="1210CBF5" w14:textId="7777777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296D2C54"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5C4A6071"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2C62A54B" w14:textId="5335F7CD" w:rsidR="00D8644B" w:rsidRPr="003764C0" w:rsidRDefault="00D8644B" w:rsidP="003764C0">
            <w:pPr>
              <w:overflowPunct/>
              <w:autoSpaceDE/>
              <w:autoSpaceDN/>
              <w:adjustRightInd/>
              <w:jc w:val="both"/>
              <w:textAlignment w:val="auto"/>
              <w:rPr>
                <w:rFonts w:ascii="Arial" w:hAnsi="Arial" w:cs="Arial"/>
                <w:bCs/>
                <w:lang w:val="vi-VN"/>
              </w:rPr>
            </w:pPr>
            <w:commentRangeStart w:id="74"/>
            <w:commentRangeStart w:id="75"/>
            <w:r w:rsidRPr="003764C0">
              <w:rPr>
                <w:rFonts w:ascii="Arial" w:hAnsi="Arial" w:cs="Arial"/>
                <w:bCs/>
                <w:lang w:val="vi-VN"/>
              </w:rPr>
              <w:t xml:space="preserve">5.17. </w:t>
            </w:r>
            <w:proofErr w:type="spellStart"/>
            <w:r w:rsidRPr="003764C0">
              <w:rPr>
                <w:rFonts w:ascii="Arial" w:hAnsi="Arial" w:cs="Arial"/>
                <w:bCs/>
                <w:lang w:val="vi-VN"/>
              </w:rPr>
              <w:t>Vị</w:t>
            </w:r>
            <w:proofErr w:type="spellEnd"/>
            <w:r w:rsidRPr="003764C0">
              <w:rPr>
                <w:rFonts w:ascii="Arial" w:hAnsi="Arial" w:cs="Arial"/>
                <w:bCs/>
                <w:lang w:val="vi-VN"/>
              </w:rPr>
              <w:t xml:space="preserve"> </w:t>
            </w:r>
            <w:proofErr w:type="spellStart"/>
            <w:r w:rsidRPr="003764C0">
              <w:rPr>
                <w:rFonts w:ascii="Arial" w:hAnsi="Arial" w:cs="Arial"/>
                <w:bCs/>
                <w:lang w:val="vi-VN"/>
              </w:rPr>
              <w:t>thế</w:t>
            </w:r>
            <w:proofErr w:type="spellEnd"/>
            <w:r w:rsidRPr="003764C0">
              <w:rPr>
                <w:rFonts w:ascii="Arial" w:hAnsi="Arial" w:cs="Arial"/>
                <w:bCs/>
                <w:lang w:val="vi-VN"/>
              </w:rPr>
              <w:t xml:space="preserve"> </w:t>
            </w:r>
            <w:proofErr w:type="spellStart"/>
            <w:r w:rsidRPr="003764C0">
              <w:rPr>
                <w:rFonts w:ascii="Arial" w:hAnsi="Arial" w:cs="Arial"/>
                <w:bCs/>
                <w:lang w:val="vi-VN"/>
              </w:rPr>
              <w:t>cạnh</w:t>
            </w:r>
            <w:proofErr w:type="spellEnd"/>
            <w:r w:rsidRPr="003764C0">
              <w:rPr>
                <w:rFonts w:ascii="Arial" w:hAnsi="Arial" w:cs="Arial"/>
                <w:bCs/>
                <w:lang w:val="vi-VN"/>
              </w:rPr>
              <w:t xml:space="preserve"> tranh </w:t>
            </w:r>
            <w:proofErr w:type="spellStart"/>
            <w:r w:rsidRPr="003764C0">
              <w:rPr>
                <w:rFonts w:ascii="Arial" w:hAnsi="Arial" w:cs="Arial"/>
                <w:bCs/>
                <w:lang w:val="vi-VN"/>
              </w:rPr>
              <w:t>của</w:t>
            </w:r>
            <w:proofErr w:type="spellEnd"/>
            <w:r w:rsidRPr="003764C0">
              <w:rPr>
                <w:rFonts w:ascii="Arial" w:hAnsi="Arial" w:cs="Arial"/>
                <w:bCs/>
                <w:lang w:val="vi-VN"/>
              </w:rPr>
              <w:t xml:space="preserve"> doanh </w:t>
            </w:r>
            <w:proofErr w:type="spellStart"/>
            <w:r w:rsidRPr="003764C0">
              <w:rPr>
                <w:rFonts w:ascii="Arial" w:hAnsi="Arial" w:cs="Arial"/>
                <w:bCs/>
                <w:lang w:val="vi-VN"/>
              </w:rPr>
              <w:t>nghiệ</w:t>
            </w:r>
            <w:proofErr w:type="spellEnd"/>
            <w:r w:rsidRPr="003764C0">
              <w:rPr>
                <w:rFonts w:ascii="Arial" w:hAnsi="Arial" w:cs="Arial"/>
                <w:bCs/>
                <w:lang w:val="vi-VN"/>
              </w:rPr>
              <w:t>p</w:t>
            </w:r>
            <w:commentRangeEnd w:id="74"/>
            <w:r w:rsidRPr="003764C0">
              <w:rPr>
                <w:rStyle w:val="CommentReference"/>
                <w:lang w:val="vi-VN"/>
              </w:rPr>
              <w:commentReference w:id="74"/>
            </w:r>
            <w:commentRangeEnd w:id="75"/>
            <w:r w:rsidR="006F774F">
              <w:rPr>
                <w:rStyle w:val="CommentReference"/>
              </w:rPr>
              <w:commentReference w:id="75"/>
            </w:r>
          </w:p>
        </w:tc>
        <w:tc>
          <w:tcPr>
            <w:tcW w:w="2287" w:type="dxa"/>
          </w:tcPr>
          <w:p w14:paraId="5F6C0AB5" w14:textId="212A4C0F" w:rsidR="00D8644B" w:rsidRPr="003764C0" w:rsidRDefault="00D8644B" w:rsidP="003764C0">
            <w:pPr>
              <w:overflowPunct/>
              <w:autoSpaceDE/>
              <w:autoSpaceDN/>
              <w:adjustRightInd/>
              <w:jc w:val="both"/>
              <w:textAlignment w:val="auto"/>
              <w:rPr>
                <w:rFonts w:ascii="Arial" w:hAnsi="Arial" w:cs="Arial"/>
                <w:bCs/>
                <w:lang w:val="vi-VN"/>
              </w:rPr>
            </w:pPr>
            <w:r w:rsidRPr="003764C0">
              <w:rPr>
                <w:rFonts w:ascii="Arial" w:hAnsi="Arial" w:cs="Arial"/>
                <w:bCs/>
                <w:lang w:val="vi-VN"/>
              </w:rPr>
              <w:t xml:space="preserve">DN </w:t>
            </w:r>
            <w:proofErr w:type="spellStart"/>
            <w:r w:rsidRPr="003764C0">
              <w:rPr>
                <w:rFonts w:ascii="Arial" w:hAnsi="Arial" w:cs="Arial"/>
                <w:bCs/>
                <w:lang w:val="vi-VN"/>
              </w:rPr>
              <w:t>độc</w:t>
            </w:r>
            <w:proofErr w:type="spellEnd"/>
            <w:r w:rsidRPr="003764C0">
              <w:rPr>
                <w:rFonts w:ascii="Arial" w:hAnsi="Arial" w:cs="Arial"/>
                <w:bCs/>
                <w:lang w:val="vi-VN"/>
              </w:rPr>
              <w:t xml:space="preserve"> </w:t>
            </w:r>
            <w:proofErr w:type="spellStart"/>
            <w:r w:rsidRPr="003764C0">
              <w:rPr>
                <w:rFonts w:ascii="Arial" w:hAnsi="Arial" w:cs="Arial"/>
                <w:bCs/>
                <w:lang w:val="vi-VN"/>
              </w:rPr>
              <w:t>quyền</w:t>
            </w:r>
            <w:proofErr w:type="spellEnd"/>
            <w:r w:rsidRPr="003764C0">
              <w:rPr>
                <w:rFonts w:ascii="Arial" w:hAnsi="Arial" w:cs="Arial"/>
                <w:bCs/>
                <w:lang w:val="vi-VN"/>
              </w:rPr>
              <w:t xml:space="preserve">,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khả</w:t>
            </w:r>
            <w:proofErr w:type="spellEnd"/>
            <w:r w:rsidRPr="003764C0">
              <w:rPr>
                <w:rFonts w:ascii="Arial" w:hAnsi="Arial" w:cs="Arial"/>
                <w:bCs/>
                <w:lang w:val="vi-VN"/>
              </w:rPr>
              <w:t xml:space="preserve"> năng chi </w:t>
            </w:r>
            <w:proofErr w:type="spellStart"/>
            <w:r w:rsidRPr="003764C0">
              <w:rPr>
                <w:rFonts w:ascii="Arial" w:hAnsi="Arial" w:cs="Arial"/>
                <w:bCs/>
                <w:lang w:val="vi-VN"/>
              </w:rPr>
              <w:t>phối</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w:t>
            </w:r>
            <w:proofErr w:type="spellStart"/>
            <w:r w:rsidRPr="003764C0">
              <w:rPr>
                <w:rFonts w:ascii="Arial" w:hAnsi="Arial" w:cs="Arial"/>
                <w:bCs/>
                <w:lang w:val="vi-VN"/>
              </w:rPr>
              <w:t>về</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lượng</w:t>
            </w:r>
            <w:proofErr w:type="spellEnd"/>
            <w:r w:rsidRPr="003764C0">
              <w:rPr>
                <w:rFonts w:ascii="Arial" w:hAnsi="Arial" w:cs="Arial"/>
                <w:bCs/>
                <w:lang w:val="vi-VN"/>
              </w:rPr>
              <w:t xml:space="preserve"> </w:t>
            </w:r>
            <w:proofErr w:type="spellStart"/>
            <w:r w:rsidRPr="003764C0">
              <w:rPr>
                <w:rFonts w:ascii="Arial" w:hAnsi="Arial" w:cs="Arial"/>
                <w:bCs/>
                <w:lang w:val="vi-VN"/>
              </w:rPr>
              <w:t>và</w:t>
            </w:r>
            <w:proofErr w:type="spellEnd"/>
            <w:r w:rsidRPr="003764C0">
              <w:rPr>
                <w:rFonts w:ascii="Arial" w:hAnsi="Arial" w:cs="Arial"/>
                <w:bCs/>
                <w:lang w:val="vi-VN"/>
              </w:rPr>
              <w:t xml:space="preserve"> </w:t>
            </w:r>
            <w:proofErr w:type="spellStart"/>
            <w:r w:rsidRPr="003764C0">
              <w:rPr>
                <w:rFonts w:ascii="Arial" w:hAnsi="Arial" w:cs="Arial"/>
                <w:bCs/>
                <w:lang w:val="vi-VN"/>
              </w:rPr>
              <w:t>giá</w:t>
            </w:r>
            <w:proofErr w:type="spellEnd"/>
            <w:r w:rsidRPr="003764C0">
              <w:rPr>
                <w:rFonts w:ascii="Arial" w:hAnsi="Arial" w:cs="Arial"/>
                <w:bCs/>
                <w:lang w:val="vi-VN"/>
              </w:rPr>
              <w:t xml:space="preserve"> </w:t>
            </w:r>
            <w:proofErr w:type="spellStart"/>
            <w:r w:rsidRPr="003764C0">
              <w:rPr>
                <w:rFonts w:ascii="Arial" w:hAnsi="Arial" w:cs="Arial"/>
                <w:bCs/>
                <w:lang w:val="vi-VN"/>
              </w:rPr>
              <w:t>cả</w:t>
            </w:r>
            <w:proofErr w:type="spellEnd"/>
          </w:p>
        </w:tc>
        <w:tc>
          <w:tcPr>
            <w:tcW w:w="2160" w:type="dxa"/>
          </w:tcPr>
          <w:p w14:paraId="4EE3A123" w14:textId="28EF19E0"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khả</w:t>
            </w:r>
            <w:proofErr w:type="spellEnd"/>
            <w:r w:rsidRPr="003764C0">
              <w:rPr>
                <w:rFonts w:ascii="Arial" w:hAnsi="Arial" w:cs="Arial"/>
                <w:bCs/>
                <w:lang w:val="vi-VN"/>
              </w:rPr>
              <w:t xml:space="preserve"> năng </w:t>
            </w:r>
            <w:proofErr w:type="spellStart"/>
            <w:r w:rsidRPr="003764C0">
              <w:rPr>
                <w:rFonts w:ascii="Arial" w:hAnsi="Arial" w:cs="Arial"/>
                <w:bCs/>
                <w:lang w:val="vi-VN"/>
              </w:rPr>
              <w:t>cạnh</w:t>
            </w:r>
            <w:proofErr w:type="spellEnd"/>
            <w:r w:rsidRPr="003764C0">
              <w:rPr>
                <w:rFonts w:ascii="Arial" w:hAnsi="Arial" w:cs="Arial"/>
                <w:bCs/>
                <w:lang w:val="vi-VN"/>
              </w:rPr>
              <w:t xml:space="preserve"> tranh</w:t>
            </w:r>
          </w:p>
        </w:tc>
        <w:tc>
          <w:tcPr>
            <w:tcW w:w="3420" w:type="dxa"/>
          </w:tcPr>
          <w:p w14:paraId="0DA99E53" w14:textId="6DB1703A" w:rsidR="00D8644B" w:rsidRPr="00C85485" w:rsidRDefault="006F774F" w:rsidP="003764C0">
            <w:pPr>
              <w:overflowPunct/>
              <w:autoSpaceDE/>
              <w:autoSpaceDN/>
              <w:adjustRightInd/>
              <w:jc w:val="both"/>
              <w:textAlignment w:val="auto"/>
              <w:rPr>
                <w:rFonts w:ascii="Arial" w:hAnsi="Arial" w:cs="Arial"/>
                <w:bCs/>
              </w:rPr>
            </w:pPr>
            <w:proofErr w:type="spellStart"/>
            <w:ins w:id="76" w:author="Trung Van Do" w:date="2023-01-06T16:42:00Z">
              <w:r>
                <w:rPr>
                  <w:rFonts w:ascii="Arial" w:hAnsi="Arial" w:cs="Arial"/>
                  <w:bCs/>
                </w:rPr>
                <w:t>Doanh</w:t>
              </w:r>
              <w:proofErr w:type="spellEnd"/>
              <w:r>
                <w:rPr>
                  <w:rFonts w:ascii="Arial" w:hAnsi="Arial" w:cs="Arial"/>
                  <w:bCs/>
                </w:rPr>
                <w:t xml:space="preserve"> </w:t>
              </w:r>
              <w:proofErr w:type="spellStart"/>
              <w:r>
                <w:rPr>
                  <w:rFonts w:ascii="Arial" w:hAnsi="Arial" w:cs="Arial"/>
                  <w:bCs/>
                </w:rPr>
                <w:t>nghiệp</w:t>
              </w:r>
              <w:proofErr w:type="spellEnd"/>
              <w:r>
                <w:rPr>
                  <w:rFonts w:ascii="Arial" w:hAnsi="Arial" w:cs="Arial"/>
                  <w:bCs/>
                </w:rPr>
                <w:t xml:space="preserve"> </w:t>
              </w:r>
              <w:proofErr w:type="spellStart"/>
              <w:r>
                <w:rPr>
                  <w:rFonts w:ascii="Arial" w:hAnsi="Arial" w:cs="Arial"/>
                  <w:bCs/>
                </w:rPr>
                <w:t>phân</w:t>
              </w:r>
              <w:proofErr w:type="spellEnd"/>
              <w:r>
                <w:rPr>
                  <w:rFonts w:ascii="Arial" w:hAnsi="Arial" w:cs="Arial"/>
                  <w:bCs/>
                </w:rPr>
                <w:t xml:space="preserve"> </w:t>
              </w:r>
              <w:proofErr w:type="spellStart"/>
              <w:r>
                <w:rPr>
                  <w:rFonts w:ascii="Arial" w:hAnsi="Arial" w:cs="Arial"/>
                  <w:bCs/>
                </w:rPr>
                <w:t>phối</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chính</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trái</w:t>
              </w:r>
              <w:proofErr w:type="spellEnd"/>
              <w:r>
                <w:rPr>
                  <w:rFonts w:ascii="Arial" w:hAnsi="Arial" w:cs="Arial"/>
                  <w:bCs/>
                </w:rPr>
                <w:t xml:space="preserve"> </w:t>
              </w:r>
              <w:proofErr w:type="spellStart"/>
              <w:r>
                <w:rPr>
                  <w:rFonts w:ascii="Arial" w:hAnsi="Arial" w:cs="Arial"/>
                  <w:bCs/>
                </w:rPr>
                <w:t>cây</w:t>
              </w:r>
              <w:proofErr w:type="spellEnd"/>
              <w:r>
                <w:rPr>
                  <w:rFonts w:ascii="Arial" w:hAnsi="Arial" w:cs="Arial"/>
                  <w:bCs/>
                </w:rPr>
                <w:t xml:space="preserve">, </w:t>
              </w:r>
              <w:proofErr w:type="spellStart"/>
              <w:r>
                <w:rPr>
                  <w:rFonts w:ascii="Arial" w:hAnsi="Arial" w:cs="Arial"/>
                  <w:bCs/>
                </w:rPr>
                <w:t>bia</w:t>
              </w:r>
              <w:proofErr w:type="spellEnd"/>
              <w:r>
                <w:rPr>
                  <w:rFonts w:ascii="Arial" w:hAnsi="Arial" w:cs="Arial"/>
                  <w:bCs/>
                </w:rPr>
                <w:t xml:space="preserve">, </w:t>
              </w:r>
              <w:proofErr w:type="spellStart"/>
              <w:r>
                <w:rPr>
                  <w:rFonts w:ascii="Arial" w:hAnsi="Arial" w:cs="Arial"/>
                  <w:bCs/>
                </w:rPr>
                <w:t>rượu</w:t>
              </w:r>
              <w:proofErr w:type="spellEnd"/>
              <w:r>
                <w:rPr>
                  <w:rFonts w:ascii="Arial" w:hAnsi="Arial" w:cs="Arial"/>
                  <w:bCs/>
                </w:rPr>
                <w:t>…</w:t>
              </w:r>
              <w:proofErr w:type="spellStart"/>
              <w:r w:rsidR="00402DD2">
                <w:rPr>
                  <w:rFonts w:ascii="Arial" w:hAnsi="Arial" w:cs="Arial"/>
                  <w:bCs/>
                </w:rPr>
                <w:t>và</w:t>
              </w:r>
              <w:proofErr w:type="spellEnd"/>
              <w:r w:rsidR="00402DD2">
                <w:rPr>
                  <w:rFonts w:ascii="Arial" w:hAnsi="Arial" w:cs="Arial"/>
                  <w:bCs/>
                </w:rPr>
                <w:t xml:space="preserve"> </w:t>
              </w:r>
              <w:proofErr w:type="spellStart"/>
              <w:r w:rsidR="00402DD2">
                <w:rPr>
                  <w:rFonts w:ascii="Arial" w:hAnsi="Arial" w:cs="Arial"/>
                  <w:bCs/>
                </w:rPr>
                <w:t>không</w:t>
              </w:r>
              <w:proofErr w:type="spellEnd"/>
              <w:r w:rsidR="00402DD2">
                <w:rPr>
                  <w:rFonts w:ascii="Arial" w:hAnsi="Arial" w:cs="Arial"/>
                  <w:bCs/>
                </w:rPr>
                <w:t xml:space="preserve"> </w:t>
              </w:r>
              <w:proofErr w:type="spellStart"/>
              <w:r w:rsidR="00402DD2">
                <w:rPr>
                  <w:rFonts w:ascii="Arial" w:hAnsi="Arial" w:cs="Arial"/>
                  <w:bCs/>
                </w:rPr>
                <w:t>phải</w:t>
              </w:r>
              <w:proofErr w:type="spellEnd"/>
              <w:r w:rsidR="00402DD2">
                <w:rPr>
                  <w:rFonts w:ascii="Arial" w:hAnsi="Arial" w:cs="Arial"/>
                  <w:bCs/>
                </w:rPr>
                <w:t xml:space="preserve"> </w:t>
              </w:r>
              <w:proofErr w:type="spellStart"/>
              <w:r w:rsidR="00402DD2">
                <w:rPr>
                  <w:rFonts w:ascii="Arial" w:hAnsi="Arial" w:cs="Arial"/>
                  <w:bCs/>
                </w:rPr>
                <w:t>là</w:t>
              </w:r>
              <w:proofErr w:type="spellEnd"/>
              <w:r w:rsidR="00402DD2">
                <w:rPr>
                  <w:rFonts w:ascii="Arial" w:hAnsi="Arial" w:cs="Arial"/>
                  <w:bCs/>
                </w:rPr>
                <w:t xml:space="preserve"> </w:t>
              </w:r>
              <w:proofErr w:type="spellStart"/>
              <w:r w:rsidR="00402DD2">
                <w:rPr>
                  <w:rFonts w:ascii="Arial" w:hAnsi="Arial" w:cs="Arial"/>
                  <w:bCs/>
                </w:rPr>
                <w:t>nhà</w:t>
              </w:r>
              <w:proofErr w:type="spellEnd"/>
              <w:r w:rsidR="00402DD2">
                <w:rPr>
                  <w:rFonts w:ascii="Arial" w:hAnsi="Arial" w:cs="Arial"/>
                  <w:bCs/>
                </w:rPr>
                <w:t xml:space="preserve"> </w:t>
              </w:r>
              <w:proofErr w:type="spellStart"/>
              <w:r w:rsidR="00402DD2">
                <w:rPr>
                  <w:rFonts w:ascii="Arial" w:hAnsi="Arial" w:cs="Arial"/>
                  <w:bCs/>
                </w:rPr>
                <w:t>phân</w:t>
              </w:r>
              <w:proofErr w:type="spellEnd"/>
              <w:r w:rsidR="00402DD2">
                <w:rPr>
                  <w:rFonts w:ascii="Arial" w:hAnsi="Arial" w:cs="Arial"/>
                  <w:bCs/>
                </w:rPr>
                <w:t xml:space="preserve"> </w:t>
              </w:r>
              <w:proofErr w:type="spellStart"/>
              <w:r w:rsidR="00402DD2">
                <w:rPr>
                  <w:rFonts w:ascii="Arial" w:hAnsi="Arial" w:cs="Arial"/>
                  <w:bCs/>
                </w:rPr>
                <w:t>phối</w:t>
              </w:r>
              <w:proofErr w:type="spellEnd"/>
              <w:r w:rsidR="00402DD2">
                <w:rPr>
                  <w:rFonts w:ascii="Arial" w:hAnsi="Arial" w:cs="Arial"/>
                  <w:bCs/>
                </w:rPr>
                <w:t xml:space="preserve"> </w:t>
              </w:r>
              <w:proofErr w:type="spellStart"/>
              <w:r w:rsidR="00402DD2">
                <w:rPr>
                  <w:rFonts w:ascii="Arial" w:hAnsi="Arial" w:cs="Arial"/>
                  <w:bCs/>
                </w:rPr>
                <w:t>độc</w:t>
              </w:r>
              <w:proofErr w:type="spellEnd"/>
              <w:r w:rsidR="00402DD2">
                <w:rPr>
                  <w:rFonts w:ascii="Arial" w:hAnsi="Arial" w:cs="Arial"/>
                  <w:bCs/>
                </w:rPr>
                <w:t xml:space="preserve"> </w:t>
              </w:r>
              <w:proofErr w:type="spellStart"/>
              <w:r w:rsidR="00402DD2">
                <w:rPr>
                  <w:rFonts w:ascii="Arial" w:hAnsi="Arial" w:cs="Arial"/>
                  <w:bCs/>
                </w:rPr>
                <w:t>quyền</w:t>
              </w:r>
              <w:proofErr w:type="spellEnd"/>
              <w:r w:rsidR="00402DD2">
                <w:rPr>
                  <w:rFonts w:ascii="Arial" w:hAnsi="Arial" w:cs="Arial"/>
                  <w:bCs/>
                </w:rPr>
                <w:t xml:space="preserve"> </w:t>
              </w:r>
              <w:proofErr w:type="spellStart"/>
              <w:r w:rsidR="00402DD2">
                <w:rPr>
                  <w:rFonts w:ascii="Arial" w:hAnsi="Arial" w:cs="Arial"/>
                  <w:bCs/>
                </w:rPr>
                <w:t>các</w:t>
              </w:r>
              <w:proofErr w:type="spellEnd"/>
              <w:r w:rsidR="00402DD2">
                <w:rPr>
                  <w:rFonts w:ascii="Arial" w:hAnsi="Arial" w:cs="Arial"/>
                  <w:bCs/>
                </w:rPr>
                <w:t xml:space="preserve"> </w:t>
              </w:r>
              <w:proofErr w:type="spellStart"/>
              <w:r w:rsidR="00402DD2">
                <w:rPr>
                  <w:rFonts w:ascii="Arial" w:hAnsi="Arial" w:cs="Arial"/>
                  <w:bCs/>
                </w:rPr>
                <w:t>sản</w:t>
              </w:r>
              <w:proofErr w:type="spellEnd"/>
              <w:r w:rsidR="00402DD2">
                <w:rPr>
                  <w:rFonts w:ascii="Arial" w:hAnsi="Arial" w:cs="Arial"/>
                  <w:bCs/>
                </w:rPr>
                <w:t xml:space="preserve"> </w:t>
              </w:r>
              <w:proofErr w:type="spellStart"/>
              <w:r w:rsidR="00402DD2">
                <w:rPr>
                  <w:rFonts w:ascii="Arial" w:hAnsi="Arial" w:cs="Arial"/>
                  <w:bCs/>
                </w:rPr>
                <w:t>phẩm</w:t>
              </w:r>
              <w:proofErr w:type="spellEnd"/>
              <w:r w:rsidR="00402DD2">
                <w:rPr>
                  <w:rFonts w:ascii="Arial" w:hAnsi="Arial" w:cs="Arial"/>
                  <w:bCs/>
                </w:rPr>
                <w:t xml:space="preserve"> </w:t>
              </w:r>
            </w:ins>
            <w:proofErr w:type="spellStart"/>
            <w:ins w:id="77" w:author="Trung Van Do" w:date="2023-01-06T16:43:00Z">
              <w:r w:rsidR="00402DD2">
                <w:rPr>
                  <w:rFonts w:ascii="Arial" w:hAnsi="Arial" w:cs="Arial"/>
                  <w:bCs/>
                </w:rPr>
                <w:t>này</w:t>
              </w:r>
            </w:ins>
            <w:proofErr w:type="spellEnd"/>
            <w:ins w:id="78" w:author="Trung Van Do" w:date="2023-01-06T16:42:00Z">
              <w:r w:rsidR="00402DD2">
                <w:rPr>
                  <w:rFonts w:ascii="Arial" w:hAnsi="Arial" w:cs="Arial"/>
                  <w:bCs/>
                </w:rPr>
                <w:t xml:space="preserve"> </w:t>
              </w:r>
              <w:proofErr w:type="spellStart"/>
              <w:r w:rsidR="00402DD2">
                <w:rPr>
                  <w:rFonts w:ascii="Arial" w:hAnsi="Arial" w:cs="Arial"/>
                  <w:bCs/>
                </w:rPr>
                <w:t>tại</w:t>
              </w:r>
              <w:proofErr w:type="spellEnd"/>
              <w:r w:rsidR="00402DD2">
                <w:rPr>
                  <w:rFonts w:ascii="Arial" w:hAnsi="Arial" w:cs="Arial"/>
                  <w:bCs/>
                </w:rPr>
                <w:t xml:space="preserve"> </w:t>
              </w:r>
              <w:proofErr w:type="spellStart"/>
              <w:r w:rsidR="00402DD2">
                <w:rPr>
                  <w:rFonts w:ascii="Arial" w:hAnsi="Arial" w:cs="Arial"/>
                  <w:bCs/>
                </w:rPr>
                <w:t>Viêt</w:t>
              </w:r>
              <w:proofErr w:type="spellEnd"/>
              <w:r w:rsidR="00402DD2">
                <w:rPr>
                  <w:rFonts w:ascii="Arial" w:hAnsi="Arial" w:cs="Arial"/>
                  <w:bCs/>
                </w:rPr>
                <w:t xml:space="preserve"> Nam </w:t>
              </w:r>
              <w:proofErr w:type="spellStart"/>
              <w:r w:rsidR="00402DD2">
                <w:rPr>
                  <w:rFonts w:ascii="Arial" w:hAnsi="Arial" w:cs="Arial"/>
                  <w:bCs/>
                </w:rPr>
                <w:t>hoặc</w:t>
              </w:r>
              <w:proofErr w:type="spellEnd"/>
              <w:r w:rsidR="00402DD2">
                <w:rPr>
                  <w:rFonts w:ascii="Arial" w:hAnsi="Arial" w:cs="Arial"/>
                  <w:bCs/>
                </w:rPr>
                <w:t xml:space="preserve"> </w:t>
              </w:r>
              <w:proofErr w:type="spellStart"/>
              <w:r w:rsidR="00402DD2">
                <w:rPr>
                  <w:rFonts w:ascii="Arial" w:hAnsi="Arial" w:cs="Arial"/>
                  <w:bCs/>
                </w:rPr>
                <w:t>Cần</w:t>
              </w:r>
              <w:proofErr w:type="spellEnd"/>
              <w:r w:rsidR="00402DD2">
                <w:rPr>
                  <w:rFonts w:ascii="Arial" w:hAnsi="Arial" w:cs="Arial"/>
                  <w:bCs/>
                </w:rPr>
                <w:t xml:space="preserve"> </w:t>
              </w:r>
              <w:proofErr w:type="spellStart"/>
              <w:r w:rsidR="00402DD2">
                <w:rPr>
                  <w:rFonts w:ascii="Arial" w:hAnsi="Arial" w:cs="Arial"/>
                  <w:bCs/>
                </w:rPr>
                <w:t>Thơ</w:t>
              </w:r>
            </w:ins>
            <w:proofErr w:type="spellEnd"/>
            <w:ins w:id="79" w:author="Trung Van Do" w:date="2023-01-06T16:43:00Z">
              <w:r w:rsidR="00402DD2">
                <w:rPr>
                  <w:rFonts w:ascii="Arial" w:hAnsi="Arial" w:cs="Arial"/>
                  <w:bCs/>
                </w:rPr>
                <w:t xml:space="preserve">, do </w:t>
              </w:r>
              <w:proofErr w:type="spellStart"/>
              <w:r w:rsidR="00402DD2">
                <w:rPr>
                  <w:rFonts w:ascii="Arial" w:hAnsi="Arial" w:cs="Arial"/>
                  <w:bCs/>
                </w:rPr>
                <w:t>đó</w:t>
              </w:r>
              <w:proofErr w:type="spellEnd"/>
              <w:r w:rsidR="00402DD2">
                <w:rPr>
                  <w:rFonts w:ascii="Arial" w:hAnsi="Arial" w:cs="Arial"/>
                  <w:bCs/>
                </w:rPr>
                <w:t xml:space="preserve"> </w:t>
              </w:r>
              <w:proofErr w:type="spellStart"/>
              <w:r w:rsidR="00402DD2">
                <w:rPr>
                  <w:rFonts w:ascii="Arial" w:hAnsi="Arial" w:cs="Arial"/>
                  <w:bCs/>
                </w:rPr>
                <w:t>không</w:t>
              </w:r>
              <w:proofErr w:type="spellEnd"/>
              <w:r w:rsidR="00402DD2">
                <w:rPr>
                  <w:rFonts w:ascii="Arial" w:hAnsi="Arial" w:cs="Arial"/>
                  <w:bCs/>
                </w:rPr>
                <w:t xml:space="preserve"> </w:t>
              </w:r>
              <w:proofErr w:type="spellStart"/>
              <w:r w:rsidR="00402DD2">
                <w:rPr>
                  <w:rFonts w:ascii="Arial" w:hAnsi="Arial" w:cs="Arial"/>
                  <w:bCs/>
                </w:rPr>
                <w:t>thể</w:t>
              </w:r>
              <w:proofErr w:type="spellEnd"/>
              <w:r w:rsidR="00402DD2">
                <w:rPr>
                  <w:rFonts w:ascii="Arial" w:hAnsi="Arial" w:cs="Arial"/>
                  <w:bCs/>
                </w:rPr>
                <w:t xml:space="preserve"> chi </w:t>
              </w:r>
              <w:proofErr w:type="spellStart"/>
              <w:r w:rsidR="00402DD2">
                <w:rPr>
                  <w:rFonts w:ascii="Arial" w:hAnsi="Arial" w:cs="Arial"/>
                  <w:bCs/>
                </w:rPr>
                <w:t>phối</w:t>
              </w:r>
              <w:proofErr w:type="spellEnd"/>
              <w:r w:rsidR="00402DD2">
                <w:rPr>
                  <w:rFonts w:ascii="Arial" w:hAnsi="Arial" w:cs="Arial"/>
                  <w:bCs/>
                </w:rPr>
                <w:t xml:space="preserve"> </w:t>
              </w:r>
              <w:proofErr w:type="spellStart"/>
              <w:r w:rsidR="00402DD2">
                <w:rPr>
                  <w:rFonts w:ascii="Arial" w:hAnsi="Arial" w:cs="Arial"/>
                  <w:bCs/>
                </w:rPr>
                <w:t>thị</w:t>
              </w:r>
              <w:proofErr w:type="spellEnd"/>
              <w:r w:rsidR="00402DD2">
                <w:rPr>
                  <w:rFonts w:ascii="Arial" w:hAnsi="Arial" w:cs="Arial"/>
                  <w:bCs/>
                </w:rPr>
                <w:t xml:space="preserve"> </w:t>
              </w:r>
              <w:proofErr w:type="spellStart"/>
              <w:r w:rsidR="00402DD2">
                <w:rPr>
                  <w:rFonts w:ascii="Arial" w:hAnsi="Arial" w:cs="Arial"/>
                  <w:bCs/>
                </w:rPr>
                <w:t>trường</w:t>
              </w:r>
              <w:proofErr w:type="spellEnd"/>
              <w:r w:rsidR="00402DD2">
                <w:rPr>
                  <w:rFonts w:ascii="Arial" w:hAnsi="Arial" w:cs="Arial"/>
                  <w:bCs/>
                </w:rPr>
                <w:t xml:space="preserve"> </w:t>
              </w:r>
              <w:proofErr w:type="spellStart"/>
              <w:r w:rsidR="00402DD2">
                <w:rPr>
                  <w:rFonts w:ascii="Arial" w:hAnsi="Arial" w:cs="Arial"/>
                  <w:bCs/>
                </w:rPr>
                <w:t>cả</w:t>
              </w:r>
              <w:proofErr w:type="spellEnd"/>
              <w:r w:rsidR="00402DD2">
                <w:rPr>
                  <w:rFonts w:ascii="Arial" w:hAnsi="Arial" w:cs="Arial"/>
                  <w:bCs/>
                </w:rPr>
                <w:t xml:space="preserve"> </w:t>
              </w:r>
              <w:proofErr w:type="spellStart"/>
              <w:r w:rsidR="00402DD2">
                <w:rPr>
                  <w:rFonts w:ascii="Arial" w:hAnsi="Arial" w:cs="Arial"/>
                  <w:bCs/>
                </w:rPr>
                <w:t>về</w:t>
              </w:r>
              <w:proofErr w:type="spellEnd"/>
              <w:r w:rsidR="00402DD2">
                <w:rPr>
                  <w:rFonts w:ascii="Arial" w:hAnsi="Arial" w:cs="Arial"/>
                  <w:bCs/>
                </w:rPr>
                <w:t xml:space="preserve"> </w:t>
              </w:r>
              <w:proofErr w:type="spellStart"/>
              <w:r w:rsidR="00402DD2">
                <w:rPr>
                  <w:rFonts w:ascii="Arial" w:hAnsi="Arial" w:cs="Arial"/>
                  <w:bCs/>
                </w:rPr>
                <w:t>sản</w:t>
              </w:r>
              <w:proofErr w:type="spellEnd"/>
              <w:r w:rsidR="00402DD2">
                <w:rPr>
                  <w:rFonts w:ascii="Arial" w:hAnsi="Arial" w:cs="Arial"/>
                  <w:bCs/>
                </w:rPr>
                <w:t xml:space="preserve"> </w:t>
              </w:r>
              <w:proofErr w:type="spellStart"/>
              <w:r w:rsidR="00402DD2">
                <w:rPr>
                  <w:rFonts w:ascii="Arial" w:hAnsi="Arial" w:cs="Arial"/>
                  <w:bCs/>
                </w:rPr>
                <w:t>lượng</w:t>
              </w:r>
              <w:proofErr w:type="spellEnd"/>
              <w:r w:rsidR="00402DD2">
                <w:rPr>
                  <w:rFonts w:ascii="Arial" w:hAnsi="Arial" w:cs="Arial"/>
                  <w:bCs/>
                </w:rPr>
                <w:t xml:space="preserve"> hay </w:t>
              </w:r>
              <w:proofErr w:type="spellStart"/>
              <w:r w:rsidR="00402DD2">
                <w:rPr>
                  <w:rFonts w:ascii="Arial" w:hAnsi="Arial" w:cs="Arial"/>
                  <w:bCs/>
                </w:rPr>
                <w:t>giá</w:t>
              </w:r>
              <w:proofErr w:type="spellEnd"/>
              <w:r w:rsidR="00402DD2">
                <w:rPr>
                  <w:rFonts w:ascii="Arial" w:hAnsi="Arial" w:cs="Arial"/>
                  <w:bCs/>
                </w:rPr>
                <w:t xml:space="preserve"> </w:t>
              </w:r>
              <w:proofErr w:type="spellStart"/>
              <w:r w:rsidR="00402DD2">
                <w:rPr>
                  <w:rFonts w:ascii="Arial" w:hAnsi="Arial" w:cs="Arial"/>
                  <w:bCs/>
                </w:rPr>
                <w:t>cả</w:t>
              </w:r>
              <w:proofErr w:type="spellEnd"/>
              <w:r w:rsidR="00402DD2">
                <w:rPr>
                  <w:rFonts w:ascii="Arial" w:hAnsi="Arial" w:cs="Arial"/>
                  <w:bCs/>
                </w:rPr>
                <w:t>.</w:t>
              </w:r>
            </w:ins>
          </w:p>
        </w:tc>
      </w:tr>
      <w:tr w:rsidR="00F157BF" w:rsidRPr="003764C0" w14:paraId="0920E238" w14:textId="2B66EC2F" w:rsidTr="003764C0">
        <w:trPr>
          <w:trHeight w:val="606"/>
        </w:trPr>
        <w:tc>
          <w:tcPr>
            <w:tcW w:w="594" w:type="dxa"/>
            <w:vMerge w:val="restart"/>
          </w:tcPr>
          <w:p w14:paraId="2599E86E" w14:textId="45D41735"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3</w:t>
            </w:r>
          </w:p>
        </w:tc>
        <w:tc>
          <w:tcPr>
            <w:tcW w:w="1646" w:type="dxa"/>
            <w:vMerge w:val="restart"/>
          </w:tcPr>
          <w:p w14:paraId="1C768E38" w14:textId="45771342"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 xml:space="preserve">Công ty TNHH MTV Kim </w:t>
            </w:r>
            <w:proofErr w:type="spellStart"/>
            <w:r w:rsidRPr="003764C0">
              <w:rPr>
                <w:rFonts w:ascii="Arial" w:hAnsi="Arial" w:cs="Arial"/>
                <w:bCs/>
                <w:lang w:val="vi-VN"/>
              </w:rPr>
              <w:t>Phú</w:t>
            </w:r>
            <w:proofErr w:type="spellEnd"/>
            <w:r w:rsidRPr="003764C0">
              <w:rPr>
                <w:rFonts w:ascii="Arial" w:hAnsi="Arial" w:cs="Arial"/>
                <w:bCs/>
                <w:lang w:val="vi-VN"/>
              </w:rPr>
              <w:t xml:space="preserve"> </w:t>
            </w:r>
            <w:proofErr w:type="spellStart"/>
            <w:r w:rsidRPr="003764C0">
              <w:rPr>
                <w:rFonts w:ascii="Arial" w:hAnsi="Arial" w:cs="Arial"/>
                <w:bCs/>
                <w:lang w:val="vi-VN"/>
              </w:rPr>
              <w:t>Khánh</w:t>
            </w:r>
            <w:proofErr w:type="spellEnd"/>
          </w:p>
        </w:tc>
        <w:tc>
          <w:tcPr>
            <w:tcW w:w="1126" w:type="dxa"/>
            <w:vMerge w:val="restart"/>
          </w:tcPr>
          <w:p w14:paraId="0B3AAE0C" w14:textId="6ED56798"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1354238</w:t>
            </w:r>
          </w:p>
        </w:tc>
        <w:tc>
          <w:tcPr>
            <w:tcW w:w="2532" w:type="dxa"/>
          </w:tcPr>
          <w:p w14:paraId="50771CE8" w14:textId="38279275" w:rsidR="00D8644B" w:rsidRPr="003764C0" w:rsidRDefault="00D8644B" w:rsidP="003764C0">
            <w:pPr>
              <w:overflowPunct/>
              <w:autoSpaceDE/>
              <w:autoSpaceDN/>
              <w:adjustRightInd/>
              <w:jc w:val="both"/>
              <w:textAlignment w:val="auto"/>
              <w:rPr>
                <w:rFonts w:ascii="Arial" w:hAnsi="Arial" w:cs="Arial"/>
                <w:bCs/>
                <w:lang w:val="vi-VN"/>
              </w:rPr>
            </w:pPr>
            <w:commentRangeStart w:id="80"/>
            <w:commentRangeStart w:id="81"/>
            <w:r w:rsidRPr="003764C0">
              <w:rPr>
                <w:rFonts w:ascii="Arial" w:hAnsi="Arial" w:cs="Arial"/>
                <w:bCs/>
                <w:lang w:val="vi-VN"/>
              </w:rPr>
              <w:t xml:space="preserve">4.2 </w:t>
            </w:r>
            <w:proofErr w:type="spellStart"/>
            <w:r w:rsidRPr="003764C0">
              <w:rPr>
                <w:rFonts w:ascii="Arial" w:hAnsi="Arial" w:cs="Arial"/>
                <w:bCs/>
                <w:lang w:val="vi-VN"/>
              </w:rPr>
              <w:t>Khả</w:t>
            </w:r>
            <w:proofErr w:type="spellEnd"/>
            <w:r w:rsidRPr="003764C0">
              <w:rPr>
                <w:rFonts w:ascii="Arial" w:hAnsi="Arial" w:cs="Arial"/>
                <w:bCs/>
                <w:lang w:val="vi-VN"/>
              </w:rPr>
              <w:t xml:space="preserve"> năng gia </w:t>
            </w:r>
            <w:proofErr w:type="spellStart"/>
            <w:r w:rsidRPr="003764C0">
              <w:rPr>
                <w:rFonts w:ascii="Arial" w:hAnsi="Arial" w:cs="Arial"/>
                <w:bCs/>
                <w:lang w:val="vi-VN"/>
              </w:rPr>
              <w:t>nhập</w:t>
            </w:r>
            <w:proofErr w:type="spellEnd"/>
            <w:r w:rsidRPr="003764C0">
              <w:rPr>
                <w:rFonts w:ascii="Arial" w:hAnsi="Arial" w:cs="Arial"/>
                <w:bCs/>
                <w:lang w:val="vi-VN"/>
              </w:rPr>
              <w:t xml:space="preserve"> </w:t>
            </w:r>
            <w:proofErr w:type="spellStart"/>
            <w:r w:rsidRPr="003764C0">
              <w:rPr>
                <w:rFonts w:ascii="Arial" w:hAnsi="Arial" w:cs="Arial"/>
                <w:bCs/>
                <w:lang w:val="vi-VN"/>
              </w:rPr>
              <w:t>ngành</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proofErr w:type="spellStart"/>
            <w:r w:rsidRPr="003764C0">
              <w:rPr>
                <w:rFonts w:ascii="Arial" w:hAnsi="Arial" w:cs="Arial"/>
                <w:bCs/>
                <w:lang w:val="vi-VN"/>
              </w:rPr>
              <w:t>mới</w:t>
            </w:r>
            <w:proofErr w:type="spellEnd"/>
            <w:r w:rsidRPr="003764C0">
              <w:rPr>
                <w:rFonts w:ascii="Arial" w:hAnsi="Arial" w:cs="Arial"/>
                <w:bCs/>
                <w:lang w:val="vi-VN"/>
              </w:rPr>
              <w:t xml:space="preserve"> theo </w:t>
            </w:r>
            <w:proofErr w:type="spellStart"/>
            <w:r w:rsidRPr="003764C0">
              <w:rPr>
                <w:rFonts w:ascii="Arial" w:hAnsi="Arial" w:cs="Arial"/>
                <w:bCs/>
                <w:lang w:val="vi-VN"/>
              </w:rPr>
              <w:t>đánh</w:t>
            </w:r>
            <w:proofErr w:type="spellEnd"/>
            <w:r w:rsidRPr="003764C0">
              <w:rPr>
                <w:rFonts w:ascii="Arial" w:hAnsi="Arial" w:cs="Arial"/>
                <w:bCs/>
                <w:lang w:val="vi-VN"/>
              </w:rPr>
              <w:t xml:space="preserve"> </w:t>
            </w:r>
            <w:proofErr w:type="spellStart"/>
            <w:r w:rsidRPr="003764C0">
              <w:rPr>
                <w:rFonts w:ascii="Arial" w:hAnsi="Arial" w:cs="Arial"/>
                <w:bCs/>
                <w:lang w:val="vi-VN"/>
              </w:rPr>
              <w:t>giá</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CBTD</w:t>
            </w:r>
            <w:commentRangeEnd w:id="80"/>
            <w:r w:rsidRPr="003764C0">
              <w:rPr>
                <w:rStyle w:val="CommentReference"/>
                <w:lang w:val="vi-VN"/>
              </w:rPr>
              <w:commentReference w:id="80"/>
            </w:r>
            <w:commentRangeEnd w:id="81"/>
            <w:r w:rsidR="00B72A88">
              <w:rPr>
                <w:rStyle w:val="CommentReference"/>
              </w:rPr>
              <w:commentReference w:id="81"/>
            </w:r>
          </w:p>
        </w:tc>
        <w:tc>
          <w:tcPr>
            <w:tcW w:w="2287" w:type="dxa"/>
          </w:tcPr>
          <w:p w14:paraId="0DBC4E6F" w14:textId="3EA35A6A"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p>
        </w:tc>
        <w:tc>
          <w:tcPr>
            <w:tcW w:w="2160" w:type="dxa"/>
          </w:tcPr>
          <w:p w14:paraId="1BD0692E" w14:textId="389F7081"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p w14:paraId="0C19A150" w14:textId="44C1A724" w:rsidR="00D8644B" w:rsidRPr="003764C0" w:rsidRDefault="00D8644B" w:rsidP="003764C0">
            <w:pPr>
              <w:overflowPunct/>
              <w:autoSpaceDE/>
              <w:autoSpaceDN/>
              <w:adjustRightInd/>
              <w:jc w:val="both"/>
              <w:textAlignment w:val="auto"/>
              <w:rPr>
                <w:rFonts w:ascii="Arial" w:hAnsi="Arial" w:cs="Arial"/>
                <w:bCs/>
                <w:lang w:val="vi-VN"/>
              </w:rPr>
            </w:pPr>
          </w:p>
        </w:tc>
        <w:tc>
          <w:tcPr>
            <w:tcW w:w="3420" w:type="dxa"/>
          </w:tcPr>
          <w:p w14:paraId="4E4E3B40" w14:textId="77978765" w:rsidR="00D8644B" w:rsidRPr="003764C0" w:rsidRDefault="00402DD2" w:rsidP="003764C0">
            <w:pPr>
              <w:overflowPunct/>
              <w:autoSpaceDE/>
              <w:autoSpaceDN/>
              <w:adjustRightInd/>
              <w:jc w:val="both"/>
              <w:textAlignment w:val="auto"/>
              <w:rPr>
                <w:rFonts w:ascii="Arial" w:hAnsi="Arial" w:cs="Arial"/>
                <w:bCs/>
                <w:lang w:val="vi-VN"/>
              </w:rPr>
            </w:pPr>
            <w:ins w:id="82" w:author="Trung Van Do" w:date="2023-01-06T16:48:00Z">
              <w:r w:rsidRPr="003764C0">
                <w:rPr>
                  <w:rFonts w:ascii="Arial" w:hAnsi="Arial" w:cs="Arial"/>
                  <w:bCs/>
                  <w:lang w:val="vi-VN"/>
                </w:rPr>
                <w:t xml:space="preserve">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proofErr w:type="spellStart"/>
              <w:r>
                <w:rPr>
                  <w:rFonts w:ascii="Arial" w:hAnsi="Arial" w:cs="Arial"/>
                  <w:bCs/>
                </w:rPr>
                <w:t>hoạt</w:t>
              </w:r>
              <w:proofErr w:type="spellEnd"/>
              <w:r>
                <w:rPr>
                  <w:rFonts w:ascii="Arial" w:hAnsi="Arial" w:cs="Arial"/>
                  <w:bCs/>
                </w:rPr>
                <w:t xml:space="preserve"> </w:t>
              </w:r>
              <w:proofErr w:type="spellStart"/>
              <w:r>
                <w:rPr>
                  <w:rFonts w:ascii="Arial" w:hAnsi="Arial" w:cs="Arial"/>
                  <w:bCs/>
                </w:rPr>
                <w:t>động</w:t>
              </w:r>
              <w:proofErr w:type="spellEnd"/>
              <w:r>
                <w:rPr>
                  <w:rFonts w:ascii="Arial" w:hAnsi="Arial" w:cs="Arial"/>
                  <w:bCs/>
                </w:rPr>
                <w:t xml:space="preserve"> </w:t>
              </w:r>
              <w:proofErr w:type="spellStart"/>
              <w:r>
                <w:rPr>
                  <w:rFonts w:ascii="Arial" w:hAnsi="Arial" w:cs="Arial"/>
                  <w:bCs/>
                </w:rPr>
                <w:t>trong</w:t>
              </w:r>
              <w:proofErr w:type="spellEnd"/>
              <w:r w:rsidRPr="003764C0">
                <w:rPr>
                  <w:rFonts w:ascii="Arial" w:hAnsi="Arial" w:cs="Arial"/>
                  <w:bCs/>
                  <w:lang w:val="vi-VN"/>
                </w:rPr>
                <w:t xml:space="preserve"> </w:t>
              </w:r>
              <w:proofErr w:type="spellStart"/>
              <w:r w:rsidRPr="003764C0">
                <w:rPr>
                  <w:rFonts w:ascii="Arial" w:hAnsi="Arial" w:cs="Arial"/>
                  <w:bCs/>
                  <w:lang w:val="vi-VN"/>
                </w:rPr>
                <w:t>ngành</w:t>
              </w:r>
              <w:proofErr w:type="spellEnd"/>
              <w:r w:rsidRPr="003764C0">
                <w:rPr>
                  <w:rFonts w:ascii="Arial" w:hAnsi="Arial" w:cs="Arial"/>
                  <w:bCs/>
                  <w:lang w:val="vi-VN"/>
                </w:rPr>
                <w:t xml:space="preserve"> “Thương </w:t>
              </w:r>
              <w:proofErr w:type="spellStart"/>
              <w:r w:rsidRPr="003764C0">
                <w:rPr>
                  <w:rFonts w:ascii="Arial" w:hAnsi="Arial" w:cs="Arial"/>
                  <w:bCs/>
                  <w:lang w:val="vi-VN"/>
                </w:rPr>
                <w:t>mại</w:t>
              </w:r>
              <w:proofErr w:type="spellEnd"/>
              <w:r w:rsidRPr="003764C0">
                <w:rPr>
                  <w:rFonts w:ascii="Arial" w:hAnsi="Arial" w:cs="Arial"/>
                  <w:bCs/>
                  <w:lang w:val="vi-VN"/>
                </w:rPr>
                <w:t xml:space="preserve"> </w:t>
              </w:r>
              <w:proofErr w:type="spellStart"/>
              <w:r w:rsidRPr="003764C0">
                <w:rPr>
                  <w:rFonts w:ascii="Arial" w:hAnsi="Arial" w:cs="Arial"/>
                  <w:bCs/>
                  <w:lang w:val="vi-VN"/>
                </w:rPr>
                <w:t>hàng</w:t>
              </w:r>
              <w:proofErr w:type="spellEnd"/>
              <w:r w:rsidRPr="003764C0">
                <w:rPr>
                  <w:rFonts w:ascii="Arial" w:hAnsi="Arial" w:cs="Arial"/>
                  <w:bCs/>
                  <w:lang w:val="vi-VN"/>
                </w:rPr>
                <w:t xml:space="preserve"> tiêu </w:t>
              </w:r>
              <w:proofErr w:type="spellStart"/>
              <w:r w:rsidRPr="003764C0">
                <w:rPr>
                  <w:rFonts w:ascii="Arial" w:hAnsi="Arial" w:cs="Arial"/>
                  <w:bCs/>
                  <w:lang w:val="vi-VN"/>
                </w:rPr>
                <w:t>dùng</w:t>
              </w:r>
              <w:proofErr w:type="spellEnd"/>
              <w:r w:rsidRPr="003764C0">
                <w:rPr>
                  <w:rFonts w:ascii="Arial" w:hAnsi="Arial" w:cs="Arial"/>
                  <w:bCs/>
                  <w:lang w:val="vi-VN"/>
                </w:rPr>
                <w:t xml:space="preserve">”. </w:t>
              </w:r>
              <w:proofErr w:type="spellStart"/>
              <w:r>
                <w:rPr>
                  <w:rFonts w:ascii="Arial" w:hAnsi="Arial" w:cs="Arial"/>
                  <w:bCs/>
                </w:rPr>
                <w:t>Đây</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ngành</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rào</w:t>
              </w:r>
              <w:proofErr w:type="spellEnd"/>
              <w:r>
                <w:rPr>
                  <w:rFonts w:ascii="Arial" w:hAnsi="Arial" w:cs="Arial"/>
                  <w:bCs/>
                </w:rPr>
                <w:t xml:space="preserve"> </w:t>
              </w:r>
              <w:proofErr w:type="spellStart"/>
              <w:r>
                <w:rPr>
                  <w:rFonts w:ascii="Arial" w:hAnsi="Arial" w:cs="Arial"/>
                  <w:bCs/>
                </w:rPr>
                <w:t>cản</w:t>
              </w:r>
              <w:proofErr w:type="spellEnd"/>
              <w:r>
                <w:rPr>
                  <w:rFonts w:ascii="Arial" w:hAnsi="Arial" w:cs="Arial"/>
                  <w:bCs/>
                </w:rPr>
                <w:t xml:space="preserve"> </w:t>
              </w:r>
              <w:proofErr w:type="spellStart"/>
              <w:r>
                <w:rPr>
                  <w:rFonts w:ascii="Arial" w:hAnsi="Arial" w:cs="Arial"/>
                  <w:bCs/>
                </w:rPr>
                <w:t>pháp</w:t>
              </w:r>
              <w:proofErr w:type="spellEnd"/>
              <w:r>
                <w:rPr>
                  <w:rFonts w:ascii="Arial" w:hAnsi="Arial" w:cs="Arial"/>
                  <w:bCs/>
                </w:rPr>
                <w:t xml:space="preserve"> </w:t>
              </w:r>
              <w:proofErr w:type="spellStart"/>
              <w:r>
                <w:rPr>
                  <w:rFonts w:ascii="Arial" w:hAnsi="Arial" w:cs="Arial"/>
                  <w:bCs/>
                </w:rPr>
                <w:t>lý</w:t>
              </w:r>
              <w:proofErr w:type="spellEnd"/>
              <w:r>
                <w:rPr>
                  <w:rFonts w:ascii="Arial" w:hAnsi="Arial" w:cs="Arial"/>
                  <w:bCs/>
                </w:rPr>
                <w:t xml:space="preserve">, </w:t>
              </w:r>
              <w:proofErr w:type="spellStart"/>
              <w:r>
                <w:rPr>
                  <w:rFonts w:ascii="Arial" w:hAnsi="Arial" w:cs="Arial"/>
                  <w:bCs/>
                </w:rPr>
                <w:t>không</w:t>
              </w:r>
              <w:proofErr w:type="spellEnd"/>
              <w:r>
                <w:rPr>
                  <w:rFonts w:ascii="Arial" w:hAnsi="Arial" w:cs="Arial"/>
                  <w:bCs/>
                </w:rPr>
                <w:t xml:space="preserve"> </w:t>
              </w:r>
              <w:proofErr w:type="spellStart"/>
              <w:r>
                <w:rPr>
                  <w:rFonts w:ascii="Arial" w:hAnsi="Arial" w:cs="Arial"/>
                  <w:bCs/>
                </w:rPr>
                <w:t>đòi</w:t>
              </w:r>
              <w:proofErr w:type="spellEnd"/>
              <w:r>
                <w:rPr>
                  <w:rFonts w:ascii="Arial" w:hAnsi="Arial" w:cs="Arial"/>
                  <w:bCs/>
                </w:rPr>
                <w:t xml:space="preserve"> </w:t>
              </w:r>
              <w:proofErr w:type="spellStart"/>
              <w:r>
                <w:rPr>
                  <w:rFonts w:ascii="Arial" w:hAnsi="Arial" w:cs="Arial"/>
                  <w:bCs/>
                </w:rPr>
                <w:t>hỏi</w:t>
              </w:r>
              <w:proofErr w:type="spellEnd"/>
              <w:r>
                <w:rPr>
                  <w:rFonts w:ascii="Arial" w:hAnsi="Arial" w:cs="Arial"/>
                  <w:bCs/>
                </w:rPr>
                <w:t xml:space="preserve"> </w:t>
              </w:r>
              <w:proofErr w:type="spellStart"/>
              <w:r>
                <w:rPr>
                  <w:rFonts w:ascii="Arial" w:hAnsi="Arial" w:cs="Arial"/>
                  <w:bCs/>
                </w:rPr>
                <w:t>những</w:t>
              </w:r>
              <w:proofErr w:type="spellEnd"/>
              <w:r>
                <w:rPr>
                  <w:rFonts w:ascii="Arial" w:hAnsi="Arial" w:cs="Arial"/>
                  <w:bCs/>
                </w:rPr>
                <w:t xml:space="preserve"> </w:t>
              </w:r>
              <w:proofErr w:type="spellStart"/>
              <w:r>
                <w:rPr>
                  <w:rFonts w:ascii="Arial" w:hAnsi="Arial" w:cs="Arial"/>
                  <w:bCs/>
                </w:rPr>
                <w:t>điều</w:t>
              </w:r>
              <w:proofErr w:type="spellEnd"/>
              <w:r>
                <w:rPr>
                  <w:rFonts w:ascii="Arial" w:hAnsi="Arial" w:cs="Arial"/>
                  <w:bCs/>
                </w:rPr>
                <w:t xml:space="preserve"> </w:t>
              </w:r>
              <w:proofErr w:type="spellStart"/>
              <w:r>
                <w:rPr>
                  <w:rFonts w:ascii="Arial" w:hAnsi="Arial" w:cs="Arial"/>
                  <w:bCs/>
                </w:rPr>
                <w:t>kiện</w:t>
              </w:r>
              <w:proofErr w:type="spellEnd"/>
              <w:r>
                <w:rPr>
                  <w:rFonts w:ascii="Arial" w:hAnsi="Arial" w:cs="Arial"/>
                  <w:bCs/>
                </w:rPr>
                <w:t xml:space="preserve">, </w:t>
              </w:r>
              <w:proofErr w:type="spellStart"/>
              <w:r>
                <w:rPr>
                  <w:rFonts w:ascii="Arial" w:hAnsi="Arial" w:cs="Arial"/>
                  <w:bCs/>
                </w:rPr>
                <w:t>giấy</w:t>
              </w:r>
              <w:proofErr w:type="spellEnd"/>
              <w:r>
                <w:rPr>
                  <w:rFonts w:ascii="Arial" w:hAnsi="Arial" w:cs="Arial"/>
                  <w:bCs/>
                </w:rPr>
                <w:t xml:space="preserve"> </w:t>
              </w:r>
              <w:proofErr w:type="spellStart"/>
              <w:r>
                <w:rPr>
                  <w:rFonts w:ascii="Arial" w:hAnsi="Arial" w:cs="Arial"/>
                  <w:bCs/>
                </w:rPr>
                <w:t>phép</w:t>
              </w:r>
              <w:proofErr w:type="spellEnd"/>
              <w:r>
                <w:rPr>
                  <w:rFonts w:ascii="Arial" w:hAnsi="Arial" w:cs="Arial"/>
                  <w:bCs/>
                </w:rPr>
                <w:t xml:space="preserve"> hay </w:t>
              </w:r>
              <w:proofErr w:type="spellStart"/>
              <w:r>
                <w:rPr>
                  <w:rFonts w:ascii="Arial" w:hAnsi="Arial" w:cs="Arial"/>
                  <w:bCs/>
                </w:rPr>
                <w:t>yêu</w:t>
              </w:r>
              <w:proofErr w:type="spellEnd"/>
              <w:r>
                <w:rPr>
                  <w:rFonts w:ascii="Arial" w:hAnsi="Arial" w:cs="Arial"/>
                  <w:bCs/>
                </w:rPr>
                <w:t xml:space="preserve"> </w:t>
              </w:r>
              <w:proofErr w:type="spellStart"/>
              <w:r>
                <w:rPr>
                  <w:rFonts w:ascii="Arial" w:hAnsi="Arial" w:cs="Arial"/>
                  <w:bCs/>
                </w:rPr>
                <w:t>cầu</w:t>
              </w:r>
              <w:proofErr w:type="spellEnd"/>
              <w:r>
                <w:rPr>
                  <w:rFonts w:ascii="Arial" w:hAnsi="Arial" w:cs="Arial"/>
                  <w:bCs/>
                </w:rPr>
                <w:t xml:space="preserve"> </w:t>
              </w:r>
              <w:proofErr w:type="spellStart"/>
              <w:r>
                <w:rPr>
                  <w:rFonts w:ascii="Arial" w:hAnsi="Arial" w:cs="Arial"/>
                  <w:bCs/>
                </w:rPr>
                <w:t>kỹ</w:t>
              </w:r>
              <w:proofErr w:type="spellEnd"/>
              <w:r>
                <w:rPr>
                  <w:rFonts w:ascii="Arial" w:hAnsi="Arial" w:cs="Arial"/>
                  <w:bCs/>
                </w:rPr>
                <w:t xml:space="preserve"> </w:t>
              </w:r>
              <w:proofErr w:type="spellStart"/>
              <w:r>
                <w:rPr>
                  <w:rFonts w:ascii="Arial" w:hAnsi="Arial" w:cs="Arial"/>
                  <w:bCs/>
                </w:rPr>
                <w:t>thuật</w:t>
              </w:r>
              <w:proofErr w:type="spellEnd"/>
              <w:r>
                <w:rPr>
                  <w:rFonts w:ascii="Arial" w:hAnsi="Arial" w:cs="Arial"/>
                  <w:bCs/>
                </w:rPr>
                <w:t xml:space="preserve"> </w:t>
              </w:r>
              <w:proofErr w:type="spellStart"/>
              <w:r>
                <w:rPr>
                  <w:rFonts w:ascii="Arial" w:hAnsi="Arial" w:cs="Arial"/>
                  <w:bCs/>
                </w:rPr>
                <w:t>đặc</w:t>
              </w:r>
              <w:proofErr w:type="spellEnd"/>
              <w:r>
                <w:rPr>
                  <w:rFonts w:ascii="Arial" w:hAnsi="Arial" w:cs="Arial"/>
                  <w:bCs/>
                </w:rPr>
                <w:t xml:space="preserve"> </w:t>
              </w:r>
              <w:proofErr w:type="spellStart"/>
              <w:r>
                <w:rPr>
                  <w:rFonts w:ascii="Arial" w:hAnsi="Arial" w:cs="Arial"/>
                  <w:bCs/>
                </w:rPr>
                <w:t>biệt</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gia</w:t>
              </w:r>
              <w:proofErr w:type="spellEnd"/>
              <w:r>
                <w:rPr>
                  <w:rFonts w:ascii="Arial" w:hAnsi="Arial" w:cs="Arial"/>
                  <w:bCs/>
                </w:rPr>
                <w:t xml:space="preserve"> </w:t>
              </w:r>
              <w:proofErr w:type="spellStart"/>
              <w:r>
                <w:rPr>
                  <w:rFonts w:ascii="Arial" w:hAnsi="Arial" w:cs="Arial"/>
                  <w:bCs/>
                </w:rPr>
                <w:t>nhập</w:t>
              </w:r>
              <w:proofErr w:type="spellEnd"/>
              <w:r>
                <w:rPr>
                  <w:rFonts w:ascii="Arial" w:hAnsi="Arial" w:cs="Arial"/>
                  <w:bCs/>
                </w:rPr>
                <w:t xml:space="preserve"> </w:t>
              </w:r>
              <w:proofErr w:type="spellStart"/>
              <w:r>
                <w:rPr>
                  <w:rFonts w:ascii="Arial" w:hAnsi="Arial" w:cs="Arial"/>
                  <w:bCs/>
                </w:rPr>
                <w:t>ngành</w:t>
              </w:r>
              <w:proofErr w:type="spellEnd"/>
              <w:r>
                <w:rPr>
                  <w:rFonts w:ascii="Arial" w:hAnsi="Arial" w:cs="Arial"/>
                  <w:bCs/>
                </w:rPr>
                <w:t>.</w:t>
              </w:r>
            </w:ins>
            <w:del w:id="83" w:author="Trung Van Do" w:date="2023-01-06T16:48:00Z">
              <w:r w:rsidR="00D8644B" w:rsidRPr="003764C0" w:rsidDel="00402DD2">
                <w:rPr>
                  <w:rFonts w:ascii="Arial" w:hAnsi="Arial" w:cs="Arial"/>
                  <w:bCs/>
                  <w:lang w:val="vi-VN"/>
                </w:rPr>
                <w:delText>Công ty kinh doanh mặt hàng thực phẩm thông thường</w:delText>
              </w:r>
            </w:del>
          </w:p>
        </w:tc>
      </w:tr>
      <w:tr w:rsidR="00F157BF" w:rsidRPr="003764C0" w14:paraId="3539A173" w14:textId="07EE5276" w:rsidTr="003764C0">
        <w:trPr>
          <w:trHeight w:val="465"/>
        </w:trPr>
        <w:tc>
          <w:tcPr>
            <w:tcW w:w="594" w:type="dxa"/>
            <w:vMerge/>
            <w:vAlign w:val="center"/>
          </w:tcPr>
          <w:p w14:paraId="4D934467" w14:textId="7777777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25B3F6E4"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041349A5"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37DD39B1" w14:textId="171A72B0" w:rsidR="00D8644B" w:rsidRPr="003764C0" w:rsidRDefault="00D8644B" w:rsidP="003764C0">
            <w:pPr>
              <w:overflowPunct/>
              <w:autoSpaceDE/>
              <w:autoSpaceDN/>
              <w:adjustRightInd/>
              <w:jc w:val="both"/>
              <w:textAlignment w:val="auto"/>
              <w:rPr>
                <w:rFonts w:ascii="Arial" w:hAnsi="Arial" w:cs="Arial"/>
                <w:bCs/>
                <w:lang w:val="vi-VN"/>
              </w:rPr>
            </w:pPr>
            <w:commentRangeStart w:id="84"/>
            <w:commentRangeStart w:id="85"/>
            <w:r w:rsidRPr="003764C0">
              <w:rPr>
                <w:rFonts w:ascii="Arial" w:hAnsi="Arial" w:cs="Arial"/>
                <w:bCs/>
                <w:lang w:val="vi-VN"/>
              </w:rPr>
              <w:t xml:space="preserve">5.4. </w:t>
            </w:r>
            <w:proofErr w:type="spellStart"/>
            <w:r w:rsidRPr="003764C0">
              <w:rPr>
                <w:rFonts w:ascii="Arial" w:hAnsi="Arial" w:cs="Arial"/>
                <w:bCs/>
                <w:lang w:val="vi-VN"/>
              </w:rPr>
              <w:t>Khả</w:t>
            </w:r>
            <w:proofErr w:type="spellEnd"/>
            <w:r w:rsidRPr="003764C0">
              <w:rPr>
                <w:rFonts w:ascii="Arial" w:hAnsi="Arial" w:cs="Arial"/>
                <w:bCs/>
                <w:lang w:val="vi-VN"/>
              </w:rPr>
              <w:t xml:space="preserve"> năng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DN </w:t>
            </w:r>
            <w:proofErr w:type="spellStart"/>
            <w:r w:rsidRPr="003764C0">
              <w:rPr>
                <w:rFonts w:ascii="Arial" w:hAnsi="Arial" w:cs="Arial"/>
                <w:bCs/>
                <w:lang w:val="vi-VN"/>
              </w:rPr>
              <w:t>bị</w:t>
            </w:r>
            <w:proofErr w:type="spellEnd"/>
            <w:r w:rsidRPr="003764C0">
              <w:rPr>
                <w:rFonts w:ascii="Arial" w:hAnsi="Arial" w:cs="Arial"/>
                <w:bCs/>
                <w:lang w:val="vi-VN"/>
              </w:rPr>
              <w:t xml:space="preserve"> </w:t>
            </w:r>
            <w:proofErr w:type="spellStart"/>
            <w:r w:rsidRPr="003764C0">
              <w:rPr>
                <w:rFonts w:ascii="Arial" w:hAnsi="Arial" w:cs="Arial"/>
                <w:bCs/>
                <w:lang w:val="vi-VN"/>
              </w:rPr>
              <w:t>đào</w:t>
            </w:r>
            <w:proofErr w:type="spellEnd"/>
            <w:r w:rsidRPr="003764C0">
              <w:rPr>
                <w:rFonts w:ascii="Arial" w:hAnsi="Arial" w:cs="Arial"/>
                <w:bCs/>
                <w:lang w:val="vi-VN"/>
              </w:rPr>
              <w:t xml:space="preserve"> </w:t>
            </w:r>
            <w:proofErr w:type="spellStart"/>
            <w:r w:rsidRPr="003764C0">
              <w:rPr>
                <w:rFonts w:ascii="Arial" w:hAnsi="Arial" w:cs="Arial"/>
                <w:bCs/>
                <w:lang w:val="vi-VN"/>
              </w:rPr>
              <w:t>thải</w:t>
            </w:r>
            <w:proofErr w:type="spellEnd"/>
            <w:r w:rsidRPr="003764C0">
              <w:rPr>
                <w:rFonts w:ascii="Arial" w:hAnsi="Arial" w:cs="Arial"/>
                <w:bCs/>
                <w:lang w:val="vi-VN"/>
              </w:rPr>
              <w:t xml:space="preserve"> </w:t>
            </w:r>
            <w:proofErr w:type="spellStart"/>
            <w:r w:rsidRPr="003764C0">
              <w:rPr>
                <w:rFonts w:ascii="Arial" w:hAnsi="Arial" w:cs="Arial"/>
                <w:bCs/>
                <w:lang w:val="vi-VN"/>
              </w:rPr>
              <w:t>bởi</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khá</w:t>
            </w:r>
            <w:proofErr w:type="spellEnd"/>
            <w:r w:rsidRPr="003764C0">
              <w:rPr>
                <w:rFonts w:ascii="Arial" w:hAnsi="Arial" w:cs="Arial"/>
                <w:bCs/>
                <w:lang w:val="vi-VN"/>
              </w:rPr>
              <w:t>c</w:t>
            </w:r>
            <w:commentRangeEnd w:id="84"/>
            <w:r w:rsidRPr="003764C0">
              <w:rPr>
                <w:rStyle w:val="CommentReference"/>
                <w:lang w:val="vi-VN"/>
              </w:rPr>
              <w:commentReference w:id="84"/>
            </w:r>
            <w:commentRangeEnd w:id="85"/>
            <w:r w:rsidR="00B72A88">
              <w:rPr>
                <w:rStyle w:val="CommentReference"/>
              </w:rPr>
              <w:commentReference w:id="85"/>
            </w:r>
          </w:p>
        </w:tc>
        <w:tc>
          <w:tcPr>
            <w:tcW w:w="2287" w:type="dxa"/>
          </w:tcPr>
          <w:p w14:paraId="6D9C1CA7" w14:textId="66305D50"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chưa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r w:rsidRPr="003764C0">
              <w:rPr>
                <w:rFonts w:ascii="Arial" w:hAnsi="Arial" w:cs="Arial"/>
                <w:bCs/>
                <w:lang w:val="vi-VN"/>
              </w:rPr>
              <w:t xml:space="preserve"> trong </w:t>
            </w:r>
            <w:proofErr w:type="spellStart"/>
            <w:r w:rsidRPr="003764C0">
              <w:rPr>
                <w:rFonts w:ascii="Arial" w:hAnsi="Arial" w:cs="Arial"/>
                <w:bCs/>
                <w:lang w:val="vi-VN"/>
              </w:rPr>
              <w:t>vòng</w:t>
            </w:r>
            <w:proofErr w:type="spellEnd"/>
            <w:r w:rsidRPr="003764C0">
              <w:rPr>
                <w:rFonts w:ascii="Arial" w:hAnsi="Arial" w:cs="Arial"/>
                <w:bCs/>
                <w:lang w:val="vi-VN"/>
              </w:rPr>
              <w:t xml:space="preserve"> 1 năm </w:t>
            </w:r>
            <w:proofErr w:type="spellStart"/>
            <w:r w:rsidRPr="003764C0">
              <w:rPr>
                <w:rFonts w:ascii="Arial" w:hAnsi="Arial" w:cs="Arial"/>
                <w:bCs/>
                <w:lang w:val="vi-VN"/>
              </w:rPr>
              <w:t>tới</w:t>
            </w:r>
            <w:proofErr w:type="spellEnd"/>
            <w:r w:rsidRPr="003764C0">
              <w:rPr>
                <w:rFonts w:ascii="Arial" w:hAnsi="Arial" w:cs="Arial"/>
                <w:bCs/>
                <w:lang w:val="vi-VN"/>
              </w:rPr>
              <w:t xml:space="preserve"> </w:t>
            </w:r>
            <w:proofErr w:type="spellStart"/>
            <w:r w:rsidRPr="003764C0">
              <w:rPr>
                <w:rFonts w:ascii="Arial" w:hAnsi="Arial" w:cs="Arial"/>
                <w:bCs/>
                <w:lang w:val="vi-VN"/>
              </w:rPr>
              <w:t>hoặc</w:t>
            </w:r>
            <w:proofErr w:type="spellEnd"/>
            <w:r w:rsidRPr="003764C0">
              <w:rPr>
                <w:rFonts w:ascii="Arial" w:hAnsi="Arial" w:cs="Arial"/>
                <w:bCs/>
                <w:lang w:val="vi-VN"/>
              </w:rPr>
              <w:t xml:space="preserve"> không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p>
        </w:tc>
        <w:tc>
          <w:tcPr>
            <w:tcW w:w="2160" w:type="dxa"/>
          </w:tcPr>
          <w:p w14:paraId="19041D4B" w14:textId="3141C4AD"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Khả</w:t>
            </w:r>
            <w:proofErr w:type="spellEnd"/>
            <w:r w:rsidRPr="003764C0">
              <w:rPr>
                <w:rFonts w:ascii="Arial" w:hAnsi="Arial" w:cs="Arial"/>
                <w:bCs/>
                <w:lang w:val="vi-VN"/>
              </w:rPr>
              <w:t xml:space="preserve"> năng thay </w:t>
            </w:r>
            <w:proofErr w:type="spellStart"/>
            <w:r w:rsidRPr="003764C0">
              <w:rPr>
                <w:rFonts w:ascii="Arial" w:hAnsi="Arial" w:cs="Arial"/>
                <w:bCs/>
                <w:lang w:val="vi-VN"/>
              </w:rPr>
              <w:t>thế</w:t>
            </w:r>
            <w:proofErr w:type="spellEnd"/>
            <w:r w:rsidRPr="003764C0">
              <w:rPr>
                <w:rFonts w:ascii="Arial" w:hAnsi="Arial" w:cs="Arial"/>
                <w:bCs/>
                <w:lang w:val="vi-VN"/>
              </w:rPr>
              <w:t xml:space="preserve"> </w:t>
            </w: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tc>
        <w:tc>
          <w:tcPr>
            <w:tcW w:w="3420" w:type="dxa"/>
          </w:tcPr>
          <w:p w14:paraId="4DE48C01" w14:textId="1B8534A8" w:rsidR="00D8644B" w:rsidRPr="00C85485" w:rsidRDefault="00402DD2" w:rsidP="003764C0">
            <w:pPr>
              <w:overflowPunct/>
              <w:autoSpaceDE/>
              <w:autoSpaceDN/>
              <w:adjustRightInd/>
              <w:jc w:val="both"/>
              <w:textAlignment w:val="auto"/>
              <w:rPr>
                <w:rFonts w:ascii="Arial" w:hAnsi="Arial" w:cs="Arial"/>
                <w:bCs/>
              </w:rPr>
            </w:pPr>
            <w:proofErr w:type="spellStart"/>
            <w:ins w:id="86" w:author="Trung Van Do" w:date="2023-01-06T16:49:00Z">
              <w:r>
                <w:rPr>
                  <w:rFonts w:ascii="Arial" w:hAnsi="Arial" w:cs="Arial"/>
                  <w:bCs/>
                </w:rPr>
                <w:t>Các</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của</w:t>
              </w:r>
              <w:proofErr w:type="spellEnd"/>
              <w:r>
                <w:rPr>
                  <w:rFonts w:ascii="Arial" w:hAnsi="Arial" w:cs="Arial"/>
                  <w:bCs/>
                </w:rPr>
                <w:t xml:space="preserve"> </w:t>
              </w:r>
              <w:proofErr w:type="spellStart"/>
              <w:r>
                <w:rPr>
                  <w:rFonts w:ascii="Arial" w:hAnsi="Arial" w:cs="Arial"/>
                  <w:bCs/>
                </w:rPr>
                <w:t>doanh</w:t>
              </w:r>
              <w:proofErr w:type="spellEnd"/>
              <w:r>
                <w:rPr>
                  <w:rFonts w:ascii="Arial" w:hAnsi="Arial" w:cs="Arial"/>
                  <w:bCs/>
                </w:rPr>
                <w:t xml:space="preserve"> </w:t>
              </w:r>
              <w:proofErr w:type="spellStart"/>
              <w:r>
                <w:rPr>
                  <w:rFonts w:ascii="Arial" w:hAnsi="Arial" w:cs="Arial"/>
                  <w:bCs/>
                </w:rPr>
                <w:t>nghiệp</w:t>
              </w:r>
              <w:proofErr w:type="spellEnd"/>
              <w:r>
                <w:rPr>
                  <w:rFonts w:ascii="Arial" w:hAnsi="Arial" w:cs="Arial"/>
                  <w:bCs/>
                </w:rPr>
                <w:t xml:space="preserve"> bao </w:t>
              </w:r>
              <w:proofErr w:type="spellStart"/>
              <w:r>
                <w:rPr>
                  <w:rFonts w:ascii="Arial" w:hAnsi="Arial" w:cs="Arial"/>
                  <w:bCs/>
                </w:rPr>
                <w:t>gồm</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loại</w:t>
              </w:r>
              <w:proofErr w:type="spellEnd"/>
              <w:r>
                <w:rPr>
                  <w:rFonts w:ascii="Arial" w:hAnsi="Arial" w:cs="Arial"/>
                  <w:bCs/>
                </w:rPr>
                <w:t xml:space="preserve"> </w:t>
              </w:r>
              <w:proofErr w:type="spellStart"/>
              <w:r>
                <w:rPr>
                  <w:rFonts w:ascii="Arial" w:hAnsi="Arial" w:cs="Arial"/>
                  <w:bCs/>
                </w:rPr>
                <w:t>hàng</w:t>
              </w:r>
              <w:proofErr w:type="spellEnd"/>
              <w:r>
                <w:rPr>
                  <w:rFonts w:ascii="Arial" w:hAnsi="Arial" w:cs="Arial"/>
                  <w:bCs/>
                </w:rPr>
                <w:t xml:space="preserve"> </w:t>
              </w:r>
              <w:proofErr w:type="spellStart"/>
              <w:r>
                <w:rPr>
                  <w:rFonts w:ascii="Arial" w:hAnsi="Arial" w:cs="Arial"/>
                  <w:bCs/>
                </w:rPr>
                <w:t>tiêu</w:t>
              </w:r>
              <w:proofErr w:type="spellEnd"/>
              <w:r>
                <w:rPr>
                  <w:rFonts w:ascii="Arial" w:hAnsi="Arial" w:cs="Arial"/>
                  <w:bCs/>
                </w:rPr>
                <w:t xml:space="preserve"> </w:t>
              </w:r>
              <w:proofErr w:type="spellStart"/>
              <w:r>
                <w:rPr>
                  <w:rFonts w:ascii="Arial" w:hAnsi="Arial" w:cs="Arial"/>
                  <w:bCs/>
                </w:rPr>
                <w:t>dùng</w:t>
              </w:r>
              <w:proofErr w:type="spellEnd"/>
              <w:r>
                <w:rPr>
                  <w:rFonts w:ascii="Arial" w:hAnsi="Arial" w:cs="Arial"/>
                  <w:bCs/>
                </w:rPr>
                <w:t xml:space="preserve"> </w:t>
              </w:r>
              <w:proofErr w:type="spellStart"/>
              <w:r>
                <w:rPr>
                  <w:rFonts w:ascii="Arial" w:hAnsi="Arial" w:cs="Arial"/>
                  <w:bCs/>
                </w:rPr>
                <w:t>thông</w:t>
              </w:r>
              <w:proofErr w:type="spellEnd"/>
              <w:r>
                <w:rPr>
                  <w:rFonts w:ascii="Arial" w:hAnsi="Arial" w:cs="Arial"/>
                  <w:bCs/>
                </w:rPr>
                <w:t xml:space="preserve"> </w:t>
              </w:r>
              <w:proofErr w:type="spellStart"/>
              <w:r>
                <w:rPr>
                  <w:rFonts w:ascii="Arial" w:hAnsi="Arial" w:cs="Arial"/>
                  <w:bCs/>
                </w:rPr>
                <w:t>thường</w:t>
              </w:r>
              <w:proofErr w:type="spellEnd"/>
              <w:r>
                <w:rPr>
                  <w:rFonts w:ascii="Arial" w:hAnsi="Arial" w:cs="Arial"/>
                  <w:bCs/>
                </w:rPr>
                <w:t xml:space="preserve"> </w:t>
              </w:r>
              <w:proofErr w:type="spellStart"/>
              <w:r>
                <w:rPr>
                  <w:rFonts w:ascii="Arial" w:hAnsi="Arial" w:cs="Arial"/>
                  <w:bCs/>
                </w:rPr>
                <w:t>như</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w:t>
              </w:r>
            </w:ins>
            <w:proofErr w:type="spellStart"/>
            <w:ins w:id="87" w:author="Trung Van Do" w:date="2023-01-06T16:50:00Z">
              <w:r>
                <w:rPr>
                  <w:rFonts w:ascii="Arial" w:hAnsi="Arial" w:cs="Arial"/>
                  <w:bCs/>
                </w:rPr>
                <w:t>có</w:t>
              </w:r>
              <w:proofErr w:type="spellEnd"/>
              <w:r>
                <w:rPr>
                  <w:rFonts w:ascii="Arial" w:hAnsi="Arial" w:cs="Arial"/>
                  <w:bCs/>
                </w:rPr>
                <w:t xml:space="preserve"> </w:t>
              </w:r>
              <w:proofErr w:type="spellStart"/>
              <w:r>
                <w:rPr>
                  <w:rFonts w:ascii="Arial" w:hAnsi="Arial" w:cs="Arial"/>
                  <w:bCs/>
                </w:rPr>
                <w:t>nhiều</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thau</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trên</w:t>
              </w:r>
              <w:proofErr w:type="spellEnd"/>
              <w:r>
                <w:rPr>
                  <w:rFonts w:ascii="Arial" w:hAnsi="Arial" w:cs="Arial"/>
                  <w:bCs/>
                </w:rPr>
                <w:t xml:space="preserve"> </w:t>
              </w:r>
              <w:proofErr w:type="spellStart"/>
              <w:r>
                <w:rPr>
                  <w:rFonts w:ascii="Arial" w:hAnsi="Arial" w:cs="Arial"/>
                  <w:bCs/>
                </w:rPr>
                <w:t>thị</w:t>
              </w:r>
              <w:proofErr w:type="spellEnd"/>
              <w:r>
                <w:rPr>
                  <w:rFonts w:ascii="Arial" w:hAnsi="Arial" w:cs="Arial"/>
                  <w:bCs/>
                </w:rPr>
                <w:t xml:space="preserve"> </w:t>
              </w:r>
              <w:proofErr w:type="spellStart"/>
              <w:r>
                <w:rPr>
                  <w:rFonts w:ascii="Arial" w:hAnsi="Arial" w:cs="Arial"/>
                  <w:bCs/>
                </w:rPr>
                <w:t>trường</w:t>
              </w:r>
              <w:proofErr w:type="spellEnd"/>
              <w:r>
                <w:rPr>
                  <w:rFonts w:ascii="Arial" w:hAnsi="Arial" w:cs="Arial"/>
                  <w:bCs/>
                </w:rPr>
                <w:t xml:space="preserve">. </w:t>
              </w:r>
              <w:proofErr w:type="spellStart"/>
              <w:r>
                <w:rPr>
                  <w:rFonts w:ascii="Arial" w:hAnsi="Arial" w:cs="Arial"/>
                  <w:bCs/>
                </w:rPr>
                <w:t>Chẳng</w:t>
              </w:r>
              <w:proofErr w:type="spellEnd"/>
              <w:r>
                <w:rPr>
                  <w:rFonts w:ascii="Arial" w:hAnsi="Arial" w:cs="Arial"/>
                  <w:bCs/>
                </w:rPr>
                <w:t xml:space="preserve"> </w:t>
              </w:r>
              <w:proofErr w:type="spellStart"/>
              <w:r>
                <w:rPr>
                  <w:rFonts w:ascii="Arial" w:hAnsi="Arial" w:cs="Arial"/>
                  <w:bCs/>
                </w:rPr>
                <w:t>hạn</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w:t>
              </w:r>
              <w:proofErr w:type="spellStart"/>
              <w:r>
                <w:rPr>
                  <w:rFonts w:ascii="Arial" w:hAnsi="Arial" w:cs="Arial"/>
                  <w:bCs/>
                </w:rPr>
                <w:t>bò</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thể</w:t>
              </w:r>
              <w:proofErr w:type="spellEnd"/>
              <w:r>
                <w:rPr>
                  <w:rFonts w:ascii="Arial" w:hAnsi="Arial" w:cs="Arial"/>
                  <w:bCs/>
                </w:rPr>
                <w:t xml:space="preserve"> </w:t>
              </w:r>
              <w:proofErr w:type="spellStart"/>
              <w:r>
                <w:rPr>
                  <w:rFonts w:ascii="Arial" w:hAnsi="Arial" w:cs="Arial"/>
                  <w:bCs/>
                </w:rPr>
                <w:t>bị</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bằng</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loại</w:t>
              </w:r>
              <w:proofErr w:type="spellEnd"/>
              <w:r>
                <w:rPr>
                  <w:rFonts w:ascii="Arial" w:hAnsi="Arial" w:cs="Arial"/>
                  <w:bCs/>
                </w:rPr>
                <w:t xml:space="preserve"> </w:t>
              </w:r>
              <w:proofErr w:type="spellStart"/>
              <w:r>
                <w:rPr>
                  <w:rFonts w:ascii="Arial" w:hAnsi="Arial" w:cs="Arial"/>
                  <w:bCs/>
                </w:rPr>
                <w:t>sữa</w:t>
              </w:r>
              <w:proofErr w:type="spellEnd"/>
              <w:r>
                <w:rPr>
                  <w:rFonts w:ascii="Arial" w:hAnsi="Arial" w:cs="Arial"/>
                  <w:bCs/>
                </w:rPr>
                <w:t xml:space="preserve"> </w:t>
              </w:r>
              <w:proofErr w:type="spellStart"/>
              <w:r>
                <w:rPr>
                  <w:rFonts w:ascii="Arial" w:hAnsi="Arial" w:cs="Arial"/>
                  <w:bCs/>
                </w:rPr>
                <w:t>đậu</w:t>
              </w:r>
              <w:proofErr w:type="spellEnd"/>
              <w:r>
                <w:rPr>
                  <w:rFonts w:ascii="Arial" w:hAnsi="Arial" w:cs="Arial"/>
                  <w:bCs/>
                </w:rPr>
                <w:t xml:space="preserve"> </w:t>
              </w:r>
              <w:proofErr w:type="spellStart"/>
              <w:r>
                <w:rPr>
                  <w:rFonts w:ascii="Arial" w:hAnsi="Arial" w:cs="Arial"/>
                  <w:bCs/>
                </w:rPr>
                <w:t>nành</w:t>
              </w:r>
              <w:proofErr w:type="spellEnd"/>
              <w:r>
                <w:rPr>
                  <w:rFonts w:ascii="Arial" w:hAnsi="Arial" w:cs="Arial"/>
                  <w:bCs/>
                </w:rPr>
                <w:t xml:space="preserve">, </w:t>
              </w:r>
              <w:proofErr w:type="spellStart"/>
              <w:r>
                <w:rPr>
                  <w:rFonts w:ascii="Arial" w:hAnsi="Arial" w:cs="Arial"/>
                  <w:bCs/>
                </w:rPr>
                <w:t>h</w:t>
              </w:r>
            </w:ins>
            <w:ins w:id="88" w:author="Trung Van Do" w:date="2023-01-06T16:51:00Z">
              <w:r>
                <w:rPr>
                  <w:rFonts w:ascii="Arial" w:hAnsi="Arial" w:cs="Arial"/>
                  <w:bCs/>
                </w:rPr>
                <w:t>ạnh</w:t>
              </w:r>
              <w:proofErr w:type="spellEnd"/>
              <w:r>
                <w:rPr>
                  <w:rFonts w:ascii="Arial" w:hAnsi="Arial" w:cs="Arial"/>
                  <w:bCs/>
                </w:rPr>
                <w:t xml:space="preserve"> </w:t>
              </w:r>
              <w:proofErr w:type="spellStart"/>
              <w:r>
                <w:rPr>
                  <w:rFonts w:ascii="Arial" w:hAnsi="Arial" w:cs="Arial"/>
                  <w:bCs/>
                </w:rPr>
                <w:t>nhân</w:t>
              </w:r>
              <w:proofErr w:type="spellEnd"/>
              <w:r>
                <w:rPr>
                  <w:rFonts w:ascii="Arial" w:hAnsi="Arial" w:cs="Arial"/>
                  <w:bCs/>
                </w:rPr>
                <w:t xml:space="preserve">, </w:t>
              </w:r>
              <w:proofErr w:type="spellStart"/>
              <w:r>
                <w:rPr>
                  <w:rFonts w:ascii="Arial" w:hAnsi="Arial" w:cs="Arial"/>
                  <w:bCs/>
                </w:rPr>
                <w:t>gạo</w:t>
              </w:r>
              <w:proofErr w:type="spellEnd"/>
              <w:r>
                <w:rPr>
                  <w:rFonts w:ascii="Arial" w:hAnsi="Arial" w:cs="Arial"/>
                  <w:bCs/>
                </w:rPr>
                <w:t xml:space="preserve">, </w:t>
              </w:r>
              <w:proofErr w:type="spellStart"/>
              <w:r>
                <w:rPr>
                  <w:rFonts w:ascii="Arial" w:hAnsi="Arial" w:cs="Arial"/>
                  <w:bCs/>
                </w:rPr>
                <w:t>dừa</w:t>
              </w:r>
              <w:proofErr w:type="spellEnd"/>
              <w:r>
                <w:rPr>
                  <w:rFonts w:ascii="Arial" w:hAnsi="Arial" w:cs="Arial"/>
                  <w:bCs/>
                </w:rPr>
                <w:t xml:space="preserve">, </w:t>
              </w:r>
              <w:proofErr w:type="spellStart"/>
              <w:r>
                <w:rPr>
                  <w:rFonts w:ascii="Arial" w:hAnsi="Arial" w:cs="Arial"/>
                  <w:bCs/>
                </w:rPr>
                <w:t>yến</w:t>
              </w:r>
              <w:proofErr w:type="spellEnd"/>
              <w:r>
                <w:rPr>
                  <w:rFonts w:ascii="Arial" w:hAnsi="Arial" w:cs="Arial"/>
                  <w:bCs/>
                </w:rPr>
                <w:t xml:space="preserve"> </w:t>
              </w:r>
              <w:proofErr w:type="spellStart"/>
              <w:r>
                <w:rPr>
                  <w:rFonts w:ascii="Arial" w:hAnsi="Arial" w:cs="Arial"/>
                  <w:bCs/>
                </w:rPr>
                <w:t>mạch</w:t>
              </w:r>
              <w:proofErr w:type="spellEnd"/>
              <w:r>
                <w:rPr>
                  <w:rFonts w:ascii="Arial" w:hAnsi="Arial" w:cs="Arial"/>
                  <w:bCs/>
                </w:rPr>
                <w:t>…</w:t>
              </w:r>
              <w:proofErr w:type="spellStart"/>
              <w:r>
                <w:rPr>
                  <w:rFonts w:ascii="Arial" w:hAnsi="Arial" w:cs="Arial"/>
                  <w:bCs/>
                </w:rPr>
                <w:t>hoặc</w:t>
              </w:r>
              <w:proofErr w:type="spellEnd"/>
              <w:r>
                <w:rPr>
                  <w:rFonts w:ascii="Arial" w:hAnsi="Arial" w:cs="Arial"/>
                  <w:bCs/>
                </w:rPr>
                <w:t xml:space="preserve"> </w:t>
              </w:r>
              <w:proofErr w:type="spellStart"/>
              <w:r>
                <w:rPr>
                  <w:rFonts w:ascii="Arial" w:hAnsi="Arial" w:cs="Arial"/>
                  <w:bCs/>
                </w:rPr>
                <w:t>nhiều</w:t>
              </w:r>
              <w:proofErr w:type="spellEnd"/>
              <w:r>
                <w:rPr>
                  <w:rFonts w:ascii="Arial" w:hAnsi="Arial" w:cs="Arial"/>
                  <w:bCs/>
                </w:rPr>
                <w:t xml:space="preserve"> </w:t>
              </w:r>
              <w:proofErr w:type="spellStart"/>
              <w:r>
                <w:rPr>
                  <w:rFonts w:ascii="Arial" w:hAnsi="Arial" w:cs="Arial"/>
                  <w:bCs/>
                </w:rPr>
                <w:t>đồ</w:t>
              </w:r>
              <w:proofErr w:type="spellEnd"/>
              <w:r>
                <w:rPr>
                  <w:rFonts w:ascii="Arial" w:hAnsi="Arial" w:cs="Arial"/>
                  <w:bCs/>
                </w:rPr>
                <w:t xml:space="preserve"> </w:t>
              </w:r>
              <w:proofErr w:type="spellStart"/>
              <w:r>
                <w:rPr>
                  <w:rFonts w:ascii="Arial" w:hAnsi="Arial" w:cs="Arial"/>
                  <w:bCs/>
                </w:rPr>
                <w:t>uống</w:t>
              </w:r>
              <w:proofErr w:type="spellEnd"/>
              <w:r>
                <w:rPr>
                  <w:rFonts w:ascii="Arial" w:hAnsi="Arial" w:cs="Arial"/>
                  <w:bCs/>
                </w:rPr>
                <w:t xml:space="preserve"> </w:t>
              </w:r>
              <w:proofErr w:type="spellStart"/>
              <w:r>
                <w:rPr>
                  <w:rFonts w:ascii="Arial" w:hAnsi="Arial" w:cs="Arial"/>
                  <w:bCs/>
                </w:rPr>
                <w:t>dinh</w:t>
              </w:r>
              <w:proofErr w:type="spellEnd"/>
              <w:r>
                <w:rPr>
                  <w:rFonts w:ascii="Arial" w:hAnsi="Arial" w:cs="Arial"/>
                  <w:bCs/>
                </w:rPr>
                <w:t xml:space="preserve"> </w:t>
              </w:r>
              <w:proofErr w:type="spellStart"/>
              <w:r>
                <w:rPr>
                  <w:rFonts w:ascii="Arial" w:hAnsi="Arial" w:cs="Arial"/>
                  <w:bCs/>
                </w:rPr>
                <w:t>dưỡng</w:t>
              </w:r>
              <w:proofErr w:type="spellEnd"/>
              <w:r>
                <w:rPr>
                  <w:rFonts w:ascii="Arial" w:hAnsi="Arial" w:cs="Arial"/>
                  <w:bCs/>
                </w:rPr>
                <w:t xml:space="preserve"> </w:t>
              </w:r>
            </w:ins>
            <w:proofErr w:type="spellStart"/>
            <w:ins w:id="89" w:author="Trung Van Do" w:date="2023-01-06T16:52:00Z">
              <w:r>
                <w:rPr>
                  <w:rFonts w:ascii="Arial" w:hAnsi="Arial" w:cs="Arial"/>
                  <w:bCs/>
                </w:rPr>
                <w:t>khác</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tráng</w:t>
              </w:r>
              <w:proofErr w:type="spellEnd"/>
              <w:r>
                <w:rPr>
                  <w:rFonts w:ascii="Arial" w:hAnsi="Arial" w:cs="Arial"/>
                  <w:bCs/>
                </w:rPr>
                <w:t xml:space="preserve"> </w:t>
              </w:r>
              <w:proofErr w:type="spellStart"/>
              <w:r>
                <w:rPr>
                  <w:rFonts w:ascii="Arial" w:hAnsi="Arial" w:cs="Arial"/>
                  <w:bCs/>
                </w:rPr>
                <w:t>miệng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hoa</w:t>
              </w:r>
              <w:proofErr w:type="spellEnd"/>
              <w:r>
                <w:rPr>
                  <w:rFonts w:ascii="Arial" w:hAnsi="Arial" w:cs="Arial"/>
                  <w:bCs/>
                </w:rPr>
                <w:t xml:space="preserve"> </w:t>
              </w:r>
              <w:proofErr w:type="spellStart"/>
              <w:r>
                <w:rPr>
                  <w:rFonts w:ascii="Arial" w:hAnsi="Arial" w:cs="Arial"/>
                  <w:bCs/>
                </w:rPr>
                <w:t>quả</w:t>
              </w:r>
              <w:proofErr w:type="spellEnd"/>
              <w:r>
                <w:rPr>
                  <w:rFonts w:ascii="Arial" w:hAnsi="Arial" w:cs="Arial"/>
                  <w:bCs/>
                </w:rPr>
                <w:t xml:space="preserve">, bánh </w:t>
              </w:r>
              <w:proofErr w:type="spellStart"/>
              <w:r>
                <w:rPr>
                  <w:rFonts w:ascii="Arial" w:hAnsi="Arial" w:cs="Arial"/>
                  <w:bCs/>
                </w:rPr>
                <w:t>kẹo</w:t>
              </w:r>
              <w:proofErr w:type="spellEnd"/>
              <w:r>
                <w:rPr>
                  <w:rFonts w:ascii="Arial" w:hAnsi="Arial" w:cs="Arial"/>
                  <w:bCs/>
                </w:rPr>
                <w:t xml:space="preserve"> </w:t>
              </w:r>
              <w:proofErr w:type="spellStart"/>
              <w:r>
                <w:rPr>
                  <w:rFonts w:ascii="Arial" w:hAnsi="Arial" w:cs="Arial"/>
                  <w:bCs/>
                </w:rPr>
                <w:t>để</w:t>
              </w:r>
              <w:proofErr w:type="spellEnd"/>
              <w:r>
                <w:rPr>
                  <w:rFonts w:ascii="Arial" w:hAnsi="Arial" w:cs="Arial"/>
                  <w:bCs/>
                </w:rPr>
                <w:t xml:space="preserve"> </w:t>
              </w:r>
              <w:proofErr w:type="spellStart"/>
              <w:r>
                <w:rPr>
                  <w:rFonts w:ascii="Arial" w:hAnsi="Arial" w:cs="Arial"/>
                  <w:bCs/>
                </w:rPr>
                <w:t>biếu</w:t>
              </w:r>
              <w:proofErr w:type="spellEnd"/>
              <w:r>
                <w:rPr>
                  <w:rFonts w:ascii="Arial" w:hAnsi="Arial" w:cs="Arial"/>
                  <w:bCs/>
                </w:rPr>
                <w:t xml:space="preserve"> </w:t>
              </w:r>
              <w:proofErr w:type="spellStart"/>
              <w:r>
                <w:rPr>
                  <w:rFonts w:ascii="Arial" w:hAnsi="Arial" w:cs="Arial"/>
                  <w:bCs/>
                </w:rPr>
                <w:t>tặng</w:t>
              </w:r>
              <w:proofErr w:type="spellEnd"/>
              <w:r>
                <w:rPr>
                  <w:rFonts w:ascii="Arial" w:hAnsi="Arial" w:cs="Arial"/>
                  <w:bCs/>
                </w:rPr>
                <w:t xml:space="preserve"> </w:t>
              </w:r>
              <w:proofErr w:type="spellStart"/>
              <w:r>
                <w:rPr>
                  <w:rFonts w:ascii="Arial" w:hAnsi="Arial" w:cs="Arial"/>
                  <w:bCs/>
                </w:rPr>
                <w:t>có</w:t>
              </w:r>
              <w:proofErr w:type="spellEnd"/>
              <w:r>
                <w:rPr>
                  <w:rFonts w:ascii="Arial" w:hAnsi="Arial" w:cs="Arial"/>
                  <w:bCs/>
                </w:rPr>
                <w:t xml:space="preserve"> </w:t>
              </w:r>
              <w:proofErr w:type="spellStart"/>
              <w:r>
                <w:rPr>
                  <w:rFonts w:ascii="Arial" w:hAnsi="Arial" w:cs="Arial"/>
                  <w:bCs/>
                </w:rPr>
                <w:t>sản</w:t>
              </w:r>
              <w:proofErr w:type="spellEnd"/>
              <w:r>
                <w:rPr>
                  <w:rFonts w:ascii="Arial" w:hAnsi="Arial" w:cs="Arial"/>
                  <w:bCs/>
                </w:rPr>
                <w:t xml:space="preserve"> </w:t>
              </w:r>
              <w:proofErr w:type="spellStart"/>
              <w:r>
                <w:rPr>
                  <w:rFonts w:ascii="Arial" w:hAnsi="Arial" w:cs="Arial"/>
                  <w:bCs/>
                </w:rPr>
                <w:t>phẩm</w:t>
              </w:r>
              <w:proofErr w:type="spellEnd"/>
              <w:r>
                <w:rPr>
                  <w:rFonts w:ascii="Arial" w:hAnsi="Arial" w:cs="Arial"/>
                  <w:bCs/>
                </w:rPr>
                <w:t xml:space="preserve"> </w:t>
              </w:r>
              <w:proofErr w:type="spellStart"/>
              <w:r>
                <w:rPr>
                  <w:rFonts w:ascii="Arial" w:hAnsi="Arial" w:cs="Arial"/>
                  <w:bCs/>
                </w:rPr>
                <w:t>thay</w:t>
              </w:r>
              <w:proofErr w:type="spellEnd"/>
              <w:r>
                <w:rPr>
                  <w:rFonts w:ascii="Arial" w:hAnsi="Arial" w:cs="Arial"/>
                  <w:bCs/>
                </w:rPr>
                <w:t xml:space="preserve"> </w:t>
              </w:r>
              <w:proofErr w:type="spellStart"/>
              <w:r>
                <w:rPr>
                  <w:rFonts w:ascii="Arial" w:hAnsi="Arial" w:cs="Arial"/>
                  <w:bCs/>
                </w:rPr>
                <w:t>thế</w:t>
              </w:r>
              <w:proofErr w:type="spellEnd"/>
              <w:r>
                <w:rPr>
                  <w:rFonts w:ascii="Arial" w:hAnsi="Arial" w:cs="Arial"/>
                  <w:bCs/>
                </w:rPr>
                <w:t xml:space="preserve"> </w:t>
              </w:r>
              <w:proofErr w:type="spellStart"/>
              <w:r>
                <w:rPr>
                  <w:rFonts w:ascii="Arial" w:hAnsi="Arial" w:cs="Arial"/>
                  <w:bCs/>
                </w:rPr>
                <w:t>là</w:t>
              </w:r>
              <w:proofErr w:type="spellEnd"/>
              <w:r>
                <w:rPr>
                  <w:rFonts w:ascii="Arial" w:hAnsi="Arial" w:cs="Arial"/>
                  <w:bCs/>
                </w:rPr>
                <w:t xml:space="preserve"> </w:t>
              </w:r>
              <w:proofErr w:type="spellStart"/>
              <w:r>
                <w:rPr>
                  <w:rFonts w:ascii="Arial" w:hAnsi="Arial" w:cs="Arial"/>
                  <w:bCs/>
                </w:rPr>
                <w:t>các</w:t>
              </w:r>
              <w:proofErr w:type="spellEnd"/>
              <w:r>
                <w:rPr>
                  <w:rFonts w:ascii="Arial" w:hAnsi="Arial" w:cs="Arial"/>
                  <w:bCs/>
                </w:rPr>
                <w:t xml:space="preserve"> </w:t>
              </w:r>
              <w:proofErr w:type="spellStart"/>
              <w:r>
                <w:rPr>
                  <w:rFonts w:ascii="Arial" w:hAnsi="Arial" w:cs="Arial"/>
                  <w:bCs/>
                </w:rPr>
                <w:t>mặt</w:t>
              </w:r>
              <w:proofErr w:type="spellEnd"/>
              <w:r>
                <w:rPr>
                  <w:rFonts w:ascii="Arial" w:hAnsi="Arial" w:cs="Arial"/>
                  <w:bCs/>
                </w:rPr>
                <w:t xml:space="preserve"> </w:t>
              </w:r>
              <w:proofErr w:type="spellStart"/>
              <w:r>
                <w:rPr>
                  <w:rFonts w:ascii="Arial" w:hAnsi="Arial" w:cs="Arial"/>
                  <w:bCs/>
                </w:rPr>
                <w:t>hàng</w:t>
              </w:r>
              <w:proofErr w:type="spellEnd"/>
              <w:r>
                <w:rPr>
                  <w:rFonts w:ascii="Arial" w:hAnsi="Arial" w:cs="Arial"/>
                  <w:bCs/>
                </w:rPr>
                <w:t xml:space="preserve"> </w:t>
              </w:r>
              <w:proofErr w:type="spellStart"/>
              <w:r>
                <w:rPr>
                  <w:rFonts w:ascii="Arial" w:hAnsi="Arial" w:cs="Arial"/>
                  <w:bCs/>
                </w:rPr>
                <w:t>biếu</w:t>
              </w:r>
              <w:proofErr w:type="spellEnd"/>
              <w:r>
                <w:rPr>
                  <w:rFonts w:ascii="Arial" w:hAnsi="Arial" w:cs="Arial"/>
                  <w:bCs/>
                </w:rPr>
                <w:t xml:space="preserve"> </w:t>
              </w:r>
              <w:proofErr w:type="spellStart"/>
              <w:r>
                <w:rPr>
                  <w:rFonts w:ascii="Arial" w:hAnsi="Arial" w:cs="Arial"/>
                  <w:bCs/>
                </w:rPr>
                <w:t>tặng</w:t>
              </w:r>
              <w:proofErr w:type="spellEnd"/>
              <w:r>
                <w:rPr>
                  <w:rFonts w:ascii="Arial" w:hAnsi="Arial" w:cs="Arial"/>
                  <w:bCs/>
                </w:rPr>
                <w:t xml:space="preserve"> </w:t>
              </w:r>
              <w:proofErr w:type="spellStart"/>
              <w:r>
                <w:rPr>
                  <w:rFonts w:ascii="Arial" w:hAnsi="Arial" w:cs="Arial"/>
                  <w:bCs/>
                </w:rPr>
                <w:t>khác</w:t>
              </w:r>
              <w:proofErr w:type="spellEnd"/>
              <w:r>
                <w:rPr>
                  <w:rFonts w:ascii="Arial" w:hAnsi="Arial" w:cs="Arial"/>
                  <w:bCs/>
                </w:rPr>
                <w:t>…</w:t>
              </w:r>
            </w:ins>
          </w:p>
        </w:tc>
      </w:tr>
      <w:tr w:rsidR="00F157BF" w:rsidRPr="003764C0" w14:paraId="53148665" w14:textId="52E1F76F" w:rsidTr="003764C0">
        <w:trPr>
          <w:trHeight w:val="323"/>
        </w:trPr>
        <w:tc>
          <w:tcPr>
            <w:tcW w:w="594" w:type="dxa"/>
            <w:vMerge/>
            <w:vAlign w:val="center"/>
          </w:tcPr>
          <w:p w14:paraId="7EF395AF" w14:textId="7777777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61C263C4"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797A4684"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5B78D1C3" w14:textId="57CE9867" w:rsidR="00D8644B" w:rsidRPr="003764C0" w:rsidRDefault="00D8644B" w:rsidP="003764C0">
            <w:pPr>
              <w:overflowPunct/>
              <w:autoSpaceDE/>
              <w:autoSpaceDN/>
              <w:adjustRightInd/>
              <w:jc w:val="both"/>
              <w:textAlignment w:val="auto"/>
              <w:rPr>
                <w:rFonts w:ascii="Arial" w:hAnsi="Arial" w:cs="Arial"/>
                <w:bCs/>
                <w:lang w:val="vi-VN"/>
              </w:rPr>
            </w:pPr>
            <w:commentRangeStart w:id="90"/>
            <w:commentRangeStart w:id="91"/>
            <w:r w:rsidRPr="003764C0">
              <w:rPr>
                <w:rFonts w:ascii="Arial" w:hAnsi="Arial" w:cs="Arial"/>
                <w:bCs/>
                <w:lang w:val="vi-VN"/>
              </w:rPr>
              <w:t xml:space="preserve">5.11. </w:t>
            </w:r>
            <w:proofErr w:type="spellStart"/>
            <w:r w:rsidRPr="003764C0">
              <w:rPr>
                <w:rFonts w:ascii="Arial" w:hAnsi="Arial" w:cs="Arial"/>
                <w:bCs/>
                <w:lang w:val="vi-VN"/>
              </w:rPr>
              <w:t>Ảnh</w:t>
            </w:r>
            <w:proofErr w:type="spellEnd"/>
            <w:r w:rsidRPr="003764C0">
              <w:rPr>
                <w:rFonts w:ascii="Arial" w:hAnsi="Arial" w:cs="Arial"/>
                <w:bCs/>
                <w:lang w:val="vi-VN"/>
              </w:rPr>
              <w:t xml:space="preserve"> </w:t>
            </w:r>
            <w:proofErr w:type="spellStart"/>
            <w:r w:rsidRPr="003764C0">
              <w:rPr>
                <w:rFonts w:ascii="Arial" w:hAnsi="Arial" w:cs="Arial"/>
                <w:bCs/>
                <w:lang w:val="vi-VN"/>
              </w:rPr>
              <w:t>hưởng</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tình</w:t>
            </w:r>
            <w:proofErr w:type="spellEnd"/>
            <w:r w:rsidRPr="003764C0">
              <w:rPr>
                <w:rFonts w:ascii="Arial" w:hAnsi="Arial" w:cs="Arial"/>
                <w:bCs/>
                <w:lang w:val="vi-VN"/>
              </w:rPr>
              <w:t xml:space="preserve"> </w:t>
            </w:r>
            <w:proofErr w:type="spellStart"/>
            <w:r w:rsidRPr="003764C0">
              <w:rPr>
                <w:rFonts w:ascii="Arial" w:hAnsi="Arial" w:cs="Arial"/>
                <w:bCs/>
                <w:lang w:val="vi-VN"/>
              </w:rPr>
              <w:t>hình</w:t>
            </w:r>
            <w:proofErr w:type="spellEnd"/>
            <w:r w:rsidRPr="003764C0">
              <w:rPr>
                <w:rFonts w:ascii="Arial" w:hAnsi="Arial" w:cs="Arial"/>
                <w:bCs/>
                <w:lang w:val="vi-VN"/>
              </w:rPr>
              <w:t xml:space="preserve"> </w:t>
            </w:r>
            <w:proofErr w:type="spellStart"/>
            <w:r w:rsidRPr="003764C0">
              <w:rPr>
                <w:rFonts w:ascii="Arial" w:hAnsi="Arial" w:cs="Arial"/>
                <w:bCs/>
                <w:lang w:val="vi-VN"/>
              </w:rPr>
              <w:t>chính</w:t>
            </w:r>
            <w:proofErr w:type="spellEnd"/>
            <w:r w:rsidRPr="003764C0">
              <w:rPr>
                <w:rFonts w:ascii="Arial" w:hAnsi="Arial" w:cs="Arial"/>
                <w:bCs/>
                <w:lang w:val="vi-VN"/>
              </w:rPr>
              <w:t xml:space="preserve"> </w:t>
            </w:r>
            <w:proofErr w:type="spellStart"/>
            <w:r w:rsidRPr="003764C0">
              <w:rPr>
                <w:rFonts w:ascii="Arial" w:hAnsi="Arial" w:cs="Arial"/>
                <w:bCs/>
                <w:lang w:val="vi-VN"/>
              </w:rPr>
              <w:t>trị</w:t>
            </w:r>
            <w:proofErr w:type="spellEnd"/>
            <w:r w:rsidRPr="003764C0">
              <w:rPr>
                <w:rFonts w:ascii="Arial" w:hAnsi="Arial" w:cs="Arial"/>
                <w:bCs/>
                <w:lang w:val="vi-VN"/>
              </w:rPr>
              <w:t xml:space="preserve"> </w:t>
            </w:r>
            <w:proofErr w:type="spellStart"/>
            <w:r w:rsidRPr="003764C0">
              <w:rPr>
                <w:rFonts w:ascii="Arial" w:hAnsi="Arial" w:cs="Arial"/>
                <w:bCs/>
                <w:lang w:val="vi-VN"/>
              </w:rPr>
              <w:t>và</w:t>
            </w:r>
            <w:proofErr w:type="spellEnd"/>
            <w:r w:rsidRPr="003764C0">
              <w:rPr>
                <w:rFonts w:ascii="Arial" w:hAnsi="Arial" w:cs="Arial"/>
                <w:bCs/>
                <w:lang w:val="vi-VN"/>
              </w:rPr>
              <w:t xml:space="preserve"> </w:t>
            </w:r>
            <w:proofErr w:type="spellStart"/>
            <w:r w:rsidRPr="003764C0">
              <w:rPr>
                <w:rFonts w:ascii="Arial" w:hAnsi="Arial" w:cs="Arial"/>
                <w:bCs/>
                <w:lang w:val="vi-VN"/>
              </w:rPr>
              <w:t>chính</w:t>
            </w:r>
            <w:proofErr w:type="spellEnd"/>
            <w:r w:rsidRPr="003764C0">
              <w:rPr>
                <w:rFonts w:ascii="Arial" w:hAnsi="Arial" w:cs="Arial"/>
                <w:bCs/>
                <w:lang w:val="vi-VN"/>
              </w:rPr>
              <w:t xml:space="preserve"> </w:t>
            </w:r>
            <w:proofErr w:type="spellStart"/>
            <w:r w:rsidRPr="003764C0">
              <w:rPr>
                <w:rFonts w:ascii="Arial" w:hAnsi="Arial" w:cs="Arial"/>
                <w:bCs/>
                <w:lang w:val="vi-VN"/>
              </w:rPr>
              <w:t>sách</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nước</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w:t>
            </w:r>
            <w:proofErr w:type="spellStart"/>
            <w:r w:rsidRPr="003764C0">
              <w:rPr>
                <w:rFonts w:ascii="Arial" w:hAnsi="Arial" w:cs="Arial"/>
                <w:bCs/>
                <w:lang w:val="vi-VN"/>
              </w:rPr>
              <w:t>xuất</w:t>
            </w:r>
            <w:proofErr w:type="spellEnd"/>
            <w:r w:rsidRPr="003764C0">
              <w:rPr>
                <w:rFonts w:ascii="Arial" w:hAnsi="Arial" w:cs="Arial"/>
                <w:bCs/>
                <w:lang w:val="vi-VN"/>
              </w:rPr>
              <w:t xml:space="preserve"> </w:t>
            </w:r>
            <w:proofErr w:type="spellStart"/>
            <w:r w:rsidRPr="003764C0">
              <w:rPr>
                <w:rFonts w:ascii="Arial" w:hAnsi="Arial" w:cs="Arial"/>
                <w:bCs/>
                <w:lang w:val="vi-VN"/>
              </w:rPr>
              <w:t>khẩu</w:t>
            </w:r>
            <w:proofErr w:type="spellEnd"/>
            <w:r w:rsidRPr="003764C0">
              <w:rPr>
                <w:rFonts w:ascii="Arial" w:hAnsi="Arial" w:cs="Arial"/>
                <w:bCs/>
                <w:lang w:val="vi-VN"/>
              </w:rPr>
              <w:t xml:space="preserve"> (</w:t>
            </w:r>
            <w:proofErr w:type="spellStart"/>
            <w:r w:rsidRPr="003764C0">
              <w:rPr>
                <w:rFonts w:ascii="Arial" w:hAnsi="Arial" w:cs="Arial"/>
                <w:bCs/>
                <w:lang w:val="vi-VN"/>
              </w:rPr>
              <w:t>hoặc</w:t>
            </w:r>
            <w:proofErr w:type="spellEnd"/>
            <w:r w:rsidRPr="003764C0">
              <w:rPr>
                <w:rFonts w:ascii="Arial" w:hAnsi="Arial" w:cs="Arial"/>
                <w:bCs/>
                <w:lang w:val="vi-VN"/>
              </w:rPr>
              <w:t xml:space="preserve"> </w:t>
            </w:r>
            <w:proofErr w:type="spellStart"/>
            <w:r w:rsidRPr="003764C0">
              <w:rPr>
                <w:rFonts w:ascii="Arial" w:hAnsi="Arial" w:cs="Arial"/>
                <w:bCs/>
                <w:lang w:val="vi-VN"/>
              </w:rPr>
              <w:t>thì</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w:t>
            </w:r>
            <w:proofErr w:type="spellStart"/>
            <w:r w:rsidRPr="003764C0">
              <w:rPr>
                <w:rFonts w:ascii="Arial" w:hAnsi="Arial" w:cs="Arial"/>
                <w:bCs/>
                <w:lang w:val="vi-VN"/>
              </w:rPr>
              <w:t>nhập</w:t>
            </w:r>
            <w:proofErr w:type="spellEnd"/>
            <w:r w:rsidRPr="003764C0">
              <w:rPr>
                <w:rFonts w:ascii="Arial" w:hAnsi="Arial" w:cs="Arial"/>
                <w:bCs/>
                <w:lang w:val="vi-VN"/>
              </w:rPr>
              <w:t xml:space="preserve"> </w:t>
            </w:r>
            <w:proofErr w:type="spellStart"/>
            <w:r w:rsidRPr="003764C0">
              <w:rPr>
                <w:rFonts w:ascii="Arial" w:hAnsi="Arial" w:cs="Arial"/>
                <w:bCs/>
                <w:lang w:val="vi-VN"/>
              </w:rPr>
              <w:t>khẩu</w:t>
            </w:r>
            <w:proofErr w:type="spellEnd"/>
            <w:r w:rsidRPr="003764C0">
              <w:rPr>
                <w:rFonts w:ascii="Arial" w:hAnsi="Arial" w:cs="Arial"/>
                <w:bCs/>
                <w:lang w:val="vi-VN"/>
              </w:rPr>
              <w:t xml:space="preserve">) </w:t>
            </w:r>
            <w:proofErr w:type="spellStart"/>
            <w:r w:rsidRPr="003764C0">
              <w:rPr>
                <w:rFonts w:ascii="Arial" w:hAnsi="Arial" w:cs="Arial"/>
                <w:bCs/>
                <w:lang w:val="vi-VN"/>
              </w:rPr>
              <w:t>chính</w:t>
            </w:r>
            <w:proofErr w:type="spellEnd"/>
            <w:r w:rsidRPr="003764C0">
              <w:rPr>
                <w:rFonts w:ascii="Arial" w:hAnsi="Arial" w:cs="Arial"/>
                <w:bCs/>
                <w:lang w:val="vi-VN"/>
              </w:rPr>
              <w:t xml:space="preserve"> </w:t>
            </w:r>
            <w:proofErr w:type="spellStart"/>
            <w:r w:rsidRPr="003764C0">
              <w:rPr>
                <w:rFonts w:ascii="Arial" w:hAnsi="Arial" w:cs="Arial"/>
                <w:bCs/>
                <w:lang w:val="vi-VN"/>
              </w:rPr>
              <w:t>đối</w:t>
            </w:r>
            <w:proofErr w:type="spellEnd"/>
            <w:r w:rsidRPr="003764C0">
              <w:rPr>
                <w:rFonts w:ascii="Arial" w:hAnsi="Arial" w:cs="Arial"/>
                <w:bCs/>
                <w:lang w:val="vi-VN"/>
              </w:rPr>
              <w:t xml:space="preserve"> </w:t>
            </w:r>
            <w:proofErr w:type="spellStart"/>
            <w:r w:rsidRPr="003764C0">
              <w:rPr>
                <w:rFonts w:ascii="Arial" w:hAnsi="Arial" w:cs="Arial"/>
                <w:bCs/>
                <w:lang w:val="vi-VN"/>
              </w:rPr>
              <w:t>với</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doanh </w:t>
            </w:r>
            <w:proofErr w:type="spellStart"/>
            <w:r w:rsidRPr="003764C0">
              <w:rPr>
                <w:rFonts w:ascii="Arial" w:hAnsi="Arial" w:cs="Arial"/>
                <w:bCs/>
                <w:lang w:val="vi-VN"/>
              </w:rPr>
              <w:t>nghiệ</w:t>
            </w:r>
            <w:proofErr w:type="spellEnd"/>
            <w:r w:rsidRPr="003764C0">
              <w:rPr>
                <w:rFonts w:ascii="Arial" w:hAnsi="Arial" w:cs="Arial"/>
                <w:bCs/>
                <w:lang w:val="vi-VN"/>
              </w:rPr>
              <w:t>p</w:t>
            </w:r>
            <w:commentRangeEnd w:id="90"/>
            <w:r w:rsidRPr="003764C0">
              <w:rPr>
                <w:rStyle w:val="CommentReference"/>
                <w:lang w:val="vi-VN"/>
              </w:rPr>
              <w:commentReference w:id="90"/>
            </w:r>
            <w:commentRangeEnd w:id="91"/>
            <w:r w:rsidR="002111E3">
              <w:rPr>
                <w:rStyle w:val="CommentReference"/>
              </w:rPr>
              <w:commentReference w:id="91"/>
            </w:r>
          </w:p>
        </w:tc>
        <w:tc>
          <w:tcPr>
            <w:tcW w:w="2287" w:type="dxa"/>
          </w:tcPr>
          <w:p w14:paraId="35F57BDC" w14:textId="61C041A1"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chính</w:t>
            </w:r>
            <w:proofErr w:type="spellEnd"/>
            <w:r w:rsidRPr="003764C0">
              <w:rPr>
                <w:rFonts w:ascii="Arial" w:hAnsi="Arial" w:cs="Arial"/>
                <w:bCs/>
                <w:lang w:val="vi-VN"/>
              </w:rPr>
              <w:t xml:space="preserve"> </w:t>
            </w:r>
            <w:proofErr w:type="spellStart"/>
            <w:r w:rsidRPr="003764C0">
              <w:rPr>
                <w:rFonts w:ascii="Arial" w:hAnsi="Arial" w:cs="Arial"/>
                <w:bCs/>
                <w:lang w:val="vi-VN"/>
              </w:rPr>
              <w:t>sách</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XK </w:t>
            </w: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thuận</w:t>
            </w:r>
            <w:proofErr w:type="spellEnd"/>
            <w:r w:rsidRPr="003764C0">
              <w:rPr>
                <w:rFonts w:ascii="Arial" w:hAnsi="Arial" w:cs="Arial"/>
                <w:bCs/>
                <w:lang w:val="vi-VN"/>
              </w:rPr>
              <w:t xml:space="preserve"> </w:t>
            </w:r>
            <w:proofErr w:type="spellStart"/>
            <w:r w:rsidRPr="003764C0">
              <w:rPr>
                <w:rFonts w:ascii="Arial" w:hAnsi="Arial" w:cs="Arial"/>
                <w:bCs/>
                <w:lang w:val="vi-VN"/>
              </w:rPr>
              <w:t>lợi</w:t>
            </w:r>
            <w:proofErr w:type="spellEnd"/>
            <w:r w:rsidRPr="003764C0">
              <w:rPr>
                <w:rFonts w:ascii="Arial" w:hAnsi="Arial" w:cs="Arial"/>
                <w:bCs/>
                <w:lang w:val="vi-VN"/>
              </w:rPr>
              <w:t xml:space="preserve">; DN </w:t>
            </w:r>
            <w:proofErr w:type="spellStart"/>
            <w:r w:rsidRPr="003764C0">
              <w:rPr>
                <w:rFonts w:ascii="Arial" w:hAnsi="Arial" w:cs="Arial"/>
                <w:bCs/>
                <w:lang w:val="vi-VN"/>
              </w:rPr>
              <w:t>cập</w:t>
            </w:r>
            <w:proofErr w:type="spellEnd"/>
            <w:r w:rsidRPr="003764C0">
              <w:rPr>
                <w:rFonts w:ascii="Arial" w:hAnsi="Arial" w:cs="Arial"/>
                <w:bCs/>
                <w:lang w:val="vi-VN"/>
              </w:rPr>
              <w:t xml:space="preserve"> </w:t>
            </w:r>
            <w:proofErr w:type="spellStart"/>
            <w:r w:rsidRPr="003764C0">
              <w:rPr>
                <w:rFonts w:ascii="Arial" w:hAnsi="Arial" w:cs="Arial"/>
                <w:bCs/>
                <w:lang w:val="vi-VN"/>
              </w:rPr>
              <w:t>nhật</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r w:rsidRPr="003764C0">
              <w:rPr>
                <w:rFonts w:ascii="Arial" w:hAnsi="Arial" w:cs="Arial"/>
                <w:bCs/>
                <w:lang w:val="vi-VN"/>
              </w:rPr>
              <w:t xml:space="preserve"> xuyên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chính</w:t>
            </w:r>
            <w:proofErr w:type="spellEnd"/>
            <w:r w:rsidRPr="003764C0">
              <w:rPr>
                <w:rFonts w:ascii="Arial" w:hAnsi="Arial" w:cs="Arial"/>
                <w:bCs/>
                <w:lang w:val="vi-VN"/>
              </w:rPr>
              <w:t xml:space="preserve"> </w:t>
            </w:r>
            <w:proofErr w:type="spellStart"/>
            <w:r w:rsidRPr="003764C0">
              <w:rPr>
                <w:rFonts w:ascii="Arial" w:hAnsi="Arial" w:cs="Arial"/>
                <w:bCs/>
                <w:lang w:val="vi-VN"/>
              </w:rPr>
              <w:t>sách</w:t>
            </w:r>
            <w:proofErr w:type="spellEnd"/>
            <w:r w:rsidRPr="003764C0">
              <w:rPr>
                <w:rFonts w:ascii="Arial" w:hAnsi="Arial" w:cs="Arial"/>
                <w:bCs/>
                <w:lang w:val="vi-VN"/>
              </w:rPr>
              <w:t xml:space="preserve"> </w:t>
            </w:r>
            <w:proofErr w:type="spellStart"/>
            <w:r w:rsidRPr="003764C0">
              <w:rPr>
                <w:rFonts w:ascii="Arial" w:hAnsi="Arial" w:cs="Arial"/>
                <w:bCs/>
                <w:lang w:val="vi-VN"/>
              </w:rPr>
              <w:t>này</w:t>
            </w:r>
            <w:proofErr w:type="spellEnd"/>
            <w:r w:rsidRPr="003764C0">
              <w:rPr>
                <w:rFonts w:ascii="Arial" w:hAnsi="Arial" w:cs="Arial"/>
                <w:bCs/>
                <w:lang w:val="vi-VN"/>
              </w:rPr>
              <w:t xml:space="preserve"> </w:t>
            </w:r>
            <w:proofErr w:type="spellStart"/>
            <w:r w:rsidRPr="003764C0">
              <w:rPr>
                <w:rFonts w:ascii="Arial" w:hAnsi="Arial" w:cs="Arial"/>
                <w:bCs/>
                <w:lang w:val="vi-VN"/>
              </w:rPr>
              <w:t>và</w:t>
            </w:r>
            <w:proofErr w:type="spellEnd"/>
            <w:r w:rsidRPr="003764C0">
              <w:rPr>
                <w:rFonts w:ascii="Arial" w:hAnsi="Arial" w:cs="Arial"/>
                <w:bCs/>
                <w:lang w:val="vi-VN"/>
              </w:rPr>
              <w:t xml:space="preserve"> </w:t>
            </w:r>
            <w:proofErr w:type="spellStart"/>
            <w:r w:rsidRPr="003764C0">
              <w:rPr>
                <w:rFonts w:ascii="Arial" w:hAnsi="Arial" w:cs="Arial"/>
                <w:bCs/>
                <w:lang w:val="vi-VN"/>
              </w:rPr>
              <w:t>có</w:t>
            </w:r>
            <w:proofErr w:type="spellEnd"/>
            <w:r w:rsidRPr="003764C0">
              <w:rPr>
                <w:rFonts w:ascii="Arial" w:hAnsi="Arial" w:cs="Arial"/>
                <w:bCs/>
                <w:lang w:val="vi-VN"/>
              </w:rPr>
              <w:t xml:space="preserve"> quy </w:t>
            </w:r>
            <w:proofErr w:type="spellStart"/>
            <w:r w:rsidRPr="003764C0">
              <w:rPr>
                <w:rFonts w:ascii="Arial" w:hAnsi="Arial" w:cs="Arial"/>
                <w:bCs/>
                <w:lang w:val="vi-VN"/>
              </w:rPr>
              <w:t>trình</w:t>
            </w:r>
            <w:proofErr w:type="spellEnd"/>
            <w:r w:rsidRPr="003764C0">
              <w:rPr>
                <w:rFonts w:ascii="Arial" w:hAnsi="Arial" w:cs="Arial"/>
                <w:bCs/>
                <w:lang w:val="vi-VN"/>
              </w:rPr>
              <w:t xml:space="preserve"> </w:t>
            </w:r>
            <w:proofErr w:type="spellStart"/>
            <w:r w:rsidRPr="003764C0">
              <w:rPr>
                <w:rFonts w:ascii="Arial" w:hAnsi="Arial" w:cs="Arial"/>
                <w:bCs/>
                <w:lang w:val="vi-VN"/>
              </w:rPr>
              <w:t>hoạt</w:t>
            </w:r>
            <w:proofErr w:type="spellEnd"/>
            <w:r w:rsidRPr="003764C0">
              <w:rPr>
                <w:rFonts w:ascii="Arial" w:hAnsi="Arial" w:cs="Arial"/>
                <w:bCs/>
                <w:lang w:val="vi-VN"/>
              </w:rPr>
              <w:t xml:space="preserve"> </w:t>
            </w:r>
            <w:proofErr w:type="spellStart"/>
            <w:r w:rsidRPr="003764C0">
              <w:rPr>
                <w:rFonts w:ascii="Arial" w:hAnsi="Arial" w:cs="Arial"/>
                <w:bCs/>
                <w:lang w:val="vi-VN"/>
              </w:rPr>
              <w:t>động</w:t>
            </w:r>
            <w:proofErr w:type="spellEnd"/>
            <w:r w:rsidRPr="003764C0">
              <w:rPr>
                <w:rFonts w:ascii="Arial" w:hAnsi="Arial" w:cs="Arial"/>
                <w:bCs/>
                <w:lang w:val="vi-VN"/>
              </w:rPr>
              <w:t xml:space="preserve"> </w:t>
            </w:r>
            <w:proofErr w:type="spellStart"/>
            <w:r w:rsidRPr="003764C0">
              <w:rPr>
                <w:rFonts w:ascii="Arial" w:hAnsi="Arial" w:cs="Arial"/>
                <w:bCs/>
                <w:lang w:val="vi-VN"/>
              </w:rPr>
              <w:t>đảm</w:t>
            </w:r>
            <w:proofErr w:type="spellEnd"/>
            <w:r w:rsidRPr="003764C0">
              <w:rPr>
                <w:rFonts w:ascii="Arial" w:hAnsi="Arial" w:cs="Arial"/>
                <w:bCs/>
                <w:lang w:val="vi-VN"/>
              </w:rPr>
              <w:t xml:space="preserve"> </w:t>
            </w:r>
            <w:proofErr w:type="spellStart"/>
            <w:r w:rsidRPr="003764C0">
              <w:rPr>
                <w:rFonts w:ascii="Arial" w:hAnsi="Arial" w:cs="Arial"/>
                <w:bCs/>
                <w:lang w:val="vi-VN"/>
              </w:rPr>
              <w:t>bảo</w:t>
            </w:r>
            <w:proofErr w:type="spellEnd"/>
            <w:r w:rsidRPr="003764C0">
              <w:rPr>
                <w:rFonts w:ascii="Arial" w:hAnsi="Arial" w:cs="Arial"/>
                <w:bCs/>
                <w:lang w:val="vi-VN"/>
              </w:rPr>
              <w:t xml:space="preserve"> tuân </w:t>
            </w:r>
            <w:proofErr w:type="spellStart"/>
            <w:r w:rsidRPr="003764C0">
              <w:rPr>
                <w:rFonts w:ascii="Arial" w:hAnsi="Arial" w:cs="Arial"/>
                <w:bCs/>
                <w:lang w:val="vi-VN"/>
              </w:rPr>
              <w:t>thủ</w:t>
            </w:r>
            <w:proofErr w:type="spellEnd"/>
            <w:r w:rsidRPr="003764C0">
              <w:rPr>
                <w:rFonts w:ascii="Arial" w:hAnsi="Arial" w:cs="Arial"/>
                <w:bCs/>
                <w:lang w:val="vi-VN"/>
              </w:rPr>
              <w:t xml:space="preserve"> theo </w:t>
            </w:r>
            <w:proofErr w:type="spellStart"/>
            <w:r w:rsidRPr="003764C0">
              <w:rPr>
                <w:rFonts w:ascii="Arial" w:hAnsi="Arial" w:cs="Arial"/>
                <w:bCs/>
                <w:lang w:val="vi-VN"/>
              </w:rPr>
              <w:t>các</w:t>
            </w:r>
            <w:proofErr w:type="spellEnd"/>
            <w:r w:rsidRPr="003764C0">
              <w:rPr>
                <w:rFonts w:ascii="Arial" w:hAnsi="Arial" w:cs="Arial"/>
                <w:bCs/>
                <w:lang w:val="vi-VN"/>
              </w:rPr>
              <w:t xml:space="preserve"> yêu </w:t>
            </w:r>
            <w:proofErr w:type="spellStart"/>
            <w:r w:rsidRPr="003764C0">
              <w:rPr>
                <w:rFonts w:ascii="Arial" w:hAnsi="Arial" w:cs="Arial"/>
                <w:bCs/>
                <w:lang w:val="vi-VN"/>
              </w:rPr>
              <w:t>cầu</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w:t>
            </w:r>
            <w:proofErr w:type="spellStart"/>
            <w:r w:rsidRPr="003764C0">
              <w:rPr>
                <w:rFonts w:ascii="Arial" w:hAnsi="Arial" w:cs="Arial"/>
                <w:bCs/>
                <w:lang w:val="vi-VN"/>
              </w:rPr>
              <w:t>xuất</w:t>
            </w:r>
            <w:proofErr w:type="spellEnd"/>
            <w:r w:rsidRPr="003764C0">
              <w:rPr>
                <w:rFonts w:ascii="Arial" w:hAnsi="Arial" w:cs="Arial"/>
                <w:bCs/>
                <w:lang w:val="vi-VN"/>
              </w:rPr>
              <w:t xml:space="preserve"> </w:t>
            </w:r>
            <w:proofErr w:type="spellStart"/>
            <w:r w:rsidRPr="003764C0">
              <w:rPr>
                <w:rFonts w:ascii="Arial" w:hAnsi="Arial" w:cs="Arial"/>
                <w:bCs/>
                <w:lang w:val="vi-VN"/>
              </w:rPr>
              <w:t>khẩu</w:t>
            </w:r>
            <w:proofErr w:type="spellEnd"/>
          </w:p>
        </w:tc>
        <w:tc>
          <w:tcPr>
            <w:tcW w:w="2160" w:type="dxa"/>
          </w:tcPr>
          <w:p w14:paraId="259D8063" w14:textId="225863AA" w:rsidR="00D8644B" w:rsidRPr="003764C0" w:rsidRDefault="00D8644B" w:rsidP="003764C0">
            <w:pPr>
              <w:overflowPunct/>
              <w:autoSpaceDE/>
              <w:autoSpaceDN/>
              <w:adjustRightInd/>
              <w:jc w:val="both"/>
              <w:textAlignment w:val="auto"/>
              <w:rPr>
                <w:rFonts w:ascii="Arial" w:hAnsi="Arial" w:cs="Arial"/>
                <w:bCs/>
                <w:lang w:val="vi-VN"/>
              </w:rPr>
            </w:pPr>
            <w:r w:rsidRPr="003764C0">
              <w:rPr>
                <w:rFonts w:ascii="Arial" w:hAnsi="Arial" w:cs="Arial"/>
                <w:bCs/>
                <w:lang w:val="vi-VN"/>
              </w:rPr>
              <w:t xml:space="preserve">Trung </w:t>
            </w:r>
            <w:proofErr w:type="spellStart"/>
            <w:r w:rsidRPr="003764C0">
              <w:rPr>
                <w:rFonts w:ascii="Arial" w:hAnsi="Arial" w:cs="Arial"/>
                <w:bCs/>
                <w:lang w:val="vi-VN"/>
              </w:rPr>
              <w:t>bình</w:t>
            </w:r>
            <w:proofErr w:type="spellEnd"/>
            <w:r w:rsidRPr="003764C0">
              <w:rPr>
                <w:rFonts w:ascii="Arial" w:hAnsi="Arial" w:cs="Arial"/>
                <w:bCs/>
                <w:lang w:val="vi-VN"/>
              </w:rPr>
              <w:t xml:space="preserve">/ Không </w:t>
            </w:r>
            <w:proofErr w:type="spellStart"/>
            <w:r w:rsidRPr="003764C0">
              <w:rPr>
                <w:rFonts w:ascii="Arial" w:hAnsi="Arial" w:cs="Arial"/>
                <w:bCs/>
                <w:lang w:val="vi-VN"/>
              </w:rPr>
              <w:t>xuất</w:t>
            </w:r>
            <w:proofErr w:type="spellEnd"/>
            <w:r w:rsidRPr="003764C0">
              <w:rPr>
                <w:rFonts w:ascii="Arial" w:hAnsi="Arial" w:cs="Arial"/>
                <w:bCs/>
                <w:lang w:val="vi-VN"/>
              </w:rPr>
              <w:t xml:space="preserve"> </w:t>
            </w:r>
            <w:proofErr w:type="spellStart"/>
            <w:r w:rsidRPr="003764C0">
              <w:rPr>
                <w:rFonts w:ascii="Arial" w:hAnsi="Arial" w:cs="Arial"/>
                <w:bCs/>
                <w:lang w:val="vi-VN"/>
              </w:rPr>
              <w:t>khẩu</w:t>
            </w:r>
            <w:proofErr w:type="spellEnd"/>
          </w:p>
        </w:tc>
        <w:tc>
          <w:tcPr>
            <w:tcW w:w="3420" w:type="dxa"/>
          </w:tcPr>
          <w:p w14:paraId="26532B29" w14:textId="58E962C5" w:rsidR="00D8644B" w:rsidRPr="003764C0" w:rsidRDefault="00D8644B" w:rsidP="003764C0">
            <w:pPr>
              <w:overflowPunct/>
              <w:autoSpaceDE/>
              <w:autoSpaceDN/>
              <w:adjustRightInd/>
              <w:jc w:val="both"/>
              <w:textAlignment w:val="auto"/>
              <w:rPr>
                <w:rFonts w:ascii="Arial" w:hAnsi="Arial" w:cs="Arial"/>
                <w:bCs/>
                <w:lang w:val="vi-VN"/>
              </w:rPr>
            </w:pPr>
            <w:r w:rsidRPr="003764C0">
              <w:rPr>
                <w:rFonts w:ascii="Arial" w:hAnsi="Arial" w:cs="Arial"/>
                <w:bCs/>
                <w:lang w:val="vi-VN"/>
              </w:rPr>
              <w:t xml:space="preserve">Công ty không </w:t>
            </w:r>
            <w:del w:id="92" w:author="Trung Van Do" w:date="2023-01-06T17:08:00Z">
              <w:r w:rsidRPr="003764C0" w:rsidDel="002111E3">
                <w:rPr>
                  <w:rFonts w:ascii="Arial" w:hAnsi="Arial" w:cs="Arial"/>
                  <w:bCs/>
                  <w:lang w:val="vi-VN"/>
                </w:rPr>
                <w:delText xml:space="preserve">phát sinh </w:delText>
              </w:r>
            </w:del>
            <w:proofErr w:type="spellStart"/>
            <w:ins w:id="93" w:author="Trung Van Do" w:date="2023-01-06T17:08:00Z">
              <w:r w:rsidR="002111E3">
                <w:rPr>
                  <w:rFonts w:ascii="Arial" w:hAnsi="Arial" w:cs="Arial"/>
                  <w:bCs/>
                </w:rPr>
                <w:t>có</w:t>
              </w:r>
            </w:ins>
            <w:proofErr w:type="spellEnd"/>
            <w:ins w:id="94" w:author="Trung Van Do" w:date="2023-01-06T17:09:00Z">
              <w:r w:rsidR="002111E3">
                <w:rPr>
                  <w:rFonts w:ascii="Arial" w:hAnsi="Arial" w:cs="Arial"/>
                  <w:bCs/>
                </w:rPr>
                <w:t xml:space="preserve"> </w:t>
              </w:r>
            </w:ins>
            <w:proofErr w:type="spellStart"/>
            <w:r w:rsidRPr="003764C0">
              <w:rPr>
                <w:rFonts w:ascii="Arial" w:hAnsi="Arial" w:cs="Arial"/>
                <w:bCs/>
                <w:lang w:val="vi-VN"/>
              </w:rPr>
              <w:t>hoạt</w:t>
            </w:r>
            <w:proofErr w:type="spellEnd"/>
            <w:r w:rsidRPr="003764C0">
              <w:rPr>
                <w:rFonts w:ascii="Arial" w:hAnsi="Arial" w:cs="Arial"/>
                <w:bCs/>
                <w:lang w:val="vi-VN"/>
              </w:rPr>
              <w:t xml:space="preserve"> </w:t>
            </w:r>
            <w:proofErr w:type="spellStart"/>
            <w:r w:rsidRPr="003764C0">
              <w:rPr>
                <w:rFonts w:ascii="Arial" w:hAnsi="Arial" w:cs="Arial"/>
                <w:bCs/>
                <w:lang w:val="vi-VN"/>
              </w:rPr>
              <w:t>động</w:t>
            </w:r>
            <w:proofErr w:type="spellEnd"/>
            <w:r w:rsidRPr="003764C0">
              <w:rPr>
                <w:rFonts w:ascii="Arial" w:hAnsi="Arial" w:cs="Arial"/>
                <w:bCs/>
                <w:lang w:val="vi-VN"/>
              </w:rPr>
              <w:t xml:space="preserve"> </w:t>
            </w:r>
            <w:proofErr w:type="spellStart"/>
            <w:r w:rsidRPr="003764C0">
              <w:rPr>
                <w:rFonts w:ascii="Arial" w:hAnsi="Arial" w:cs="Arial"/>
                <w:bCs/>
                <w:lang w:val="vi-VN"/>
              </w:rPr>
              <w:t>xuất</w:t>
            </w:r>
            <w:proofErr w:type="spellEnd"/>
            <w:r w:rsidRPr="003764C0">
              <w:rPr>
                <w:rFonts w:ascii="Arial" w:hAnsi="Arial" w:cs="Arial"/>
                <w:bCs/>
                <w:lang w:val="vi-VN"/>
              </w:rPr>
              <w:t xml:space="preserve"> </w:t>
            </w:r>
            <w:proofErr w:type="spellStart"/>
            <w:r w:rsidRPr="003764C0">
              <w:rPr>
                <w:rFonts w:ascii="Arial" w:hAnsi="Arial" w:cs="Arial"/>
                <w:bCs/>
                <w:lang w:val="vi-VN"/>
              </w:rPr>
              <w:t>khẩu</w:t>
            </w:r>
            <w:proofErr w:type="spellEnd"/>
          </w:p>
        </w:tc>
      </w:tr>
      <w:tr w:rsidR="00F157BF" w:rsidRPr="003764C0" w14:paraId="56A2F474" w14:textId="03FFE30E" w:rsidTr="003764C0">
        <w:trPr>
          <w:trHeight w:val="1340"/>
        </w:trPr>
        <w:tc>
          <w:tcPr>
            <w:tcW w:w="594" w:type="dxa"/>
          </w:tcPr>
          <w:p w14:paraId="5574AE0D" w14:textId="3DD029F2"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lastRenderedPageBreak/>
              <w:t>4</w:t>
            </w:r>
          </w:p>
        </w:tc>
        <w:tc>
          <w:tcPr>
            <w:tcW w:w="1646" w:type="dxa"/>
          </w:tcPr>
          <w:p w14:paraId="78460EFF" w14:textId="1ADC00CA"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 xml:space="preserve">Công ty CP </w:t>
            </w:r>
            <w:proofErr w:type="spellStart"/>
            <w:r w:rsidRPr="003764C0">
              <w:rPr>
                <w:rFonts w:ascii="Arial" w:hAnsi="Arial" w:cs="Arial"/>
                <w:bCs/>
                <w:lang w:val="vi-VN"/>
              </w:rPr>
              <w:t>Phát</w:t>
            </w:r>
            <w:proofErr w:type="spellEnd"/>
            <w:r w:rsidRPr="003764C0">
              <w:rPr>
                <w:rFonts w:ascii="Arial" w:hAnsi="Arial" w:cs="Arial"/>
                <w:bCs/>
                <w:lang w:val="vi-VN"/>
              </w:rPr>
              <w:t xml:space="preserve"> </w:t>
            </w:r>
            <w:proofErr w:type="spellStart"/>
            <w:r w:rsidRPr="003764C0">
              <w:rPr>
                <w:rFonts w:ascii="Arial" w:hAnsi="Arial" w:cs="Arial"/>
                <w:bCs/>
                <w:lang w:val="vi-VN"/>
              </w:rPr>
              <w:t>triển</w:t>
            </w:r>
            <w:proofErr w:type="spellEnd"/>
            <w:r w:rsidRPr="003764C0">
              <w:rPr>
                <w:rFonts w:ascii="Arial" w:hAnsi="Arial" w:cs="Arial"/>
                <w:bCs/>
                <w:lang w:val="vi-VN"/>
              </w:rPr>
              <w:t xml:space="preserve"> Nông </w:t>
            </w:r>
            <w:proofErr w:type="spellStart"/>
            <w:r w:rsidRPr="003764C0">
              <w:rPr>
                <w:rFonts w:ascii="Arial" w:hAnsi="Arial" w:cs="Arial"/>
                <w:bCs/>
                <w:lang w:val="vi-VN"/>
              </w:rPr>
              <w:t>nghiệp</w:t>
            </w:r>
            <w:proofErr w:type="spellEnd"/>
            <w:r w:rsidRPr="003764C0">
              <w:rPr>
                <w:rFonts w:ascii="Arial" w:hAnsi="Arial" w:cs="Arial"/>
                <w:bCs/>
                <w:lang w:val="vi-VN"/>
              </w:rPr>
              <w:t xml:space="preserve"> Minh </w:t>
            </w:r>
            <w:proofErr w:type="spellStart"/>
            <w:r w:rsidRPr="003764C0">
              <w:rPr>
                <w:rFonts w:ascii="Arial" w:hAnsi="Arial" w:cs="Arial"/>
                <w:bCs/>
                <w:lang w:val="vi-VN"/>
              </w:rPr>
              <w:t>Phú</w:t>
            </w:r>
            <w:proofErr w:type="spellEnd"/>
          </w:p>
        </w:tc>
        <w:tc>
          <w:tcPr>
            <w:tcW w:w="1126" w:type="dxa"/>
          </w:tcPr>
          <w:p w14:paraId="32BA4A84" w14:textId="614AD060" w:rsidR="00D8644B" w:rsidRPr="003764C0" w:rsidRDefault="00D8644B" w:rsidP="003764C0">
            <w:pPr>
              <w:overflowPunct/>
              <w:autoSpaceDE/>
              <w:autoSpaceDN/>
              <w:adjustRightInd/>
              <w:textAlignment w:val="auto"/>
              <w:rPr>
                <w:rFonts w:ascii="Arial" w:hAnsi="Arial" w:cs="Arial"/>
                <w:bCs/>
                <w:lang w:val="vi-VN"/>
              </w:rPr>
            </w:pPr>
            <w:r w:rsidRPr="003764C0">
              <w:rPr>
                <w:rFonts w:ascii="Arial" w:hAnsi="Arial" w:cs="Arial"/>
                <w:bCs/>
                <w:lang w:val="vi-VN"/>
              </w:rPr>
              <w:t>16711350</w:t>
            </w:r>
          </w:p>
        </w:tc>
        <w:tc>
          <w:tcPr>
            <w:tcW w:w="2532" w:type="dxa"/>
          </w:tcPr>
          <w:p w14:paraId="6EED94FC" w14:textId="25F8801A" w:rsidR="00D8644B" w:rsidRPr="003764C0" w:rsidRDefault="00D8644B" w:rsidP="003764C0">
            <w:pPr>
              <w:overflowPunct/>
              <w:autoSpaceDE/>
              <w:autoSpaceDN/>
              <w:adjustRightInd/>
              <w:jc w:val="both"/>
              <w:textAlignment w:val="auto"/>
              <w:rPr>
                <w:rFonts w:ascii="Arial" w:hAnsi="Arial" w:cs="Arial"/>
                <w:bCs/>
                <w:lang w:val="vi-VN"/>
              </w:rPr>
            </w:pPr>
            <w:commentRangeStart w:id="95"/>
            <w:commentRangeStart w:id="96"/>
            <w:r w:rsidRPr="003764C0">
              <w:rPr>
                <w:rFonts w:ascii="Arial" w:hAnsi="Arial" w:cs="Arial"/>
                <w:bCs/>
                <w:lang w:val="vi-VN"/>
              </w:rPr>
              <w:t xml:space="preserve">5.4. </w:t>
            </w:r>
            <w:proofErr w:type="spellStart"/>
            <w:r w:rsidRPr="003764C0">
              <w:rPr>
                <w:rFonts w:ascii="Arial" w:hAnsi="Arial" w:cs="Arial"/>
                <w:bCs/>
                <w:lang w:val="vi-VN"/>
              </w:rPr>
              <w:t>Khả</w:t>
            </w:r>
            <w:proofErr w:type="spellEnd"/>
            <w:r w:rsidRPr="003764C0">
              <w:rPr>
                <w:rFonts w:ascii="Arial" w:hAnsi="Arial" w:cs="Arial"/>
                <w:bCs/>
                <w:lang w:val="vi-VN"/>
              </w:rPr>
              <w:t xml:space="preserve"> năng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của</w:t>
            </w:r>
            <w:proofErr w:type="spellEnd"/>
            <w:r w:rsidRPr="003764C0">
              <w:rPr>
                <w:rFonts w:ascii="Arial" w:hAnsi="Arial" w:cs="Arial"/>
                <w:bCs/>
                <w:lang w:val="vi-VN"/>
              </w:rPr>
              <w:t xml:space="preserve"> DN </w:t>
            </w:r>
            <w:proofErr w:type="spellStart"/>
            <w:r w:rsidRPr="003764C0">
              <w:rPr>
                <w:rFonts w:ascii="Arial" w:hAnsi="Arial" w:cs="Arial"/>
                <w:bCs/>
                <w:lang w:val="vi-VN"/>
              </w:rPr>
              <w:t>bị</w:t>
            </w:r>
            <w:proofErr w:type="spellEnd"/>
            <w:r w:rsidRPr="003764C0">
              <w:rPr>
                <w:rFonts w:ascii="Arial" w:hAnsi="Arial" w:cs="Arial"/>
                <w:bCs/>
                <w:lang w:val="vi-VN"/>
              </w:rPr>
              <w:t xml:space="preserve"> </w:t>
            </w:r>
            <w:proofErr w:type="spellStart"/>
            <w:r w:rsidRPr="003764C0">
              <w:rPr>
                <w:rFonts w:ascii="Arial" w:hAnsi="Arial" w:cs="Arial"/>
                <w:bCs/>
                <w:lang w:val="vi-VN"/>
              </w:rPr>
              <w:t>đào</w:t>
            </w:r>
            <w:proofErr w:type="spellEnd"/>
            <w:r w:rsidRPr="003764C0">
              <w:rPr>
                <w:rFonts w:ascii="Arial" w:hAnsi="Arial" w:cs="Arial"/>
                <w:bCs/>
                <w:lang w:val="vi-VN"/>
              </w:rPr>
              <w:t xml:space="preserve"> </w:t>
            </w:r>
            <w:proofErr w:type="spellStart"/>
            <w:r w:rsidRPr="003764C0">
              <w:rPr>
                <w:rFonts w:ascii="Arial" w:hAnsi="Arial" w:cs="Arial"/>
                <w:bCs/>
                <w:lang w:val="vi-VN"/>
              </w:rPr>
              <w:t>thải</w:t>
            </w:r>
            <w:proofErr w:type="spellEnd"/>
            <w:r w:rsidRPr="003764C0">
              <w:rPr>
                <w:rFonts w:ascii="Arial" w:hAnsi="Arial" w:cs="Arial"/>
                <w:bCs/>
                <w:lang w:val="vi-VN"/>
              </w:rPr>
              <w:t xml:space="preserve"> </w:t>
            </w:r>
            <w:proofErr w:type="spellStart"/>
            <w:r w:rsidRPr="003764C0">
              <w:rPr>
                <w:rFonts w:ascii="Arial" w:hAnsi="Arial" w:cs="Arial"/>
                <w:bCs/>
                <w:lang w:val="vi-VN"/>
              </w:rPr>
              <w:t>bởi</w:t>
            </w:r>
            <w:proofErr w:type="spellEnd"/>
            <w:r w:rsidRPr="003764C0">
              <w:rPr>
                <w:rFonts w:ascii="Arial" w:hAnsi="Arial" w:cs="Arial"/>
                <w:bCs/>
                <w:lang w:val="vi-VN"/>
              </w:rPr>
              <w:t xml:space="preserve"> </w:t>
            </w:r>
            <w:proofErr w:type="spellStart"/>
            <w:r w:rsidRPr="003764C0">
              <w:rPr>
                <w:rFonts w:ascii="Arial" w:hAnsi="Arial" w:cs="Arial"/>
                <w:bCs/>
                <w:lang w:val="vi-VN"/>
              </w:rPr>
              <w:t>các</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w:t>
            </w:r>
            <w:proofErr w:type="spellStart"/>
            <w:r w:rsidRPr="003764C0">
              <w:rPr>
                <w:rFonts w:ascii="Arial" w:hAnsi="Arial" w:cs="Arial"/>
                <w:bCs/>
                <w:lang w:val="vi-VN"/>
              </w:rPr>
              <w:t>khá</w:t>
            </w:r>
            <w:proofErr w:type="spellEnd"/>
            <w:r w:rsidRPr="003764C0">
              <w:rPr>
                <w:rFonts w:ascii="Arial" w:hAnsi="Arial" w:cs="Arial"/>
                <w:bCs/>
                <w:lang w:val="vi-VN"/>
              </w:rPr>
              <w:t>c</w:t>
            </w:r>
            <w:commentRangeEnd w:id="95"/>
            <w:r w:rsidRPr="003764C0">
              <w:rPr>
                <w:rStyle w:val="CommentReference"/>
                <w:lang w:val="vi-VN"/>
              </w:rPr>
              <w:commentReference w:id="95"/>
            </w:r>
            <w:commentRangeEnd w:id="96"/>
            <w:r w:rsidR="00716DF1">
              <w:rPr>
                <w:rStyle w:val="CommentReference"/>
              </w:rPr>
              <w:commentReference w:id="96"/>
            </w:r>
          </w:p>
        </w:tc>
        <w:tc>
          <w:tcPr>
            <w:tcW w:w="2287" w:type="dxa"/>
          </w:tcPr>
          <w:p w14:paraId="61B7CA12" w14:textId="1542DDEB"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Rất</w:t>
            </w:r>
            <w:proofErr w:type="spellEnd"/>
            <w:r w:rsidRPr="003764C0">
              <w:rPr>
                <w:rFonts w:ascii="Arial" w:hAnsi="Arial" w:cs="Arial"/>
                <w:bCs/>
                <w:lang w:val="vi-VN"/>
              </w:rPr>
              <w:t xml:space="preserve"> </w:t>
            </w:r>
            <w:proofErr w:type="spellStart"/>
            <w:r w:rsidRPr="003764C0">
              <w:rPr>
                <w:rFonts w:ascii="Arial" w:hAnsi="Arial" w:cs="Arial"/>
                <w:bCs/>
                <w:lang w:val="vi-VN"/>
              </w:rPr>
              <w:t>khó</w:t>
            </w:r>
            <w:proofErr w:type="spellEnd"/>
            <w:r w:rsidRPr="003764C0">
              <w:rPr>
                <w:rFonts w:ascii="Arial" w:hAnsi="Arial" w:cs="Arial"/>
                <w:bCs/>
                <w:lang w:val="vi-VN"/>
              </w:rPr>
              <w:t xml:space="preserve">, </w:t>
            </w:r>
            <w:proofErr w:type="spellStart"/>
            <w:r w:rsidRPr="003764C0">
              <w:rPr>
                <w:rFonts w:ascii="Arial" w:hAnsi="Arial" w:cs="Arial"/>
                <w:bCs/>
                <w:lang w:val="vi-VN"/>
              </w:rPr>
              <w:t>thị</w:t>
            </w:r>
            <w:proofErr w:type="spellEnd"/>
            <w:r w:rsidRPr="003764C0">
              <w:rPr>
                <w:rFonts w:ascii="Arial" w:hAnsi="Arial" w:cs="Arial"/>
                <w:bCs/>
                <w:lang w:val="vi-VN"/>
              </w:rPr>
              <w:t xml:space="preserve"> </w:t>
            </w:r>
            <w:proofErr w:type="spellStart"/>
            <w:r w:rsidRPr="003764C0">
              <w:rPr>
                <w:rFonts w:ascii="Arial" w:hAnsi="Arial" w:cs="Arial"/>
                <w:bCs/>
                <w:lang w:val="vi-VN"/>
              </w:rPr>
              <w:t>trường</w:t>
            </w:r>
            <w:proofErr w:type="spellEnd"/>
            <w:r w:rsidRPr="003764C0">
              <w:rPr>
                <w:rFonts w:ascii="Arial" w:hAnsi="Arial" w:cs="Arial"/>
                <w:bCs/>
                <w:lang w:val="vi-VN"/>
              </w:rPr>
              <w:t xml:space="preserve"> chưa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r w:rsidRPr="003764C0">
              <w:rPr>
                <w:rFonts w:ascii="Arial" w:hAnsi="Arial" w:cs="Arial"/>
                <w:bCs/>
                <w:lang w:val="vi-VN"/>
              </w:rPr>
              <w:t xml:space="preserve"> trong </w:t>
            </w:r>
            <w:proofErr w:type="spellStart"/>
            <w:r w:rsidRPr="003764C0">
              <w:rPr>
                <w:rFonts w:ascii="Arial" w:hAnsi="Arial" w:cs="Arial"/>
                <w:bCs/>
                <w:lang w:val="vi-VN"/>
              </w:rPr>
              <w:t>vòng</w:t>
            </w:r>
            <w:proofErr w:type="spellEnd"/>
            <w:r w:rsidRPr="003764C0">
              <w:rPr>
                <w:rFonts w:ascii="Arial" w:hAnsi="Arial" w:cs="Arial"/>
                <w:bCs/>
                <w:lang w:val="vi-VN"/>
              </w:rPr>
              <w:t xml:space="preserve"> 1 năm </w:t>
            </w:r>
            <w:proofErr w:type="spellStart"/>
            <w:r w:rsidRPr="003764C0">
              <w:rPr>
                <w:rFonts w:ascii="Arial" w:hAnsi="Arial" w:cs="Arial"/>
                <w:bCs/>
                <w:lang w:val="vi-VN"/>
              </w:rPr>
              <w:t>tới</w:t>
            </w:r>
            <w:proofErr w:type="spellEnd"/>
            <w:r w:rsidRPr="003764C0">
              <w:rPr>
                <w:rFonts w:ascii="Arial" w:hAnsi="Arial" w:cs="Arial"/>
                <w:bCs/>
                <w:lang w:val="vi-VN"/>
              </w:rPr>
              <w:t xml:space="preserve"> </w:t>
            </w:r>
            <w:proofErr w:type="spellStart"/>
            <w:r w:rsidRPr="003764C0">
              <w:rPr>
                <w:rFonts w:ascii="Arial" w:hAnsi="Arial" w:cs="Arial"/>
                <w:bCs/>
                <w:lang w:val="vi-VN"/>
              </w:rPr>
              <w:t>hoặc</w:t>
            </w:r>
            <w:proofErr w:type="spellEnd"/>
            <w:r w:rsidRPr="003764C0">
              <w:rPr>
                <w:rFonts w:ascii="Arial" w:hAnsi="Arial" w:cs="Arial"/>
                <w:bCs/>
                <w:lang w:val="vi-VN"/>
              </w:rPr>
              <w:t xml:space="preserve"> không </w:t>
            </w:r>
            <w:proofErr w:type="spellStart"/>
            <w:r w:rsidRPr="003764C0">
              <w:rPr>
                <w:rFonts w:ascii="Arial" w:hAnsi="Arial" w:cs="Arial"/>
                <w:bCs/>
                <w:lang w:val="vi-VN"/>
              </w:rPr>
              <w:t>có</w:t>
            </w:r>
            <w:proofErr w:type="spellEnd"/>
            <w:r w:rsidRPr="003764C0">
              <w:rPr>
                <w:rFonts w:ascii="Arial" w:hAnsi="Arial" w:cs="Arial"/>
                <w:bCs/>
                <w:lang w:val="vi-VN"/>
              </w:rPr>
              <w:t xml:space="preserve"> </w:t>
            </w:r>
            <w:proofErr w:type="spellStart"/>
            <w:r w:rsidRPr="003764C0">
              <w:rPr>
                <w:rFonts w:ascii="Arial" w:hAnsi="Arial" w:cs="Arial"/>
                <w:bCs/>
                <w:lang w:val="vi-VN"/>
              </w:rPr>
              <w:t>sản</w:t>
            </w:r>
            <w:proofErr w:type="spellEnd"/>
            <w:r w:rsidRPr="003764C0">
              <w:rPr>
                <w:rFonts w:ascii="Arial" w:hAnsi="Arial" w:cs="Arial"/>
                <w:bCs/>
                <w:lang w:val="vi-VN"/>
              </w:rPr>
              <w:t xml:space="preserve"> </w:t>
            </w:r>
            <w:proofErr w:type="spellStart"/>
            <w:r w:rsidRPr="003764C0">
              <w:rPr>
                <w:rFonts w:ascii="Arial" w:hAnsi="Arial" w:cs="Arial"/>
                <w:bCs/>
                <w:lang w:val="vi-VN"/>
              </w:rPr>
              <w:t>phẩm</w:t>
            </w:r>
            <w:proofErr w:type="spellEnd"/>
            <w:r w:rsidRPr="003764C0">
              <w:rPr>
                <w:rFonts w:ascii="Arial" w:hAnsi="Arial" w:cs="Arial"/>
                <w:bCs/>
                <w:lang w:val="vi-VN"/>
              </w:rPr>
              <w:t xml:space="preserve"> thay </w:t>
            </w:r>
            <w:proofErr w:type="spellStart"/>
            <w:r w:rsidRPr="003764C0">
              <w:rPr>
                <w:rFonts w:ascii="Arial" w:hAnsi="Arial" w:cs="Arial"/>
                <w:bCs/>
                <w:lang w:val="vi-VN"/>
              </w:rPr>
              <w:t>thế</w:t>
            </w:r>
            <w:proofErr w:type="spellEnd"/>
          </w:p>
        </w:tc>
        <w:tc>
          <w:tcPr>
            <w:tcW w:w="2160" w:type="dxa"/>
          </w:tcPr>
          <w:p w14:paraId="62CFFD83" w14:textId="6A9A71B4" w:rsidR="00D8644B" w:rsidRPr="003764C0" w:rsidRDefault="00D8644B" w:rsidP="003764C0">
            <w:pPr>
              <w:overflowPunct/>
              <w:autoSpaceDE/>
              <w:autoSpaceDN/>
              <w:adjustRightInd/>
              <w:jc w:val="both"/>
              <w:textAlignment w:val="auto"/>
              <w:rPr>
                <w:rFonts w:ascii="Arial" w:hAnsi="Arial" w:cs="Arial"/>
                <w:bCs/>
                <w:lang w:val="vi-VN"/>
              </w:rPr>
            </w:pPr>
            <w:proofErr w:type="spellStart"/>
            <w:r w:rsidRPr="003764C0">
              <w:rPr>
                <w:rFonts w:ascii="Arial" w:hAnsi="Arial" w:cs="Arial"/>
                <w:bCs/>
                <w:lang w:val="vi-VN"/>
              </w:rPr>
              <w:t>Khả</w:t>
            </w:r>
            <w:proofErr w:type="spellEnd"/>
            <w:r w:rsidRPr="003764C0">
              <w:rPr>
                <w:rFonts w:ascii="Arial" w:hAnsi="Arial" w:cs="Arial"/>
                <w:bCs/>
                <w:lang w:val="vi-VN"/>
              </w:rPr>
              <w:t xml:space="preserve"> năng thay </w:t>
            </w:r>
            <w:proofErr w:type="spellStart"/>
            <w:r w:rsidRPr="003764C0">
              <w:rPr>
                <w:rFonts w:ascii="Arial" w:hAnsi="Arial" w:cs="Arial"/>
                <w:bCs/>
                <w:lang w:val="vi-VN"/>
              </w:rPr>
              <w:t>thế</w:t>
            </w:r>
            <w:proofErr w:type="spellEnd"/>
            <w:r w:rsidRPr="003764C0">
              <w:rPr>
                <w:rFonts w:ascii="Arial" w:hAnsi="Arial" w:cs="Arial"/>
                <w:bCs/>
                <w:lang w:val="vi-VN"/>
              </w:rPr>
              <w:t xml:space="preserve"> </w:t>
            </w:r>
            <w:proofErr w:type="spellStart"/>
            <w:r w:rsidRPr="003764C0">
              <w:rPr>
                <w:rFonts w:ascii="Arial" w:hAnsi="Arial" w:cs="Arial"/>
                <w:bCs/>
                <w:lang w:val="vi-VN"/>
              </w:rPr>
              <w:t>bình</w:t>
            </w:r>
            <w:proofErr w:type="spellEnd"/>
            <w:r w:rsidRPr="003764C0">
              <w:rPr>
                <w:rFonts w:ascii="Arial" w:hAnsi="Arial" w:cs="Arial"/>
                <w:bCs/>
                <w:lang w:val="vi-VN"/>
              </w:rPr>
              <w:t xml:space="preserve"> </w:t>
            </w:r>
            <w:proofErr w:type="spellStart"/>
            <w:r w:rsidRPr="003764C0">
              <w:rPr>
                <w:rFonts w:ascii="Arial" w:hAnsi="Arial" w:cs="Arial"/>
                <w:bCs/>
                <w:lang w:val="vi-VN"/>
              </w:rPr>
              <w:t>thường</w:t>
            </w:r>
            <w:proofErr w:type="spellEnd"/>
          </w:p>
        </w:tc>
        <w:tc>
          <w:tcPr>
            <w:tcW w:w="3420" w:type="dxa"/>
          </w:tcPr>
          <w:p w14:paraId="603D76C9" w14:textId="6CAE257D" w:rsidR="00D8644B" w:rsidRPr="00C85485" w:rsidRDefault="00D8644B" w:rsidP="003764C0">
            <w:pPr>
              <w:overflowPunct/>
              <w:autoSpaceDE/>
              <w:autoSpaceDN/>
              <w:adjustRightInd/>
              <w:jc w:val="both"/>
              <w:textAlignment w:val="auto"/>
              <w:rPr>
                <w:rFonts w:ascii="Arial" w:hAnsi="Arial" w:cs="Arial"/>
                <w:bCs/>
              </w:rPr>
            </w:pPr>
            <w:r w:rsidRPr="003764C0">
              <w:rPr>
                <w:rFonts w:ascii="Arial" w:hAnsi="Arial" w:cs="Arial"/>
                <w:bCs/>
                <w:lang w:val="vi-VN"/>
              </w:rPr>
              <w:t xml:space="preserve">Doanh </w:t>
            </w:r>
            <w:proofErr w:type="spellStart"/>
            <w:r w:rsidRPr="003764C0">
              <w:rPr>
                <w:rFonts w:ascii="Arial" w:hAnsi="Arial" w:cs="Arial"/>
                <w:bCs/>
                <w:lang w:val="vi-VN"/>
              </w:rPr>
              <w:t>nghiệp</w:t>
            </w:r>
            <w:proofErr w:type="spellEnd"/>
            <w:r w:rsidRPr="003764C0">
              <w:rPr>
                <w:rFonts w:ascii="Arial" w:hAnsi="Arial" w:cs="Arial"/>
                <w:bCs/>
                <w:lang w:val="vi-VN"/>
              </w:rPr>
              <w:t xml:space="preserve"> </w:t>
            </w:r>
            <w:del w:id="97" w:author="Trung Van Do" w:date="2023-01-06T17:16:00Z">
              <w:r w:rsidRPr="003764C0" w:rsidDel="00716DF1">
                <w:rPr>
                  <w:rFonts w:ascii="Arial" w:hAnsi="Arial" w:cs="Arial"/>
                  <w:bCs/>
                  <w:lang w:val="vi-VN"/>
                </w:rPr>
                <w:delText>bao tiêu</w:delText>
              </w:r>
            </w:del>
            <w:proofErr w:type="spellStart"/>
            <w:ins w:id="98" w:author="Trung Van Do" w:date="2023-01-06T17:16:00Z">
              <w:r w:rsidR="00716DF1">
                <w:rPr>
                  <w:rFonts w:ascii="Arial" w:hAnsi="Arial" w:cs="Arial"/>
                  <w:bCs/>
                </w:rPr>
                <w:t>kin</w:t>
              </w:r>
            </w:ins>
            <w:ins w:id="99" w:author="Trung Van Do" w:date="2023-01-06T17:17:00Z">
              <w:r w:rsidR="00716DF1">
                <w:rPr>
                  <w:rFonts w:ascii="Arial" w:hAnsi="Arial" w:cs="Arial"/>
                  <w:bCs/>
                </w:rPr>
                <w:t>h</w:t>
              </w:r>
              <w:proofErr w:type="spellEnd"/>
              <w:r w:rsidR="00716DF1">
                <w:rPr>
                  <w:rFonts w:ascii="Arial" w:hAnsi="Arial" w:cs="Arial"/>
                  <w:bCs/>
                </w:rPr>
                <w:t xml:space="preserve"> </w:t>
              </w:r>
              <w:proofErr w:type="spellStart"/>
              <w:r w:rsidR="00716DF1">
                <w:rPr>
                  <w:rFonts w:ascii="Arial" w:hAnsi="Arial" w:cs="Arial"/>
                  <w:bCs/>
                </w:rPr>
                <w:t>doanh</w:t>
              </w:r>
            </w:ins>
            <w:proofErr w:type="spellEnd"/>
            <w:r w:rsidRPr="003764C0">
              <w:rPr>
                <w:rFonts w:ascii="Arial" w:hAnsi="Arial" w:cs="Arial"/>
                <w:bCs/>
                <w:lang w:val="vi-VN"/>
              </w:rPr>
              <w:t xml:space="preserve"> </w:t>
            </w:r>
            <w:proofErr w:type="spellStart"/>
            <w:r w:rsidRPr="003764C0">
              <w:rPr>
                <w:rFonts w:ascii="Arial" w:hAnsi="Arial" w:cs="Arial"/>
                <w:bCs/>
                <w:lang w:val="vi-VN"/>
              </w:rPr>
              <w:t>lúa</w:t>
            </w:r>
            <w:proofErr w:type="spellEnd"/>
            <w:r w:rsidRPr="003764C0">
              <w:rPr>
                <w:rFonts w:ascii="Arial" w:hAnsi="Arial" w:cs="Arial"/>
                <w:bCs/>
                <w:lang w:val="vi-VN"/>
              </w:rPr>
              <w:t xml:space="preserve"> </w:t>
            </w:r>
            <w:proofErr w:type="spellStart"/>
            <w:r w:rsidRPr="003764C0">
              <w:rPr>
                <w:rFonts w:ascii="Arial" w:hAnsi="Arial" w:cs="Arial"/>
                <w:bCs/>
                <w:lang w:val="vi-VN"/>
              </w:rPr>
              <w:t>gạo</w:t>
            </w:r>
            <w:proofErr w:type="spellEnd"/>
            <w:ins w:id="100" w:author="Trung Van Do" w:date="2023-01-06T17:17:00Z">
              <w:r w:rsidR="00716DF1">
                <w:rPr>
                  <w:rFonts w:ascii="Arial" w:hAnsi="Arial" w:cs="Arial"/>
                  <w:bCs/>
                </w:rPr>
                <w:t xml:space="preserve"> </w:t>
              </w:r>
              <w:proofErr w:type="spellStart"/>
              <w:r w:rsidR="00716DF1">
                <w:rPr>
                  <w:rFonts w:ascii="Arial" w:hAnsi="Arial" w:cs="Arial"/>
                  <w:bCs/>
                </w:rPr>
                <w:t>là</w:t>
              </w:r>
              <w:proofErr w:type="spellEnd"/>
              <w:r w:rsidR="00716DF1">
                <w:rPr>
                  <w:rFonts w:ascii="Arial" w:hAnsi="Arial" w:cs="Arial"/>
                  <w:bCs/>
                </w:rPr>
                <w:t xml:space="preserve"> </w:t>
              </w:r>
              <w:proofErr w:type="spellStart"/>
              <w:r w:rsidR="00716DF1">
                <w:rPr>
                  <w:rFonts w:ascii="Arial" w:hAnsi="Arial" w:cs="Arial"/>
                  <w:bCs/>
                </w:rPr>
                <w:t>sản</w:t>
              </w:r>
              <w:proofErr w:type="spellEnd"/>
              <w:r w:rsidR="00716DF1">
                <w:rPr>
                  <w:rFonts w:ascii="Arial" w:hAnsi="Arial" w:cs="Arial"/>
                  <w:bCs/>
                </w:rPr>
                <w:t xml:space="preserve"> </w:t>
              </w:r>
              <w:proofErr w:type="spellStart"/>
              <w:r w:rsidR="00716DF1">
                <w:rPr>
                  <w:rFonts w:ascii="Arial" w:hAnsi="Arial" w:cs="Arial"/>
                  <w:bCs/>
                </w:rPr>
                <w:t>phẩm</w:t>
              </w:r>
              <w:proofErr w:type="spellEnd"/>
              <w:r w:rsidR="00716DF1">
                <w:rPr>
                  <w:rFonts w:ascii="Arial" w:hAnsi="Arial" w:cs="Arial"/>
                  <w:bCs/>
                </w:rPr>
                <w:t xml:space="preserve"> </w:t>
              </w:r>
              <w:proofErr w:type="spellStart"/>
              <w:r w:rsidR="00716DF1">
                <w:rPr>
                  <w:rFonts w:ascii="Arial" w:hAnsi="Arial" w:cs="Arial"/>
                  <w:bCs/>
                </w:rPr>
                <w:t>có</w:t>
              </w:r>
              <w:proofErr w:type="spellEnd"/>
              <w:r w:rsidR="00716DF1">
                <w:rPr>
                  <w:rFonts w:ascii="Arial" w:hAnsi="Arial" w:cs="Arial"/>
                  <w:bCs/>
                </w:rPr>
                <w:t xml:space="preserve"> </w:t>
              </w:r>
              <w:proofErr w:type="spellStart"/>
              <w:r w:rsidR="00716DF1">
                <w:rPr>
                  <w:rFonts w:ascii="Arial" w:hAnsi="Arial" w:cs="Arial"/>
                  <w:bCs/>
                </w:rPr>
                <w:t>nhiều</w:t>
              </w:r>
              <w:proofErr w:type="spellEnd"/>
              <w:r w:rsidR="00716DF1">
                <w:rPr>
                  <w:rFonts w:ascii="Arial" w:hAnsi="Arial" w:cs="Arial"/>
                  <w:bCs/>
                </w:rPr>
                <w:t xml:space="preserve"> </w:t>
              </w:r>
              <w:proofErr w:type="spellStart"/>
              <w:r w:rsidR="00716DF1">
                <w:rPr>
                  <w:rFonts w:ascii="Arial" w:hAnsi="Arial" w:cs="Arial"/>
                  <w:bCs/>
                </w:rPr>
                <w:t>sản</w:t>
              </w:r>
              <w:proofErr w:type="spellEnd"/>
              <w:r w:rsidR="00716DF1">
                <w:rPr>
                  <w:rFonts w:ascii="Arial" w:hAnsi="Arial" w:cs="Arial"/>
                  <w:bCs/>
                </w:rPr>
                <w:t xml:space="preserve"> </w:t>
              </w:r>
              <w:proofErr w:type="spellStart"/>
              <w:r w:rsidR="00716DF1">
                <w:rPr>
                  <w:rFonts w:ascii="Arial" w:hAnsi="Arial" w:cs="Arial"/>
                  <w:bCs/>
                </w:rPr>
                <w:t>phẩm</w:t>
              </w:r>
              <w:proofErr w:type="spellEnd"/>
              <w:r w:rsidR="00716DF1">
                <w:rPr>
                  <w:rFonts w:ascii="Arial" w:hAnsi="Arial" w:cs="Arial"/>
                  <w:bCs/>
                </w:rPr>
                <w:t xml:space="preserve"> </w:t>
              </w:r>
              <w:proofErr w:type="spellStart"/>
              <w:r w:rsidR="00716DF1">
                <w:rPr>
                  <w:rFonts w:ascii="Arial" w:hAnsi="Arial" w:cs="Arial"/>
                  <w:bCs/>
                </w:rPr>
                <w:t>thay</w:t>
              </w:r>
              <w:proofErr w:type="spellEnd"/>
              <w:r w:rsidR="00716DF1">
                <w:rPr>
                  <w:rFonts w:ascii="Arial" w:hAnsi="Arial" w:cs="Arial"/>
                  <w:bCs/>
                </w:rPr>
                <w:t xml:space="preserve"> </w:t>
              </w:r>
              <w:proofErr w:type="spellStart"/>
              <w:r w:rsidR="00716DF1">
                <w:rPr>
                  <w:rFonts w:ascii="Arial" w:hAnsi="Arial" w:cs="Arial"/>
                  <w:bCs/>
                </w:rPr>
                <w:t>thế</w:t>
              </w:r>
              <w:proofErr w:type="spellEnd"/>
              <w:r w:rsidR="00716DF1">
                <w:rPr>
                  <w:rFonts w:ascii="Arial" w:hAnsi="Arial" w:cs="Arial"/>
                  <w:bCs/>
                </w:rPr>
                <w:t xml:space="preserve"> </w:t>
              </w:r>
              <w:proofErr w:type="spellStart"/>
              <w:r w:rsidR="00716DF1">
                <w:rPr>
                  <w:rFonts w:ascii="Arial" w:hAnsi="Arial" w:cs="Arial"/>
                  <w:bCs/>
                </w:rPr>
                <w:t>là</w:t>
              </w:r>
              <w:proofErr w:type="spellEnd"/>
              <w:r w:rsidR="00716DF1">
                <w:rPr>
                  <w:rFonts w:ascii="Arial" w:hAnsi="Arial" w:cs="Arial"/>
                  <w:bCs/>
                </w:rPr>
                <w:t xml:space="preserve"> </w:t>
              </w:r>
              <w:proofErr w:type="spellStart"/>
              <w:r w:rsidR="00716DF1">
                <w:rPr>
                  <w:rFonts w:ascii="Arial" w:hAnsi="Arial" w:cs="Arial"/>
                  <w:bCs/>
                </w:rPr>
                <w:t>các</w:t>
              </w:r>
              <w:proofErr w:type="spellEnd"/>
              <w:r w:rsidR="00716DF1">
                <w:rPr>
                  <w:rFonts w:ascii="Arial" w:hAnsi="Arial" w:cs="Arial"/>
                  <w:bCs/>
                </w:rPr>
                <w:t xml:space="preserve"> </w:t>
              </w:r>
              <w:proofErr w:type="spellStart"/>
              <w:r w:rsidR="00716DF1">
                <w:rPr>
                  <w:rFonts w:ascii="Arial" w:hAnsi="Arial" w:cs="Arial"/>
                  <w:bCs/>
                </w:rPr>
                <w:t>loại</w:t>
              </w:r>
              <w:proofErr w:type="spellEnd"/>
              <w:r w:rsidR="00716DF1">
                <w:rPr>
                  <w:rFonts w:ascii="Arial" w:hAnsi="Arial" w:cs="Arial"/>
                  <w:bCs/>
                </w:rPr>
                <w:t xml:space="preserve"> </w:t>
              </w:r>
              <w:proofErr w:type="spellStart"/>
              <w:r w:rsidR="00716DF1">
                <w:rPr>
                  <w:rFonts w:ascii="Arial" w:hAnsi="Arial" w:cs="Arial"/>
                  <w:bCs/>
                </w:rPr>
                <w:t>ngũ</w:t>
              </w:r>
              <w:proofErr w:type="spellEnd"/>
              <w:r w:rsidR="00716DF1">
                <w:rPr>
                  <w:rFonts w:ascii="Arial" w:hAnsi="Arial" w:cs="Arial"/>
                  <w:bCs/>
                </w:rPr>
                <w:t xml:space="preserve"> </w:t>
              </w:r>
              <w:proofErr w:type="spellStart"/>
              <w:r w:rsidR="00716DF1">
                <w:rPr>
                  <w:rFonts w:ascii="Arial" w:hAnsi="Arial" w:cs="Arial"/>
                  <w:bCs/>
                </w:rPr>
                <w:t>cốc</w:t>
              </w:r>
              <w:proofErr w:type="spellEnd"/>
              <w:r w:rsidR="00716DF1">
                <w:rPr>
                  <w:rFonts w:ascii="Arial" w:hAnsi="Arial" w:cs="Arial"/>
                  <w:bCs/>
                </w:rPr>
                <w:t xml:space="preserve"> </w:t>
              </w:r>
              <w:proofErr w:type="spellStart"/>
              <w:r w:rsidR="00716DF1">
                <w:rPr>
                  <w:rFonts w:ascii="Arial" w:hAnsi="Arial" w:cs="Arial"/>
                  <w:bCs/>
                </w:rPr>
                <w:t>khác</w:t>
              </w:r>
            </w:ins>
            <w:proofErr w:type="spellEnd"/>
          </w:p>
        </w:tc>
      </w:tr>
      <w:tr w:rsidR="00F157BF" w:rsidRPr="003764C0" w14:paraId="290FB3FB" w14:textId="0E982DFC" w:rsidTr="003764C0">
        <w:trPr>
          <w:trHeight w:val="558"/>
        </w:trPr>
        <w:tc>
          <w:tcPr>
            <w:tcW w:w="594" w:type="dxa"/>
            <w:vMerge w:val="restart"/>
          </w:tcPr>
          <w:p w14:paraId="4488E36D" w14:textId="2D540175" w:rsidR="00D8644B" w:rsidRPr="00C85485" w:rsidRDefault="00D8644B" w:rsidP="003764C0">
            <w:pPr>
              <w:overflowPunct/>
              <w:autoSpaceDE/>
              <w:autoSpaceDN/>
              <w:adjustRightInd/>
              <w:textAlignment w:val="auto"/>
              <w:rPr>
                <w:rFonts w:ascii="Arial" w:hAnsi="Arial" w:cs="Arial"/>
                <w:bCs/>
                <w:strike/>
                <w:lang w:val="vi-VN"/>
              </w:rPr>
            </w:pPr>
            <w:r w:rsidRPr="00C85485">
              <w:rPr>
                <w:rFonts w:ascii="Arial" w:hAnsi="Arial" w:cs="Arial"/>
                <w:bCs/>
                <w:strike/>
                <w:lang w:val="vi-VN"/>
              </w:rPr>
              <w:t>5</w:t>
            </w:r>
          </w:p>
        </w:tc>
        <w:tc>
          <w:tcPr>
            <w:tcW w:w="1646" w:type="dxa"/>
            <w:vMerge w:val="restart"/>
          </w:tcPr>
          <w:p w14:paraId="5289ABE8" w14:textId="0549D0A7" w:rsidR="00D8644B" w:rsidRPr="00C85485" w:rsidRDefault="00D8644B" w:rsidP="003764C0">
            <w:pPr>
              <w:overflowPunct/>
              <w:autoSpaceDE/>
              <w:autoSpaceDN/>
              <w:adjustRightInd/>
              <w:textAlignment w:val="auto"/>
              <w:rPr>
                <w:rFonts w:ascii="Arial" w:hAnsi="Arial" w:cs="Arial"/>
                <w:bCs/>
                <w:strike/>
                <w:lang w:val="vi-VN"/>
              </w:rPr>
            </w:pPr>
            <w:r w:rsidRPr="00C85485">
              <w:rPr>
                <w:rFonts w:ascii="Arial" w:hAnsi="Arial" w:cs="Arial"/>
                <w:bCs/>
                <w:strike/>
                <w:lang w:val="vi-VN"/>
              </w:rPr>
              <w:t>Công ty TNHH Ngô Phong</w:t>
            </w:r>
          </w:p>
        </w:tc>
        <w:tc>
          <w:tcPr>
            <w:tcW w:w="1126" w:type="dxa"/>
            <w:vMerge w:val="restart"/>
          </w:tcPr>
          <w:p w14:paraId="0694BEEC" w14:textId="4E0824BB" w:rsidR="00D8644B" w:rsidRPr="00C85485" w:rsidRDefault="00D8644B" w:rsidP="003764C0">
            <w:pPr>
              <w:overflowPunct/>
              <w:autoSpaceDE/>
              <w:autoSpaceDN/>
              <w:adjustRightInd/>
              <w:textAlignment w:val="auto"/>
              <w:rPr>
                <w:rFonts w:ascii="Arial" w:hAnsi="Arial" w:cs="Arial"/>
                <w:bCs/>
                <w:strike/>
                <w:lang w:val="vi-VN"/>
              </w:rPr>
            </w:pPr>
            <w:r w:rsidRPr="00C85485">
              <w:rPr>
                <w:rFonts w:ascii="Arial" w:hAnsi="Arial" w:cs="Arial"/>
                <w:bCs/>
                <w:strike/>
                <w:lang w:val="vi-VN"/>
              </w:rPr>
              <w:t>20357880</w:t>
            </w:r>
          </w:p>
        </w:tc>
        <w:tc>
          <w:tcPr>
            <w:tcW w:w="2532" w:type="dxa"/>
          </w:tcPr>
          <w:p w14:paraId="7CBC766A" w14:textId="2D9A1C42" w:rsidR="00D8644B" w:rsidRPr="00C85485" w:rsidRDefault="00D8644B" w:rsidP="003764C0">
            <w:pPr>
              <w:overflowPunct/>
              <w:autoSpaceDE/>
              <w:autoSpaceDN/>
              <w:adjustRightInd/>
              <w:jc w:val="both"/>
              <w:textAlignment w:val="auto"/>
              <w:rPr>
                <w:rFonts w:ascii="Arial" w:hAnsi="Arial" w:cs="Arial"/>
                <w:bCs/>
                <w:strike/>
                <w:lang w:val="vi-VN"/>
              </w:rPr>
            </w:pPr>
            <w:commentRangeStart w:id="101"/>
            <w:commentRangeStart w:id="102"/>
            <w:r w:rsidRPr="00C85485">
              <w:rPr>
                <w:rFonts w:ascii="Arial" w:hAnsi="Arial" w:cs="Arial"/>
                <w:bCs/>
                <w:strike/>
                <w:lang w:val="vi-VN"/>
              </w:rPr>
              <w:t xml:space="preserve">5.3. </w:t>
            </w:r>
            <w:proofErr w:type="spellStart"/>
            <w:r w:rsidRPr="00C85485">
              <w:rPr>
                <w:rFonts w:ascii="Arial" w:hAnsi="Arial" w:cs="Arial"/>
                <w:bCs/>
                <w:strike/>
                <w:lang w:val="vi-VN"/>
              </w:rPr>
              <w:t>Mức</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độ</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ổn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định</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thị</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trường</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đầu</w:t>
            </w:r>
            <w:proofErr w:type="spellEnd"/>
            <w:r w:rsidRPr="00C85485">
              <w:rPr>
                <w:rFonts w:ascii="Arial" w:hAnsi="Arial" w:cs="Arial"/>
                <w:bCs/>
                <w:strike/>
                <w:lang w:val="vi-VN"/>
              </w:rPr>
              <w:t xml:space="preserve"> ra</w:t>
            </w:r>
            <w:commentRangeEnd w:id="101"/>
            <w:r w:rsidRPr="00C85485">
              <w:rPr>
                <w:rStyle w:val="CommentReference"/>
                <w:strike/>
                <w:lang w:val="vi-VN"/>
              </w:rPr>
              <w:commentReference w:id="101"/>
            </w:r>
            <w:commentRangeEnd w:id="102"/>
            <w:r w:rsidR="00C85485" w:rsidRPr="00C85485">
              <w:rPr>
                <w:rStyle w:val="CommentReference"/>
                <w:strike/>
              </w:rPr>
              <w:commentReference w:id="102"/>
            </w:r>
          </w:p>
        </w:tc>
        <w:tc>
          <w:tcPr>
            <w:tcW w:w="2287" w:type="dxa"/>
          </w:tcPr>
          <w:p w14:paraId="5BF7DA97" w14:textId="10CCC669" w:rsidR="00D8644B" w:rsidRPr="00C85485" w:rsidRDefault="00D8644B" w:rsidP="003764C0">
            <w:pPr>
              <w:overflowPunct/>
              <w:autoSpaceDE/>
              <w:autoSpaceDN/>
              <w:adjustRightInd/>
              <w:jc w:val="both"/>
              <w:textAlignment w:val="auto"/>
              <w:rPr>
                <w:rFonts w:ascii="Arial" w:hAnsi="Arial" w:cs="Arial"/>
                <w:bCs/>
                <w:strike/>
                <w:lang w:val="vi-VN"/>
              </w:rPr>
            </w:pPr>
            <w:proofErr w:type="spellStart"/>
            <w:r w:rsidRPr="00C85485">
              <w:rPr>
                <w:rFonts w:ascii="Arial" w:hAnsi="Arial" w:cs="Arial"/>
                <w:bCs/>
                <w:strike/>
                <w:lang w:val="vi-VN"/>
              </w:rPr>
              <w:t>Rất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ổn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định</w:t>
            </w:r>
            <w:proofErr w:type="spellEnd"/>
          </w:p>
        </w:tc>
        <w:tc>
          <w:tcPr>
            <w:tcW w:w="2160" w:type="dxa"/>
          </w:tcPr>
          <w:p w14:paraId="4E89AA12" w14:textId="3184A69F" w:rsidR="00D8644B" w:rsidRPr="00C85485" w:rsidRDefault="00D8644B" w:rsidP="003764C0">
            <w:pPr>
              <w:overflowPunct/>
              <w:autoSpaceDE/>
              <w:autoSpaceDN/>
              <w:adjustRightInd/>
              <w:jc w:val="both"/>
              <w:textAlignment w:val="auto"/>
              <w:rPr>
                <w:rFonts w:ascii="Arial" w:hAnsi="Arial" w:cs="Arial"/>
                <w:bCs/>
                <w:strike/>
                <w:lang w:val="vi-VN"/>
              </w:rPr>
            </w:pPr>
            <w:proofErr w:type="spellStart"/>
            <w:r w:rsidRPr="00C85485">
              <w:rPr>
                <w:rFonts w:ascii="Arial" w:hAnsi="Arial" w:cs="Arial"/>
                <w:bCs/>
                <w:strike/>
                <w:lang w:val="vi-VN"/>
              </w:rPr>
              <w:t>Bị</w:t>
            </w:r>
            <w:proofErr w:type="spellEnd"/>
            <w:r w:rsidRPr="00C85485">
              <w:rPr>
                <w:rFonts w:ascii="Arial" w:hAnsi="Arial" w:cs="Arial"/>
                <w:bCs/>
                <w:strike/>
                <w:lang w:val="vi-VN"/>
              </w:rPr>
              <w:t xml:space="preserve"> thu </w:t>
            </w:r>
            <w:proofErr w:type="spellStart"/>
            <w:r w:rsidRPr="00C85485">
              <w:rPr>
                <w:rFonts w:ascii="Arial" w:hAnsi="Arial" w:cs="Arial"/>
                <w:bCs/>
                <w:strike/>
                <w:lang w:val="vi-VN"/>
              </w:rPr>
              <w:t>hẹp</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về</w:t>
            </w:r>
            <w:proofErr w:type="spellEnd"/>
            <w:r w:rsidRPr="00C85485">
              <w:rPr>
                <w:rFonts w:ascii="Arial" w:hAnsi="Arial" w:cs="Arial"/>
                <w:bCs/>
                <w:strike/>
                <w:lang w:val="vi-VN"/>
              </w:rPr>
              <w:t xml:space="preserve"> quy mô </w:t>
            </w:r>
            <w:proofErr w:type="spellStart"/>
            <w:r w:rsidRPr="00C85485">
              <w:rPr>
                <w:rFonts w:ascii="Arial" w:hAnsi="Arial" w:cs="Arial"/>
                <w:bCs/>
                <w:strike/>
                <w:lang w:val="vi-VN"/>
              </w:rPr>
              <w:t>hoạt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động</w:t>
            </w:r>
            <w:proofErr w:type="spellEnd"/>
            <w:r w:rsidRPr="00C85485">
              <w:rPr>
                <w:rFonts w:ascii="Arial" w:hAnsi="Arial" w:cs="Arial"/>
                <w:bCs/>
                <w:strike/>
                <w:lang w:val="vi-VN"/>
              </w:rPr>
              <w:t xml:space="preserve"> kinh doanh</w:t>
            </w:r>
          </w:p>
        </w:tc>
        <w:tc>
          <w:tcPr>
            <w:tcW w:w="3420" w:type="dxa"/>
          </w:tcPr>
          <w:p w14:paraId="124E5EDE" w14:textId="48C90F59" w:rsidR="00D8644B" w:rsidRPr="00C85485" w:rsidRDefault="00D8644B" w:rsidP="003764C0">
            <w:pPr>
              <w:overflowPunct/>
              <w:autoSpaceDE/>
              <w:autoSpaceDN/>
              <w:adjustRightInd/>
              <w:jc w:val="both"/>
              <w:textAlignment w:val="auto"/>
              <w:rPr>
                <w:rFonts w:ascii="Arial" w:hAnsi="Arial" w:cs="Arial"/>
                <w:bCs/>
                <w:strike/>
                <w:lang w:val="vi-VN"/>
              </w:rPr>
            </w:pPr>
            <w:r w:rsidRPr="00C85485">
              <w:rPr>
                <w:rFonts w:ascii="Arial" w:hAnsi="Arial" w:cs="Arial"/>
                <w:bCs/>
                <w:strike/>
                <w:lang w:val="vi-VN"/>
              </w:rPr>
              <w:t xml:space="preserve">Doanh thu năm </w:t>
            </w:r>
            <w:proofErr w:type="spellStart"/>
            <w:r w:rsidRPr="00C85485">
              <w:rPr>
                <w:rFonts w:ascii="Arial" w:hAnsi="Arial" w:cs="Arial"/>
                <w:bCs/>
                <w:strike/>
                <w:lang w:val="vi-VN"/>
              </w:rPr>
              <w:t>trước</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doanh </w:t>
            </w:r>
            <w:proofErr w:type="spellStart"/>
            <w:r w:rsidRPr="00C85485">
              <w:rPr>
                <w:rFonts w:ascii="Arial" w:hAnsi="Arial" w:cs="Arial"/>
                <w:bCs/>
                <w:strike/>
                <w:lang w:val="vi-VN"/>
              </w:rPr>
              <w:t>nghiệp</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là</w:t>
            </w:r>
            <w:proofErr w:type="spellEnd"/>
            <w:r w:rsidRPr="00C85485">
              <w:rPr>
                <w:rFonts w:ascii="Arial" w:hAnsi="Arial" w:cs="Arial"/>
                <w:bCs/>
                <w:strike/>
                <w:lang w:val="vi-VN"/>
              </w:rPr>
              <w:t xml:space="preserve"> 144 </w:t>
            </w:r>
            <w:proofErr w:type="spellStart"/>
            <w:r w:rsidRPr="00C85485">
              <w:rPr>
                <w:rFonts w:ascii="Arial" w:hAnsi="Arial" w:cs="Arial"/>
                <w:bCs/>
                <w:strike/>
                <w:lang w:val="vi-VN"/>
              </w:rPr>
              <w:t>tỷ</w:t>
            </w:r>
            <w:proofErr w:type="spellEnd"/>
            <w:r w:rsidRPr="00C85485">
              <w:rPr>
                <w:rFonts w:ascii="Arial" w:hAnsi="Arial" w:cs="Arial"/>
                <w:bCs/>
                <w:strike/>
                <w:lang w:val="vi-VN"/>
              </w:rPr>
              <w:t xml:space="preserve"> 808 </w:t>
            </w:r>
            <w:proofErr w:type="spellStart"/>
            <w:r w:rsidRPr="00C85485">
              <w:rPr>
                <w:rFonts w:ascii="Arial" w:hAnsi="Arial" w:cs="Arial"/>
                <w:bCs/>
                <w:strike/>
                <w:lang w:val="vi-VN"/>
              </w:rPr>
              <w:t>đồng</w:t>
            </w:r>
            <w:proofErr w:type="spellEnd"/>
            <w:r w:rsidRPr="00C85485">
              <w:rPr>
                <w:rFonts w:ascii="Arial" w:hAnsi="Arial" w:cs="Arial"/>
                <w:bCs/>
                <w:strike/>
                <w:lang w:val="vi-VN"/>
              </w:rPr>
              <w:t xml:space="preserve">, năm nay </w:t>
            </w:r>
            <w:proofErr w:type="spellStart"/>
            <w:r w:rsidRPr="00C85485">
              <w:rPr>
                <w:rFonts w:ascii="Arial" w:hAnsi="Arial" w:cs="Arial"/>
                <w:bCs/>
                <w:strike/>
                <w:lang w:val="vi-VN"/>
              </w:rPr>
              <w:t>giảm</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xuống</w:t>
            </w:r>
            <w:proofErr w:type="spellEnd"/>
            <w:r w:rsidRPr="00C85485">
              <w:rPr>
                <w:rFonts w:ascii="Arial" w:hAnsi="Arial" w:cs="Arial"/>
                <w:bCs/>
                <w:strike/>
                <w:lang w:val="vi-VN"/>
              </w:rPr>
              <w:t xml:space="preserve"> 121 </w:t>
            </w:r>
            <w:proofErr w:type="spellStart"/>
            <w:r w:rsidRPr="00C85485">
              <w:rPr>
                <w:rFonts w:ascii="Arial" w:hAnsi="Arial" w:cs="Arial"/>
                <w:bCs/>
                <w:strike/>
                <w:lang w:val="vi-VN"/>
              </w:rPr>
              <w:t>tỷ</w:t>
            </w:r>
            <w:proofErr w:type="spellEnd"/>
            <w:r w:rsidRPr="00C85485">
              <w:rPr>
                <w:rFonts w:ascii="Arial" w:hAnsi="Arial" w:cs="Arial"/>
                <w:bCs/>
                <w:strike/>
                <w:lang w:val="vi-VN"/>
              </w:rPr>
              <w:t xml:space="preserve"> 916 </w:t>
            </w:r>
            <w:proofErr w:type="spellStart"/>
            <w:r w:rsidRPr="00C85485">
              <w:rPr>
                <w:rFonts w:ascii="Arial" w:hAnsi="Arial" w:cs="Arial"/>
                <w:bCs/>
                <w:strike/>
                <w:lang w:val="vi-VN"/>
              </w:rPr>
              <w:t>đồng</w:t>
            </w:r>
            <w:proofErr w:type="spellEnd"/>
          </w:p>
        </w:tc>
      </w:tr>
      <w:tr w:rsidR="00F157BF" w:rsidRPr="003764C0" w14:paraId="0A35E36A" w14:textId="5EC964EF" w:rsidTr="003764C0">
        <w:trPr>
          <w:trHeight w:val="800"/>
        </w:trPr>
        <w:tc>
          <w:tcPr>
            <w:tcW w:w="594" w:type="dxa"/>
            <w:vMerge/>
            <w:vAlign w:val="center"/>
          </w:tcPr>
          <w:p w14:paraId="5A78781A" w14:textId="7777777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5AA46811"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70394038"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1EB96B70" w14:textId="2A66C1AA" w:rsidR="00D8644B" w:rsidRPr="00C85485" w:rsidRDefault="00D8644B" w:rsidP="003764C0">
            <w:pPr>
              <w:overflowPunct/>
              <w:autoSpaceDE/>
              <w:autoSpaceDN/>
              <w:adjustRightInd/>
              <w:jc w:val="both"/>
              <w:textAlignment w:val="auto"/>
              <w:rPr>
                <w:rFonts w:ascii="Arial" w:hAnsi="Arial" w:cs="Arial"/>
                <w:bCs/>
                <w:strike/>
                <w:lang w:val="vi-VN"/>
              </w:rPr>
            </w:pPr>
            <w:commentRangeStart w:id="103"/>
            <w:commentRangeStart w:id="104"/>
            <w:r w:rsidRPr="00C85485">
              <w:rPr>
                <w:rFonts w:ascii="Arial" w:hAnsi="Arial" w:cs="Arial"/>
                <w:bCs/>
                <w:strike/>
                <w:lang w:val="vi-VN"/>
              </w:rPr>
              <w:t xml:space="preserve">5.10. Phạm vi </w:t>
            </w:r>
            <w:proofErr w:type="spellStart"/>
            <w:r w:rsidRPr="00C85485">
              <w:rPr>
                <w:rFonts w:ascii="Arial" w:hAnsi="Arial" w:cs="Arial"/>
                <w:bCs/>
                <w:strike/>
                <w:lang w:val="vi-VN"/>
              </w:rPr>
              <w:t>hoạt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động</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doanh </w:t>
            </w:r>
            <w:proofErr w:type="spellStart"/>
            <w:r w:rsidRPr="00C85485">
              <w:rPr>
                <w:rFonts w:ascii="Arial" w:hAnsi="Arial" w:cs="Arial"/>
                <w:bCs/>
                <w:strike/>
                <w:lang w:val="vi-VN"/>
              </w:rPr>
              <w:t>nghiệp</w:t>
            </w:r>
            <w:proofErr w:type="spellEnd"/>
            <w:r w:rsidRPr="00C85485">
              <w:rPr>
                <w:rFonts w:ascii="Arial" w:hAnsi="Arial" w:cs="Arial"/>
                <w:bCs/>
                <w:strike/>
                <w:lang w:val="vi-VN"/>
              </w:rPr>
              <w:t xml:space="preserve"> (Phạm vi tiêu </w:t>
            </w:r>
            <w:proofErr w:type="spellStart"/>
            <w:r w:rsidRPr="00C85485">
              <w:rPr>
                <w:rFonts w:ascii="Arial" w:hAnsi="Arial" w:cs="Arial"/>
                <w:bCs/>
                <w:strike/>
                <w:lang w:val="vi-VN"/>
              </w:rPr>
              <w:t>thụ</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sản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phẩm</w:t>
            </w:r>
            <w:proofErr w:type="spellEnd"/>
            <w:r w:rsidRPr="00C85485">
              <w:rPr>
                <w:rFonts w:ascii="Arial" w:hAnsi="Arial" w:cs="Arial"/>
                <w:bCs/>
                <w:strike/>
                <w:lang w:val="vi-VN"/>
              </w:rPr>
              <w:t>)</w:t>
            </w:r>
            <w:commentRangeEnd w:id="103"/>
            <w:r w:rsidRPr="00C85485">
              <w:rPr>
                <w:rStyle w:val="CommentReference"/>
                <w:strike/>
                <w:lang w:val="vi-VN"/>
              </w:rPr>
              <w:commentReference w:id="103"/>
            </w:r>
            <w:commentRangeEnd w:id="104"/>
            <w:r w:rsidR="00C85485" w:rsidRPr="00C85485">
              <w:rPr>
                <w:rStyle w:val="CommentReference"/>
                <w:strike/>
              </w:rPr>
              <w:commentReference w:id="104"/>
            </w:r>
          </w:p>
        </w:tc>
        <w:tc>
          <w:tcPr>
            <w:tcW w:w="2287" w:type="dxa"/>
          </w:tcPr>
          <w:p w14:paraId="3F852585" w14:textId="4B815ECA" w:rsidR="00D8644B" w:rsidRPr="00C85485" w:rsidRDefault="00D8644B" w:rsidP="003764C0">
            <w:pPr>
              <w:overflowPunct/>
              <w:autoSpaceDE/>
              <w:autoSpaceDN/>
              <w:adjustRightInd/>
              <w:jc w:val="both"/>
              <w:textAlignment w:val="auto"/>
              <w:rPr>
                <w:rFonts w:ascii="Arial" w:hAnsi="Arial" w:cs="Arial"/>
                <w:bCs/>
                <w:strike/>
                <w:lang w:val="vi-VN"/>
              </w:rPr>
            </w:pPr>
            <w:proofErr w:type="spellStart"/>
            <w:r w:rsidRPr="00C85485">
              <w:rPr>
                <w:rFonts w:ascii="Arial" w:hAnsi="Arial" w:cs="Arial"/>
                <w:bCs/>
                <w:strike/>
                <w:lang w:val="vi-VN"/>
              </w:rPr>
              <w:t>Toàn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quốc</w:t>
            </w:r>
            <w:proofErr w:type="spellEnd"/>
          </w:p>
        </w:tc>
        <w:tc>
          <w:tcPr>
            <w:tcW w:w="2160" w:type="dxa"/>
          </w:tcPr>
          <w:p w14:paraId="71FD42D2" w14:textId="77FEDA36" w:rsidR="00D8644B" w:rsidRPr="00C85485" w:rsidRDefault="00D8644B" w:rsidP="003764C0">
            <w:pPr>
              <w:overflowPunct/>
              <w:autoSpaceDE/>
              <w:autoSpaceDN/>
              <w:adjustRightInd/>
              <w:jc w:val="both"/>
              <w:textAlignment w:val="auto"/>
              <w:rPr>
                <w:rFonts w:ascii="Arial" w:hAnsi="Arial" w:cs="Arial"/>
                <w:bCs/>
                <w:strike/>
                <w:lang w:val="vi-VN"/>
              </w:rPr>
            </w:pPr>
            <w:r w:rsidRPr="00C85485">
              <w:rPr>
                <w:rFonts w:ascii="Arial" w:hAnsi="Arial" w:cs="Arial"/>
                <w:bCs/>
                <w:strike/>
                <w:lang w:val="vi-VN"/>
              </w:rPr>
              <w:t xml:space="preserve">Trong </w:t>
            </w:r>
            <w:proofErr w:type="spellStart"/>
            <w:r w:rsidRPr="00C85485">
              <w:rPr>
                <w:rFonts w:ascii="Arial" w:hAnsi="Arial" w:cs="Arial"/>
                <w:bCs/>
                <w:strike/>
                <w:lang w:val="vi-VN"/>
              </w:rPr>
              <w:t>phạm</w:t>
            </w:r>
            <w:proofErr w:type="spellEnd"/>
            <w:r w:rsidRPr="00C85485">
              <w:rPr>
                <w:rFonts w:ascii="Arial" w:hAnsi="Arial" w:cs="Arial"/>
                <w:bCs/>
                <w:strike/>
                <w:lang w:val="vi-VN"/>
              </w:rPr>
              <w:t xml:space="preserve"> vi </w:t>
            </w:r>
            <w:proofErr w:type="spellStart"/>
            <w:r w:rsidRPr="00C85485">
              <w:rPr>
                <w:rFonts w:ascii="Arial" w:hAnsi="Arial" w:cs="Arial"/>
                <w:bCs/>
                <w:strike/>
                <w:lang w:val="vi-VN"/>
              </w:rPr>
              <w:t>miền</w:t>
            </w:r>
            <w:proofErr w:type="spellEnd"/>
          </w:p>
        </w:tc>
        <w:tc>
          <w:tcPr>
            <w:tcW w:w="3420" w:type="dxa"/>
          </w:tcPr>
          <w:p w14:paraId="1BF95486" w14:textId="5DFF90E0" w:rsidR="00D8644B" w:rsidRPr="00C85485" w:rsidRDefault="00D8644B" w:rsidP="003764C0">
            <w:pPr>
              <w:overflowPunct/>
              <w:autoSpaceDE/>
              <w:autoSpaceDN/>
              <w:adjustRightInd/>
              <w:jc w:val="both"/>
              <w:textAlignment w:val="auto"/>
              <w:rPr>
                <w:rFonts w:ascii="Arial" w:hAnsi="Arial" w:cs="Arial"/>
                <w:bCs/>
                <w:strike/>
                <w:lang w:val="vi-VN"/>
              </w:rPr>
            </w:pPr>
            <w:r w:rsidRPr="00C85485">
              <w:rPr>
                <w:rFonts w:ascii="Arial" w:hAnsi="Arial" w:cs="Arial"/>
                <w:bCs/>
                <w:strike/>
                <w:lang w:val="vi-VN"/>
              </w:rPr>
              <w:t xml:space="preserve">Công ty </w:t>
            </w:r>
            <w:proofErr w:type="spellStart"/>
            <w:r w:rsidRPr="00C85485">
              <w:rPr>
                <w:rFonts w:ascii="Arial" w:hAnsi="Arial" w:cs="Arial"/>
                <w:bCs/>
                <w:strike/>
                <w:lang w:val="vi-VN"/>
              </w:rPr>
              <w:t>chỉ</w:t>
            </w:r>
            <w:proofErr w:type="spellEnd"/>
            <w:r w:rsidRPr="00C85485">
              <w:rPr>
                <w:rFonts w:ascii="Arial" w:hAnsi="Arial" w:cs="Arial"/>
                <w:bCs/>
                <w:strike/>
                <w:lang w:val="vi-VN"/>
              </w:rPr>
              <w:t xml:space="preserve"> kinh doanh trong </w:t>
            </w:r>
            <w:proofErr w:type="spellStart"/>
            <w:r w:rsidRPr="00C85485">
              <w:rPr>
                <w:rFonts w:ascii="Arial" w:hAnsi="Arial" w:cs="Arial"/>
                <w:bCs/>
                <w:strike/>
                <w:lang w:val="vi-VN"/>
              </w:rPr>
              <w:t>phạm</w:t>
            </w:r>
            <w:proofErr w:type="spellEnd"/>
            <w:r w:rsidRPr="00C85485">
              <w:rPr>
                <w:rFonts w:ascii="Arial" w:hAnsi="Arial" w:cs="Arial"/>
                <w:bCs/>
                <w:strike/>
                <w:lang w:val="vi-VN"/>
              </w:rPr>
              <w:t xml:space="preserve"> vi </w:t>
            </w:r>
            <w:proofErr w:type="spellStart"/>
            <w:r w:rsidRPr="00C85485">
              <w:rPr>
                <w:rFonts w:ascii="Arial" w:hAnsi="Arial" w:cs="Arial"/>
                <w:bCs/>
                <w:strike/>
                <w:lang w:val="vi-VN"/>
              </w:rPr>
              <w:t>miền</w:t>
            </w:r>
            <w:proofErr w:type="spellEnd"/>
          </w:p>
        </w:tc>
      </w:tr>
      <w:tr w:rsidR="00F157BF" w:rsidRPr="003764C0" w14:paraId="56C873DD" w14:textId="6BEC9276" w:rsidTr="003764C0">
        <w:trPr>
          <w:trHeight w:val="272"/>
        </w:trPr>
        <w:tc>
          <w:tcPr>
            <w:tcW w:w="594" w:type="dxa"/>
            <w:vMerge/>
            <w:vAlign w:val="center"/>
          </w:tcPr>
          <w:p w14:paraId="506200D8" w14:textId="77777777" w:rsidR="00D8644B" w:rsidRPr="003764C0" w:rsidRDefault="00D8644B" w:rsidP="003764C0">
            <w:pPr>
              <w:overflowPunct/>
              <w:autoSpaceDE/>
              <w:autoSpaceDN/>
              <w:adjustRightInd/>
              <w:jc w:val="center"/>
              <w:textAlignment w:val="auto"/>
              <w:rPr>
                <w:rFonts w:ascii="Arial" w:hAnsi="Arial" w:cs="Arial"/>
                <w:bCs/>
                <w:lang w:val="vi-VN"/>
              </w:rPr>
            </w:pPr>
          </w:p>
        </w:tc>
        <w:tc>
          <w:tcPr>
            <w:tcW w:w="1646" w:type="dxa"/>
            <w:vMerge/>
          </w:tcPr>
          <w:p w14:paraId="5AC7462B"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1126" w:type="dxa"/>
            <w:vMerge/>
          </w:tcPr>
          <w:p w14:paraId="29DBC873" w14:textId="77777777" w:rsidR="00D8644B" w:rsidRPr="003764C0" w:rsidRDefault="00D8644B" w:rsidP="003764C0">
            <w:pPr>
              <w:overflowPunct/>
              <w:autoSpaceDE/>
              <w:autoSpaceDN/>
              <w:adjustRightInd/>
              <w:jc w:val="both"/>
              <w:textAlignment w:val="auto"/>
              <w:rPr>
                <w:rFonts w:ascii="Arial" w:hAnsi="Arial" w:cs="Arial"/>
                <w:bCs/>
                <w:lang w:val="vi-VN"/>
              </w:rPr>
            </w:pPr>
          </w:p>
        </w:tc>
        <w:tc>
          <w:tcPr>
            <w:tcW w:w="2532" w:type="dxa"/>
          </w:tcPr>
          <w:p w14:paraId="1740A87E" w14:textId="40430A3C" w:rsidR="00D8644B" w:rsidRPr="00C85485" w:rsidRDefault="00D8644B" w:rsidP="003764C0">
            <w:pPr>
              <w:overflowPunct/>
              <w:autoSpaceDE/>
              <w:autoSpaceDN/>
              <w:adjustRightInd/>
              <w:jc w:val="both"/>
              <w:textAlignment w:val="auto"/>
              <w:rPr>
                <w:rFonts w:ascii="Arial" w:hAnsi="Arial" w:cs="Arial"/>
                <w:bCs/>
                <w:strike/>
                <w:lang w:val="vi-VN"/>
              </w:rPr>
            </w:pPr>
            <w:commentRangeStart w:id="105"/>
            <w:commentRangeStart w:id="106"/>
            <w:r w:rsidRPr="00C85485">
              <w:rPr>
                <w:rFonts w:ascii="Arial" w:hAnsi="Arial" w:cs="Arial"/>
                <w:bCs/>
                <w:strike/>
                <w:lang w:val="vi-VN"/>
              </w:rPr>
              <w:t xml:space="preserve">5.16. </w:t>
            </w:r>
            <w:proofErr w:type="spellStart"/>
            <w:r w:rsidRPr="00C85485">
              <w:rPr>
                <w:rFonts w:ascii="Arial" w:hAnsi="Arial" w:cs="Arial"/>
                <w:bCs/>
                <w:strike/>
                <w:lang w:val="vi-VN"/>
              </w:rPr>
              <w:t>Triển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vọng</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phát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triển</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DN theo </w:t>
            </w:r>
            <w:proofErr w:type="spellStart"/>
            <w:r w:rsidRPr="00C85485">
              <w:rPr>
                <w:rFonts w:ascii="Arial" w:hAnsi="Arial" w:cs="Arial"/>
                <w:bCs/>
                <w:strike/>
                <w:lang w:val="vi-VN"/>
              </w:rPr>
              <w:t>đánh</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giá</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CBTD</w:t>
            </w:r>
            <w:commentRangeEnd w:id="105"/>
            <w:r w:rsidRPr="00C85485">
              <w:rPr>
                <w:rStyle w:val="CommentReference"/>
                <w:strike/>
                <w:lang w:val="vi-VN"/>
              </w:rPr>
              <w:commentReference w:id="105"/>
            </w:r>
            <w:commentRangeEnd w:id="106"/>
            <w:r w:rsidR="00C85485" w:rsidRPr="00C85485">
              <w:rPr>
                <w:rStyle w:val="CommentReference"/>
                <w:strike/>
              </w:rPr>
              <w:commentReference w:id="106"/>
            </w:r>
          </w:p>
        </w:tc>
        <w:tc>
          <w:tcPr>
            <w:tcW w:w="2287" w:type="dxa"/>
          </w:tcPr>
          <w:p w14:paraId="3F5202A8" w14:textId="57337441" w:rsidR="00D8644B" w:rsidRPr="00C85485" w:rsidRDefault="00D8644B" w:rsidP="003764C0">
            <w:pPr>
              <w:overflowPunct/>
              <w:autoSpaceDE/>
              <w:autoSpaceDN/>
              <w:adjustRightInd/>
              <w:jc w:val="both"/>
              <w:textAlignment w:val="auto"/>
              <w:rPr>
                <w:rFonts w:ascii="Arial" w:hAnsi="Arial" w:cs="Arial"/>
                <w:bCs/>
                <w:strike/>
                <w:lang w:val="vi-VN"/>
              </w:rPr>
            </w:pPr>
            <w:proofErr w:type="spellStart"/>
            <w:r w:rsidRPr="00C85485">
              <w:rPr>
                <w:rFonts w:ascii="Arial" w:hAnsi="Arial" w:cs="Arial"/>
                <w:bCs/>
                <w:strike/>
                <w:lang w:val="vi-VN"/>
              </w:rPr>
              <w:t>Phát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triển</w:t>
            </w:r>
            <w:proofErr w:type="spellEnd"/>
            <w:r w:rsidRPr="00C85485">
              <w:rPr>
                <w:rFonts w:ascii="Arial" w:hAnsi="Arial" w:cs="Arial"/>
                <w:bCs/>
                <w:strike/>
                <w:lang w:val="vi-VN"/>
              </w:rPr>
              <w:t xml:space="preserve"> nhanh </w:t>
            </w:r>
            <w:proofErr w:type="spellStart"/>
            <w:r w:rsidRPr="00C85485">
              <w:rPr>
                <w:rFonts w:ascii="Arial" w:hAnsi="Arial" w:cs="Arial"/>
                <w:bCs/>
                <w:strike/>
                <w:lang w:val="vi-VN"/>
              </w:rPr>
              <w:t>và</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vững</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chắc</w:t>
            </w:r>
            <w:proofErr w:type="spellEnd"/>
            <w:r w:rsidRPr="00C85485">
              <w:rPr>
                <w:rFonts w:ascii="Arial" w:hAnsi="Arial" w:cs="Arial"/>
                <w:bCs/>
                <w:strike/>
                <w:lang w:val="vi-VN"/>
              </w:rPr>
              <w:t xml:space="preserve"> trong 1 </w:t>
            </w:r>
            <w:proofErr w:type="spellStart"/>
            <w:r w:rsidRPr="00C85485">
              <w:rPr>
                <w:rFonts w:ascii="Arial" w:hAnsi="Arial" w:cs="Arial"/>
                <w:bCs/>
                <w:strike/>
                <w:lang w:val="vi-VN"/>
              </w:rPr>
              <w:t>đến</w:t>
            </w:r>
            <w:proofErr w:type="spellEnd"/>
            <w:r w:rsidRPr="00C85485">
              <w:rPr>
                <w:rFonts w:ascii="Arial" w:hAnsi="Arial" w:cs="Arial"/>
                <w:bCs/>
                <w:strike/>
                <w:lang w:val="vi-VN"/>
              </w:rPr>
              <w:t xml:space="preserve"> 3 năm </w:t>
            </w:r>
            <w:proofErr w:type="spellStart"/>
            <w:r w:rsidRPr="00C85485">
              <w:rPr>
                <w:rFonts w:ascii="Arial" w:hAnsi="Arial" w:cs="Arial"/>
                <w:bCs/>
                <w:strike/>
                <w:lang w:val="vi-VN"/>
              </w:rPr>
              <w:t>tới</w:t>
            </w:r>
            <w:proofErr w:type="spellEnd"/>
          </w:p>
        </w:tc>
        <w:tc>
          <w:tcPr>
            <w:tcW w:w="2160" w:type="dxa"/>
          </w:tcPr>
          <w:p w14:paraId="483CB388" w14:textId="5C5D2C7E" w:rsidR="00D8644B" w:rsidRPr="00C85485" w:rsidRDefault="00D8644B" w:rsidP="003764C0">
            <w:pPr>
              <w:overflowPunct/>
              <w:autoSpaceDE/>
              <w:autoSpaceDN/>
              <w:adjustRightInd/>
              <w:jc w:val="both"/>
              <w:textAlignment w:val="auto"/>
              <w:rPr>
                <w:rFonts w:ascii="Arial" w:hAnsi="Arial" w:cs="Arial"/>
                <w:bCs/>
                <w:strike/>
                <w:lang w:val="vi-VN"/>
              </w:rPr>
            </w:pPr>
            <w:proofErr w:type="spellStart"/>
            <w:r w:rsidRPr="00C85485">
              <w:rPr>
                <w:rFonts w:ascii="Arial" w:hAnsi="Arial" w:cs="Arial"/>
                <w:bCs/>
                <w:strike/>
                <w:lang w:val="vi-VN"/>
              </w:rPr>
              <w:t>Phát</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triển</w:t>
            </w:r>
            <w:proofErr w:type="spellEnd"/>
            <w:r w:rsidRPr="00C85485">
              <w:rPr>
                <w:rFonts w:ascii="Arial" w:hAnsi="Arial" w:cs="Arial"/>
                <w:bCs/>
                <w:strike/>
                <w:lang w:val="vi-VN"/>
              </w:rPr>
              <w:t xml:space="preserve"> ở </w:t>
            </w:r>
            <w:proofErr w:type="spellStart"/>
            <w:r w:rsidRPr="00C85485">
              <w:rPr>
                <w:rFonts w:ascii="Arial" w:hAnsi="Arial" w:cs="Arial"/>
                <w:bCs/>
                <w:strike/>
                <w:lang w:val="vi-VN"/>
              </w:rPr>
              <w:t>mức</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độ</w:t>
            </w:r>
            <w:proofErr w:type="spellEnd"/>
            <w:r w:rsidRPr="00C85485">
              <w:rPr>
                <w:rFonts w:ascii="Arial" w:hAnsi="Arial" w:cs="Arial"/>
                <w:bCs/>
                <w:strike/>
                <w:lang w:val="vi-VN"/>
              </w:rPr>
              <w:t xml:space="preserve"> trung </w:t>
            </w:r>
            <w:proofErr w:type="spellStart"/>
            <w:r w:rsidRPr="00C85485">
              <w:rPr>
                <w:rFonts w:ascii="Arial" w:hAnsi="Arial" w:cs="Arial"/>
                <w:bCs/>
                <w:strike/>
                <w:lang w:val="vi-VN"/>
              </w:rPr>
              <w:t>bình</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và</w:t>
            </w:r>
            <w:proofErr w:type="spellEnd"/>
            <w:r w:rsidRPr="00C85485">
              <w:rPr>
                <w:rFonts w:ascii="Arial" w:hAnsi="Arial" w:cs="Arial"/>
                <w:bCs/>
                <w:strike/>
                <w:lang w:val="vi-VN"/>
              </w:rPr>
              <w:t xml:space="preserve"> tương </w:t>
            </w:r>
            <w:proofErr w:type="spellStart"/>
            <w:r w:rsidRPr="00C85485">
              <w:rPr>
                <w:rFonts w:ascii="Arial" w:hAnsi="Arial" w:cs="Arial"/>
                <w:bCs/>
                <w:strike/>
                <w:lang w:val="vi-VN"/>
              </w:rPr>
              <w:t>đối</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vững</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chắc</w:t>
            </w:r>
            <w:proofErr w:type="spellEnd"/>
            <w:r w:rsidRPr="00C85485">
              <w:rPr>
                <w:rFonts w:ascii="Arial" w:hAnsi="Arial" w:cs="Arial"/>
                <w:bCs/>
                <w:strike/>
                <w:lang w:val="vi-VN"/>
              </w:rPr>
              <w:t xml:space="preserve"> trong 1 </w:t>
            </w:r>
            <w:proofErr w:type="spellStart"/>
            <w:r w:rsidRPr="00C85485">
              <w:rPr>
                <w:rFonts w:ascii="Arial" w:hAnsi="Arial" w:cs="Arial"/>
                <w:bCs/>
                <w:strike/>
                <w:lang w:val="vi-VN"/>
              </w:rPr>
              <w:t>đến</w:t>
            </w:r>
            <w:proofErr w:type="spellEnd"/>
            <w:r w:rsidRPr="00C85485">
              <w:rPr>
                <w:rFonts w:ascii="Arial" w:hAnsi="Arial" w:cs="Arial"/>
                <w:bCs/>
                <w:strike/>
                <w:lang w:val="vi-VN"/>
              </w:rPr>
              <w:t xml:space="preserve"> 3 năm </w:t>
            </w:r>
            <w:proofErr w:type="spellStart"/>
            <w:r w:rsidRPr="00C85485">
              <w:rPr>
                <w:rFonts w:ascii="Arial" w:hAnsi="Arial" w:cs="Arial"/>
                <w:bCs/>
                <w:strike/>
                <w:lang w:val="vi-VN"/>
              </w:rPr>
              <w:t>tới</w:t>
            </w:r>
            <w:proofErr w:type="spellEnd"/>
          </w:p>
        </w:tc>
        <w:tc>
          <w:tcPr>
            <w:tcW w:w="3420" w:type="dxa"/>
          </w:tcPr>
          <w:p w14:paraId="5BC053B4" w14:textId="2FE4748C" w:rsidR="00D8644B" w:rsidRPr="00C85485" w:rsidRDefault="00D8644B" w:rsidP="003764C0">
            <w:pPr>
              <w:overflowPunct/>
              <w:autoSpaceDE/>
              <w:autoSpaceDN/>
              <w:adjustRightInd/>
              <w:jc w:val="both"/>
              <w:textAlignment w:val="auto"/>
              <w:rPr>
                <w:rFonts w:ascii="Arial" w:hAnsi="Arial" w:cs="Arial"/>
                <w:bCs/>
                <w:strike/>
                <w:lang w:val="vi-VN"/>
              </w:rPr>
            </w:pPr>
            <w:r w:rsidRPr="00C85485">
              <w:rPr>
                <w:rFonts w:ascii="Arial" w:hAnsi="Arial" w:cs="Arial"/>
                <w:bCs/>
                <w:strike/>
                <w:lang w:val="vi-VN"/>
              </w:rPr>
              <w:t xml:space="preserve">Doanh thu năm </w:t>
            </w:r>
            <w:proofErr w:type="spellStart"/>
            <w:r w:rsidRPr="00C85485">
              <w:rPr>
                <w:rFonts w:ascii="Arial" w:hAnsi="Arial" w:cs="Arial"/>
                <w:bCs/>
                <w:strike/>
                <w:lang w:val="vi-VN"/>
              </w:rPr>
              <w:t>trước</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của</w:t>
            </w:r>
            <w:proofErr w:type="spellEnd"/>
            <w:r w:rsidRPr="00C85485">
              <w:rPr>
                <w:rFonts w:ascii="Arial" w:hAnsi="Arial" w:cs="Arial"/>
                <w:bCs/>
                <w:strike/>
                <w:lang w:val="vi-VN"/>
              </w:rPr>
              <w:t xml:space="preserve"> doanh </w:t>
            </w:r>
            <w:proofErr w:type="spellStart"/>
            <w:r w:rsidRPr="00C85485">
              <w:rPr>
                <w:rFonts w:ascii="Arial" w:hAnsi="Arial" w:cs="Arial"/>
                <w:bCs/>
                <w:strike/>
                <w:lang w:val="vi-VN"/>
              </w:rPr>
              <w:t>nghiệp</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là</w:t>
            </w:r>
            <w:proofErr w:type="spellEnd"/>
            <w:r w:rsidRPr="00C85485">
              <w:rPr>
                <w:rFonts w:ascii="Arial" w:hAnsi="Arial" w:cs="Arial"/>
                <w:bCs/>
                <w:strike/>
                <w:lang w:val="vi-VN"/>
              </w:rPr>
              <w:t xml:space="preserve"> 144 </w:t>
            </w:r>
            <w:proofErr w:type="spellStart"/>
            <w:r w:rsidRPr="00C85485">
              <w:rPr>
                <w:rFonts w:ascii="Arial" w:hAnsi="Arial" w:cs="Arial"/>
                <w:bCs/>
                <w:strike/>
                <w:lang w:val="vi-VN"/>
              </w:rPr>
              <w:t>tỷ</w:t>
            </w:r>
            <w:proofErr w:type="spellEnd"/>
            <w:r w:rsidRPr="00C85485">
              <w:rPr>
                <w:rFonts w:ascii="Arial" w:hAnsi="Arial" w:cs="Arial"/>
                <w:bCs/>
                <w:strike/>
                <w:lang w:val="vi-VN"/>
              </w:rPr>
              <w:t xml:space="preserve"> 808 </w:t>
            </w:r>
            <w:proofErr w:type="spellStart"/>
            <w:r w:rsidRPr="00C85485">
              <w:rPr>
                <w:rFonts w:ascii="Arial" w:hAnsi="Arial" w:cs="Arial"/>
                <w:bCs/>
                <w:strike/>
                <w:lang w:val="vi-VN"/>
              </w:rPr>
              <w:t>đồng</w:t>
            </w:r>
            <w:proofErr w:type="spellEnd"/>
            <w:r w:rsidRPr="00C85485">
              <w:rPr>
                <w:rFonts w:ascii="Arial" w:hAnsi="Arial" w:cs="Arial"/>
                <w:bCs/>
                <w:strike/>
                <w:lang w:val="vi-VN"/>
              </w:rPr>
              <w:t xml:space="preserve">, năm nay </w:t>
            </w:r>
            <w:proofErr w:type="spellStart"/>
            <w:r w:rsidRPr="00C85485">
              <w:rPr>
                <w:rFonts w:ascii="Arial" w:hAnsi="Arial" w:cs="Arial"/>
                <w:bCs/>
                <w:strike/>
                <w:lang w:val="vi-VN"/>
              </w:rPr>
              <w:t>giảm</w:t>
            </w:r>
            <w:proofErr w:type="spellEnd"/>
            <w:r w:rsidRPr="00C85485">
              <w:rPr>
                <w:rFonts w:ascii="Arial" w:hAnsi="Arial" w:cs="Arial"/>
                <w:bCs/>
                <w:strike/>
                <w:lang w:val="vi-VN"/>
              </w:rPr>
              <w:t xml:space="preserve"> </w:t>
            </w:r>
            <w:proofErr w:type="spellStart"/>
            <w:r w:rsidRPr="00C85485">
              <w:rPr>
                <w:rFonts w:ascii="Arial" w:hAnsi="Arial" w:cs="Arial"/>
                <w:bCs/>
                <w:strike/>
                <w:lang w:val="vi-VN"/>
              </w:rPr>
              <w:t>xuống</w:t>
            </w:r>
            <w:proofErr w:type="spellEnd"/>
            <w:r w:rsidRPr="00C85485">
              <w:rPr>
                <w:rFonts w:ascii="Arial" w:hAnsi="Arial" w:cs="Arial"/>
                <w:bCs/>
                <w:strike/>
                <w:lang w:val="vi-VN"/>
              </w:rPr>
              <w:t xml:space="preserve"> 121 </w:t>
            </w:r>
            <w:proofErr w:type="spellStart"/>
            <w:r w:rsidRPr="00C85485">
              <w:rPr>
                <w:rFonts w:ascii="Arial" w:hAnsi="Arial" w:cs="Arial"/>
                <w:bCs/>
                <w:strike/>
                <w:lang w:val="vi-VN"/>
              </w:rPr>
              <w:t>tỷ</w:t>
            </w:r>
            <w:proofErr w:type="spellEnd"/>
            <w:r w:rsidRPr="00C85485">
              <w:rPr>
                <w:rFonts w:ascii="Arial" w:hAnsi="Arial" w:cs="Arial"/>
                <w:bCs/>
                <w:strike/>
                <w:lang w:val="vi-VN"/>
              </w:rPr>
              <w:t xml:space="preserve"> 916 </w:t>
            </w:r>
            <w:proofErr w:type="spellStart"/>
            <w:r w:rsidRPr="00C85485">
              <w:rPr>
                <w:rFonts w:ascii="Arial" w:hAnsi="Arial" w:cs="Arial"/>
                <w:bCs/>
                <w:strike/>
                <w:lang w:val="vi-VN"/>
              </w:rPr>
              <w:t>đồng</w:t>
            </w:r>
            <w:proofErr w:type="spellEnd"/>
            <w:r w:rsidRPr="00C85485">
              <w:rPr>
                <w:rFonts w:ascii="Arial" w:hAnsi="Arial" w:cs="Arial"/>
                <w:bCs/>
                <w:strike/>
                <w:lang w:val="vi-VN"/>
              </w:rPr>
              <w:t>.</w:t>
            </w:r>
          </w:p>
        </w:tc>
      </w:tr>
    </w:tbl>
    <w:p w14:paraId="3024F7C1" w14:textId="77777777" w:rsidR="005868B1" w:rsidRPr="003764C0" w:rsidRDefault="005868B1">
      <w:pPr>
        <w:overflowPunct/>
        <w:autoSpaceDE/>
        <w:autoSpaceDN/>
        <w:adjustRightInd/>
        <w:textAlignment w:val="auto"/>
        <w:rPr>
          <w:rFonts w:ascii="Arial" w:hAnsi="Arial" w:cs="Arial"/>
          <w:b/>
          <w:lang w:val="vi-VN"/>
        </w:rPr>
        <w:sectPr w:rsidR="005868B1" w:rsidRPr="003764C0" w:rsidSect="005868B1">
          <w:pgSz w:w="16840" w:h="11907" w:orient="landscape" w:code="9"/>
          <w:pgMar w:top="1134" w:right="851" w:bottom="1701" w:left="1134" w:header="720" w:footer="358" w:gutter="0"/>
          <w:cols w:space="720"/>
          <w:docGrid w:linePitch="360"/>
        </w:sectPr>
      </w:pPr>
    </w:p>
    <w:p w14:paraId="050AA2F0" w14:textId="1819FE44" w:rsidR="00210D6C" w:rsidRPr="003764C0" w:rsidRDefault="00210D6C" w:rsidP="005868B1">
      <w:pPr>
        <w:overflowPunct/>
        <w:autoSpaceDE/>
        <w:autoSpaceDN/>
        <w:adjustRightInd/>
        <w:ind w:firstLine="720"/>
        <w:textAlignment w:val="auto"/>
        <w:rPr>
          <w:rFonts w:ascii="Arial" w:hAnsi="Arial" w:cs="Arial"/>
          <w:b/>
          <w:lang w:val="vi-VN"/>
        </w:rPr>
      </w:pPr>
      <w:proofErr w:type="spellStart"/>
      <w:r w:rsidRPr="003764C0">
        <w:rPr>
          <w:rFonts w:ascii="Arial" w:hAnsi="Arial" w:cs="Arial"/>
          <w:bCs/>
          <w:i/>
          <w:iCs/>
          <w:u w:val="single"/>
          <w:lang w:val="vi-VN"/>
        </w:rPr>
        <w:lastRenderedPageBreak/>
        <w:t>Khuyến</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nghị</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của</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đoàn</w:t>
      </w:r>
      <w:proofErr w:type="spellEnd"/>
      <w:r w:rsidRPr="003764C0">
        <w:rPr>
          <w:rFonts w:ascii="Arial" w:hAnsi="Arial" w:cs="Arial"/>
          <w:bCs/>
          <w:i/>
          <w:iCs/>
          <w:u w:val="single"/>
          <w:lang w:val="vi-VN"/>
        </w:rPr>
        <w:t xml:space="preserve"> </w:t>
      </w:r>
      <w:proofErr w:type="spellStart"/>
      <w:r w:rsidRPr="003764C0">
        <w:rPr>
          <w:rFonts w:ascii="Arial" w:hAnsi="Arial" w:cs="Arial"/>
          <w:bCs/>
          <w:i/>
          <w:iCs/>
          <w:u w:val="single"/>
          <w:lang w:val="vi-VN"/>
        </w:rPr>
        <w:t>kiểm</w:t>
      </w:r>
      <w:proofErr w:type="spellEnd"/>
      <w:r w:rsidRPr="003764C0">
        <w:rPr>
          <w:rFonts w:ascii="Arial" w:hAnsi="Arial" w:cs="Arial"/>
          <w:bCs/>
          <w:i/>
          <w:iCs/>
          <w:u w:val="single"/>
          <w:lang w:val="vi-VN"/>
        </w:rPr>
        <w:t xml:space="preserve"> toán</w:t>
      </w:r>
    </w:p>
    <w:p w14:paraId="6087D080" w14:textId="55569EC8" w:rsidR="00210D6C" w:rsidRPr="003764C0" w:rsidRDefault="00210D6C">
      <w:pPr>
        <w:overflowPunct/>
        <w:autoSpaceDE/>
        <w:autoSpaceDN/>
        <w:adjustRightInd/>
        <w:ind w:left="720"/>
        <w:jc w:val="both"/>
        <w:textAlignment w:val="auto"/>
        <w:rPr>
          <w:rFonts w:ascii="Arial" w:hAnsi="Arial" w:cs="Arial"/>
          <w:bCs/>
          <w:lang w:val="vi-VN"/>
        </w:rPr>
      </w:pPr>
    </w:p>
    <w:p w14:paraId="77164827" w14:textId="6AC3E620" w:rsidR="00210D6C" w:rsidRPr="003764C0" w:rsidRDefault="008B0922">
      <w:pPr>
        <w:overflowPunct/>
        <w:autoSpaceDE/>
        <w:autoSpaceDN/>
        <w:adjustRightInd/>
        <w:ind w:left="720"/>
        <w:jc w:val="both"/>
        <w:textAlignment w:val="auto"/>
        <w:rPr>
          <w:rFonts w:ascii="Arial" w:hAnsi="Arial" w:cs="Arial"/>
          <w:bCs/>
          <w:lang w:val="vi-VN"/>
        </w:rPr>
      </w:pPr>
      <w:del w:id="107" w:author="Trung Van Do" w:date="2023-01-06T15:12:00Z">
        <w:r w:rsidRPr="00EA4F02" w:rsidDel="003764C0">
          <w:rPr>
            <w:rFonts w:ascii="Arial" w:hAnsi="Arial" w:cs="Arial"/>
            <w:bCs/>
            <w:highlight w:val="yellow"/>
            <w:lang w:val="vi-VN"/>
          </w:rPr>
          <w:delText>Do việc thay</w:delText>
        </w:r>
        <w:r w:rsidR="00464AE4" w:rsidRPr="00C85485" w:rsidDel="003764C0">
          <w:rPr>
            <w:rFonts w:ascii="Arial" w:hAnsi="Arial" w:cs="Arial"/>
            <w:bCs/>
            <w:highlight w:val="yellow"/>
            <w:lang w:val="vi-VN"/>
          </w:rPr>
          <w:delText xml:space="preserve"> đổi các</w:delText>
        </w:r>
        <w:r w:rsidRPr="00C85485" w:rsidDel="003764C0">
          <w:rPr>
            <w:rFonts w:ascii="Arial" w:hAnsi="Arial" w:cs="Arial"/>
            <w:bCs/>
            <w:highlight w:val="yellow"/>
            <w:lang w:val="vi-VN"/>
          </w:rPr>
          <w:delText xml:space="preserve"> chỉ tiêu sẽ ảnh hưởng lớn đến kết quả chấm điểm của khách hàng trên hệ thống XHTDNB, </w:delText>
        </w:r>
      </w:del>
      <w:proofErr w:type="spellStart"/>
      <w:r w:rsidRPr="00C85485">
        <w:rPr>
          <w:rFonts w:ascii="Arial" w:hAnsi="Arial" w:cs="Arial"/>
          <w:bCs/>
          <w:highlight w:val="yellow"/>
          <w:lang w:val="vi-VN"/>
        </w:rPr>
        <w:t>Đoàn</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kiểm</w:t>
      </w:r>
      <w:proofErr w:type="spellEnd"/>
      <w:r w:rsidRPr="00C85485">
        <w:rPr>
          <w:rFonts w:ascii="Arial" w:hAnsi="Arial" w:cs="Arial"/>
          <w:bCs/>
          <w:highlight w:val="yellow"/>
          <w:lang w:val="vi-VN"/>
        </w:rPr>
        <w:t xml:space="preserve"> toán </w:t>
      </w:r>
      <w:proofErr w:type="spellStart"/>
      <w:r w:rsidRPr="00C85485">
        <w:rPr>
          <w:rFonts w:ascii="Arial" w:hAnsi="Arial" w:cs="Arial"/>
          <w:bCs/>
          <w:highlight w:val="yellow"/>
          <w:lang w:val="vi-VN"/>
        </w:rPr>
        <w:t>khuyến</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nghị</w:t>
      </w:r>
      <w:proofErr w:type="spellEnd"/>
      <w:r w:rsidRPr="00C85485">
        <w:rPr>
          <w:rFonts w:ascii="Arial" w:hAnsi="Arial" w:cs="Arial"/>
          <w:bCs/>
          <w:highlight w:val="yellow"/>
          <w:lang w:val="vi-VN"/>
        </w:rPr>
        <w:t xml:space="preserve"> Chi </w:t>
      </w:r>
      <w:proofErr w:type="spellStart"/>
      <w:r w:rsidRPr="00C85485">
        <w:rPr>
          <w:rFonts w:ascii="Arial" w:hAnsi="Arial" w:cs="Arial"/>
          <w:bCs/>
          <w:highlight w:val="yellow"/>
          <w:lang w:val="vi-VN"/>
        </w:rPr>
        <w:t>nhánh</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rà</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soát</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lại</w:t>
      </w:r>
      <w:proofErr w:type="spellEnd"/>
      <w:r w:rsidRPr="00C85485">
        <w:rPr>
          <w:rFonts w:ascii="Arial" w:hAnsi="Arial" w:cs="Arial"/>
          <w:bCs/>
          <w:highlight w:val="yellow"/>
          <w:lang w:val="vi-VN"/>
        </w:rPr>
        <w:t xml:space="preserve"> </w:t>
      </w:r>
      <w:proofErr w:type="spellStart"/>
      <w:ins w:id="108" w:author="Trung Van Do" w:date="2023-01-06T15:13:00Z">
        <w:r w:rsidR="003764C0" w:rsidRPr="00C85485">
          <w:rPr>
            <w:rFonts w:ascii="Arial" w:hAnsi="Arial" w:cs="Arial"/>
            <w:bCs/>
            <w:highlight w:val="yellow"/>
          </w:rPr>
          <w:t>việc</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chấm</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điểm</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cho</w:t>
        </w:r>
        <w:proofErr w:type="spellEnd"/>
        <w:r w:rsidR="003764C0" w:rsidRPr="00C85485">
          <w:rPr>
            <w:rFonts w:ascii="Arial" w:hAnsi="Arial" w:cs="Arial"/>
            <w:bCs/>
            <w:highlight w:val="yellow"/>
          </w:rPr>
          <w:t xml:space="preserve"> </w:t>
        </w:r>
      </w:ins>
      <w:proofErr w:type="spellStart"/>
      <w:r w:rsidRPr="00C85485">
        <w:rPr>
          <w:rFonts w:ascii="Arial" w:hAnsi="Arial" w:cs="Arial"/>
          <w:bCs/>
          <w:highlight w:val="yellow"/>
          <w:lang w:val="vi-VN"/>
        </w:rPr>
        <w:t>các</w:t>
      </w:r>
      <w:proofErr w:type="spellEnd"/>
      <w:r w:rsidRPr="00C85485">
        <w:rPr>
          <w:rFonts w:ascii="Arial" w:hAnsi="Arial" w:cs="Arial"/>
          <w:bCs/>
          <w:highlight w:val="yellow"/>
          <w:lang w:val="vi-VN"/>
        </w:rPr>
        <w:t xml:space="preserve"> </w:t>
      </w:r>
      <w:r w:rsidR="00464AE4" w:rsidRPr="00C85485">
        <w:rPr>
          <w:rFonts w:ascii="Arial" w:hAnsi="Arial" w:cs="Arial"/>
          <w:bCs/>
          <w:highlight w:val="yellow"/>
          <w:lang w:val="vi-VN"/>
        </w:rPr>
        <w:t>ch</w:t>
      </w:r>
      <w:ins w:id="109" w:author="Trung Van Do" w:date="2023-01-06T15:13:00Z">
        <w:r w:rsidR="003764C0" w:rsidRPr="00C85485">
          <w:rPr>
            <w:rFonts w:ascii="Arial" w:hAnsi="Arial" w:cs="Arial"/>
            <w:bCs/>
            <w:highlight w:val="yellow"/>
          </w:rPr>
          <w:t>ỉ</w:t>
        </w:r>
      </w:ins>
      <w:del w:id="110" w:author="Trung Van Do" w:date="2023-01-06T15:13:00Z">
        <w:r w:rsidR="00464AE4" w:rsidRPr="00C85485" w:rsidDel="003764C0">
          <w:rPr>
            <w:rFonts w:ascii="Arial" w:hAnsi="Arial" w:cs="Arial"/>
            <w:bCs/>
            <w:highlight w:val="yellow"/>
            <w:lang w:val="vi-VN"/>
          </w:rPr>
          <w:delText>i</w:delText>
        </w:r>
      </w:del>
      <w:r w:rsidR="00464AE4" w:rsidRPr="00C85485">
        <w:rPr>
          <w:rFonts w:ascii="Arial" w:hAnsi="Arial" w:cs="Arial"/>
          <w:bCs/>
          <w:highlight w:val="yellow"/>
          <w:lang w:val="vi-VN"/>
        </w:rPr>
        <w:t xml:space="preserve"> tiêu</w:t>
      </w:r>
      <w:r w:rsidRPr="00C85485">
        <w:rPr>
          <w:rFonts w:ascii="Arial" w:hAnsi="Arial" w:cs="Arial"/>
          <w:bCs/>
          <w:highlight w:val="yellow"/>
          <w:lang w:val="vi-VN"/>
        </w:rPr>
        <w:t xml:space="preserve"> </w:t>
      </w:r>
      <w:del w:id="111" w:author="Trung Van Do" w:date="2023-01-06T15:14:00Z">
        <w:r w:rsidR="00464AE4" w:rsidRPr="00C85485" w:rsidDel="003764C0">
          <w:rPr>
            <w:rFonts w:ascii="Arial" w:hAnsi="Arial" w:cs="Arial"/>
            <w:bCs/>
            <w:highlight w:val="yellow"/>
            <w:lang w:val="vi-VN"/>
          </w:rPr>
          <w:delText>liên quan</w:delText>
        </w:r>
      </w:del>
      <w:proofErr w:type="spellStart"/>
      <w:ins w:id="112" w:author="Trung Van Do" w:date="2023-01-06T15:14:00Z">
        <w:r w:rsidR="003764C0" w:rsidRPr="00C85485">
          <w:rPr>
            <w:rFonts w:ascii="Arial" w:hAnsi="Arial" w:cs="Arial"/>
            <w:bCs/>
            <w:highlight w:val="yellow"/>
          </w:rPr>
          <w:t>tương</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tự</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đối</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chiế</w:t>
        </w:r>
        <w:r w:rsidR="00EA4F02" w:rsidRPr="00C85485">
          <w:rPr>
            <w:rFonts w:ascii="Arial" w:hAnsi="Arial" w:cs="Arial"/>
            <w:bCs/>
            <w:highlight w:val="yellow"/>
          </w:rPr>
          <w:t>u</w:t>
        </w:r>
        <w:proofErr w:type="spellEnd"/>
        <w:r w:rsidR="003764C0" w:rsidRPr="00C85485">
          <w:rPr>
            <w:rFonts w:ascii="Arial" w:hAnsi="Arial" w:cs="Arial"/>
            <w:bCs/>
            <w:highlight w:val="yellow"/>
          </w:rPr>
          <w:t xml:space="preserve"> </w:t>
        </w:r>
      </w:ins>
      <w:del w:id="113" w:author="Trung Van Do" w:date="2023-01-06T15:14:00Z">
        <w:r w:rsidRPr="00C85485" w:rsidDel="003764C0">
          <w:rPr>
            <w:rFonts w:ascii="Arial" w:hAnsi="Arial" w:cs="Arial"/>
            <w:bCs/>
            <w:highlight w:val="yellow"/>
            <w:lang w:val="vi-VN"/>
          </w:rPr>
          <w:delText xml:space="preserve"> </w:delText>
        </w:r>
        <w:r w:rsidR="00464AE4" w:rsidRPr="00C85485" w:rsidDel="003764C0">
          <w:rPr>
            <w:rFonts w:ascii="Arial" w:hAnsi="Arial" w:cs="Arial"/>
            <w:bCs/>
            <w:highlight w:val="yellow"/>
            <w:lang w:val="vi-VN"/>
          </w:rPr>
          <w:delText xml:space="preserve">do </w:delText>
        </w:r>
      </w:del>
      <w:proofErr w:type="spellStart"/>
      <w:ins w:id="114" w:author="Trung Van Do" w:date="2023-01-06T15:14:00Z">
        <w:r w:rsidR="003764C0" w:rsidRPr="00C85485">
          <w:rPr>
            <w:rFonts w:ascii="Arial" w:hAnsi="Arial" w:cs="Arial"/>
            <w:bCs/>
            <w:highlight w:val="yellow"/>
          </w:rPr>
          <w:t>tài</w:t>
        </w:r>
        <w:proofErr w:type="spellEnd"/>
        <w:r w:rsidR="003764C0" w:rsidRPr="00C85485">
          <w:rPr>
            <w:rFonts w:ascii="Arial" w:hAnsi="Arial" w:cs="Arial"/>
            <w:bCs/>
            <w:highlight w:val="yellow"/>
          </w:rPr>
          <w:t xml:space="preserve"> </w:t>
        </w:r>
        <w:proofErr w:type="spellStart"/>
        <w:r w:rsidR="003764C0" w:rsidRPr="00C85485">
          <w:rPr>
            <w:rFonts w:ascii="Arial" w:hAnsi="Arial" w:cs="Arial"/>
            <w:bCs/>
            <w:highlight w:val="yellow"/>
          </w:rPr>
          <w:t>liệu</w:t>
        </w:r>
        <w:proofErr w:type="spellEnd"/>
        <w:r w:rsidR="003764C0" w:rsidRPr="00C85485">
          <w:rPr>
            <w:rFonts w:ascii="Arial" w:hAnsi="Arial" w:cs="Arial"/>
            <w:bCs/>
            <w:highlight w:val="yellow"/>
          </w:rPr>
          <w:t xml:space="preserve"> do </w:t>
        </w:r>
      </w:ins>
      <w:proofErr w:type="spellStart"/>
      <w:r w:rsidRPr="00C85485">
        <w:rPr>
          <w:rFonts w:ascii="Arial" w:hAnsi="Arial" w:cs="Arial"/>
          <w:bCs/>
          <w:highlight w:val="yellow"/>
          <w:lang w:val="vi-VN"/>
        </w:rPr>
        <w:t>khách</w:t>
      </w:r>
      <w:proofErr w:type="spellEnd"/>
      <w:r w:rsidRPr="00C85485">
        <w:rPr>
          <w:rFonts w:ascii="Arial" w:hAnsi="Arial" w:cs="Arial"/>
          <w:bCs/>
          <w:highlight w:val="yellow"/>
          <w:lang w:val="vi-VN"/>
        </w:rPr>
        <w:t xml:space="preserve"> </w:t>
      </w:r>
      <w:proofErr w:type="spellStart"/>
      <w:r w:rsidRPr="00C85485">
        <w:rPr>
          <w:rFonts w:ascii="Arial" w:hAnsi="Arial" w:cs="Arial"/>
          <w:bCs/>
          <w:highlight w:val="yellow"/>
          <w:lang w:val="vi-VN"/>
        </w:rPr>
        <w:t>hàng</w:t>
      </w:r>
      <w:proofErr w:type="spellEnd"/>
      <w:r w:rsidRPr="00C85485">
        <w:rPr>
          <w:rFonts w:ascii="Arial" w:hAnsi="Arial" w:cs="Arial"/>
          <w:bCs/>
          <w:highlight w:val="yellow"/>
          <w:lang w:val="vi-VN"/>
        </w:rPr>
        <w:t xml:space="preserve"> cung </w:t>
      </w:r>
      <w:proofErr w:type="spellStart"/>
      <w:r w:rsidRPr="00C85485">
        <w:rPr>
          <w:rFonts w:ascii="Arial" w:hAnsi="Arial" w:cs="Arial"/>
          <w:bCs/>
          <w:highlight w:val="yellow"/>
          <w:lang w:val="vi-VN"/>
        </w:rPr>
        <w:t>cấp</w:t>
      </w:r>
      <w:proofErr w:type="spellEnd"/>
      <w:r w:rsidRPr="00C85485">
        <w:rPr>
          <w:rFonts w:ascii="Arial" w:hAnsi="Arial" w:cs="Arial"/>
          <w:bCs/>
          <w:highlight w:val="yellow"/>
          <w:lang w:val="vi-VN"/>
        </w:rPr>
        <w:t xml:space="preserve"> </w:t>
      </w:r>
      <w:del w:id="115" w:author="Trung Van Do" w:date="2023-01-06T15:17:00Z">
        <w:r w:rsidRPr="00C85485" w:rsidDel="00EA4F02">
          <w:rPr>
            <w:rFonts w:ascii="Arial" w:hAnsi="Arial" w:cs="Arial"/>
            <w:bCs/>
            <w:highlight w:val="yellow"/>
            <w:lang w:val="vi-VN"/>
          </w:rPr>
          <w:delText>cũng như rà soát</w:delText>
        </w:r>
      </w:del>
      <w:proofErr w:type="spellStart"/>
      <w:ins w:id="116" w:author="Trung Van Do" w:date="2023-01-06T15:17:00Z">
        <w:r w:rsidR="00EA4F02">
          <w:rPr>
            <w:rFonts w:ascii="Arial" w:hAnsi="Arial" w:cs="Arial"/>
            <w:bCs/>
            <w:highlight w:val="yellow"/>
          </w:rPr>
          <w:t>với</w:t>
        </w:r>
      </w:ins>
      <w:proofErr w:type="spellEnd"/>
      <w:r w:rsidRPr="00EA4F02">
        <w:rPr>
          <w:rFonts w:ascii="Arial" w:hAnsi="Arial" w:cs="Arial"/>
          <w:bCs/>
          <w:highlight w:val="yellow"/>
          <w:lang w:val="vi-VN"/>
        </w:rPr>
        <w:t xml:space="preserve"> t</w:t>
      </w:r>
      <w:proofErr w:type="spellStart"/>
      <w:r w:rsidRPr="00EA4F02">
        <w:rPr>
          <w:rFonts w:ascii="Arial" w:hAnsi="Arial" w:cs="Arial"/>
          <w:bCs/>
          <w:highlight w:val="yellow"/>
          <w:lang w:val="vi-VN"/>
        </w:rPr>
        <w:t>hực</w:t>
      </w:r>
      <w:proofErr w:type="spellEnd"/>
      <w:r w:rsidRPr="00EA4F02">
        <w:rPr>
          <w:rFonts w:ascii="Arial" w:hAnsi="Arial" w:cs="Arial"/>
          <w:bCs/>
          <w:highlight w:val="yellow"/>
          <w:lang w:val="vi-VN"/>
        </w:rPr>
        <w:t xml:space="preserve"> </w:t>
      </w:r>
      <w:proofErr w:type="spellStart"/>
      <w:r w:rsidRPr="00EA4F02">
        <w:rPr>
          <w:rFonts w:ascii="Arial" w:hAnsi="Arial" w:cs="Arial"/>
          <w:bCs/>
          <w:highlight w:val="yellow"/>
          <w:lang w:val="vi-VN"/>
        </w:rPr>
        <w:t>tế</w:t>
      </w:r>
      <w:proofErr w:type="spellEnd"/>
      <w:r w:rsidRPr="00EA4F02">
        <w:rPr>
          <w:rFonts w:ascii="Arial" w:hAnsi="Arial" w:cs="Arial"/>
          <w:bCs/>
          <w:highlight w:val="yellow"/>
          <w:lang w:val="vi-VN"/>
        </w:rPr>
        <w:t xml:space="preserve"> </w:t>
      </w:r>
      <w:proofErr w:type="spellStart"/>
      <w:r w:rsidRPr="00EA4F02">
        <w:rPr>
          <w:rFonts w:ascii="Arial" w:hAnsi="Arial" w:cs="Arial"/>
          <w:bCs/>
          <w:highlight w:val="yellow"/>
          <w:lang w:val="vi-VN"/>
        </w:rPr>
        <w:t>hoạt</w:t>
      </w:r>
      <w:proofErr w:type="spellEnd"/>
      <w:r w:rsidRPr="00EA4F02">
        <w:rPr>
          <w:rFonts w:ascii="Arial" w:hAnsi="Arial" w:cs="Arial"/>
          <w:bCs/>
          <w:highlight w:val="yellow"/>
          <w:lang w:val="vi-VN"/>
        </w:rPr>
        <w:t xml:space="preserve"> </w:t>
      </w:r>
      <w:proofErr w:type="spellStart"/>
      <w:r w:rsidRPr="00EA4F02">
        <w:rPr>
          <w:rFonts w:ascii="Arial" w:hAnsi="Arial" w:cs="Arial"/>
          <w:bCs/>
          <w:highlight w:val="yellow"/>
          <w:lang w:val="vi-VN"/>
        </w:rPr>
        <w:t>động</w:t>
      </w:r>
      <w:proofErr w:type="spellEnd"/>
      <w:r w:rsidRPr="00EA4F02">
        <w:rPr>
          <w:rFonts w:ascii="Arial" w:hAnsi="Arial" w:cs="Arial"/>
          <w:bCs/>
          <w:highlight w:val="yellow"/>
          <w:lang w:val="vi-VN"/>
        </w:rPr>
        <w:t xml:space="preserve"> kinh doanh </w:t>
      </w:r>
      <w:proofErr w:type="spellStart"/>
      <w:r w:rsidRPr="00EA4F02">
        <w:rPr>
          <w:rFonts w:ascii="Arial" w:hAnsi="Arial" w:cs="Arial"/>
          <w:bCs/>
          <w:highlight w:val="yellow"/>
          <w:lang w:val="vi-VN"/>
        </w:rPr>
        <w:t>của</w:t>
      </w:r>
      <w:proofErr w:type="spellEnd"/>
      <w:r w:rsidRPr="00EA4F02">
        <w:rPr>
          <w:rFonts w:ascii="Arial" w:hAnsi="Arial" w:cs="Arial"/>
          <w:bCs/>
          <w:highlight w:val="yellow"/>
          <w:lang w:val="vi-VN"/>
        </w:rPr>
        <w:t xml:space="preserve"> </w:t>
      </w:r>
      <w:proofErr w:type="spellStart"/>
      <w:r w:rsidRPr="00EA4F02">
        <w:rPr>
          <w:rFonts w:ascii="Arial" w:hAnsi="Arial" w:cs="Arial"/>
          <w:bCs/>
          <w:highlight w:val="yellow"/>
          <w:lang w:val="vi-VN"/>
        </w:rPr>
        <w:t>khách</w:t>
      </w:r>
      <w:proofErr w:type="spellEnd"/>
      <w:r w:rsidRPr="00EA4F02">
        <w:rPr>
          <w:rFonts w:ascii="Arial" w:hAnsi="Arial" w:cs="Arial"/>
          <w:bCs/>
          <w:highlight w:val="yellow"/>
          <w:lang w:val="vi-VN"/>
        </w:rPr>
        <w:t xml:space="preserve"> </w:t>
      </w:r>
      <w:proofErr w:type="spellStart"/>
      <w:r w:rsidRPr="00EA4F02">
        <w:rPr>
          <w:rFonts w:ascii="Arial" w:hAnsi="Arial" w:cs="Arial"/>
          <w:bCs/>
          <w:highlight w:val="yellow"/>
          <w:lang w:val="vi-VN"/>
        </w:rPr>
        <w:t>hàng</w:t>
      </w:r>
      <w:proofErr w:type="spellEnd"/>
      <w:r w:rsidR="00464AE4" w:rsidRPr="00C85485">
        <w:rPr>
          <w:rFonts w:ascii="Arial" w:hAnsi="Arial" w:cs="Arial"/>
          <w:bCs/>
          <w:highlight w:val="yellow"/>
          <w:lang w:val="vi-VN"/>
        </w:rPr>
        <w:t xml:space="preserve"> </w:t>
      </w:r>
      <w:del w:id="117" w:author="Trung Van Do" w:date="2023-01-06T15:16:00Z">
        <w:r w:rsidR="00464AE4" w:rsidRPr="00C85485" w:rsidDel="00EA4F02">
          <w:rPr>
            <w:rFonts w:ascii="Arial" w:hAnsi="Arial" w:cs="Arial"/>
            <w:bCs/>
            <w:highlight w:val="yellow"/>
            <w:lang w:val="vi-VN"/>
          </w:rPr>
          <w:delText>cũng như</w:delText>
        </w:r>
      </w:del>
      <w:proofErr w:type="spellStart"/>
      <w:ins w:id="118" w:author="Trung Van Do" w:date="2023-01-06T15:17:00Z">
        <w:r w:rsidR="00EA4F02">
          <w:rPr>
            <w:rFonts w:ascii="Arial" w:hAnsi="Arial" w:cs="Arial"/>
            <w:bCs/>
            <w:highlight w:val="yellow"/>
          </w:rPr>
          <w:t>cũng</w:t>
        </w:r>
        <w:proofErr w:type="spellEnd"/>
        <w:r w:rsidR="00EA4F02">
          <w:rPr>
            <w:rFonts w:ascii="Arial" w:hAnsi="Arial" w:cs="Arial"/>
            <w:bCs/>
            <w:highlight w:val="yellow"/>
          </w:rPr>
          <w:t xml:space="preserve"> </w:t>
        </w:r>
        <w:proofErr w:type="spellStart"/>
        <w:r w:rsidR="00EA4F02">
          <w:rPr>
            <w:rFonts w:ascii="Arial" w:hAnsi="Arial" w:cs="Arial"/>
            <w:bCs/>
            <w:highlight w:val="yellow"/>
          </w:rPr>
          <w:t>như</w:t>
        </w:r>
      </w:ins>
      <w:proofErr w:type="spellEnd"/>
      <w:ins w:id="119" w:author="Trung Van Do" w:date="2023-01-06T15:16:00Z">
        <w:r w:rsidR="00EA4F02" w:rsidRPr="00C85485">
          <w:rPr>
            <w:rFonts w:ascii="Arial" w:hAnsi="Arial" w:cs="Arial"/>
            <w:bCs/>
            <w:highlight w:val="yellow"/>
          </w:rPr>
          <w:t xml:space="preserve"> </w:t>
        </w:r>
      </w:ins>
      <w:del w:id="120" w:author="Trung Van Do" w:date="2023-01-06T15:17:00Z">
        <w:r w:rsidR="00464AE4" w:rsidRPr="00C85485" w:rsidDel="00EA4F02">
          <w:rPr>
            <w:rFonts w:ascii="Arial" w:hAnsi="Arial" w:cs="Arial"/>
            <w:bCs/>
            <w:highlight w:val="yellow"/>
            <w:lang w:val="vi-VN"/>
          </w:rPr>
          <w:delText xml:space="preserve"> </w:delText>
        </w:r>
      </w:del>
      <w:proofErr w:type="spellStart"/>
      <w:r w:rsidR="00464AE4" w:rsidRPr="00C85485">
        <w:rPr>
          <w:rFonts w:ascii="Arial" w:hAnsi="Arial" w:cs="Arial"/>
          <w:bCs/>
          <w:highlight w:val="yellow"/>
          <w:lang w:val="vi-VN"/>
        </w:rPr>
        <w:t>các</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yếu</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tố</w:t>
      </w:r>
      <w:proofErr w:type="spellEnd"/>
      <w:r w:rsidR="00464AE4" w:rsidRPr="00C85485">
        <w:rPr>
          <w:rFonts w:ascii="Arial" w:hAnsi="Arial" w:cs="Arial"/>
          <w:bCs/>
          <w:highlight w:val="yellow"/>
          <w:lang w:val="vi-VN"/>
        </w:rPr>
        <w:t xml:space="preserve"> bên </w:t>
      </w:r>
      <w:proofErr w:type="spellStart"/>
      <w:r w:rsidR="00464AE4" w:rsidRPr="00C85485">
        <w:rPr>
          <w:rFonts w:ascii="Arial" w:hAnsi="Arial" w:cs="Arial"/>
          <w:bCs/>
          <w:highlight w:val="yellow"/>
          <w:lang w:val="vi-VN"/>
        </w:rPr>
        <w:t>ngoài</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tác</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động</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đến</w:t>
      </w:r>
      <w:proofErr w:type="spellEnd"/>
      <w:r w:rsidR="00464AE4" w:rsidRPr="00C85485">
        <w:rPr>
          <w:rFonts w:ascii="Arial" w:hAnsi="Arial" w:cs="Arial"/>
          <w:bCs/>
          <w:highlight w:val="yellow"/>
          <w:lang w:val="vi-VN"/>
        </w:rPr>
        <w:t xml:space="preserve"> </w:t>
      </w:r>
      <w:del w:id="121" w:author="Trung Van Do" w:date="2023-01-06T15:17:00Z">
        <w:r w:rsidR="00464AE4" w:rsidRPr="00C85485" w:rsidDel="00EA4F02">
          <w:rPr>
            <w:rFonts w:ascii="Arial" w:hAnsi="Arial" w:cs="Arial"/>
            <w:bCs/>
            <w:highlight w:val="yellow"/>
            <w:lang w:val="vi-VN"/>
          </w:rPr>
          <w:delText>hoạt động</w:delText>
        </w:r>
      </w:del>
      <w:proofErr w:type="spellStart"/>
      <w:ins w:id="122" w:author="Trung Van Do" w:date="2023-01-06T15:17:00Z">
        <w:r w:rsidR="00EA4F02">
          <w:rPr>
            <w:rFonts w:ascii="Arial" w:hAnsi="Arial" w:cs="Arial"/>
            <w:bCs/>
            <w:highlight w:val="yellow"/>
          </w:rPr>
          <w:t>ngành</w:t>
        </w:r>
        <w:proofErr w:type="spellEnd"/>
        <w:r w:rsidR="00EA4F02">
          <w:rPr>
            <w:rFonts w:ascii="Arial" w:hAnsi="Arial" w:cs="Arial"/>
            <w:bCs/>
            <w:highlight w:val="yellow"/>
          </w:rPr>
          <w:t xml:space="preserve"> </w:t>
        </w:r>
        <w:proofErr w:type="spellStart"/>
        <w:r w:rsidR="00EA4F02">
          <w:rPr>
            <w:rFonts w:ascii="Arial" w:hAnsi="Arial" w:cs="Arial"/>
            <w:bCs/>
            <w:highlight w:val="yellow"/>
          </w:rPr>
          <w:t>nghề</w:t>
        </w:r>
      </w:ins>
      <w:proofErr w:type="spellEnd"/>
      <w:r w:rsidR="00464AE4" w:rsidRPr="00C85485">
        <w:rPr>
          <w:rFonts w:ascii="Arial" w:hAnsi="Arial" w:cs="Arial"/>
          <w:bCs/>
          <w:highlight w:val="yellow"/>
          <w:lang w:val="vi-VN"/>
        </w:rPr>
        <w:t xml:space="preserve"> kinh doanh </w:t>
      </w:r>
      <w:proofErr w:type="spellStart"/>
      <w:r w:rsidR="00464AE4" w:rsidRPr="00C85485">
        <w:rPr>
          <w:rFonts w:ascii="Arial" w:hAnsi="Arial" w:cs="Arial"/>
          <w:bCs/>
          <w:highlight w:val="yellow"/>
          <w:lang w:val="vi-VN"/>
        </w:rPr>
        <w:t>của</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khách</w:t>
      </w:r>
      <w:proofErr w:type="spellEnd"/>
      <w:r w:rsidR="00464AE4" w:rsidRPr="00C85485">
        <w:rPr>
          <w:rFonts w:ascii="Arial" w:hAnsi="Arial" w:cs="Arial"/>
          <w:bCs/>
          <w:highlight w:val="yellow"/>
          <w:lang w:val="vi-VN"/>
        </w:rPr>
        <w:t xml:space="preserve"> </w:t>
      </w:r>
      <w:proofErr w:type="spellStart"/>
      <w:r w:rsidR="00464AE4" w:rsidRPr="00C85485">
        <w:rPr>
          <w:rFonts w:ascii="Arial" w:hAnsi="Arial" w:cs="Arial"/>
          <w:bCs/>
          <w:highlight w:val="yellow"/>
          <w:lang w:val="vi-VN"/>
        </w:rPr>
        <w:t>hàng</w:t>
      </w:r>
      <w:proofErr w:type="spellEnd"/>
      <w:r w:rsidR="00464AE4" w:rsidRPr="00C85485">
        <w:rPr>
          <w:rFonts w:ascii="Arial" w:hAnsi="Arial" w:cs="Arial"/>
          <w:bCs/>
          <w:highlight w:val="yellow"/>
          <w:lang w:val="vi-VN"/>
        </w:rPr>
        <w:t>.</w:t>
      </w:r>
    </w:p>
    <w:p w14:paraId="607F36BE" w14:textId="0B63FB48" w:rsidR="008B0922" w:rsidRPr="003764C0" w:rsidRDefault="008B0922">
      <w:pPr>
        <w:overflowPunct/>
        <w:autoSpaceDE/>
        <w:autoSpaceDN/>
        <w:adjustRightInd/>
        <w:ind w:left="720"/>
        <w:jc w:val="both"/>
        <w:textAlignment w:val="auto"/>
        <w:rPr>
          <w:rFonts w:ascii="Arial" w:hAnsi="Arial" w:cs="Arial"/>
          <w:bCs/>
          <w:lang w:val="vi-VN"/>
        </w:rPr>
      </w:pPr>
    </w:p>
    <w:p w14:paraId="1823245B" w14:textId="3CE079EA" w:rsidR="00A76A8B" w:rsidDel="00EA4F02" w:rsidRDefault="00EA4F02">
      <w:pPr>
        <w:overflowPunct/>
        <w:autoSpaceDE/>
        <w:autoSpaceDN/>
        <w:adjustRightInd/>
        <w:ind w:left="720"/>
        <w:jc w:val="both"/>
        <w:textAlignment w:val="auto"/>
        <w:rPr>
          <w:del w:id="123" w:author="Trung Van Do" w:date="2023-01-06T15:15:00Z"/>
          <w:rFonts w:ascii="Arial" w:hAnsi="Arial" w:cs="Arial"/>
        </w:rPr>
      </w:pPr>
      <w:proofErr w:type="spellStart"/>
      <w:ins w:id="124" w:author="Trung Van Do" w:date="2023-01-06T15:15:00Z">
        <w:r w:rsidRPr="00EA4F02">
          <w:rPr>
            <w:rFonts w:ascii="Arial" w:hAnsi="Arial" w:cs="Arial"/>
            <w:lang w:val="vi-VN"/>
          </w:rPr>
          <w:t>Kết</w:t>
        </w:r>
        <w:proofErr w:type="spellEnd"/>
        <w:r w:rsidRPr="00EA4F02">
          <w:rPr>
            <w:rFonts w:ascii="Arial" w:hAnsi="Arial" w:cs="Arial"/>
            <w:lang w:val="vi-VN"/>
          </w:rPr>
          <w:t xml:space="preserve"> </w:t>
        </w:r>
        <w:proofErr w:type="spellStart"/>
        <w:r w:rsidRPr="00EA4F02">
          <w:rPr>
            <w:rFonts w:ascii="Arial" w:hAnsi="Arial" w:cs="Arial"/>
            <w:lang w:val="vi-VN"/>
          </w:rPr>
          <w:t>quả</w:t>
        </w:r>
        <w:proofErr w:type="spellEnd"/>
        <w:r w:rsidRPr="00EA4F02">
          <w:rPr>
            <w:rFonts w:ascii="Arial" w:hAnsi="Arial" w:cs="Arial"/>
            <w:lang w:val="vi-VN"/>
          </w:rPr>
          <w:t xml:space="preserve"> </w:t>
        </w:r>
        <w:proofErr w:type="spellStart"/>
        <w:r w:rsidRPr="00EA4F02">
          <w:rPr>
            <w:rFonts w:ascii="Arial" w:hAnsi="Arial" w:cs="Arial"/>
            <w:lang w:val="vi-VN"/>
          </w:rPr>
          <w:t>chấm</w:t>
        </w:r>
        <w:proofErr w:type="spellEnd"/>
        <w:r w:rsidRPr="00EA4F02">
          <w:rPr>
            <w:rFonts w:ascii="Arial" w:hAnsi="Arial" w:cs="Arial"/>
            <w:lang w:val="vi-VN"/>
          </w:rPr>
          <w:t xml:space="preserve"> </w:t>
        </w:r>
        <w:proofErr w:type="spellStart"/>
        <w:r w:rsidRPr="00EA4F02">
          <w:rPr>
            <w:rFonts w:ascii="Arial" w:hAnsi="Arial" w:cs="Arial"/>
            <w:lang w:val="vi-VN"/>
          </w:rPr>
          <w:t>điểm</w:t>
        </w:r>
        <w:proofErr w:type="spellEnd"/>
        <w:r w:rsidRPr="00EA4F02">
          <w:rPr>
            <w:rFonts w:ascii="Arial" w:hAnsi="Arial" w:cs="Arial"/>
            <w:lang w:val="vi-VN"/>
          </w:rPr>
          <w:t xml:space="preserve">, phân </w:t>
        </w:r>
        <w:proofErr w:type="spellStart"/>
        <w:r w:rsidRPr="00EA4F02">
          <w:rPr>
            <w:rFonts w:ascii="Arial" w:hAnsi="Arial" w:cs="Arial"/>
            <w:lang w:val="vi-VN"/>
          </w:rPr>
          <w:t>loại</w:t>
        </w:r>
        <w:proofErr w:type="spellEnd"/>
        <w:r w:rsidRPr="00EA4F02">
          <w:rPr>
            <w:rFonts w:ascii="Arial" w:hAnsi="Arial" w:cs="Arial"/>
            <w:lang w:val="vi-VN"/>
          </w:rPr>
          <w:t xml:space="preserve"> </w:t>
        </w:r>
        <w:proofErr w:type="spellStart"/>
        <w:r w:rsidRPr="00EA4F02">
          <w:rPr>
            <w:rFonts w:ascii="Arial" w:hAnsi="Arial" w:cs="Arial"/>
            <w:lang w:val="vi-VN"/>
          </w:rPr>
          <w:t>nợ</w:t>
        </w:r>
        <w:proofErr w:type="spellEnd"/>
        <w:r w:rsidRPr="00EA4F02">
          <w:rPr>
            <w:rFonts w:ascii="Arial" w:hAnsi="Arial" w:cs="Arial"/>
            <w:lang w:val="vi-VN"/>
          </w:rPr>
          <w:t xml:space="preserve"> </w:t>
        </w:r>
        <w:proofErr w:type="spellStart"/>
        <w:r w:rsidRPr="00EA4F02">
          <w:rPr>
            <w:rFonts w:ascii="Arial" w:hAnsi="Arial" w:cs="Arial"/>
            <w:lang w:val="vi-VN"/>
          </w:rPr>
          <w:t>và</w:t>
        </w:r>
        <w:proofErr w:type="spellEnd"/>
        <w:r w:rsidRPr="00EA4F02">
          <w:rPr>
            <w:rFonts w:ascii="Arial" w:hAnsi="Arial" w:cs="Arial"/>
            <w:lang w:val="vi-VN"/>
          </w:rPr>
          <w:t xml:space="preserve"> </w:t>
        </w:r>
        <w:proofErr w:type="spellStart"/>
        <w:r w:rsidRPr="00EA4F02">
          <w:rPr>
            <w:rFonts w:ascii="Arial" w:hAnsi="Arial" w:cs="Arial"/>
            <w:lang w:val="vi-VN"/>
          </w:rPr>
          <w:t>trích</w:t>
        </w:r>
        <w:proofErr w:type="spellEnd"/>
        <w:r w:rsidRPr="00EA4F02">
          <w:rPr>
            <w:rFonts w:ascii="Arial" w:hAnsi="Arial" w:cs="Arial"/>
            <w:lang w:val="vi-VN"/>
          </w:rPr>
          <w:t xml:space="preserve"> </w:t>
        </w:r>
        <w:proofErr w:type="spellStart"/>
        <w:r w:rsidRPr="00EA4F02">
          <w:rPr>
            <w:rFonts w:ascii="Arial" w:hAnsi="Arial" w:cs="Arial"/>
            <w:lang w:val="vi-VN"/>
          </w:rPr>
          <w:t>lập</w:t>
        </w:r>
        <w:proofErr w:type="spellEnd"/>
        <w:r w:rsidRPr="00EA4F02">
          <w:rPr>
            <w:rFonts w:ascii="Arial" w:hAnsi="Arial" w:cs="Arial"/>
            <w:lang w:val="vi-VN"/>
          </w:rPr>
          <w:t xml:space="preserve"> </w:t>
        </w:r>
        <w:proofErr w:type="spellStart"/>
        <w:r w:rsidRPr="00EA4F02">
          <w:rPr>
            <w:rFonts w:ascii="Arial" w:hAnsi="Arial" w:cs="Arial"/>
            <w:lang w:val="vi-VN"/>
          </w:rPr>
          <w:t>dự</w:t>
        </w:r>
        <w:proofErr w:type="spellEnd"/>
        <w:r w:rsidRPr="00EA4F02">
          <w:rPr>
            <w:rFonts w:ascii="Arial" w:hAnsi="Arial" w:cs="Arial"/>
            <w:lang w:val="vi-VN"/>
          </w:rPr>
          <w:t xml:space="preserve"> </w:t>
        </w:r>
        <w:proofErr w:type="spellStart"/>
        <w:r w:rsidRPr="00EA4F02">
          <w:rPr>
            <w:rFonts w:ascii="Arial" w:hAnsi="Arial" w:cs="Arial"/>
            <w:lang w:val="vi-VN"/>
          </w:rPr>
          <w:t>phòng</w:t>
        </w:r>
        <w:proofErr w:type="spellEnd"/>
        <w:r w:rsidRPr="00EA4F02">
          <w:rPr>
            <w:rFonts w:ascii="Arial" w:hAnsi="Arial" w:cs="Arial"/>
            <w:lang w:val="vi-VN"/>
          </w:rPr>
          <w:t xml:space="preserve"> </w:t>
        </w:r>
        <w:proofErr w:type="spellStart"/>
        <w:r w:rsidRPr="00EA4F02">
          <w:rPr>
            <w:rFonts w:ascii="Arial" w:hAnsi="Arial" w:cs="Arial"/>
            <w:lang w:val="vi-VN"/>
          </w:rPr>
          <w:t>cuối</w:t>
        </w:r>
        <w:proofErr w:type="spellEnd"/>
        <w:r w:rsidRPr="00EA4F02">
          <w:rPr>
            <w:rFonts w:ascii="Arial" w:hAnsi="Arial" w:cs="Arial"/>
            <w:lang w:val="vi-VN"/>
          </w:rPr>
          <w:t xml:space="preserve"> </w:t>
        </w:r>
        <w:proofErr w:type="spellStart"/>
        <w:r w:rsidRPr="00EA4F02">
          <w:rPr>
            <w:rFonts w:ascii="Arial" w:hAnsi="Arial" w:cs="Arial"/>
            <w:lang w:val="vi-VN"/>
          </w:rPr>
          <w:t>cùng</w:t>
        </w:r>
        <w:proofErr w:type="spellEnd"/>
        <w:r w:rsidRPr="00EA4F02">
          <w:rPr>
            <w:rFonts w:ascii="Arial" w:hAnsi="Arial" w:cs="Arial"/>
            <w:lang w:val="vi-VN"/>
          </w:rPr>
          <w:t xml:space="preserve"> </w:t>
        </w:r>
        <w:proofErr w:type="spellStart"/>
        <w:r w:rsidRPr="00EA4F02">
          <w:rPr>
            <w:rFonts w:ascii="Arial" w:hAnsi="Arial" w:cs="Arial"/>
            <w:lang w:val="vi-VN"/>
          </w:rPr>
          <w:t>đối</w:t>
        </w:r>
        <w:proofErr w:type="spellEnd"/>
        <w:r w:rsidRPr="00EA4F02">
          <w:rPr>
            <w:rFonts w:ascii="Arial" w:hAnsi="Arial" w:cs="Arial"/>
            <w:lang w:val="vi-VN"/>
          </w:rPr>
          <w:t xml:space="preserve"> </w:t>
        </w:r>
        <w:proofErr w:type="spellStart"/>
        <w:r w:rsidRPr="00EA4F02">
          <w:rPr>
            <w:rFonts w:ascii="Arial" w:hAnsi="Arial" w:cs="Arial"/>
            <w:lang w:val="vi-VN"/>
          </w:rPr>
          <w:t>với</w:t>
        </w:r>
        <w:proofErr w:type="spellEnd"/>
        <w:r w:rsidRPr="00EA4F02">
          <w:rPr>
            <w:rFonts w:ascii="Arial" w:hAnsi="Arial" w:cs="Arial"/>
            <w:lang w:val="vi-VN"/>
          </w:rPr>
          <w:t xml:space="preserve"> </w:t>
        </w:r>
        <w:proofErr w:type="spellStart"/>
        <w:r w:rsidRPr="00EA4F02">
          <w:rPr>
            <w:rFonts w:ascii="Arial" w:hAnsi="Arial" w:cs="Arial"/>
            <w:lang w:val="vi-VN"/>
          </w:rPr>
          <w:t>các</w:t>
        </w:r>
        <w:proofErr w:type="spellEnd"/>
        <w:r w:rsidRPr="00EA4F02">
          <w:rPr>
            <w:rFonts w:ascii="Arial" w:hAnsi="Arial" w:cs="Arial"/>
            <w:lang w:val="vi-VN"/>
          </w:rPr>
          <w:t xml:space="preserve"> </w:t>
        </w:r>
        <w:proofErr w:type="spellStart"/>
        <w:r w:rsidRPr="00EA4F02">
          <w:rPr>
            <w:rFonts w:ascii="Arial" w:hAnsi="Arial" w:cs="Arial"/>
            <w:lang w:val="vi-VN"/>
          </w:rPr>
          <w:t>khách</w:t>
        </w:r>
        <w:proofErr w:type="spellEnd"/>
        <w:r w:rsidRPr="00EA4F02">
          <w:rPr>
            <w:rFonts w:ascii="Arial" w:hAnsi="Arial" w:cs="Arial"/>
            <w:lang w:val="vi-VN"/>
          </w:rPr>
          <w:t xml:space="preserve"> </w:t>
        </w:r>
        <w:proofErr w:type="spellStart"/>
        <w:r w:rsidRPr="00EA4F02">
          <w:rPr>
            <w:rFonts w:ascii="Arial" w:hAnsi="Arial" w:cs="Arial"/>
            <w:lang w:val="vi-VN"/>
          </w:rPr>
          <w:t>hàng</w:t>
        </w:r>
        <w:proofErr w:type="spellEnd"/>
        <w:r w:rsidRPr="00EA4F02">
          <w:rPr>
            <w:rFonts w:ascii="Arial" w:hAnsi="Arial" w:cs="Arial"/>
            <w:lang w:val="vi-VN"/>
          </w:rPr>
          <w:t xml:space="preserve"> </w:t>
        </w:r>
        <w:proofErr w:type="spellStart"/>
        <w:r w:rsidRPr="00EA4F02">
          <w:rPr>
            <w:rFonts w:ascii="Arial" w:hAnsi="Arial" w:cs="Arial"/>
            <w:lang w:val="vi-VN"/>
          </w:rPr>
          <w:t>này</w:t>
        </w:r>
        <w:proofErr w:type="spellEnd"/>
        <w:r w:rsidRPr="00EA4F02">
          <w:rPr>
            <w:rFonts w:ascii="Arial" w:hAnsi="Arial" w:cs="Arial"/>
            <w:lang w:val="vi-VN"/>
          </w:rPr>
          <w:t xml:space="preserve"> </w:t>
        </w:r>
        <w:proofErr w:type="spellStart"/>
        <w:r w:rsidRPr="00EA4F02">
          <w:rPr>
            <w:rFonts w:ascii="Arial" w:hAnsi="Arial" w:cs="Arial"/>
            <w:lang w:val="vi-VN"/>
          </w:rPr>
          <w:t>sẽ</w:t>
        </w:r>
        <w:proofErr w:type="spellEnd"/>
        <w:r w:rsidRPr="00EA4F02">
          <w:rPr>
            <w:rFonts w:ascii="Arial" w:hAnsi="Arial" w:cs="Arial"/>
            <w:lang w:val="vi-VN"/>
          </w:rPr>
          <w:t xml:space="preserve"> </w:t>
        </w:r>
        <w:proofErr w:type="spellStart"/>
        <w:r w:rsidRPr="00EA4F02">
          <w:rPr>
            <w:rFonts w:ascii="Arial" w:hAnsi="Arial" w:cs="Arial"/>
            <w:lang w:val="vi-VN"/>
          </w:rPr>
          <w:t>được</w:t>
        </w:r>
        <w:proofErr w:type="spellEnd"/>
        <w:r w:rsidRPr="00EA4F02">
          <w:rPr>
            <w:rFonts w:ascii="Arial" w:hAnsi="Arial" w:cs="Arial"/>
            <w:lang w:val="vi-VN"/>
          </w:rPr>
          <w:t xml:space="preserve"> </w:t>
        </w:r>
        <w:proofErr w:type="spellStart"/>
        <w:r w:rsidRPr="00EA4F02">
          <w:rPr>
            <w:rFonts w:ascii="Arial" w:hAnsi="Arial" w:cs="Arial"/>
            <w:lang w:val="vi-VN"/>
          </w:rPr>
          <w:t>Đoàn</w:t>
        </w:r>
        <w:proofErr w:type="spellEnd"/>
        <w:r w:rsidRPr="00EA4F02">
          <w:rPr>
            <w:rFonts w:ascii="Arial" w:hAnsi="Arial" w:cs="Arial"/>
            <w:lang w:val="vi-VN"/>
          </w:rPr>
          <w:t xml:space="preserve"> </w:t>
        </w:r>
        <w:proofErr w:type="spellStart"/>
        <w:r w:rsidRPr="00EA4F02">
          <w:rPr>
            <w:rFonts w:ascii="Arial" w:hAnsi="Arial" w:cs="Arial"/>
            <w:lang w:val="vi-VN"/>
          </w:rPr>
          <w:t>kiểm</w:t>
        </w:r>
        <w:proofErr w:type="spellEnd"/>
        <w:r w:rsidRPr="00EA4F02">
          <w:rPr>
            <w:rFonts w:ascii="Arial" w:hAnsi="Arial" w:cs="Arial"/>
            <w:lang w:val="vi-VN"/>
          </w:rPr>
          <w:t xml:space="preserve"> toán </w:t>
        </w:r>
        <w:proofErr w:type="spellStart"/>
        <w:r w:rsidRPr="00EA4F02">
          <w:rPr>
            <w:rFonts w:ascii="Arial" w:hAnsi="Arial" w:cs="Arial"/>
            <w:lang w:val="vi-VN"/>
          </w:rPr>
          <w:t>và</w:t>
        </w:r>
        <w:proofErr w:type="spellEnd"/>
        <w:r w:rsidRPr="00EA4F02">
          <w:rPr>
            <w:rFonts w:ascii="Arial" w:hAnsi="Arial" w:cs="Arial"/>
            <w:lang w:val="vi-VN"/>
          </w:rPr>
          <w:t xml:space="preserve"> </w:t>
        </w:r>
        <w:proofErr w:type="spellStart"/>
        <w:r w:rsidRPr="00EA4F02">
          <w:rPr>
            <w:rFonts w:ascii="Arial" w:hAnsi="Arial" w:cs="Arial"/>
            <w:lang w:val="vi-VN"/>
          </w:rPr>
          <w:t>Trụ</w:t>
        </w:r>
        <w:proofErr w:type="spellEnd"/>
        <w:r w:rsidRPr="00EA4F02">
          <w:rPr>
            <w:rFonts w:ascii="Arial" w:hAnsi="Arial" w:cs="Arial"/>
            <w:lang w:val="vi-VN"/>
          </w:rPr>
          <w:t xml:space="preserve"> </w:t>
        </w:r>
        <w:proofErr w:type="spellStart"/>
        <w:r w:rsidRPr="00EA4F02">
          <w:rPr>
            <w:rFonts w:ascii="Arial" w:hAnsi="Arial" w:cs="Arial"/>
            <w:lang w:val="vi-VN"/>
          </w:rPr>
          <w:t>Sở</w:t>
        </w:r>
        <w:proofErr w:type="spellEnd"/>
        <w:r w:rsidRPr="00EA4F02">
          <w:rPr>
            <w:rFonts w:ascii="Arial" w:hAnsi="Arial" w:cs="Arial"/>
            <w:lang w:val="vi-VN"/>
          </w:rPr>
          <w:t xml:space="preserve"> </w:t>
        </w:r>
        <w:proofErr w:type="spellStart"/>
        <w:r w:rsidRPr="00EA4F02">
          <w:rPr>
            <w:rFonts w:ascii="Arial" w:hAnsi="Arial" w:cs="Arial"/>
            <w:lang w:val="vi-VN"/>
          </w:rPr>
          <w:t>chính</w:t>
        </w:r>
        <w:proofErr w:type="spellEnd"/>
        <w:r w:rsidRPr="00EA4F02">
          <w:rPr>
            <w:rFonts w:ascii="Arial" w:hAnsi="Arial" w:cs="Arial"/>
            <w:lang w:val="vi-VN"/>
          </w:rPr>
          <w:t xml:space="preserve"> </w:t>
        </w:r>
        <w:proofErr w:type="spellStart"/>
        <w:r w:rsidRPr="00EA4F02">
          <w:rPr>
            <w:rFonts w:ascii="Arial" w:hAnsi="Arial" w:cs="Arial"/>
            <w:lang w:val="vi-VN"/>
          </w:rPr>
          <w:t>của</w:t>
        </w:r>
        <w:proofErr w:type="spellEnd"/>
        <w:r w:rsidRPr="00EA4F02">
          <w:rPr>
            <w:rFonts w:ascii="Arial" w:hAnsi="Arial" w:cs="Arial"/>
            <w:lang w:val="vi-VN"/>
          </w:rPr>
          <w:t xml:space="preserve"> Ngân </w:t>
        </w:r>
        <w:proofErr w:type="spellStart"/>
        <w:r w:rsidRPr="00EA4F02">
          <w:rPr>
            <w:rFonts w:ascii="Arial" w:hAnsi="Arial" w:cs="Arial"/>
            <w:lang w:val="vi-VN"/>
          </w:rPr>
          <w:t>hàng</w:t>
        </w:r>
        <w:proofErr w:type="spellEnd"/>
        <w:r w:rsidRPr="00EA4F02">
          <w:rPr>
            <w:rFonts w:ascii="Arial" w:hAnsi="Arial" w:cs="Arial"/>
            <w:lang w:val="vi-VN"/>
          </w:rPr>
          <w:t xml:space="preserve"> </w:t>
        </w:r>
        <w:proofErr w:type="spellStart"/>
        <w:r w:rsidRPr="00EA4F02">
          <w:rPr>
            <w:rFonts w:ascii="Arial" w:hAnsi="Arial" w:cs="Arial"/>
            <w:lang w:val="vi-VN"/>
          </w:rPr>
          <w:t>thống</w:t>
        </w:r>
        <w:proofErr w:type="spellEnd"/>
        <w:r w:rsidRPr="00EA4F02">
          <w:rPr>
            <w:rFonts w:ascii="Arial" w:hAnsi="Arial" w:cs="Arial"/>
            <w:lang w:val="vi-VN"/>
          </w:rPr>
          <w:t xml:space="preserve"> </w:t>
        </w:r>
        <w:proofErr w:type="spellStart"/>
        <w:r w:rsidRPr="00EA4F02">
          <w:rPr>
            <w:rFonts w:ascii="Arial" w:hAnsi="Arial" w:cs="Arial"/>
            <w:lang w:val="vi-VN"/>
          </w:rPr>
          <w:t>nhất</w:t>
        </w:r>
        <w:proofErr w:type="spellEnd"/>
        <w:r w:rsidRPr="00EA4F02">
          <w:rPr>
            <w:rFonts w:ascii="Arial" w:hAnsi="Arial" w:cs="Arial"/>
            <w:lang w:val="vi-VN"/>
          </w:rPr>
          <w:t xml:space="preserve"> </w:t>
        </w:r>
        <w:proofErr w:type="spellStart"/>
        <w:r w:rsidRPr="00EA4F02">
          <w:rPr>
            <w:rFonts w:ascii="Arial" w:hAnsi="Arial" w:cs="Arial"/>
            <w:lang w:val="vi-VN"/>
          </w:rPr>
          <w:t>và</w:t>
        </w:r>
        <w:proofErr w:type="spellEnd"/>
        <w:r w:rsidRPr="00EA4F02">
          <w:rPr>
            <w:rFonts w:ascii="Arial" w:hAnsi="Arial" w:cs="Arial"/>
            <w:lang w:val="vi-VN"/>
          </w:rPr>
          <w:t xml:space="preserve"> </w:t>
        </w:r>
        <w:proofErr w:type="spellStart"/>
        <w:r w:rsidRPr="00EA4F02">
          <w:rPr>
            <w:rFonts w:ascii="Arial" w:hAnsi="Arial" w:cs="Arial"/>
            <w:lang w:val="vi-VN"/>
          </w:rPr>
          <w:t>Trụ</w:t>
        </w:r>
        <w:proofErr w:type="spellEnd"/>
        <w:r w:rsidRPr="00EA4F02">
          <w:rPr>
            <w:rFonts w:ascii="Arial" w:hAnsi="Arial" w:cs="Arial"/>
            <w:lang w:val="vi-VN"/>
          </w:rPr>
          <w:t xml:space="preserve"> </w:t>
        </w:r>
        <w:proofErr w:type="spellStart"/>
        <w:r w:rsidRPr="00EA4F02">
          <w:rPr>
            <w:rFonts w:ascii="Arial" w:hAnsi="Arial" w:cs="Arial"/>
            <w:lang w:val="vi-VN"/>
          </w:rPr>
          <w:t>Sở</w:t>
        </w:r>
        <w:proofErr w:type="spellEnd"/>
        <w:r w:rsidRPr="00EA4F02">
          <w:rPr>
            <w:rFonts w:ascii="Arial" w:hAnsi="Arial" w:cs="Arial"/>
            <w:lang w:val="vi-VN"/>
          </w:rPr>
          <w:t xml:space="preserve"> </w:t>
        </w:r>
        <w:proofErr w:type="spellStart"/>
        <w:r w:rsidRPr="00EA4F02">
          <w:rPr>
            <w:rFonts w:ascii="Arial" w:hAnsi="Arial" w:cs="Arial"/>
            <w:lang w:val="vi-VN"/>
          </w:rPr>
          <w:t>chính</w:t>
        </w:r>
        <w:proofErr w:type="spellEnd"/>
        <w:r w:rsidRPr="00EA4F02">
          <w:rPr>
            <w:rFonts w:ascii="Arial" w:hAnsi="Arial" w:cs="Arial"/>
            <w:lang w:val="vi-VN"/>
          </w:rPr>
          <w:t xml:space="preserve"> </w:t>
        </w:r>
        <w:proofErr w:type="spellStart"/>
        <w:r w:rsidRPr="00EA4F02">
          <w:rPr>
            <w:rFonts w:ascii="Arial" w:hAnsi="Arial" w:cs="Arial"/>
            <w:lang w:val="vi-VN"/>
          </w:rPr>
          <w:t>sẽ</w:t>
        </w:r>
        <w:proofErr w:type="spellEnd"/>
        <w:r w:rsidRPr="00EA4F02">
          <w:rPr>
            <w:rFonts w:ascii="Arial" w:hAnsi="Arial" w:cs="Arial"/>
            <w:lang w:val="vi-VN"/>
          </w:rPr>
          <w:t xml:space="preserve"> thông </w:t>
        </w:r>
        <w:proofErr w:type="spellStart"/>
        <w:r w:rsidRPr="00EA4F02">
          <w:rPr>
            <w:rFonts w:ascii="Arial" w:hAnsi="Arial" w:cs="Arial"/>
            <w:lang w:val="vi-VN"/>
          </w:rPr>
          <w:t>báo</w:t>
        </w:r>
        <w:proofErr w:type="spellEnd"/>
        <w:r w:rsidRPr="00EA4F02">
          <w:rPr>
            <w:rFonts w:ascii="Arial" w:hAnsi="Arial" w:cs="Arial"/>
            <w:lang w:val="vi-VN"/>
          </w:rPr>
          <w:t xml:space="preserve"> </w:t>
        </w:r>
        <w:proofErr w:type="spellStart"/>
        <w:r w:rsidRPr="00EA4F02">
          <w:rPr>
            <w:rFonts w:ascii="Arial" w:hAnsi="Arial" w:cs="Arial"/>
            <w:lang w:val="vi-VN"/>
          </w:rPr>
          <w:t>với</w:t>
        </w:r>
        <w:proofErr w:type="spellEnd"/>
        <w:r w:rsidRPr="00EA4F02">
          <w:rPr>
            <w:rFonts w:ascii="Arial" w:hAnsi="Arial" w:cs="Arial"/>
            <w:lang w:val="vi-VN"/>
          </w:rPr>
          <w:t xml:space="preserve"> Chi </w:t>
        </w:r>
        <w:proofErr w:type="spellStart"/>
        <w:r w:rsidRPr="00EA4F02">
          <w:rPr>
            <w:rFonts w:ascii="Arial" w:hAnsi="Arial" w:cs="Arial"/>
            <w:lang w:val="vi-VN"/>
          </w:rPr>
          <w:t>nhánh</w:t>
        </w:r>
        <w:proofErr w:type="spellEnd"/>
        <w:r w:rsidRPr="00EA4F02">
          <w:rPr>
            <w:rFonts w:ascii="Arial" w:hAnsi="Arial" w:cs="Arial"/>
            <w:lang w:val="vi-VN"/>
          </w:rPr>
          <w:t xml:space="preserve"> sau khi </w:t>
        </w:r>
        <w:proofErr w:type="spellStart"/>
        <w:r w:rsidRPr="00EA4F02">
          <w:rPr>
            <w:rFonts w:ascii="Arial" w:hAnsi="Arial" w:cs="Arial"/>
            <w:lang w:val="vi-VN"/>
          </w:rPr>
          <w:t>chấm</w:t>
        </w:r>
        <w:proofErr w:type="spellEnd"/>
        <w:r w:rsidRPr="00EA4F02">
          <w:rPr>
            <w:rFonts w:ascii="Arial" w:hAnsi="Arial" w:cs="Arial"/>
            <w:lang w:val="vi-VN"/>
          </w:rPr>
          <w:t xml:space="preserve"> </w:t>
        </w:r>
        <w:proofErr w:type="spellStart"/>
        <w:r w:rsidRPr="00EA4F02">
          <w:rPr>
            <w:rFonts w:ascii="Arial" w:hAnsi="Arial" w:cs="Arial"/>
            <w:lang w:val="vi-VN"/>
          </w:rPr>
          <w:t>lại</w:t>
        </w:r>
        <w:proofErr w:type="spellEnd"/>
        <w:r w:rsidRPr="00EA4F02">
          <w:rPr>
            <w:rFonts w:ascii="Arial" w:hAnsi="Arial" w:cs="Arial"/>
            <w:lang w:val="vi-VN"/>
          </w:rPr>
          <w:t xml:space="preserve"> </w:t>
        </w:r>
        <w:proofErr w:type="spellStart"/>
        <w:r w:rsidRPr="00EA4F02">
          <w:rPr>
            <w:rFonts w:ascii="Arial" w:hAnsi="Arial" w:cs="Arial"/>
            <w:lang w:val="vi-VN"/>
          </w:rPr>
          <w:t>các</w:t>
        </w:r>
        <w:proofErr w:type="spellEnd"/>
        <w:r w:rsidRPr="00EA4F02">
          <w:rPr>
            <w:rFonts w:ascii="Arial" w:hAnsi="Arial" w:cs="Arial"/>
            <w:lang w:val="vi-VN"/>
          </w:rPr>
          <w:t xml:space="preserve"> </w:t>
        </w:r>
        <w:proofErr w:type="spellStart"/>
        <w:r w:rsidRPr="00EA4F02">
          <w:rPr>
            <w:rFonts w:ascii="Arial" w:hAnsi="Arial" w:cs="Arial"/>
            <w:lang w:val="vi-VN"/>
          </w:rPr>
          <w:t>chỉ</w:t>
        </w:r>
        <w:proofErr w:type="spellEnd"/>
        <w:r w:rsidRPr="00EA4F02">
          <w:rPr>
            <w:rFonts w:ascii="Arial" w:hAnsi="Arial" w:cs="Arial"/>
            <w:lang w:val="vi-VN"/>
          </w:rPr>
          <w:t xml:space="preserve"> tiêu theo</w:t>
        </w:r>
        <w:r>
          <w:rPr>
            <w:rFonts w:ascii="Arial" w:hAnsi="Arial" w:cs="Arial"/>
          </w:rPr>
          <w:t xml:space="preserve"> </w:t>
        </w:r>
        <w:proofErr w:type="spellStart"/>
        <w:r>
          <w:rPr>
            <w:rFonts w:ascii="Arial" w:hAnsi="Arial" w:cs="Arial"/>
          </w:rPr>
          <w:t>bảng</w:t>
        </w:r>
        <w:proofErr w:type="spellEnd"/>
        <w:r>
          <w:rPr>
            <w:rFonts w:ascii="Arial" w:hAnsi="Arial" w:cs="Arial"/>
          </w:rPr>
          <w:t xml:space="preserve"> </w:t>
        </w:r>
        <w:proofErr w:type="spellStart"/>
        <w:r>
          <w:rPr>
            <w:rFonts w:ascii="Arial" w:hAnsi="Arial" w:cs="Arial"/>
          </w:rPr>
          <w:t>trên</w:t>
        </w:r>
        <w:proofErr w:type="spellEnd"/>
        <w:r>
          <w:rPr>
            <w:rFonts w:ascii="Arial" w:hAnsi="Arial" w:cs="Arial"/>
          </w:rPr>
          <w:t>.</w:t>
        </w:r>
      </w:ins>
      <w:del w:id="125" w:author="Trung Van Do" w:date="2023-01-06T15:15:00Z">
        <w:r w:rsidR="00464AE4" w:rsidRPr="003764C0" w:rsidDel="00EA4F02">
          <w:rPr>
            <w:rFonts w:ascii="Arial" w:hAnsi="Arial" w:cs="Arial"/>
            <w:lang w:val="vi-VN"/>
          </w:rPr>
          <w:delText>Kết quả chấm điểm xếp hạng tín dụng là một trong những căn cứ quan trọng để VCB quyết định cấp tín dụng cho khách hàng, quyết định loại sản phẩm tín dụng, các ưu đãi về lãi suất, cũng như quyết định mức độ yêu cầu về tài sản đảm bảo…Do đó Chi nhánh cần thực hiện chấm điểm xếp hạng tín dụng một cách khách quan, đầy đủ trước khi thực hiện lập báo cáo thẩm định khách hàng và trình hồ sơ tín dụng theo đúng quy trình của VCB.</w:delText>
        </w:r>
      </w:del>
    </w:p>
    <w:p w14:paraId="0AB1ECBD" w14:textId="77777777" w:rsidR="00EA4F02" w:rsidRPr="003764C0" w:rsidRDefault="00EA4F02">
      <w:pPr>
        <w:overflowPunct/>
        <w:autoSpaceDE/>
        <w:autoSpaceDN/>
        <w:adjustRightInd/>
        <w:ind w:left="720"/>
        <w:jc w:val="both"/>
        <w:textAlignment w:val="auto"/>
        <w:rPr>
          <w:ins w:id="126" w:author="Trung Van Do" w:date="2023-01-06T15:15:00Z"/>
          <w:rFonts w:ascii="Arial" w:hAnsi="Arial" w:cs="Arial"/>
          <w:lang w:val="vi-VN"/>
        </w:rPr>
      </w:pPr>
    </w:p>
    <w:p w14:paraId="796E0235" w14:textId="77777777" w:rsidR="00464AE4" w:rsidRPr="003764C0" w:rsidRDefault="00464AE4">
      <w:pPr>
        <w:overflowPunct/>
        <w:autoSpaceDE/>
        <w:autoSpaceDN/>
        <w:adjustRightInd/>
        <w:ind w:left="720"/>
        <w:jc w:val="both"/>
        <w:textAlignment w:val="auto"/>
        <w:rPr>
          <w:rFonts w:ascii="Arial" w:hAnsi="Arial" w:cs="Arial"/>
          <w:bCs/>
          <w:lang w:val="vi-VN"/>
        </w:rPr>
      </w:pPr>
    </w:p>
    <w:p w14:paraId="23DD53E0" w14:textId="5D5CE23D" w:rsidR="00A76A8B" w:rsidRPr="003764C0" w:rsidRDefault="00A76A8B">
      <w:pPr>
        <w:overflowPunct/>
        <w:autoSpaceDE/>
        <w:autoSpaceDN/>
        <w:adjustRightInd/>
        <w:ind w:left="720"/>
        <w:textAlignment w:val="auto"/>
        <w:rPr>
          <w:rFonts w:ascii="Arial" w:hAnsi="Arial" w:cs="Arial"/>
          <w:bCs/>
          <w:i/>
          <w:iCs/>
          <w:u w:val="single"/>
          <w:lang w:val="vi-VN"/>
        </w:rPr>
      </w:pPr>
      <w:r w:rsidRPr="003764C0">
        <w:rPr>
          <w:rFonts w:ascii="Arial" w:hAnsi="Arial" w:cs="Arial"/>
          <w:bCs/>
          <w:i/>
          <w:iCs/>
          <w:highlight w:val="yellow"/>
          <w:u w:val="single"/>
          <w:lang w:val="vi-VN"/>
        </w:rPr>
        <w:t xml:space="preserve">Ý </w:t>
      </w:r>
      <w:proofErr w:type="spellStart"/>
      <w:r w:rsidRPr="003764C0">
        <w:rPr>
          <w:rFonts w:ascii="Arial" w:hAnsi="Arial" w:cs="Arial"/>
          <w:bCs/>
          <w:i/>
          <w:iCs/>
          <w:highlight w:val="yellow"/>
          <w:u w:val="single"/>
          <w:lang w:val="vi-VN"/>
        </w:rPr>
        <w:t>kiến</w:t>
      </w:r>
      <w:proofErr w:type="spellEnd"/>
      <w:r w:rsidRPr="003764C0">
        <w:rPr>
          <w:rFonts w:ascii="Arial" w:hAnsi="Arial" w:cs="Arial"/>
          <w:bCs/>
          <w:i/>
          <w:iCs/>
          <w:highlight w:val="yellow"/>
          <w:u w:val="single"/>
          <w:lang w:val="vi-VN"/>
        </w:rPr>
        <w:t xml:space="preserve"> </w:t>
      </w:r>
      <w:proofErr w:type="spellStart"/>
      <w:r w:rsidRPr="003764C0">
        <w:rPr>
          <w:rFonts w:ascii="Arial" w:hAnsi="Arial" w:cs="Arial"/>
          <w:bCs/>
          <w:i/>
          <w:iCs/>
          <w:highlight w:val="yellow"/>
          <w:u w:val="single"/>
          <w:lang w:val="vi-VN"/>
        </w:rPr>
        <w:t>của</w:t>
      </w:r>
      <w:proofErr w:type="spellEnd"/>
      <w:r w:rsidRPr="003764C0">
        <w:rPr>
          <w:rFonts w:ascii="Arial" w:hAnsi="Arial" w:cs="Arial"/>
          <w:bCs/>
          <w:i/>
          <w:iCs/>
          <w:highlight w:val="yellow"/>
          <w:u w:val="single"/>
          <w:lang w:val="vi-VN"/>
        </w:rPr>
        <w:t xml:space="preserve"> Chi </w:t>
      </w:r>
      <w:proofErr w:type="spellStart"/>
      <w:r w:rsidRPr="003764C0">
        <w:rPr>
          <w:rFonts w:ascii="Arial" w:hAnsi="Arial" w:cs="Arial"/>
          <w:bCs/>
          <w:i/>
          <w:iCs/>
          <w:highlight w:val="yellow"/>
          <w:u w:val="single"/>
          <w:lang w:val="vi-VN"/>
        </w:rPr>
        <w:t>nhánh</w:t>
      </w:r>
      <w:proofErr w:type="spellEnd"/>
      <w:r w:rsidRPr="003764C0">
        <w:rPr>
          <w:rFonts w:ascii="Arial" w:hAnsi="Arial" w:cs="Arial"/>
          <w:bCs/>
          <w:i/>
          <w:iCs/>
          <w:highlight w:val="yellow"/>
          <w:u w:val="single"/>
          <w:lang w:val="vi-VN"/>
        </w:rPr>
        <w:t xml:space="preserve"> </w:t>
      </w:r>
      <w:proofErr w:type="spellStart"/>
      <w:r w:rsidR="006F42B0" w:rsidRPr="003764C0">
        <w:rPr>
          <w:rFonts w:ascii="Arial" w:hAnsi="Arial" w:cs="Arial"/>
          <w:bCs/>
          <w:i/>
          <w:iCs/>
          <w:highlight w:val="yellow"/>
          <w:u w:val="single"/>
          <w:lang w:val="vi-VN"/>
        </w:rPr>
        <w:t>Cần</w:t>
      </w:r>
      <w:proofErr w:type="spellEnd"/>
      <w:r w:rsidR="006F42B0" w:rsidRPr="003764C0">
        <w:rPr>
          <w:rFonts w:ascii="Arial" w:hAnsi="Arial" w:cs="Arial"/>
          <w:bCs/>
          <w:i/>
          <w:iCs/>
          <w:highlight w:val="yellow"/>
          <w:u w:val="single"/>
          <w:lang w:val="vi-VN"/>
        </w:rPr>
        <w:t xml:space="preserve"> Thơ</w:t>
      </w:r>
    </w:p>
    <w:p w14:paraId="735BFCF0" w14:textId="66D3C342" w:rsidR="005974A2" w:rsidRDefault="005974A2">
      <w:pPr>
        <w:overflowPunct/>
        <w:autoSpaceDE/>
        <w:autoSpaceDN/>
        <w:adjustRightInd/>
        <w:textAlignment w:val="auto"/>
        <w:rPr>
          <w:ins w:id="127" w:author="Trung Van Do" w:date="2023-01-06T15:15:00Z"/>
          <w:rFonts w:ascii="Arial" w:hAnsi="Arial" w:cs="Arial"/>
          <w:bCs/>
          <w:lang w:val="vi-VN"/>
        </w:rPr>
      </w:pPr>
    </w:p>
    <w:p w14:paraId="64F6A872" w14:textId="05203803" w:rsidR="00EA4F02" w:rsidRPr="00C85485" w:rsidRDefault="00EA4F02">
      <w:pPr>
        <w:overflowPunct/>
        <w:autoSpaceDE/>
        <w:autoSpaceDN/>
        <w:adjustRightInd/>
        <w:textAlignment w:val="auto"/>
        <w:rPr>
          <w:rFonts w:ascii="Arial" w:hAnsi="Arial" w:cs="Arial"/>
          <w:bCs/>
        </w:rPr>
      </w:pPr>
      <w:ins w:id="128" w:author="Trung Van Do" w:date="2023-01-06T15:15:00Z">
        <w:r>
          <w:rPr>
            <w:rFonts w:ascii="Arial" w:hAnsi="Arial" w:cs="Arial"/>
            <w:bCs/>
            <w:lang w:val="vi-VN"/>
          </w:rPr>
          <w:tab/>
        </w:r>
        <w:proofErr w:type="spellStart"/>
        <w:r w:rsidRPr="00C85485">
          <w:rPr>
            <w:rFonts w:ascii="Arial" w:hAnsi="Arial" w:cs="Arial"/>
            <w:bCs/>
            <w:highlight w:val="yellow"/>
          </w:rPr>
          <w:t>Đồng</w:t>
        </w:r>
        <w:proofErr w:type="spellEnd"/>
        <w:r w:rsidRPr="00C85485">
          <w:rPr>
            <w:rFonts w:ascii="Arial" w:hAnsi="Arial" w:cs="Arial"/>
            <w:bCs/>
            <w:highlight w:val="yellow"/>
          </w:rPr>
          <w:t xml:space="preserve"> ý </w:t>
        </w:r>
        <w:proofErr w:type="spellStart"/>
        <w:r w:rsidRPr="00C85485">
          <w:rPr>
            <w:rFonts w:ascii="Arial" w:hAnsi="Arial" w:cs="Arial"/>
            <w:bCs/>
            <w:highlight w:val="yellow"/>
          </w:rPr>
          <w:t>với</w:t>
        </w:r>
        <w:proofErr w:type="spellEnd"/>
        <w:r w:rsidRPr="00C85485">
          <w:rPr>
            <w:rFonts w:ascii="Arial" w:hAnsi="Arial" w:cs="Arial"/>
            <w:bCs/>
            <w:highlight w:val="yellow"/>
          </w:rPr>
          <w:t xml:space="preserve"> ý </w:t>
        </w:r>
        <w:proofErr w:type="spellStart"/>
        <w:r w:rsidRPr="00C85485">
          <w:rPr>
            <w:rFonts w:ascii="Arial" w:hAnsi="Arial" w:cs="Arial"/>
            <w:bCs/>
            <w:highlight w:val="yellow"/>
          </w:rPr>
          <w:t>kiến</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c</w:t>
        </w:r>
      </w:ins>
      <w:ins w:id="129" w:author="Trung Van Do" w:date="2023-01-06T15:16:00Z">
        <w:r w:rsidRPr="00C85485">
          <w:rPr>
            <w:rFonts w:ascii="Arial" w:hAnsi="Arial" w:cs="Arial"/>
            <w:bCs/>
            <w:highlight w:val="yellow"/>
          </w:rPr>
          <w:t>ủa</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Đoàn</w:t>
        </w:r>
        <w:proofErr w:type="spellEnd"/>
        <w:r w:rsidRPr="00C85485">
          <w:rPr>
            <w:rFonts w:ascii="Arial" w:hAnsi="Arial" w:cs="Arial"/>
            <w:bCs/>
            <w:highlight w:val="yellow"/>
          </w:rPr>
          <w:t xml:space="preserve"> </w:t>
        </w:r>
        <w:proofErr w:type="spellStart"/>
        <w:r w:rsidRPr="00C85485">
          <w:rPr>
            <w:rFonts w:ascii="Arial" w:hAnsi="Arial" w:cs="Arial"/>
            <w:bCs/>
            <w:highlight w:val="yellow"/>
          </w:rPr>
          <w:t>kiểm</w:t>
        </w:r>
        <w:proofErr w:type="spellEnd"/>
        <w:r w:rsidRPr="00C85485">
          <w:rPr>
            <w:rFonts w:ascii="Arial" w:hAnsi="Arial" w:cs="Arial"/>
            <w:bCs/>
            <w:highlight w:val="yellow"/>
          </w:rPr>
          <w:t xml:space="preserve"> toán</w:t>
        </w:r>
      </w:ins>
    </w:p>
    <w:p w14:paraId="1B5CDD31" w14:textId="77777777" w:rsidR="005868B1" w:rsidRPr="003764C0" w:rsidRDefault="005868B1">
      <w:pPr>
        <w:overflowPunct/>
        <w:autoSpaceDE/>
        <w:autoSpaceDN/>
        <w:adjustRightInd/>
        <w:ind w:left="720"/>
        <w:textAlignment w:val="auto"/>
        <w:rPr>
          <w:rFonts w:ascii="Arial" w:hAnsi="Arial" w:cs="Arial"/>
          <w:b/>
          <w:lang w:val="vi-VN"/>
        </w:rPr>
      </w:pPr>
    </w:p>
    <w:p w14:paraId="1BF1AC99" w14:textId="18B020CA" w:rsidR="0008481A" w:rsidRPr="003764C0" w:rsidRDefault="0008481A">
      <w:pPr>
        <w:numPr>
          <w:ilvl w:val="0"/>
          <w:numId w:val="27"/>
        </w:numPr>
        <w:ind w:left="720" w:hanging="630"/>
        <w:jc w:val="both"/>
        <w:rPr>
          <w:rFonts w:ascii="Arial" w:hAnsi="Arial" w:cs="Arial"/>
          <w:b/>
          <w:lang w:val="vi-VN"/>
        </w:rPr>
      </w:pPr>
      <w:proofErr w:type="spellStart"/>
      <w:r w:rsidRPr="003764C0">
        <w:rPr>
          <w:rFonts w:ascii="Arial" w:hAnsi="Arial" w:cs="Arial"/>
          <w:b/>
          <w:lang w:val="vi-VN"/>
        </w:rPr>
        <w:t>Các</w:t>
      </w:r>
      <w:proofErr w:type="spellEnd"/>
      <w:r w:rsidRPr="003764C0">
        <w:rPr>
          <w:rFonts w:ascii="Arial" w:hAnsi="Arial" w:cs="Arial"/>
          <w:b/>
          <w:lang w:val="vi-VN"/>
        </w:rPr>
        <w:t xml:space="preserve"> </w:t>
      </w:r>
      <w:proofErr w:type="spellStart"/>
      <w:r w:rsidRPr="003764C0">
        <w:rPr>
          <w:rFonts w:ascii="Arial" w:hAnsi="Arial" w:cs="Arial"/>
          <w:b/>
          <w:lang w:val="vi-VN"/>
        </w:rPr>
        <w:t>vấn</w:t>
      </w:r>
      <w:proofErr w:type="spellEnd"/>
      <w:r w:rsidRPr="003764C0">
        <w:rPr>
          <w:rFonts w:ascii="Arial" w:hAnsi="Arial" w:cs="Arial"/>
          <w:b/>
          <w:lang w:val="vi-VN"/>
        </w:rPr>
        <w:t xml:space="preserve"> </w:t>
      </w:r>
      <w:proofErr w:type="spellStart"/>
      <w:r w:rsidRPr="003764C0">
        <w:rPr>
          <w:rFonts w:ascii="Arial" w:hAnsi="Arial" w:cs="Arial"/>
          <w:b/>
          <w:lang w:val="vi-VN"/>
        </w:rPr>
        <w:t>đề</w:t>
      </w:r>
      <w:proofErr w:type="spellEnd"/>
      <w:r w:rsidRPr="003764C0">
        <w:rPr>
          <w:rFonts w:ascii="Arial" w:hAnsi="Arial" w:cs="Arial"/>
          <w:b/>
          <w:lang w:val="vi-VN"/>
        </w:rPr>
        <w:t xml:space="preserve"> liên quan </w:t>
      </w:r>
      <w:proofErr w:type="spellStart"/>
      <w:r w:rsidRPr="003764C0">
        <w:rPr>
          <w:rFonts w:ascii="Arial" w:hAnsi="Arial" w:cs="Arial"/>
          <w:b/>
          <w:lang w:val="vi-VN"/>
        </w:rPr>
        <w:t>đến</w:t>
      </w:r>
      <w:proofErr w:type="spellEnd"/>
      <w:r w:rsidRPr="003764C0">
        <w:rPr>
          <w:rFonts w:ascii="Arial" w:hAnsi="Arial" w:cs="Arial"/>
          <w:b/>
          <w:lang w:val="vi-VN"/>
        </w:rPr>
        <w:t xml:space="preserve"> </w:t>
      </w:r>
      <w:proofErr w:type="spellStart"/>
      <w:r w:rsidRPr="003764C0">
        <w:rPr>
          <w:rFonts w:ascii="Arial" w:hAnsi="Arial" w:cs="Arial"/>
          <w:b/>
          <w:lang w:val="vi-VN"/>
        </w:rPr>
        <w:t>hoạt</w:t>
      </w:r>
      <w:proofErr w:type="spellEnd"/>
      <w:r w:rsidRPr="003764C0">
        <w:rPr>
          <w:rFonts w:ascii="Arial" w:hAnsi="Arial" w:cs="Arial"/>
          <w:b/>
          <w:lang w:val="vi-VN"/>
        </w:rPr>
        <w:t xml:space="preserve"> </w:t>
      </w:r>
      <w:proofErr w:type="spellStart"/>
      <w:r w:rsidRPr="003764C0">
        <w:rPr>
          <w:rFonts w:ascii="Arial" w:hAnsi="Arial" w:cs="Arial"/>
          <w:b/>
          <w:lang w:val="vi-VN"/>
        </w:rPr>
        <w:t>động</w:t>
      </w:r>
      <w:proofErr w:type="spellEnd"/>
      <w:r w:rsidRPr="003764C0">
        <w:rPr>
          <w:rFonts w:ascii="Arial" w:hAnsi="Arial" w:cs="Arial"/>
          <w:b/>
          <w:lang w:val="vi-VN"/>
        </w:rPr>
        <w:t xml:space="preserve"> </w:t>
      </w:r>
      <w:proofErr w:type="spellStart"/>
      <w:r w:rsidRPr="003764C0">
        <w:rPr>
          <w:rFonts w:ascii="Arial" w:hAnsi="Arial" w:cs="Arial"/>
          <w:b/>
          <w:lang w:val="vi-VN"/>
        </w:rPr>
        <w:t>kế</w:t>
      </w:r>
      <w:proofErr w:type="spellEnd"/>
      <w:r w:rsidRPr="003764C0">
        <w:rPr>
          <w:rFonts w:ascii="Arial" w:hAnsi="Arial" w:cs="Arial"/>
          <w:b/>
          <w:lang w:val="vi-VN"/>
        </w:rPr>
        <w:t xml:space="preserve"> toán</w:t>
      </w:r>
    </w:p>
    <w:p w14:paraId="37E6A91E" w14:textId="26F2C588" w:rsidR="0008481A" w:rsidRPr="003764C0" w:rsidRDefault="0008481A" w:rsidP="0008481A">
      <w:pPr>
        <w:ind w:left="720"/>
        <w:jc w:val="both"/>
        <w:rPr>
          <w:rFonts w:ascii="Arial" w:hAnsi="Arial" w:cs="Arial"/>
          <w:b/>
          <w:lang w:val="vi-VN"/>
        </w:rPr>
      </w:pPr>
    </w:p>
    <w:p w14:paraId="4A90BFE2" w14:textId="164550EA" w:rsidR="0008481A" w:rsidRPr="003764C0" w:rsidRDefault="0008481A" w:rsidP="0008481A">
      <w:pPr>
        <w:ind w:left="720"/>
        <w:jc w:val="both"/>
        <w:rPr>
          <w:rFonts w:ascii="Arial" w:hAnsi="Arial" w:cs="Arial"/>
          <w:lang w:val="vi-VN"/>
        </w:rPr>
      </w:pPr>
      <w:r w:rsidRPr="003764C0">
        <w:rPr>
          <w:rFonts w:ascii="Arial" w:hAnsi="Arial" w:cs="Arial"/>
          <w:lang w:val="vi-VN"/>
        </w:rPr>
        <w:t xml:space="preserve">Trong </w:t>
      </w:r>
      <w:proofErr w:type="spellStart"/>
      <w:r w:rsidRPr="003764C0">
        <w:rPr>
          <w:rFonts w:ascii="Arial" w:hAnsi="Arial" w:cs="Arial"/>
          <w:lang w:val="vi-VN"/>
        </w:rPr>
        <w:t>quá</w:t>
      </w:r>
      <w:proofErr w:type="spellEnd"/>
      <w:r w:rsidRPr="003764C0">
        <w:rPr>
          <w:rFonts w:ascii="Arial" w:hAnsi="Arial" w:cs="Arial"/>
          <w:lang w:val="vi-VN"/>
        </w:rPr>
        <w:t xml:space="preserve">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đánh</w:t>
      </w:r>
      <w:proofErr w:type="spellEnd"/>
      <w:r w:rsidRPr="003764C0">
        <w:rPr>
          <w:rFonts w:ascii="Arial" w:hAnsi="Arial" w:cs="Arial"/>
          <w:lang w:val="vi-VN"/>
        </w:rPr>
        <w:t xml:space="preserve"> </w:t>
      </w:r>
      <w:proofErr w:type="spellStart"/>
      <w:r w:rsidRPr="003764C0">
        <w:rPr>
          <w:rFonts w:ascii="Arial" w:hAnsi="Arial" w:cs="Arial"/>
          <w:lang w:val="vi-VN"/>
        </w:rPr>
        <w:t>giá</w:t>
      </w:r>
      <w:proofErr w:type="spellEnd"/>
      <w:r w:rsidRPr="003764C0">
        <w:rPr>
          <w:rFonts w:ascii="Arial" w:hAnsi="Arial" w:cs="Arial"/>
          <w:lang w:val="vi-VN"/>
        </w:rPr>
        <w:t xml:space="preserve">, </w:t>
      </w:r>
      <w:proofErr w:type="spellStart"/>
      <w:r w:rsidRPr="003764C0">
        <w:rPr>
          <w:rFonts w:ascii="Arial" w:hAnsi="Arial" w:cs="Arial"/>
          <w:lang w:val="vi-VN"/>
        </w:rPr>
        <w:t>Đoàn</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chúng</w:t>
      </w:r>
      <w:proofErr w:type="spellEnd"/>
      <w:r w:rsidRPr="003764C0">
        <w:rPr>
          <w:rFonts w:ascii="Arial" w:hAnsi="Arial" w:cs="Arial"/>
          <w:lang w:val="vi-VN"/>
        </w:rPr>
        <w:t xml:space="preserve"> tôi không </w:t>
      </w:r>
      <w:proofErr w:type="spellStart"/>
      <w:r w:rsidRPr="003764C0">
        <w:rPr>
          <w:rFonts w:ascii="Arial" w:hAnsi="Arial" w:cs="Arial"/>
          <w:lang w:val="vi-VN"/>
        </w:rPr>
        <w:t>phát</w:t>
      </w:r>
      <w:proofErr w:type="spellEnd"/>
      <w:r w:rsidRPr="003764C0">
        <w:rPr>
          <w:rFonts w:ascii="Arial" w:hAnsi="Arial" w:cs="Arial"/>
          <w:lang w:val="vi-VN"/>
        </w:rPr>
        <w:t xml:space="preserve"> </w:t>
      </w:r>
      <w:proofErr w:type="spellStart"/>
      <w:r w:rsidRPr="003764C0">
        <w:rPr>
          <w:rFonts w:ascii="Arial" w:hAnsi="Arial" w:cs="Arial"/>
          <w:lang w:val="vi-VN"/>
        </w:rPr>
        <w:t>hiện</w:t>
      </w:r>
      <w:proofErr w:type="spellEnd"/>
      <w:r w:rsidRPr="003764C0">
        <w:rPr>
          <w:rFonts w:ascii="Arial" w:hAnsi="Arial" w:cs="Arial"/>
          <w:lang w:val="vi-VN"/>
        </w:rPr>
        <w:t xml:space="preserve"> </w:t>
      </w:r>
      <w:proofErr w:type="spellStart"/>
      <w:r w:rsidRPr="003764C0">
        <w:rPr>
          <w:rFonts w:ascii="Arial" w:hAnsi="Arial" w:cs="Arial"/>
          <w:lang w:val="vi-VN"/>
        </w:rPr>
        <w:t>vấn</w:t>
      </w:r>
      <w:proofErr w:type="spellEnd"/>
      <w:r w:rsidRPr="003764C0">
        <w:rPr>
          <w:rFonts w:ascii="Arial" w:hAnsi="Arial" w:cs="Arial"/>
          <w:lang w:val="vi-VN"/>
        </w:rPr>
        <w:t xml:space="preserve"> </w:t>
      </w:r>
      <w:proofErr w:type="spellStart"/>
      <w:r w:rsidRPr="003764C0">
        <w:rPr>
          <w:rFonts w:ascii="Arial" w:hAnsi="Arial" w:cs="Arial"/>
          <w:lang w:val="vi-VN"/>
        </w:rPr>
        <w:t>đề</w:t>
      </w:r>
      <w:proofErr w:type="spellEnd"/>
      <w:r w:rsidRPr="003764C0">
        <w:rPr>
          <w:rFonts w:ascii="Arial" w:hAnsi="Arial" w:cs="Arial"/>
          <w:lang w:val="vi-VN"/>
        </w:rPr>
        <w:t xml:space="preserve"> </w:t>
      </w:r>
      <w:proofErr w:type="spellStart"/>
      <w:r w:rsidRPr="003764C0">
        <w:rPr>
          <w:rFonts w:ascii="Arial" w:hAnsi="Arial" w:cs="Arial"/>
          <w:lang w:val="vi-VN"/>
        </w:rPr>
        <w:t>trọng</w:t>
      </w:r>
      <w:proofErr w:type="spellEnd"/>
      <w:r w:rsidRPr="003764C0">
        <w:rPr>
          <w:rFonts w:ascii="Arial" w:hAnsi="Arial" w:cs="Arial"/>
          <w:lang w:val="vi-VN"/>
        </w:rPr>
        <w:t xml:space="preserve"> </w:t>
      </w:r>
      <w:proofErr w:type="spellStart"/>
      <w:r w:rsidRPr="003764C0">
        <w:rPr>
          <w:rFonts w:ascii="Arial" w:hAnsi="Arial" w:cs="Arial"/>
          <w:lang w:val="vi-VN"/>
        </w:rPr>
        <w:t>yếu</w:t>
      </w:r>
      <w:proofErr w:type="spellEnd"/>
      <w:r w:rsidRPr="003764C0">
        <w:rPr>
          <w:rFonts w:ascii="Arial" w:hAnsi="Arial" w:cs="Arial"/>
          <w:lang w:val="vi-VN"/>
        </w:rPr>
        <w:t xml:space="preserve"> liên quan </w:t>
      </w:r>
      <w:proofErr w:type="spellStart"/>
      <w:r w:rsidRPr="003764C0">
        <w:rPr>
          <w:rFonts w:ascii="Arial" w:hAnsi="Arial" w:cs="Arial"/>
          <w:lang w:val="vi-VN"/>
        </w:rPr>
        <w:t>đến</w:t>
      </w:r>
      <w:proofErr w:type="spellEnd"/>
      <w:r w:rsidRPr="003764C0">
        <w:rPr>
          <w:rFonts w:ascii="Arial" w:hAnsi="Arial" w:cs="Arial"/>
          <w:lang w:val="vi-VN"/>
        </w:rPr>
        <w:t xml:space="preserve"> </w:t>
      </w:r>
      <w:proofErr w:type="spellStart"/>
      <w:r w:rsidRPr="003764C0">
        <w:rPr>
          <w:rFonts w:ascii="Arial" w:hAnsi="Arial" w:cs="Arial"/>
          <w:lang w:val="vi-VN"/>
        </w:rPr>
        <w:t>hoạt</w:t>
      </w:r>
      <w:proofErr w:type="spellEnd"/>
      <w:r w:rsidRPr="003764C0">
        <w:rPr>
          <w:rFonts w:ascii="Arial" w:hAnsi="Arial" w:cs="Arial"/>
          <w:lang w:val="vi-VN"/>
        </w:rPr>
        <w:t xml:space="preserve"> </w:t>
      </w:r>
      <w:proofErr w:type="spellStart"/>
      <w:r w:rsidRPr="003764C0">
        <w:rPr>
          <w:rFonts w:ascii="Arial" w:hAnsi="Arial" w:cs="Arial"/>
          <w:lang w:val="vi-VN"/>
        </w:rPr>
        <w:t>động</w:t>
      </w:r>
      <w:proofErr w:type="spellEnd"/>
      <w:r w:rsidRPr="003764C0">
        <w:rPr>
          <w:rFonts w:ascii="Arial" w:hAnsi="Arial" w:cs="Arial"/>
          <w:lang w:val="vi-VN"/>
        </w:rPr>
        <w:t xml:space="preserve"> </w:t>
      </w:r>
      <w:proofErr w:type="spellStart"/>
      <w:r w:rsidRPr="003764C0">
        <w:rPr>
          <w:rFonts w:ascii="Arial" w:hAnsi="Arial" w:cs="Arial"/>
          <w:lang w:val="vi-VN"/>
        </w:rPr>
        <w:t>kế</w:t>
      </w:r>
      <w:proofErr w:type="spellEnd"/>
      <w:r w:rsidRPr="003764C0">
        <w:rPr>
          <w:rFonts w:ascii="Arial" w:hAnsi="Arial" w:cs="Arial"/>
          <w:lang w:val="vi-VN"/>
        </w:rPr>
        <w:t xml:space="preserve"> toán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w:t>
      </w:r>
    </w:p>
    <w:p w14:paraId="7C3DEB42" w14:textId="77777777" w:rsidR="0008481A" w:rsidRPr="003764C0" w:rsidRDefault="0008481A" w:rsidP="0008481A">
      <w:pPr>
        <w:ind w:left="720"/>
        <w:jc w:val="both"/>
        <w:rPr>
          <w:rFonts w:ascii="Arial" w:hAnsi="Arial" w:cs="Arial"/>
          <w:b/>
          <w:lang w:val="vi-VN"/>
        </w:rPr>
      </w:pPr>
    </w:p>
    <w:p w14:paraId="5B41A060" w14:textId="77777777" w:rsidR="005868B1" w:rsidRPr="003764C0" w:rsidRDefault="005868B1" w:rsidP="0008481A">
      <w:pPr>
        <w:ind w:left="720"/>
        <w:jc w:val="both"/>
        <w:rPr>
          <w:rFonts w:ascii="Arial" w:hAnsi="Arial" w:cs="Arial"/>
          <w:b/>
          <w:lang w:val="vi-VN"/>
        </w:rPr>
      </w:pPr>
    </w:p>
    <w:p w14:paraId="7061AD24" w14:textId="561FD3BC" w:rsidR="0008481A" w:rsidRPr="003764C0" w:rsidRDefault="0008481A">
      <w:pPr>
        <w:numPr>
          <w:ilvl w:val="0"/>
          <w:numId w:val="27"/>
        </w:numPr>
        <w:ind w:left="720" w:hanging="630"/>
        <w:jc w:val="both"/>
        <w:rPr>
          <w:rFonts w:ascii="Arial" w:hAnsi="Arial" w:cs="Arial"/>
          <w:b/>
          <w:lang w:val="vi-VN"/>
        </w:rPr>
      </w:pPr>
      <w:proofErr w:type="spellStart"/>
      <w:r w:rsidRPr="003764C0">
        <w:rPr>
          <w:rFonts w:ascii="Arial" w:hAnsi="Arial" w:cs="Arial"/>
          <w:b/>
          <w:lang w:val="vi-VN"/>
        </w:rPr>
        <w:t>Các</w:t>
      </w:r>
      <w:proofErr w:type="spellEnd"/>
      <w:r w:rsidRPr="003764C0">
        <w:rPr>
          <w:rFonts w:ascii="Arial" w:hAnsi="Arial" w:cs="Arial"/>
          <w:b/>
          <w:lang w:val="vi-VN"/>
        </w:rPr>
        <w:t xml:space="preserve"> </w:t>
      </w:r>
      <w:proofErr w:type="spellStart"/>
      <w:r w:rsidRPr="003764C0">
        <w:rPr>
          <w:rFonts w:ascii="Arial" w:hAnsi="Arial" w:cs="Arial"/>
          <w:b/>
          <w:lang w:val="vi-VN"/>
        </w:rPr>
        <w:t>vấn</w:t>
      </w:r>
      <w:proofErr w:type="spellEnd"/>
      <w:r w:rsidRPr="003764C0">
        <w:rPr>
          <w:rFonts w:ascii="Arial" w:hAnsi="Arial" w:cs="Arial"/>
          <w:b/>
          <w:lang w:val="vi-VN"/>
        </w:rPr>
        <w:t xml:space="preserve"> </w:t>
      </w:r>
      <w:proofErr w:type="spellStart"/>
      <w:r w:rsidRPr="003764C0">
        <w:rPr>
          <w:rFonts w:ascii="Arial" w:hAnsi="Arial" w:cs="Arial"/>
          <w:b/>
          <w:lang w:val="vi-VN"/>
        </w:rPr>
        <w:t>đề</w:t>
      </w:r>
      <w:proofErr w:type="spellEnd"/>
      <w:r w:rsidRPr="003764C0">
        <w:rPr>
          <w:rFonts w:ascii="Arial" w:hAnsi="Arial" w:cs="Arial"/>
          <w:b/>
          <w:lang w:val="vi-VN"/>
        </w:rPr>
        <w:t xml:space="preserve"> liên quan </w:t>
      </w:r>
      <w:proofErr w:type="spellStart"/>
      <w:r w:rsidRPr="003764C0">
        <w:rPr>
          <w:rFonts w:ascii="Arial" w:hAnsi="Arial" w:cs="Arial"/>
          <w:b/>
          <w:lang w:val="vi-VN"/>
        </w:rPr>
        <w:t>đến</w:t>
      </w:r>
      <w:proofErr w:type="spellEnd"/>
      <w:r w:rsidRPr="003764C0">
        <w:rPr>
          <w:rFonts w:ascii="Arial" w:hAnsi="Arial" w:cs="Arial"/>
          <w:b/>
          <w:lang w:val="vi-VN"/>
        </w:rPr>
        <w:t xml:space="preserve"> </w:t>
      </w:r>
      <w:proofErr w:type="spellStart"/>
      <w:r w:rsidRPr="003764C0">
        <w:rPr>
          <w:rFonts w:ascii="Arial" w:hAnsi="Arial" w:cs="Arial"/>
          <w:b/>
          <w:lang w:val="vi-VN"/>
        </w:rPr>
        <w:t>hoạt</w:t>
      </w:r>
      <w:proofErr w:type="spellEnd"/>
      <w:r w:rsidRPr="003764C0">
        <w:rPr>
          <w:rFonts w:ascii="Arial" w:hAnsi="Arial" w:cs="Arial"/>
          <w:b/>
          <w:lang w:val="vi-VN"/>
        </w:rPr>
        <w:t xml:space="preserve"> </w:t>
      </w:r>
      <w:proofErr w:type="spellStart"/>
      <w:r w:rsidRPr="003764C0">
        <w:rPr>
          <w:rFonts w:ascii="Arial" w:hAnsi="Arial" w:cs="Arial"/>
          <w:b/>
          <w:lang w:val="vi-VN"/>
        </w:rPr>
        <w:t>động</w:t>
      </w:r>
      <w:proofErr w:type="spellEnd"/>
      <w:r w:rsidRPr="003764C0">
        <w:rPr>
          <w:rFonts w:ascii="Arial" w:hAnsi="Arial" w:cs="Arial"/>
          <w:b/>
          <w:lang w:val="vi-VN"/>
        </w:rPr>
        <w:t xml:space="preserve"> </w:t>
      </w:r>
      <w:proofErr w:type="spellStart"/>
      <w:r w:rsidRPr="003764C0">
        <w:rPr>
          <w:rFonts w:ascii="Arial" w:hAnsi="Arial" w:cs="Arial"/>
          <w:b/>
          <w:lang w:val="vi-VN"/>
        </w:rPr>
        <w:t>kiểm</w:t>
      </w:r>
      <w:proofErr w:type="spellEnd"/>
      <w:r w:rsidRPr="003764C0">
        <w:rPr>
          <w:rFonts w:ascii="Arial" w:hAnsi="Arial" w:cs="Arial"/>
          <w:b/>
          <w:lang w:val="vi-VN"/>
        </w:rPr>
        <w:t xml:space="preserve"> </w:t>
      </w:r>
      <w:proofErr w:type="spellStart"/>
      <w:r w:rsidRPr="003764C0">
        <w:rPr>
          <w:rFonts w:ascii="Arial" w:hAnsi="Arial" w:cs="Arial"/>
          <w:b/>
          <w:lang w:val="vi-VN"/>
        </w:rPr>
        <w:t>soát</w:t>
      </w:r>
      <w:proofErr w:type="spellEnd"/>
      <w:r w:rsidRPr="003764C0">
        <w:rPr>
          <w:rFonts w:ascii="Arial" w:hAnsi="Arial" w:cs="Arial"/>
          <w:b/>
          <w:lang w:val="vi-VN"/>
        </w:rPr>
        <w:t xml:space="preserve"> </w:t>
      </w:r>
      <w:proofErr w:type="spellStart"/>
      <w:r w:rsidRPr="003764C0">
        <w:rPr>
          <w:rFonts w:ascii="Arial" w:hAnsi="Arial" w:cs="Arial"/>
          <w:b/>
          <w:lang w:val="vi-VN"/>
        </w:rPr>
        <w:t>nội</w:t>
      </w:r>
      <w:proofErr w:type="spellEnd"/>
      <w:r w:rsidRPr="003764C0">
        <w:rPr>
          <w:rFonts w:ascii="Arial" w:hAnsi="Arial" w:cs="Arial"/>
          <w:b/>
          <w:lang w:val="vi-VN"/>
        </w:rPr>
        <w:t xml:space="preserve"> </w:t>
      </w:r>
      <w:proofErr w:type="spellStart"/>
      <w:r w:rsidRPr="003764C0">
        <w:rPr>
          <w:rFonts w:ascii="Arial" w:hAnsi="Arial" w:cs="Arial"/>
          <w:b/>
          <w:lang w:val="vi-VN"/>
        </w:rPr>
        <w:t>bộ</w:t>
      </w:r>
      <w:proofErr w:type="spellEnd"/>
    </w:p>
    <w:p w14:paraId="1E0ABA07" w14:textId="562EC09F" w:rsidR="0008481A" w:rsidRPr="003764C0" w:rsidRDefault="0008481A" w:rsidP="0008481A">
      <w:pPr>
        <w:ind w:left="720"/>
        <w:jc w:val="both"/>
        <w:rPr>
          <w:rFonts w:ascii="Arial" w:hAnsi="Arial" w:cs="Arial"/>
          <w:b/>
          <w:lang w:val="vi-VN"/>
        </w:rPr>
      </w:pPr>
    </w:p>
    <w:p w14:paraId="252FD7D3" w14:textId="37C2DF55" w:rsidR="0008481A" w:rsidRPr="003764C0" w:rsidRDefault="0008481A" w:rsidP="0008481A">
      <w:pPr>
        <w:ind w:left="720"/>
        <w:jc w:val="both"/>
        <w:rPr>
          <w:rFonts w:ascii="Arial" w:hAnsi="Arial" w:cs="Arial"/>
          <w:lang w:val="vi-VN"/>
        </w:rPr>
      </w:pPr>
      <w:r w:rsidRPr="003764C0">
        <w:rPr>
          <w:rFonts w:ascii="Arial" w:hAnsi="Arial" w:cs="Arial"/>
          <w:lang w:val="vi-VN"/>
        </w:rPr>
        <w:t xml:space="preserve">Trong </w:t>
      </w:r>
      <w:proofErr w:type="spellStart"/>
      <w:r w:rsidRPr="003764C0">
        <w:rPr>
          <w:rFonts w:ascii="Arial" w:hAnsi="Arial" w:cs="Arial"/>
          <w:lang w:val="vi-VN"/>
        </w:rPr>
        <w:t>quá</w:t>
      </w:r>
      <w:proofErr w:type="spellEnd"/>
      <w:r w:rsidRPr="003764C0">
        <w:rPr>
          <w:rFonts w:ascii="Arial" w:hAnsi="Arial" w:cs="Arial"/>
          <w:lang w:val="vi-VN"/>
        </w:rPr>
        <w:t xml:space="preserve">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làm</w:t>
      </w:r>
      <w:proofErr w:type="spellEnd"/>
      <w:r w:rsidRPr="003764C0">
        <w:rPr>
          <w:rFonts w:ascii="Arial" w:hAnsi="Arial" w:cs="Arial"/>
          <w:lang w:val="vi-VN"/>
        </w:rPr>
        <w:t xml:space="preserve"> </w:t>
      </w:r>
      <w:proofErr w:type="spellStart"/>
      <w:r w:rsidRPr="003764C0">
        <w:rPr>
          <w:rFonts w:ascii="Arial" w:hAnsi="Arial" w:cs="Arial"/>
          <w:lang w:val="vi-VN"/>
        </w:rPr>
        <w:t>việc</w:t>
      </w:r>
      <w:proofErr w:type="spellEnd"/>
      <w:r w:rsidRPr="003764C0">
        <w:rPr>
          <w:rFonts w:ascii="Arial" w:hAnsi="Arial" w:cs="Arial"/>
          <w:lang w:val="vi-VN"/>
        </w:rPr>
        <w:t xml:space="preserve">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 xml:space="preserve">, </w:t>
      </w:r>
      <w:proofErr w:type="spellStart"/>
      <w:r w:rsidRPr="003764C0">
        <w:rPr>
          <w:rFonts w:ascii="Arial" w:hAnsi="Arial" w:cs="Arial"/>
          <w:lang w:val="vi-VN"/>
        </w:rPr>
        <w:t>Đoàn</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đã</w:t>
      </w:r>
      <w:proofErr w:type="spellEnd"/>
      <w:r w:rsidRPr="003764C0">
        <w:rPr>
          <w:rFonts w:ascii="Arial" w:hAnsi="Arial" w:cs="Arial"/>
          <w:lang w:val="vi-VN"/>
        </w:rPr>
        <w:t xml:space="preserve"> </w:t>
      </w:r>
      <w:proofErr w:type="spellStart"/>
      <w:r w:rsidRPr="003764C0">
        <w:rPr>
          <w:rFonts w:ascii="Arial" w:hAnsi="Arial" w:cs="Arial"/>
          <w:lang w:val="vi-VN"/>
        </w:rPr>
        <w:t>thực</w:t>
      </w:r>
      <w:proofErr w:type="spellEnd"/>
      <w:r w:rsidRPr="003764C0">
        <w:rPr>
          <w:rFonts w:ascii="Arial" w:hAnsi="Arial" w:cs="Arial"/>
          <w:lang w:val="vi-VN"/>
        </w:rPr>
        <w:t xml:space="preserve"> </w:t>
      </w:r>
      <w:proofErr w:type="spellStart"/>
      <w:r w:rsidRPr="003764C0">
        <w:rPr>
          <w:rFonts w:ascii="Arial" w:hAnsi="Arial" w:cs="Arial"/>
          <w:lang w:val="vi-VN"/>
        </w:rPr>
        <w:t>hiện</w:t>
      </w:r>
      <w:proofErr w:type="spellEnd"/>
      <w:r w:rsidRPr="003764C0">
        <w:rPr>
          <w:rFonts w:ascii="Arial" w:hAnsi="Arial" w:cs="Arial"/>
          <w:lang w:val="vi-VN"/>
        </w:rPr>
        <w:t xml:space="preserve"> </w:t>
      </w:r>
      <w:proofErr w:type="spellStart"/>
      <w:r w:rsidRPr="003764C0">
        <w:rPr>
          <w:rFonts w:ascii="Arial" w:hAnsi="Arial" w:cs="Arial"/>
          <w:lang w:val="vi-VN"/>
        </w:rPr>
        <w:t>tìm</w:t>
      </w:r>
      <w:proofErr w:type="spellEnd"/>
      <w:r w:rsidRPr="003764C0">
        <w:rPr>
          <w:rFonts w:ascii="Arial" w:hAnsi="Arial" w:cs="Arial"/>
          <w:lang w:val="vi-VN"/>
        </w:rPr>
        <w:t xml:space="preserve"> </w:t>
      </w:r>
      <w:proofErr w:type="spellStart"/>
      <w:r w:rsidRPr="003764C0">
        <w:rPr>
          <w:rFonts w:ascii="Arial" w:hAnsi="Arial" w:cs="Arial"/>
          <w:lang w:val="vi-VN"/>
        </w:rPr>
        <w:t>hiểu</w:t>
      </w:r>
      <w:proofErr w:type="spellEnd"/>
      <w:r w:rsidRPr="003764C0">
        <w:rPr>
          <w:rFonts w:ascii="Arial" w:hAnsi="Arial" w:cs="Arial"/>
          <w:lang w:val="vi-VN"/>
        </w:rPr>
        <w:t xml:space="preserve"> </w:t>
      </w:r>
      <w:proofErr w:type="spellStart"/>
      <w:r w:rsidRPr="003764C0">
        <w:rPr>
          <w:rFonts w:ascii="Arial" w:hAnsi="Arial" w:cs="Arial"/>
          <w:lang w:val="vi-VN"/>
        </w:rPr>
        <w:t>và</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tra </w:t>
      </w:r>
      <w:proofErr w:type="spellStart"/>
      <w:r w:rsidRPr="003764C0">
        <w:rPr>
          <w:rFonts w:ascii="Arial" w:hAnsi="Arial" w:cs="Arial"/>
          <w:lang w:val="vi-VN"/>
        </w:rPr>
        <w:t>chọn</w:t>
      </w:r>
      <w:proofErr w:type="spellEnd"/>
      <w:r w:rsidRPr="003764C0">
        <w:rPr>
          <w:rFonts w:ascii="Arial" w:hAnsi="Arial" w:cs="Arial"/>
          <w:lang w:val="vi-VN"/>
        </w:rPr>
        <w:t xml:space="preserve"> </w:t>
      </w:r>
      <w:proofErr w:type="spellStart"/>
      <w:r w:rsidRPr="003764C0">
        <w:rPr>
          <w:rFonts w:ascii="Arial" w:hAnsi="Arial" w:cs="Arial"/>
          <w:lang w:val="vi-VN"/>
        </w:rPr>
        <w:t>mẫu</w:t>
      </w:r>
      <w:proofErr w:type="spellEnd"/>
      <w:r w:rsidRPr="003764C0">
        <w:rPr>
          <w:rFonts w:ascii="Arial" w:hAnsi="Arial" w:cs="Arial"/>
          <w:lang w:val="vi-VN"/>
        </w:rPr>
        <w:t xml:space="preserve"> </w:t>
      </w:r>
      <w:proofErr w:type="spellStart"/>
      <w:r w:rsidRPr="003764C0">
        <w:rPr>
          <w:rFonts w:ascii="Arial" w:hAnsi="Arial" w:cs="Arial"/>
          <w:lang w:val="vi-VN"/>
        </w:rPr>
        <w:t>các</w:t>
      </w:r>
      <w:proofErr w:type="spellEnd"/>
      <w:r w:rsidRPr="003764C0">
        <w:rPr>
          <w:rFonts w:ascii="Arial" w:hAnsi="Arial" w:cs="Arial"/>
          <w:lang w:val="vi-VN"/>
        </w:rPr>
        <w:t xml:space="preserve"> quy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nghiệp</w:t>
      </w:r>
      <w:proofErr w:type="spellEnd"/>
      <w:r w:rsidRPr="003764C0">
        <w:rPr>
          <w:rFonts w:ascii="Arial" w:hAnsi="Arial" w:cs="Arial"/>
          <w:lang w:val="vi-VN"/>
        </w:rPr>
        <w:t xml:space="preserve"> </w:t>
      </w:r>
      <w:proofErr w:type="spellStart"/>
      <w:r w:rsidRPr="003764C0">
        <w:rPr>
          <w:rFonts w:ascii="Arial" w:hAnsi="Arial" w:cs="Arial"/>
          <w:lang w:val="vi-VN"/>
        </w:rPr>
        <w:t>vụ</w:t>
      </w:r>
      <w:proofErr w:type="spellEnd"/>
      <w:r w:rsidRPr="003764C0">
        <w:rPr>
          <w:rFonts w:ascii="Arial" w:hAnsi="Arial" w:cs="Arial"/>
          <w:lang w:val="vi-VN"/>
        </w:rPr>
        <w:t xml:space="preserve"> sau:</w:t>
      </w:r>
    </w:p>
    <w:p w14:paraId="49FE8C88" w14:textId="77777777" w:rsidR="0008481A" w:rsidRPr="003764C0" w:rsidRDefault="0008481A" w:rsidP="0008481A">
      <w:pPr>
        <w:ind w:left="720"/>
        <w:jc w:val="both"/>
        <w:rPr>
          <w:rFonts w:ascii="Arial" w:hAnsi="Arial" w:cs="Arial"/>
          <w:lang w:val="vi-VN"/>
        </w:rPr>
      </w:pPr>
    </w:p>
    <w:p w14:paraId="3777870E" w14:textId="77777777" w:rsidR="0008481A" w:rsidRPr="003764C0" w:rsidRDefault="0008481A" w:rsidP="0008481A">
      <w:pPr>
        <w:pStyle w:val="ListParagraph"/>
        <w:numPr>
          <w:ilvl w:val="0"/>
          <w:numId w:val="35"/>
        </w:numPr>
        <w:jc w:val="both"/>
        <w:rPr>
          <w:rFonts w:ascii="Arial" w:hAnsi="Arial" w:cs="Arial"/>
          <w:sz w:val="20"/>
          <w:szCs w:val="20"/>
          <w:lang w:val="vi-VN"/>
        </w:rPr>
      </w:pPr>
      <w:proofErr w:type="spellStart"/>
      <w:r w:rsidRPr="003764C0">
        <w:rPr>
          <w:rFonts w:ascii="Arial" w:hAnsi="Arial" w:cs="Arial"/>
          <w:sz w:val="20"/>
          <w:szCs w:val="20"/>
          <w:lang w:val="vi-VN"/>
        </w:rPr>
        <w:t>Hoạt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bán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lẻ</w:t>
      </w:r>
      <w:proofErr w:type="spellEnd"/>
    </w:p>
    <w:p w14:paraId="7F8506EA"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Mở</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và</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sử</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dụng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tài</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khoản</w:t>
      </w:r>
      <w:proofErr w:type="spellEnd"/>
    </w:p>
    <w:p w14:paraId="2D672F40" w14:textId="77777777" w:rsidR="0008481A" w:rsidRPr="003764C0" w:rsidRDefault="0008481A" w:rsidP="0008481A">
      <w:pPr>
        <w:pStyle w:val="ListParagraph"/>
        <w:numPr>
          <w:ilvl w:val="1"/>
          <w:numId w:val="35"/>
        </w:numPr>
        <w:jc w:val="both"/>
        <w:rPr>
          <w:rFonts w:ascii="Arial" w:hAnsi="Arial" w:cs="Arial"/>
          <w:sz w:val="20"/>
          <w:szCs w:val="20"/>
          <w:lang w:val="vi-VN"/>
        </w:rPr>
      </w:pPr>
      <w:r w:rsidRPr="003764C0">
        <w:rPr>
          <w:rFonts w:ascii="Arial" w:hAnsi="Arial" w:cs="Arial"/>
          <w:sz w:val="20"/>
          <w:szCs w:val="20"/>
          <w:lang w:val="vi-VN"/>
        </w:rPr>
        <w:t xml:space="preserve">Huy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gửi</w:t>
      </w:r>
      <w:proofErr w:type="spellEnd"/>
    </w:p>
    <w:p w14:paraId="6A8C87FC"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Rút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và</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đóng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tài</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khoản</w:t>
      </w:r>
      <w:proofErr w:type="spellEnd"/>
      <w:r w:rsidRPr="003764C0">
        <w:rPr>
          <w:rFonts w:ascii="Arial" w:hAnsi="Arial" w:cs="Arial"/>
          <w:sz w:val="20"/>
          <w:szCs w:val="20"/>
          <w:lang w:val="vi-VN"/>
        </w:rPr>
        <w:t xml:space="preserve"> </w:t>
      </w:r>
    </w:p>
    <w:p w14:paraId="2C49B14E"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Chuyển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r w:rsidRPr="003764C0">
        <w:rPr>
          <w:rFonts w:ascii="Arial" w:hAnsi="Arial" w:cs="Arial"/>
          <w:sz w:val="20"/>
          <w:szCs w:val="20"/>
          <w:lang w:val="vi-VN"/>
        </w:rPr>
        <w:t xml:space="preserve"> trong </w:t>
      </w:r>
      <w:proofErr w:type="spellStart"/>
      <w:r w:rsidRPr="003764C0">
        <w:rPr>
          <w:rFonts w:ascii="Arial" w:hAnsi="Arial" w:cs="Arial"/>
          <w:sz w:val="20"/>
          <w:szCs w:val="20"/>
          <w:lang w:val="vi-VN"/>
        </w:rPr>
        <w:t>nước</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và</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nước</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ngoài</w:t>
      </w:r>
      <w:proofErr w:type="spellEnd"/>
    </w:p>
    <w:p w14:paraId="2223C040" w14:textId="77777777" w:rsidR="0008481A" w:rsidRPr="003764C0" w:rsidRDefault="0008481A" w:rsidP="0008481A">
      <w:pPr>
        <w:pStyle w:val="ListParagraph"/>
        <w:numPr>
          <w:ilvl w:val="1"/>
          <w:numId w:val="35"/>
        </w:numPr>
        <w:jc w:val="both"/>
        <w:rPr>
          <w:rFonts w:ascii="Arial" w:hAnsi="Arial" w:cs="Arial"/>
          <w:sz w:val="20"/>
          <w:szCs w:val="20"/>
          <w:lang w:val="vi-VN"/>
        </w:rPr>
      </w:pPr>
      <w:r w:rsidRPr="003764C0">
        <w:rPr>
          <w:rFonts w:ascii="Arial" w:hAnsi="Arial" w:cs="Arial"/>
          <w:sz w:val="20"/>
          <w:szCs w:val="20"/>
          <w:lang w:val="vi-VN"/>
        </w:rPr>
        <w:t xml:space="preserve">Kinh </w:t>
      </w:r>
      <w:proofErr w:type="spellStart"/>
      <w:r w:rsidRPr="003764C0">
        <w:rPr>
          <w:rFonts w:ascii="Arial" w:hAnsi="Arial" w:cs="Arial"/>
          <w:sz w:val="20"/>
          <w:szCs w:val="20"/>
          <w:lang w:val="vi-VN"/>
        </w:rPr>
        <w:t>doang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ngoại</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tệ</w:t>
      </w:r>
      <w:proofErr w:type="spellEnd"/>
    </w:p>
    <w:p w14:paraId="50931298"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Tạm</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ứng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mặt</w:t>
      </w:r>
      <w:proofErr w:type="spellEnd"/>
    </w:p>
    <w:p w14:paraId="353D25AA"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Hoàn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ứng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mặt</w:t>
      </w:r>
      <w:proofErr w:type="spellEnd"/>
      <w:r w:rsidRPr="003764C0">
        <w:rPr>
          <w:rFonts w:ascii="Arial" w:hAnsi="Arial" w:cs="Arial"/>
          <w:sz w:val="20"/>
          <w:szCs w:val="20"/>
          <w:lang w:val="vi-VN"/>
        </w:rPr>
        <w:t xml:space="preserve"> </w:t>
      </w:r>
    </w:p>
    <w:p w14:paraId="05DAB970"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Hoạt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thẻ</w:t>
      </w:r>
      <w:proofErr w:type="spellEnd"/>
      <w:r w:rsidRPr="003764C0">
        <w:rPr>
          <w:rFonts w:ascii="Arial" w:hAnsi="Arial" w:cs="Arial"/>
          <w:sz w:val="20"/>
          <w:szCs w:val="20"/>
          <w:lang w:val="vi-VN"/>
        </w:rPr>
        <w:t xml:space="preserve"> </w:t>
      </w:r>
    </w:p>
    <w:p w14:paraId="3308A686"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Hoạt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ngân </w:t>
      </w:r>
      <w:proofErr w:type="spellStart"/>
      <w:r w:rsidRPr="003764C0">
        <w:rPr>
          <w:rFonts w:ascii="Arial" w:hAnsi="Arial" w:cs="Arial"/>
          <w:sz w:val="20"/>
          <w:szCs w:val="20"/>
          <w:lang w:val="vi-VN"/>
        </w:rPr>
        <w:t>quỹ</w:t>
      </w:r>
      <w:proofErr w:type="spellEnd"/>
    </w:p>
    <w:p w14:paraId="6DE93C4B" w14:textId="77777777" w:rsidR="0008481A" w:rsidRPr="003764C0" w:rsidRDefault="0008481A" w:rsidP="0008481A">
      <w:pPr>
        <w:pStyle w:val="ListParagraph"/>
        <w:numPr>
          <w:ilvl w:val="1"/>
          <w:numId w:val="35"/>
        </w:numPr>
        <w:jc w:val="both"/>
        <w:rPr>
          <w:rFonts w:ascii="Arial" w:hAnsi="Arial" w:cs="Arial"/>
          <w:sz w:val="20"/>
          <w:szCs w:val="20"/>
          <w:lang w:val="vi-VN"/>
        </w:rPr>
      </w:pPr>
      <w:r w:rsidRPr="003764C0">
        <w:rPr>
          <w:rFonts w:ascii="Arial" w:hAnsi="Arial" w:cs="Arial"/>
          <w:sz w:val="20"/>
          <w:szCs w:val="20"/>
          <w:lang w:val="vi-VN"/>
        </w:rPr>
        <w:t xml:space="preserve">Ngân </w:t>
      </w:r>
      <w:proofErr w:type="spellStart"/>
      <w:r w:rsidRPr="003764C0">
        <w:rPr>
          <w:rFonts w:ascii="Arial" w:hAnsi="Arial" w:cs="Arial"/>
          <w:sz w:val="20"/>
          <w:szCs w:val="20"/>
          <w:lang w:val="vi-VN"/>
        </w:rPr>
        <w:t>hàng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điện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tử</w:t>
      </w:r>
      <w:proofErr w:type="spellEnd"/>
    </w:p>
    <w:p w14:paraId="27BAEC61"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Nghiệp</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vụ</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phòng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chống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rửa</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tiền</w:t>
      </w:r>
      <w:proofErr w:type="spellEnd"/>
    </w:p>
    <w:p w14:paraId="490B04B4" w14:textId="77777777" w:rsidR="0008481A" w:rsidRPr="003764C0" w:rsidRDefault="0008481A" w:rsidP="006B6819">
      <w:pPr>
        <w:pStyle w:val="ListParagraph"/>
        <w:numPr>
          <w:ilvl w:val="1"/>
          <w:numId w:val="35"/>
        </w:numPr>
        <w:spacing w:after="0"/>
        <w:jc w:val="both"/>
        <w:rPr>
          <w:rFonts w:ascii="Arial" w:hAnsi="Arial" w:cs="Arial"/>
          <w:sz w:val="20"/>
          <w:szCs w:val="20"/>
          <w:lang w:val="vi-VN"/>
        </w:rPr>
      </w:pPr>
      <w:r w:rsidRPr="003764C0">
        <w:rPr>
          <w:rFonts w:ascii="Arial" w:hAnsi="Arial" w:cs="Arial"/>
          <w:sz w:val="20"/>
          <w:szCs w:val="20"/>
          <w:lang w:val="vi-VN"/>
        </w:rPr>
        <w:t xml:space="preserve">Lương </w:t>
      </w:r>
      <w:proofErr w:type="spellStart"/>
      <w:r w:rsidRPr="003764C0">
        <w:rPr>
          <w:rFonts w:ascii="Arial" w:hAnsi="Arial" w:cs="Arial"/>
          <w:sz w:val="20"/>
          <w:szCs w:val="20"/>
          <w:lang w:val="vi-VN"/>
        </w:rPr>
        <w:t>và</w:t>
      </w:r>
      <w:proofErr w:type="spellEnd"/>
      <w:r w:rsidRPr="003764C0">
        <w:rPr>
          <w:rFonts w:ascii="Arial" w:hAnsi="Arial" w:cs="Arial"/>
          <w:sz w:val="20"/>
          <w:szCs w:val="20"/>
          <w:lang w:val="vi-VN"/>
        </w:rPr>
        <w:t xml:space="preserve"> chi </w:t>
      </w:r>
      <w:proofErr w:type="spellStart"/>
      <w:r w:rsidRPr="003764C0">
        <w:rPr>
          <w:rFonts w:ascii="Arial" w:hAnsi="Arial" w:cs="Arial"/>
          <w:sz w:val="20"/>
          <w:szCs w:val="20"/>
          <w:lang w:val="vi-VN"/>
        </w:rPr>
        <w:t>phí</w:t>
      </w:r>
      <w:proofErr w:type="spellEnd"/>
      <w:r w:rsidRPr="003764C0">
        <w:rPr>
          <w:rFonts w:ascii="Arial" w:hAnsi="Arial" w:cs="Arial"/>
          <w:sz w:val="20"/>
          <w:szCs w:val="20"/>
          <w:lang w:val="vi-VN"/>
        </w:rPr>
        <w:t xml:space="preserve"> nhân viên</w:t>
      </w:r>
    </w:p>
    <w:p w14:paraId="46C04176" w14:textId="1921B3E6" w:rsidR="0008481A" w:rsidRPr="003764C0" w:rsidRDefault="0008481A" w:rsidP="00275093">
      <w:pPr>
        <w:pStyle w:val="ListParagraph"/>
        <w:numPr>
          <w:ilvl w:val="0"/>
          <w:numId w:val="35"/>
        </w:numPr>
        <w:spacing w:before="120"/>
        <w:jc w:val="both"/>
        <w:rPr>
          <w:rFonts w:ascii="Arial" w:hAnsi="Arial" w:cs="Arial"/>
          <w:sz w:val="20"/>
          <w:szCs w:val="20"/>
          <w:lang w:val="vi-VN"/>
        </w:rPr>
      </w:pPr>
      <w:proofErr w:type="spellStart"/>
      <w:r w:rsidRPr="003764C0">
        <w:rPr>
          <w:rFonts w:ascii="Arial" w:hAnsi="Arial" w:cs="Arial"/>
          <w:sz w:val="20"/>
          <w:szCs w:val="20"/>
          <w:lang w:val="vi-VN"/>
        </w:rPr>
        <w:t>Hoạt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tín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dụng</w:t>
      </w:r>
      <w:proofErr w:type="spellEnd"/>
    </w:p>
    <w:p w14:paraId="589C1E10" w14:textId="77777777" w:rsidR="0008481A" w:rsidRPr="003764C0" w:rsidRDefault="0008481A" w:rsidP="0008481A">
      <w:pPr>
        <w:pStyle w:val="ListParagraph"/>
        <w:numPr>
          <w:ilvl w:val="1"/>
          <w:numId w:val="35"/>
        </w:numPr>
        <w:jc w:val="both"/>
        <w:rPr>
          <w:rFonts w:ascii="Arial" w:hAnsi="Arial" w:cs="Arial"/>
          <w:sz w:val="20"/>
          <w:szCs w:val="20"/>
          <w:lang w:val="vi-VN"/>
        </w:rPr>
      </w:pPr>
      <w:r w:rsidRPr="003764C0">
        <w:rPr>
          <w:rFonts w:ascii="Arial" w:hAnsi="Arial" w:cs="Arial"/>
          <w:sz w:val="20"/>
          <w:szCs w:val="20"/>
          <w:lang w:val="vi-VN"/>
        </w:rPr>
        <w:t xml:space="preserve">Cho vay </w:t>
      </w:r>
      <w:proofErr w:type="spellStart"/>
      <w:r w:rsidRPr="003764C0">
        <w:rPr>
          <w:rFonts w:ascii="Arial" w:hAnsi="Arial" w:cs="Arial"/>
          <w:sz w:val="20"/>
          <w:szCs w:val="20"/>
          <w:lang w:val="vi-VN"/>
        </w:rPr>
        <w:t>khách</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hàng</w:t>
      </w:r>
      <w:proofErr w:type="spellEnd"/>
    </w:p>
    <w:p w14:paraId="783A2F9D" w14:textId="77777777" w:rsidR="0008481A" w:rsidRPr="003764C0" w:rsidRDefault="0008481A" w:rsidP="0008481A">
      <w:pPr>
        <w:pStyle w:val="ListParagraph"/>
        <w:numPr>
          <w:ilvl w:val="1"/>
          <w:numId w:val="35"/>
        </w:numPr>
        <w:jc w:val="both"/>
        <w:rPr>
          <w:rFonts w:ascii="Arial" w:hAnsi="Arial" w:cs="Arial"/>
          <w:sz w:val="20"/>
          <w:szCs w:val="20"/>
          <w:lang w:val="vi-VN"/>
        </w:rPr>
      </w:pPr>
      <w:proofErr w:type="spellStart"/>
      <w:r w:rsidRPr="003764C0">
        <w:rPr>
          <w:rFonts w:ascii="Arial" w:hAnsi="Arial" w:cs="Arial"/>
          <w:sz w:val="20"/>
          <w:szCs w:val="20"/>
          <w:lang w:val="vi-VN"/>
        </w:rPr>
        <w:t>Bảo</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lãnh</w:t>
      </w:r>
      <w:proofErr w:type="spellEnd"/>
    </w:p>
    <w:p w14:paraId="6B419823" w14:textId="77777777" w:rsidR="0008481A" w:rsidRPr="003764C0" w:rsidRDefault="0008481A" w:rsidP="0008481A">
      <w:pPr>
        <w:pStyle w:val="ListParagraph"/>
        <w:numPr>
          <w:ilvl w:val="1"/>
          <w:numId w:val="35"/>
        </w:numPr>
        <w:jc w:val="both"/>
        <w:rPr>
          <w:rFonts w:ascii="Arial" w:hAnsi="Arial" w:cs="Arial"/>
          <w:sz w:val="20"/>
          <w:szCs w:val="20"/>
          <w:lang w:val="vi-VN"/>
        </w:rPr>
      </w:pPr>
      <w:r w:rsidRPr="003764C0">
        <w:rPr>
          <w:rFonts w:ascii="Arial" w:hAnsi="Arial" w:cs="Arial"/>
          <w:sz w:val="20"/>
          <w:szCs w:val="20"/>
          <w:lang w:val="vi-VN"/>
        </w:rPr>
        <w:t xml:space="preserve">Thư </w:t>
      </w:r>
      <w:proofErr w:type="spellStart"/>
      <w:r w:rsidRPr="003764C0">
        <w:rPr>
          <w:rFonts w:ascii="Arial" w:hAnsi="Arial" w:cs="Arial"/>
          <w:sz w:val="20"/>
          <w:szCs w:val="20"/>
          <w:lang w:val="vi-VN"/>
        </w:rPr>
        <w:t>tín</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dụng</w:t>
      </w:r>
      <w:proofErr w:type="spellEnd"/>
    </w:p>
    <w:p w14:paraId="024E88AA" w14:textId="3443A47D" w:rsidR="006B6819" w:rsidRPr="003764C0" w:rsidRDefault="0008481A" w:rsidP="006B6819">
      <w:pPr>
        <w:pStyle w:val="ListParagraph"/>
        <w:numPr>
          <w:ilvl w:val="0"/>
          <w:numId w:val="35"/>
        </w:numPr>
        <w:spacing w:after="0"/>
        <w:jc w:val="both"/>
        <w:rPr>
          <w:rFonts w:ascii="Arial" w:hAnsi="Arial" w:cs="Arial"/>
          <w:sz w:val="20"/>
          <w:szCs w:val="20"/>
          <w:lang w:val="vi-VN"/>
        </w:rPr>
      </w:pPr>
      <w:proofErr w:type="spellStart"/>
      <w:r w:rsidRPr="003764C0">
        <w:rPr>
          <w:rFonts w:ascii="Arial" w:hAnsi="Arial" w:cs="Arial"/>
          <w:sz w:val="20"/>
          <w:szCs w:val="20"/>
          <w:lang w:val="vi-VN"/>
        </w:rPr>
        <w:t>Hoạt</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động</w:t>
      </w:r>
      <w:proofErr w:type="spellEnd"/>
      <w:r w:rsidRPr="003764C0">
        <w:rPr>
          <w:rFonts w:ascii="Arial" w:hAnsi="Arial" w:cs="Arial"/>
          <w:sz w:val="20"/>
          <w:szCs w:val="20"/>
          <w:lang w:val="vi-VN"/>
        </w:rPr>
        <w:t xml:space="preserve"> </w:t>
      </w:r>
      <w:proofErr w:type="spellStart"/>
      <w:r w:rsidRPr="003764C0">
        <w:rPr>
          <w:rFonts w:ascii="Arial" w:hAnsi="Arial" w:cs="Arial"/>
          <w:sz w:val="20"/>
          <w:szCs w:val="20"/>
          <w:lang w:val="vi-VN"/>
        </w:rPr>
        <w:t>kế</w:t>
      </w:r>
      <w:proofErr w:type="spellEnd"/>
      <w:r w:rsidRPr="003764C0">
        <w:rPr>
          <w:rFonts w:ascii="Arial" w:hAnsi="Arial" w:cs="Arial"/>
          <w:sz w:val="20"/>
          <w:szCs w:val="20"/>
          <w:lang w:val="vi-VN"/>
        </w:rPr>
        <w:t xml:space="preserve"> toán</w:t>
      </w:r>
    </w:p>
    <w:p w14:paraId="3D74C4F9" w14:textId="17045B0E" w:rsidR="0008481A" w:rsidRPr="003764C0" w:rsidRDefault="0008481A" w:rsidP="006B6819">
      <w:pPr>
        <w:spacing w:before="120"/>
        <w:ind w:left="720"/>
        <w:jc w:val="both"/>
        <w:rPr>
          <w:rFonts w:ascii="Arial" w:hAnsi="Arial" w:cs="Arial"/>
          <w:lang w:val="vi-VN"/>
        </w:rPr>
      </w:pPr>
      <w:r w:rsidRPr="003764C0">
        <w:rPr>
          <w:rFonts w:ascii="Arial" w:hAnsi="Arial" w:cs="Arial"/>
          <w:lang w:val="vi-VN"/>
        </w:rPr>
        <w:t xml:space="preserve">Trong </w:t>
      </w:r>
      <w:proofErr w:type="spellStart"/>
      <w:r w:rsidRPr="003764C0">
        <w:rPr>
          <w:rFonts w:ascii="Arial" w:hAnsi="Arial" w:cs="Arial"/>
          <w:lang w:val="vi-VN"/>
        </w:rPr>
        <w:t>quá</w:t>
      </w:r>
      <w:proofErr w:type="spellEnd"/>
      <w:r w:rsidRPr="003764C0">
        <w:rPr>
          <w:rFonts w:ascii="Arial" w:hAnsi="Arial" w:cs="Arial"/>
          <w:lang w:val="vi-VN"/>
        </w:rPr>
        <w:t xml:space="preserve">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đánh</w:t>
      </w:r>
      <w:proofErr w:type="spellEnd"/>
      <w:r w:rsidRPr="003764C0">
        <w:rPr>
          <w:rFonts w:ascii="Arial" w:hAnsi="Arial" w:cs="Arial"/>
          <w:lang w:val="vi-VN"/>
        </w:rPr>
        <w:t xml:space="preserve"> </w:t>
      </w:r>
      <w:proofErr w:type="spellStart"/>
      <w:r w:rsidRPr="003764C0">
        <w:rPr>
          <w:rFonts w:ascii="Arial" w:hAnsi="Arial" w:cs="Arial"/>
          <w:lang w:val="vi-VN"/>
        </w:rPr>
        <w:t>giá</w:t>
      </w:r>
      <w:proofErr w:type="spellEnd"/>
      <w:r w:rsidRPr="003764C0">
        <w:rPr>
          <w:rFonts w:ascii="Arial" w:hAnsi="Arial" w:cs="Arial"/>
          <w:lang w:val="vi-VN"/>
        </w:rPr>
        <w:t xml:space="preserve">, </w:t>
      </w:r>
      <w:proofErr w:type="spellStart"/>
      <w:r w:rsidRPr="003764C0">
        <w:rPr>
          <w:rFonts w:ascii="Arial" w:hAnsi="Arial" w:cs="Arial"/>
          <w:lang w:val="vi-VN"/>
        </w:rPr>
        <w:t>Đoàn</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chúng</w:t>
      </w:r>
      <w:proofErr w:type="spellEnd"/>
      <w:r w:rsidRPr="003764C0">
        <w:rPr>
          <w:rFonts w:ascii="Arial" w:hAnsi="Arial" w:cs="Arial"/>
          <w:lang w:val="vi-VN"/>
        </w:rPr>
        <w:t xml:space="preserve"> tôi không </w:t>
      </w:r>
      <w:proofErr w:type="spellStart"/>
      <w:r w:rsidRPr="003764C0">
        <w:rPr>
          <w:rFonts w:ascii="Arial" w:hAnsi="Arial" w:cs="Arial"/>
          <w:lang w:val="vi-VN"/>
        </w:rPr>
        <w:t>phát</w:t>
      </w:r>
      <w:proofErr w:type="spellEnd"/>
      <w:r w:rsidRPr="003764C0">
        <w:rPr>
          <w:rFonts w:ascii="Arial" w:hAnsi="Arial" w:cs="Arial"/>
          <w:lang w:val="vi-VN"/>
        </w:rPr>
        <w:t xml:space="preserve"> </w:t>
      </w:r>
      <w:proofErr w:type="spellStart"/>
      <w:r w:rsidRPr="003764C0">
        <w:rPr>
          <w:rFonts w:ascii="Arial" w:hAnsi="Arial" w:cs="Arial"/>
          <w:lang w:val="vi-VN"/>
        </w:rPr>
        <w:t>hiện</w:t>
      </w:r>
      <w:proofErr w:type="spellEnd"/>
      <w:r w:rsidRPr="003764C0">
        <w:rPr>
          <w:rFonts w:ascii="Arial" w:hAnsi="Arial" w:cs="Arial"/>
          <w:lang w:val="vi-VN"/>
        </w:rPr>
        <w:t xml:space="preserve"> </w:t>
      </w:r>
      <w:proofErr w:type="spellStart"/>
      <w:r w:rsidRPr="003764C0">
        <w:rPr>
          <w:rFonts w:ascii="Arial" w:hAnsi="Arial" w:cs="Arial"/>
          <w:lang w:val="vi-VN"/>
        </w:rPr>
        <w:t>vấn</w:t>
      </w:r>
      <w:proofErr w:type="spellEnd"/>
      <w:r w:rsidRPr="003764C0">
        <w:rPr>
          <w:rFonts w:ascii="Arial" w:hAnsi="Arial" w:cs="Arial"/>
          <w:lang w:val="vi-VN"/>
        </w:rPr>
        <w:t xml:space="preserve"> </w:t>
      </w:r>
      <w:proofErr w:type="spellStart"/>
      <w:r w:rsidRPr="003764C0">
        <w:rPr>
          <w:rFonts w:ascii="Arial" w:hAnsi="Arial" w:cs="Arial"/>
          <w:lang w:val="vi-VN"/>
        </w:rPr>
        <w:t>đề</w:t>
      </w:r>
      <w:proofErr w:type="spellEnd"/>
      <w:r w:rsidRPr="003764C0">
        <w:rPr>
          <w:rFonts w:ascii="Arial" w:hAnsi="Arial" w:cs="Arial"/>
          <w:lang w:val="vi-VN"/>
        </w:rPr>
        <w:t xml:space="preserve"> </w:t>
      </w:r>
      <w:proofErr w:type="spellStart"/>
      <w:r w:rsidRPr="003764C0">
        <w:rPr>
          <w:rFonts w:ascii="Arial" w:hAnsi="Arial" w:cs="Arial"/>
          <w:lang w:val="vi-VN"/>
        </w:rPr>
        <w:t>trọng</w:t>
      </w:r>
      <w:proofErr w:type="spellEnd"/>
      <w:r w:rsidRPr="003764C0">
        <w:rPr>
          <w:rFonts w:ascii="Arial" w:hAnsi="Arial" w:cs="Arial"/>
          <w:lang w:val="vi-VN"/>
        </w:rPr>
        <w:t xml:space="preserve"> </w:t>
      </w:r>
      <w:proofErr w:type="spellStart"/>
      <w:r w:rsidRPr="003764C0">
        <w:rPr>
          <w:rFonts w:ascii="Arial" w:hAnsi="Arial" w:cs="Arial"/>
          <w:lang w:val="vi-VN"/>
        </w:rPr>
        <w:t>yếu</w:t>
      </w:r>
      <w:proofErr w:type="spellEnd"/>
      <w:r w:rsidRPr="003764C0">
        <w:rPr>
          <w:rFonts w:ascii="Arial" w:hAnsi="Arial" w:cs="Arial"/>
          <w:lang w:val="vi-VN"/>
        </w:rPr>
        <w:t xml:space="preserve"> liên quan </w:t>
      </w:r>
      <w:proofErr w:type="spellStart"/>
      <w:r w:rsidRPr="003764C0">
        <w:rPr>
          <w:rFonts w:ascii="Arial" w:hAnsi="Arial" w:cs="Arial"/>
          <w:lang w:val="vi-VN"/>
        </w:rPr>
        <w:t>đến</w:t>
      </w:r>
      <w:proofErr w:type="spellEnd"/>
      <w:r w:rsidRPr="003764C0">
        <w:rPr>
          <w:rFonts w:ascii="Arial" w:hAnsi="Arial" w:cs="Arial"/>
          <w:lang w:val="vi-VN"/>
        </w:rPr>
        <w:t xml:space="preserve"> </w:t>
      </w:r>
      <w:proofErr w:type="spellStart"/>
      <w:r w:rsidRPr="003764C0">
        <w:rPr>
          <w:rFonts w:ascii="Arial" w:hAnsi="Arial" w:cs="Arial"/>
          <w:lang w:val="vi-VN"/>
        </w:rPr>
        <w:t>hoạt</w:t>
      </w:r>
      <w:proofErr w:type="spellEnd"/>
      <w:r w:rsidRPr="003764C0">
        <w:rPr>
          <w:rFonts w:ascii="Arial" w:hAnsi="Arial" w:cs="Arial"/>
          <w:lang w:val="vi-VN"/>
        </w:rPr>
        <w:t xml:space="preserve"> </w:t>
      </w:r>
      <w:proofErr w:type="spellStart"/>
      <w:r w:rsidRPr="003764C0">
        <w:rPr>
          <w:rFonts w:ascii="Arial" w:hAnsi="Arial" w:cs="Arial"/>
          <w:lang w:val="vi-VN"/>
        </w:rPr>
        <w:t>động</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w:t>
      </w:r>
      <w:proofErr w:type="spellStart"/>
      <w:r w:rsidRPr="003764C0">
        <w:rPr>
          <w:rFonts w:ascii="Arial" w:hAnsi="Arial" w:cs="Arial"/>
          <w:lang w:val="vi-VN"/>
        </w:rPr>
        <w:t>soát</w:t>
      </w:r>
      <w:proofErr w:type="spellEnd"/>
      <w:r w:rsidRPr="003764C0">
        <w:rPr>
          <w:rFonts w:ascii="Arial" w:hAnsi="Arial" w:cs="Arial"/>
          <w:lang w:val="vi-VN"/>
        </w:rPr>
        <w:t xml:space="preserve"> </w:t>
      </w:r>
      <w:proofErr w:type="spellStart"/>
      <w:r w:rsidRPr="003764C0">
        <w:rPr>
          <w:rFonts w:ascii="Arial" w:hAnsi="Arial" w:cs="Arial"/>
          <w:lang w:val="vi-VN"/>
        </w:rPr>
        <w:t>nội</w:t>
      </w:r>
      <w:proofErr w:type="spellEnd"/>
      <w:r w:rsidRPr="003764C0">
        <w:rPr>
          <w:rFonts w:ascii="Arial" w:hAnsi="Arial" w:cs="Arial"/>
          <w:lang w:val="vi-VN"/>
        </w:rPr>
        <w:t xml:space="preserve"> </w:t>
      </w:r>
      <w:proofErr w:type="spellStart"/>
      <w:r w:rsidRPr="003764C0">
        <w:rPr>
          <w:rFonts w:ascii="Arial" w:hAnsi="Arial" w:cs="Arial"/>
          <w:lang w:val="vi-VN"/>
        </w:rPr>
        <w:t>bộ</w:t>
      </w:r>
      <w:proofErr w:type="spellEnd"/>
      <w:r w:rsidRPr="003764C0">
        <w:rPr>
          <w:rFonts w:ascii="Arial" w:hAnsi="Arial" w:cs="Arial"/>
          <w:lang w:val="vi-VN"/>
        </w:rPr>
        <w:t xml:space="preserve">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w:t>
      </w:r>
    </w:p>
    <w:p w14:paraId="4175798C" w14:textId="0312BC90" w:rsidR="0008481A" w:rsidRPr="003764C0" w:rsidDel="002C66DF" w:rsidRDefault="0008481A" w:rsidP="0008481A">
      <w:pPr>
        <w:ind w:left="720"/>
        <w:jc w:val="both"/>
        <w:rPr>
          <w:del w:id="130" w:author="Trung Van Do" w:date="2023-01-05T20:52:00Z"/>
          <w:rFonts w:ascii="Arial" w:hAnsi="Arial" w:cs="Arial"/>
          <w:lang w:val="vi-VN"/>
        </w:rPr>
      </w:pPr>
    </w:p>
    <w:p w14:paraId="08FFBE28" w14:textId="00D88E79" w:rsidR="0008481A" w:rsidRPr="003764C0" w:rsidDel="002C66DF" w:rsidRDefault="0008481A" w:rsidP="0008481A">
      <w:pPr>
        <w:ind w:left="720"/>
        <w:jc w:val="both"/>
        <w:rPr>
          <w:del w:id="131" w:author="Trung Van Do" w:date="2023-01-05T20:52:00Z"/>
          <w:rFonts w:ascii="Arial" w:hAnsi="Arial" w:cs="Arial"/>
          <w:b/>
          <w:lang w:val="vi-VN"/>
        </w:rPr>
      </w:pPr>
    </w:p>
    <w:p w14:paraId="2BEF6D42" w14:textId="3AA70407" w:rsidR="00F5334D" w:rsidRPr="003764C0" w:rsidRDefault="00F5334D">
      <w:pPr>
        <w:overflowPunct/>
        <w:autoSpaceDE/>
        <w:autoSpaceDN/>
        <w:adjustRightInd/>
        <w:textAlignment w:val="auto"/>
        <w:rPr>
          <w:rFonts w:ascii="Arial" w:eastAsia="Calibri" w:hAnsi="Arial" w:cs="Arial"/>
          <w:b/>
          <w:lang w:val="vi-VN"/>
        </w:rPr>
      </w:pPr>
      <w:del w:id="132" w:author="Trung Van Do" w:date="2023-01-05T20:52:00Z">
        <w:r w:rsidRPr="003764C0" w:rsidDel="002C66DF">
          <w:rPr>
            <w:rFonts w:ascii="Arial" w:hAnsi="Arial" w:cs="Arial"/>
            <w:b/>
            <w:lang w:val="vi-VN"/>
          </w:rPr>
          <w:br w:type="page"/>
        </w:r>
      </w:del>
    </w:p>
    <w:p w14:paraId="1AB24D1E" w14:textId="05DDE038" w:rsidR="00D9523C" w:rsidRPr="003764C0" w:rsidRDefault="00D9523C" w:rsidP="006B6819">
      <w:pPr>
        <w:pStyle w:val="ListParagraph"/>
        <w:numPr>
          <w:ilvl w:val="0"/>
          <w:numId w:val="27"/>
        </w:numPr>
        <w:tabs>
          <w:tab w:val="left" w:pos="720"/>
          <w:tab w:val="left" w:pos="810"/>
          <w:tab w:val="left" w:pos="990"/>
        </w:tabs>
        <w:ind w:hanging="1170"/>
        <w:jc w:val="both"/>
        <w:rPr>
          <w:rFonts w:ascii="Arial" w:hAnsi="Arial" w:cs="Arial"/>
          <w:b/>
          <w:sz w:val="20"/>
          <w:szCs w:val="20"/>
          <w:lang w:val="vi-VN"/>
        </w:rPr>
      </w:pPr>
      <w:proofErr w:type="spellStart"/>
      <w:r w:rsidRPr="003764C0">
        <w:rPr>
          <w:rFonts w:ascii="Arial" w:hAnsi="Arial" w:cs="Arial"/>
          <w:b/>
          <w:sz w:val="20"/>
          <w:szCs w:val="20"/>
          <w:lang w:val="vi-VN"/>
        </w:rPr>
        <w:t>Các</w:t>
      </w:r>
      <w:proofErr w:type="spellEnd"/>
      <w:r w:rsidRPr="003764C0">
        <w:rPr>
          <w:rFonts w:ascii="Arial" w:hAnsi="Arial" w:cs="Arial"/>
          <w:b/>
          <w:sz w:val="20"/>
          <w:szCs w:val="20"/>
          <w:lang w:val="vi-VN"/>
        </w:rPr>
        <w:t xml:space="preserve"> </w:t>
      </w:r>
      <w:proofErr w:type="spellStart"/>
      <w:r w:rsidRPr="003764C0">
        <w:rPr>
          <w:rFonts w:ascii="Arial" w:hAnsi="Arial" w:cs="Arial"/>
          <w:b/>
          <w:sz w:val="20"/>
          <w:szCs w:val="20"/>
          <w:lang w:val="vi-VN"/>
        </w:rPr>
        <w:t>vấn</w:t>
      </w:r>
      <w:proofErr w:type="spellEnd"/>
      <w:r w:rsidRPr="003764C0">
        <w:rPr>
          <w:rFonts w:ascii="Arial" w:hAnsi="Arial" w:cs="Arial"/>
          <w:b/>
          <w:sz w:val="20"/>
          <w:szCs w:val="20"/>
          <w:lang w:val="vi-VN"/>
        </w:rPr>
        <w:t xml:space="preserve"> </w:t>
      </w:r>
      <w:proofErr w:type="spellStart"/>
      <w:r w:rsidRPr="003764C0">
        <w:rPr>
          <w:rFonts w:ascii="Arial" w:hAnsi="Arial" w:cs="Arial"/>
          <w:b/>
          <w:sz w:val="20"/>
          <w:szCs w:val="20"/>
          <w:lang w:val="vi-VN"/>
        </w:rPr>
        <w:t>đề</w:t>
      </w:r>
      <w:proofErr w:type="spellEnd"/>
      <w:r w:rsidRPr="003764C0">
        <w:rPr>
          <w:rFonts w:ascii="Arial" w:hAnsi="Arial" w:cs="Arial"/>
          <w:b/>
          <w:sz w:val="20"/>
          <w:szCs w:val="20"/>
          <w:lang w:val="vi-VN"/>
        </w:rPr>
        <w:t xml:space="preserve"> </w:t>
      </w:r>
      <w:proofErr w:type="spellStart"/>
      <w:r w:rsidRPr="003764C0">
        <w:rPr>
          <w:rFonts w:ascii="Arial" w:hAnsi="Arial" w:cs="Arial"/>
          <w:b/>
          <w:sz w:val="20"/>
          <w:szCs w:val="20"/>
          <w:lang w:val="vi-VN"/>
        </w:rPr>
        <w:t>khác</w:t>
      </w:r>
      <w:proofErr w:type="spellEnd"/>
    </w:p>
    <w:p w14:paraId="454537E3" w14:textId="5D00C168" w:rsidR="00D9523C" w:rsidRPr="003764C0" w:rsidDel="002C66DF" w:rsidRDefault="00D9523C">
      <w:pPr>
        <w:jc w:val="both"/>
        <w:rPr>
          <w:del w:id="133" w:author="Trung Van Do" w:date="2023-01-05T20:53:00Z"/>
          <w:rFonts w:ascii="Arial" w:hAnsi="Arial" w:cs="Arial"/>
          <w:lang w:val="vi-VN"/>
        </w:rPr>
      </w:pPr>
    </w:p>
    <w:p w14:paraId="0B7DDDF4" w14:textId="5B831A17" w:rsidR="00D9523C" w:rsidRPr="003764C0" w:rsidRDefault="00F946EA">
      <w:pPr>
        <w:ind w:left="720"/>
        <w:jc w:val="both"/>
        <w:rPr>
          <w:rFonts w:ascii="Arial" w:hAnsi="Arial" w:cs="Arial"/>
          <w:lang w:val="vi-VN"/>
        </w:rPr>
      </w:pPr>
      <w:proofErr w:type="spellStart"/>
      <w:r w:rsidRPr="003764C0">
        <w:rPr>
          <w:rFonts w:ascii="Arial" w:hAnsi="Arial" w:cs="Arial"/>
          <w:lang w:val="vi-VN"/>
        </w:rPr>
        <w:t>Để</w:t>
      </w:r>
      <w:proofErr w:type="spellEnd"/>
      <w:r w:rsidRPr="003764C0">
        <w:rPr>
          <w:rFonts w:ascii="Arial" w:hAnsi="Arial" w:cs="Arial"/>
          <w:lang w:val="vi-VN"/>
        </w:rPr>
        <w:t xml:space="preserve"> </w:t>
      </w:r>
      <w:proofErr w:type="spellStart"/>
      <w:r w:rsidRPr="003764C0">
        <w:rPr>
          <w:rFonts w:ascii="Arial" w:hAnsi="Arial" w:cs="Arial"/>
          <w:lang w:val="vi-VN"/>
        </w:rPr>
        <w:t>phục</w:t>
      </w:r>
      <w:proofErr w:type="spellEnd"/>
      <w:r w:rsidRPr="003764C0">
        <w:rPr>
          <w:rFonts w:ascii="Arial" w:hAnsi="Arial" w:cs="Arial"/>
          <w:lang w:val="vi-VN"/>
        </w:rPr>
        <w:t xml:space="preserve"> </w:t>
      </w:r>
      <w:proofErr w:type="spellStart"/>
      <w:r w:rsidRPr="003764C0">
        <w:rPr>
          <w:rFonts w:ascii="Arial" w:hAnsi="Arial" w:cs="Arial"/>
          <w:lang w:val="vi-VN"/>
        </w:rPr>
        <w:t>vụ</w:t>
      </w:r>
      <w:proofErr w:type="spellEnd"/>
      <w:r w:rsidRPr="003764C0">
        <w:rPr>
          <w:rFonts w:ascii="Arial" w:hAnsi="Arial" w:cs="Arial"/>
          <w:lang w:val="vi-VN"/>
        </w:rPr>
        <w:t xml:space="preserve"> cho </w:t>
      </w:r>
      <w:proofErr w:type="spellStart"/>
      <w:r w:rsidRPr="003764C0">
        <w:rPr>
          <w:rFonts w:ascii="Arial" w:hAnsi="Arial" w:cs="Arial"/>
          <w:lang w:val="vi-VN"/>
        </w:rPr>
        <w:t>quá</w:t>
      </w:r>
      <w:proofErr w:type="spellEnd"/>
      <w:r w:rsidRPr="003764C0">
        <w:rPr>
          <w:rFonts w:ascii="Arial" w:hAnsi="Arial" w:cs="Arial"/>
          <w:lang w:val="vi-VN"/>
        </w:rPr>
        <w:t xml:space="preserve"> </w:t>
      </w:r>
      <w:proofErr w:type="spellStart"/>
      <w:r w:rsidRPr="003764C0">
        <w:rPr>
          <w:rFonts w:ascii="Arial" w:hAnsi="Arial" w:cs="Arial"/>
          <w:lang w:val="vi-VN"/>
        </w:rPr>
        <w:t>trình</w:t>
      </w:r>
      <w:proofErr w:type="spellEnd"/>
      <w:r w:rsidRPr="003764C0">
        <w:rPr>
          <w:rFonts w:ascii="Arial" w:hAnsi="Arial" w:cs="Arial"/>
          <w:lang w:val="vi-VN"/>
        </w:rPr>
        <w:t xml:space="preserve"> </w:t>
      </w:r>
      <w:proofErr w:type="spellStart"/>
      <w:r w:rsidRPr="003764C0">
        <w:rPr>
          <w:rFonts w:ascii="Arial" w:hAnsi="Arial" w:cs="Arial"/>
          <w:lang w:val="vi-VN"/>
        </w:rPr>
        <w:t>lập</w:t>
      </w:r>
      <w:proofErr w:type="spellEnd"/>
      <w:r w:rsidRPr="003764C0">
        <w:rPr>
          <w:rFonts w:ascii="Arial" w:hAnsi="Arial" w:cs="Arial"/>
          <w:lang w:val="vi-VN"/>
        </w:rPr>
        <w:t xml:space="preserve"> </w:t>
      </w:r>
      <w:proofErr w:type="spellStart"/>
      <w:r w:rsidRPr="003764C0">
        <w:rPr>
          <w:rFonts w:ascii="Arial" w:hAnsi="Arial" w:cs="Arial"/>
          <w:lang w:val="vi-VN"/>
        </w:rPr>
        <w:t>báo</w:t>
      </w:r>
      <w:proofErr w:type="spellEnd"/>
      <w:r w:rsidRPr="003764C0">
        <w:rPr>
          <w:rFonts w:ascii="Arial" w:hAnsi="Arial" w:cs="Arial"/>
          <w:lang w:val="vi-VN"/>
        </w:rPr>
        <w:t xml:space="preserve"> </w:t>
      </w:r>
      <w:proofErr w:type="spellStart"/>
      <w:r w:rsidRPr="003764C0">
        <w:rPr>
          <w:rFonts w:ascii="Arial" w:hAnsi="Arial" w:cs="Arial"/>
          <w:lang w:val="vi-VN"/>
        </w:rPr>
        <w:t>cáo</w:t>
      </w:r>
      <w:proofErr w:type="spellEnd"/>
      <w:r w:rsidRPr="003764C0">
        <w:rPr>
          <w:rFonts w:ascii="Arial" w:hAnsi="Arial" w:cs="Arial"/>
          <w:lang w:val="vi-VN"/>
        </w:rPr>
        <w:t xml:space="preserve"> </w:t>
      </w:r>
      <w:proofErr w:type="spellStart"/>
      <w:r w:rsidRPr="003764C0">
        <w:rPr>
          <w:rFonts w:ascii="Arial" w:hAnsi="Arial" w:cs="Arial"/>
          <w:lang w:val="vi-VN"/>
        </w:rPr>
        <w:t>tài</w:t>
      </w:r>
      <w:proofErr w:type="spellEnd"/>
      <w:r w:rsidRPr="003764C0">
        <w:rPr>
          <w:rFonts w:ascii="Arial" w:hAnsi="Arial" w:cs="Arial"/>
          <w:lang w:val="vi-VN"/>
        </w:rPr>
        <w:t xml:space="preserve"> </w:t>
      </w:r>
      <w:proofErr w:type="spellStart"/>
      <w:r w:rsidRPr="003764C0">
        <w:rPr>
          <w:rFonts w:ascii="Arial" w:hAnsi="Arial" w:cs="Arial"/>
          <w:lang w:val="vi-VN"/>
        </w:rPr>
        <w:t>chính</w:t>
      </w:r>
      <w:proofErr w:type="spellEnd"/>
      <w:r w:rsidRPr="003764C0">
        <w:rPr>
          <w:rFonts w:ascii="Arial" w:hAnsi="Arial" w:cs="Arial"/>
          <w:lang w:val="vi-VN"/>
        </w:rPr>
        <w:t xml:space="preserve"> cho năm </w:t>
      </w:r>
      <w:proofErr w:type="spellStart"/>
      <w:r w:rsidRPr="003764C0">
        <w:rPr>
          <w:rFonts w:ascii="Arial" w:hAnsi="Arial" w:cs="Arial"/>
          <w:lang w:val="vi-VN"/>
        </w:rPr>
        <w:t>tài</w:t>
      </w:r>
      <w:proofErr w:type="spellEnd"/>
      <w:r w:rsidRPr="003764C0">
        <w:rPr>
          <w:rFonts w:ascii="Arial" w:hAnsi="Arial" w:cs="Arial"/>
          <w:lang w:val="vi-VN"/>
        </w:rPr>
        <w:t xml:space="preserve"> </w:t>
      </w:r>
      <w:proofErr w:type="spellStart"/>
      <w:r w:rsidRPr="003764C0">
        <w:rPr>
          <w:rFonts w:ascii="Arial" w:hAnsi="Arial" w:cs="Arial"/>
          <w:lang w:val="vi-VN"/>
        </w:rPr>
        <w:t>chính</w:t>
      </w:r>
      <w:proofErr w:type="spellEnd"/>
      <w:r w:rsidRPr="003764C0">
        <w:rPr>
          <w:rFonts w:ascii="Arial" w:hAnsi="Arial" w:cs="Arial"/>
          <w:lang w:val="vi-VN"/>
        </w:rPr>
        <w:t xml:space="preserve"> 2022 </w:t>
      </w:r>
      <w:proofErr w:type="spellStart"/>
      <w:r w:rsidRPr="003764C0">
        <w:rPr>
          <w:rFonts w:ascii="Arial" w:hAnsi="Arial" w:cs="Arial"/>
          <w:lang w:val="vi-VN"/>
        </w:rPr>
        <w:t>của</w:t>
      </w:r>
      <w:proofErr w:type="spellEnd"/>
      <w:r w:rsidR="00D9523C" w:rsidRPr="003764C0">
        <w:rPr>
          <w:rFonts w:ascii="Arial" w:hAnsi="Arial" w:cs="Arial"/>
          <w:lang w:val="vi-VN"/>
        </w:rPr>
        <w:t xml:space="preserve"> Ngân </w:t>
      </w:r>
      <w:proofErr w:type="spellStart"/>
      <w:r w:rsidR="00D9523C" w:rsidRPr="003764C0">
        <w:rPr>
          <w:rFonts w:ascii="Arial" w:hAnsi="Arial" w:cs="Arial"/>
          <w:lang w:val="vi-VN"/>
        </w:rPr>
        <w:t>hàng</w:t>
      </w:r>
      <w:proofErr w:type="spellEnd"/>
      <w:r w:rsidR="00D9523C" w:rsidRPr="003764C0">
        <w:rPr>
          <w:rFonts w:ascii="Arial" w:hAnsi="Arial" w:cs="Arial"/>
          <w:lang w:val="vi-VN"/>
        </w:rPr>
        <w:t xml:space="preserve"> TMCP </w:t>
      </w:r>
      <w:proofErr w:type="spellStart"/>
      <w:r w:rsidR="00D9523C" w:rsidRPr="003764C0">
        <w:rPr>
          <w:rFonts w:ascii="Arial" w:hAnsi="Arial" w:cs="Arial"/>
          <w:lang w:val="vi-VN"/>
        </w:rPr>
        <w:t>Ngoại</w:t>
      </w:r>
      <w:proofErr w:type="spellEnd"/>
      <w:r w:rsidR="00D9523C" w:rsidRPr="003764C0">
        <w:rPr>
          <w:rFonts w:ascii="Arial" w:hAnsi="Arial" w:cs="Arial"/>
          <w:lang w:val="vi-VN"/>
        </w:rPr>
        <w:t xml:space="preserve"> thương Việt Nam, </w:t>
      </w:r>
      <w:proofErr w:type="spellStart"/>
      <w:r w:rsidRPr="003764C0">
        <w:rPr>
          <w:rFonts w:ascii="Arial" w:hAnsi="Arial" w:cs="Arial"/>
          <w:lang w:val="vi-VN"/>
        </w:rPr>
        <w:t>chúng</w:t>
      </w:r>
      <w:proofErr w:type="spellEnd"/>
      <w:r w:rsidRPr="003764C0">
        <w:rPr>
          <w:rFonts w:ascii="Arial" w:hAnsi="Arial" w:cs="Arial"/>
          <w:lang w:val="vi-VN"/>
        </w:rPr>
        <w:t xml:space="preserve"> tôi </w:t>
      </w:r>
      <w:proofErr w:type="spellStart"/>
      <w:r w:rsidR="00D9523C" w:rsidRPr="003764C0">
        <w:rPr>
          <w:rFonts w:ascii="Arial" w:hAnsi="Arial" w:cs="Arial"/>
          <w:lang w:val="vi-VN"/>
        </w:rPr>
        <w:t>có</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thể</w:t>
      </w:r>
      <w:proofErr w:type="spellEnd"/>
      <w:r w:rsidR="00D9523C" w:rsidRPr="003764C0">
        <w:rPr>
          <w:rFonts w:ascii="Arial" w:hAnsi="Arial" w:cs="Arial"/>
          <w:lang w:val="vi-VN"/>
        </w:rPr>
        <w:t xml:space="preserve"> </w:t>
      </w:r>
      <w:proofErr w:type="spellStart"/>
      <w:r w:rsidRPr="003764C0">
        <w:rPr>
          <w:rFonts w:ascii="Arial" w:hAnsi="Arial" w:cs="Arial"/>
          <w:lang w:val="vi-VN"/>
        </w:rPr>
        <w:t>sẽ</w:t>
      </w:r>
      <w:proofErr w:type="spellEnd"/>
      <w:r w:rsidRPr="003764C0">
        <w:rPr>
          <w:rFonts w:ascii="Arial" w:hAnsi="Arial" w:cs="Arial"/>
          <w:lang w:val="vi-VN"/>
        </w:rPr>
        <w:t xml:space="preserve"> </w:t>
      </w:r>
      <w:proofErr w:type="spellStart"/>
      <w:r w:rsidRPr="003764C0">
        <w:rPr>
          <w:rFonts w:ascii="Arial" w:hAnsi="Arial" w:cs="Arial"/>
          <w:lang w:val="vi-VN"/>
        </w:rPr>
        <w:t>cần</w:t>
      </w:r>
      <w:proofErr w:type="spellEnd"/>
      <w:r w:rsidRPr="003764C0">
        <w:rPr>
          <w:rFonts w:ascii="Arial" w:hAnsi="Arial" w:cs="Arial"/>
          <w:lang w:val="vi-VN"/>
        </w:rPr>
        <w:t xml:space="preserve"> </w:t>
      </w:r>
      <w:proofErr w:type="spellStart"/>
      <w:r w:rsidRPr="003764C0">
        <w:rPr>
          <w:rFonts w:ascii="Arial" w:hAnsi="Arial" w:cs="Arial"/>
          <w:lang w:val="vi-VN"/>
        </w:rPr>
        <w:t>được</w:t>
      </w:r>
      <w:proofErr w:type="spellEnd"/>
      <w:r w:rsidRPr="003764C0">
        <w:rPr>
          <w:rFonts w:ascii="Arial" w:hAnsi="Arial" w:cs="Arial"/>
          <w:lang w:val="vi-VN"/>
        </w:rPr>
        <w:t xml:space="preserve"> cung </w:t>
      </w:r>
      <w:proofErr w:type="spellStart"/>
      <w:r w:rsidRPr="003764C0">
        <w:rPr>
          <w:rFonts w:ascii="Arial" w:hAnsi="Arial" w:cs="Arial"/>
          <w:lang w:val="vi-VN"/>
        </w:rPr>
        <w:t>cấp</w:t>
      </w:r>
      <w:proofErr w:type="spellEnd"/>
      <w:r w:rsidRPr="003764C0">
        <w:rPr>
          <w:rFonts w:ascii="Arial" w:hAnsi="Arial" w:cs="Arial"/>
          <w:lang w:val="vi-VN"/>
        </w:rPr>
        <w:t xml:space="preserve"> thêm</w:t>
      </w:r>
      <w:r w:rsidR="00D9523C" w:rsidRPr="003764C0">
        <w:rPr>
          <w:rFonts w:ascii="Arial" w:hAnsi="Arial" w:cs="Arial"/>
          <w:lang w:val="vi-VN"/>
        </w:rPr>
        <w:t xml:space="preserve"> </w:t>
      </w:r>
      <w:proofErr w:type="spellStart"/>
      <w:r w:rsidR="00D9523C" w:rsidRPr="003764C0">
        <w:rPr>
          <w:rFonts w:ascii="Arial" w:hAnsi="Arial" w:cs="Arial"/>
          <w:lang w:val="vi-VN"/>
        </w:rPr>
        <w:t>một</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số</w:t>
      </w:r>
      <w:proofErr w:type="spellEnd"/>
      <w:r w:rsidR="00D9523C" w:rsidRPr="003764C0">
        <w:rPr>
          <w:rFonts w:ascii="Arial" w:hAnsi="Arial" w:cs="Arial"/>
          <w:lang w:val="vi-VN"/>
        </w:rPr>
        <w:t xml:space="preserve"> thông tin </w:t>
      </w:r>
      <w:proofErr w:type="spellStart"/>
      <w:r w:rsidR="00D9523C" w:rsidRPr="003764C0">
        <w:rPr>
          <w:rFonts w:ascii="Arial" w:hAnsi="Arial" w:cs="Arial"/>
          <w:lang w:val="vi-VN"/>
        </w:rPr>
        <w:t>và</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tài</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liệu</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phát</w:t>
      </w:r>
      <w:proofErr w:type="spellEnd"/>
      <w:r w:rsidR="00D9523C" w:rsidRPr="003764C0">
        <w:rPr>
          <w:rFonts w:ascii="Arial" w:hAnsi="Arial" w:cs="Arial"/>
          <w:lang w:val="vi-VN"/>
        </w:rPr>
        <w:t xml:space="preserve"> sinh </w:t>
      </w:r>
      <w:proofErr w:type="spellStart"/>
      <w:r w:rsidRPr="003764C0">
        <w:rPr>
          <w:rFonts w:ascii="Arial" w:hAnsi="Arial" w:cs="Arial"/>
          <w:lang w:val="vi-VN"/>
        </w:rPr>
        <w:t>từ</w:t>
      </w:r>
      <w:proofErr w:type="spellEnd"/>
      <w:r w:rsidR="00D9523C" w:rsidRPr="003764C0">
        <w:rPr>
          <w:rFonts w:ascii="Arial" w:hAnsi="Arial" w:cs="Arial"/>
          <w:lang w:val="vi-VN"/>
        </w:rPr>
        <w:t xml:space="preserve"> Chi </w:t>
      </w:r>
      <w:proofErr w:type="spellStart"/>
      <w:r w:rsidR="00D9523C" w:rsidRPr="003764C0">
        <w:rPr>
          <w:rFonts w:ascii="Arial" w:hAnsi="Arial" w:cs="Arial"/>
          <w:lang w:val="vi-VN"/>
        </w:rPr>
        <w:t>nhánh</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đoàn</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kiểm</w:t>
      </w:r>
      <w:proofErr w:type="spellEnd"/>
      <w:r w:rsidR="00D9523C" w:rsidRPr="003764C0">
        <w:rPr>
          <w:rFonts w:ascii="Arial" w:hAnsi="Arial" w:cs="Arial"/>
          <w:lang w:val="vi-VN"/>
        </w:rPr>
        <w:t xml:space="preserve"> toán </w:t>
      </w:r>
      <w:proofErr w:type="spellStart"/>
      <w:r w:rsidR="00D9523C" w:rsidRPr="003764C0">
        <w:rPr>
          <w:rFonts w:ascii="Arial" w:hAnsi="Arial" w:cs="Arial"/>
          <w:lang w:val="vi-VN"/>
        </w:rPr>
        <w:t>rất</w:t>
      </w:r>
      <w:proofErr w:type="spellEnd"/>
      <w:r w:rsidR="00D9523C" w:rsidRPr="003764C0">
        <w:rPr>
          <w:rFonts w:ascii="Arial" w:hAnsi="Arial" w:cs="Arial"/>
          <w:lang w:val="vi-VN"/>
        </w:rPr>
        <w:t xml:space="preserve"> mong </w:t>
      </w:r>
      <w:proofErr w:type="spellStart"/>
      <w:r w:rsidR="00D9523C" w:rsidRPr="003764C0">
        <w:rPr>
          <w:rFonts w:ascii="Arial" w:hAnsi="Arial" w:cs="Arial"/>
          <w:lang w:val="vi-VN"/>
        </w:rPr>
        <w:t>sẽ</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tiếp</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tục</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nhận</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được</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sự</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hợp</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tác</w:t>
      </w:r>
      <w:proofErr w:type="spellEnd"/>
      <w:r w:rsidR="00D9523C" w:rsidRPr="003764C0">
        <w:rPr>
          <w:rFonts w:ascii="Arial" w:hAnsi="Arial" w:cs="Arial"/>
          <w:lang w:val="vi-VN"/>
        </w:rPr>
        <w:t xml:space="preserve"> </w:t>
      </w:r>
      <w:proofErr w:type="spellStart"/>
      <w:r w:rsidR="00D9523C" w:rsidRPr="003764C0">
        <w:rPr>
          <w:rFonts w:ascii="Arial" w:hAnsi="Arial" w:cs="Arial"/>
          <w:lang w:val="vi-VN"/>
        </w:rPr>
        <w:t>từ</w:t>
      </w:r>
      <w:proofErr w:type="spellEnd"/>
      <w:r w:rsidR="00D9523C" w:rsidRPr="003764C0">
        <w:rPr>
          <w:rFonts w:ascii="Arial" w:hAnsi="Arial" w:cs="Arial"/>
          <w:lang w:val="vi-VN"/>
        </w:rPr>
        <w:t xml:space="preserve"> Chi </w:t>
      </w:r>
      <w:proofErr w:type="spellStart"/>
      <w:r w:rsidR="00D9523C" w:rsidRPr="003764C0">
        <w:rPr>
          <w:rFonts w:ascii="Arial" w:hAnsi="Arial" w:cs="Arial"/>
          <w:lang w:val="vi-VN"/>
        </w:rPr>
        <w:t>nhánh</w:t>
      </w:r>
      <w:proofErr w:type="spellEnd"/>
      <w:r w:rsidR="00D9523C" w:rsidRPr="003764C0">
        <w:rPr>
          <w:rFonts w:ascii="Arial" w:hAnsi="Arial" w:cs="Arial"/>
          <w:lang w:val="vi-VN"/>
        </w:rPr>
        <w:t>.</w:t>
      </w:r>
    </w:p>
    <w:p w14:paraId="76B88EFD" w14:textId="77777777" w:rsidR="00D9523C" w:rsidRPr="003764C0" w:rsidRDefault="00D9523C">
      <w:pPr>
        <w:jc w:val="both"/>
        <w:rPr>
          <w:rFonts w:ascii="Arial" w:hAnsi="Arial" w:cs="Arial"/>
          <w:lang w:val="vi-VN"/>
        </w:rPr>
      </w:pPr>
    </w:p>
    <w:p w14:paraId="74FF849B" w14:textId="77777777" w:rsidR="00EA4F02" w:rsidRPr="003764C0" w:rsidRDefault="00EA4F02" w:rsidP="00EA4F02">
      <w:pPr>
        <w:overflowPunct/>
        <w:autoSpaceDE/>
        <w:autoSpaceDN/>
        <w:adjustRightInd/>
        <w:ind w:left="720"/>
        <w:textAlignment w:val="auto"/>
        <w:rPr>
          <w:ins w:id="134" w:author="Trung Van Do" w:date="2023-01-06T15:16:00Z"/>
          <w:rFonts w:ascii="Arial" w:hAnsi="Arial" w:cs="Arial"/>
          <w:bCs/>
          <w:i/>
          <w:iCs/>
          <w:u w:val="single"/>
          <w:lang w:val="vi-VN"/>
        </w:rPr>
      </w:pPr>
      <w:ins w:id="135" w:author="Trung Van Do" w:date="2023-01-06T15:16:00Z">
        <w:r w:rsidRPr="003764C0">
          <w:rPr>
            <w:rFonts w:ascii="Arial" w:hAnsi="Arial" w:cs="Arial"/>
            <w:bCs/>
            <w:i/>
            <w:iCs/>
            <w:highlight w:val="yellow"/>
            <w:u w:val="single"/>
            <w:lang w:val="vi-VN"/>
          </w:rPr>
          <w:t xml:space="preserve">Ý </w:t>
        </w:r>
        <w:proofErr w:type="spellStart"/>
        <w:r w:rsidRPr="003764C0">
          <w:rPr>
            <w:rFonts w:ascii="Arial" w:hAnsi="Arial" w:cs="Arial"/>
            <w:bCs/>
            <w:i/>
            <w:iCs/>
            <w:highlight w:val="yellow"/>
            <w:u w:val="single"/>
            <w:lang w:val="vi-VN"/>
          </w:rPr>
          <w:t>kiến</w:t>
        </w:r>
        <w:proofErr w:type="spellEnd"/>
        <w:r w:rsidRPr="003764C0">
          <w:rPr>
            <w:rFonts w:ascii="Arial" w:hAnsi="Arial" w:cs="Arial"/>
            <w:bCs/>
            <w:i/>
            <w:iCs/>
            <w:highlight w:val="yellow"/>
            <w:u w:val="single"/>
            <w:lang w:val="vi-VN"/>
          </w:rPr>
          <w:t xml:space="preserve"> </w:t>
        </w:r>
        <w:proofErr w:type="spellStart"/>
        <w:r w:rsidRPr="003764C0">
          <w:rPr>
            <w:rFonts w:ascii="Arial" w:hAnsi="Arial" w:cs="Arial"/>
            <w:bCs/>
            <w:i/>
            <w:iCs/>
            <w:highlight w:val="yellow"/>
            <w:u w:val="single"/>
            <w:lang w:val="vi-VN"/>
          </w:rPr>
          <w:t>của</w:t>
        </w:r>
        <w:proofErr w:type="spellEnd"/>
        <w:r w:rsidRPr="003764C0">
          <w:rPr>
            <w:rFonts w:ascii="Arial" w:hAnsi="Arial" w:cs="Arial"/>
            <w:bCs/>
            <w:i/>
            <w:iCs/>
            <w:highlight w:val="yellow"/>
            <w:u w:val="single"/>
            <w:lang w:val="vi-VN"/>
          </w:rPr>
          <w:t xml:space="preserve"> Chi </w:t>
        </w:r>
        <w:proofErr w:type="spellStart"/>
        <w:r w:rsidRPr="003764C0">
          <w:rPr>
            <w:rFonts w:ascii="Arial" w:hAnsi="Arial" w:cs="Arial"/>
            <w:bCs/>
            <w:i/>
            <w:iCs/>
            <w:highlight w:val="yellow"/>
            <w:u w:val="single"/>
            <w:lang w:val="vi-VN"/>
          </w:rPr>
          <w:t>nhánh</w:t>
        </w:r>
        <w:proofErr w:type="spellEnd"/>
        <w:r w:rsidRPr="003764C0">
          <w:rPr>
            <w:rFonts w:ascii="Arial" w:hAnsi="Arial" w:cs="Arial"/>
            <w:bCs/>
            <w:i/>
            <w:iCs/>
            <w:highlight w:val="yellow"/>
            <w:u w:val="single"/>
            <w:lang w:val="vi-VN"/>
          </w:rPr>
          <w:t xml:space="preserve"> </w:t>
        </w:r>
        <w:proofErr w:type="spellStart"/>
        <w:r w:rsidRPr="003764C0">
          <w:rPr>
            <w:rFonts w:ascii="Arial" w:hAnsi="Arial" w:cs="Arial"/>
            <w:bCs/>
            <w:i/>
            <w:iCs/>
            <w:highlight w:val="yellow"/>
            <w:u w:val="single"/>
            <w:lang w:val="vi-VN"/>
          </w:rPr>
          <w:t>Cần</w:t>
        </w:r>
        <w:proofErr w:type="spellEnd"/>
        <w:r w:rsidRPr="003764C0">
          <w:rPr>
            <w:rFonts w:ascii="Arial" w:hAnsi="Arial" w:cs="Arial"/>
            <w:bCs/>
            <w:i/>
            <w:iCs/>
            <w:highlight w:val="yellow"/>
            <w:u w:val="single"/>
            <w:lang w:val="vi-VN"/>
          </w:rPr>
          <w:t xml:space="preserve"> Thơ</w:t>
        </w:r>
      </w:ins>
    </w:p>
    <w:p w14:paraId="098F25AC" w14:textId="77777777" w:rsidR="00EA4F02" w:rsidRDefault="00EA4F02" w:rsidP="00EA4F02">
      <w:pPr>
        <w:overflowPunct/>
        <w:autoSpaceDE/>
        <w:autoSpaceDN/>
        <w:adjustRightInd/>
        <w:textAlignment w:val="auto"/>
        <w:rPr>
          <w:ins w:id="136" w:author="Trung Van Do" w:date="2023-01-06T15:16:00Z"/>
          <w:rFonts w:ascii="Arial" w:hAnsi="Arial" w:cs="Arial"/>
          <w:bCs/>
          <w:lang w:val="vi-VN"/>
        </w:rPr>
      </w:pPr>
    </w:p>
    <w:p w14:paraId="53A4F899" w14:textId="77777777" w:rsidR="00EA4F02" w:rsidRPr="005E1EC8" w:rsidRDefault="00EA4F02" w:rsidP="00EA4F02">
      <w:pPr>
        <w:overflowPunct/>
        <w:autoSpaceDE/>
        <w:autoSpaceDN/>
        <w:adjustRightInd/>
        <w:textAlignment w:val="auto"/>
        <w:rPr>
          <w:ins w:id="137" w:author="Trung Van Do" w:date="2023-01-06T15:16:00Z"/>
          <w:rFonts w:ascii="Arial" w:hAnsi="Arial" w:cs="Arial"/>
          <w:bCs/>
        </w:rPr>
      </w:pPr>
      <w:ins w:id="138" w:author="Trung Van Do" w:date="2023-01-06T15:16:00Z">
        <w:r>
          <w:rPr>
            <w:rFonts w:ascii="Arial" w:hAnsi="Arial" w:cs="Arial"/>
            <w:bCs/>
            <w:lang w:val="vi-VN"/>
          </w:rPr>
          <w:tab/>
        </w:r>
        <w:proofErr w:type="spellStart"/>
        <w:r w:rsidRPr="005E1EC8">
          <w:rPr>
            <w:rFonts w:ascii="Arial" w:hAnsi="Arial" w:cs="Arial"/>
            <w:bCs/>
            <w:highlight w:val="yellow"/>
          </w:rPr>
          <w:t>Đồng</w:t>
        </w:r>
        <w:proofErr w:type="spellEnd"/>
        <w:r w:rsidRPr="005E1EC8">
          <w:rPr>
            <w:rFonts w:ascii="Arial" w:hAnsi="Arial" w:cs="Arial"/>
            <w:bCs/>
            <w:highlight w:val="yellow"/>
          </w:rPr>
          <w:t xml:space="preserve"> ý </w:t>
        </w:r>
        <w:proofErr w:type="spellStart"/>
        <w:r w:rsidRPr="005E1EC8">
          <w:rPr>
            <w:rFonts w:ascii="Arial" w:hAnsi="Arial" w:cs="Arial"/>
            <w:bCs/>
            <w:highlight w:val="yellow"/>
          </w:rPr>
          <w:t>với</w:t>
        </w:r>
        <w:proofErr w:type="spellEnd"/>
        <w:r w:rsidRPr="005E1EC8">
          <w:rPr>
            <w:rFonts w:ascii="Arial" w:hAnsi="Arial" w:cs="Arial"/>
            <w:bCs/>
            <w:highlight w:val="yellow"/>
          </w:rPr>
          <w:t xml:space="preserve"> ý </w:t>
        </w:r>
        <w:proofErr w:type="spellStart"/>
        <w:r w:rsidRPr="005E1EC8">
          <w:rPr>
            <w:rFonts w:ascii="Arial" w:hAnsi="Arial" w:cs="Arial"/>
            <w:bCs/>
            <w:highlight w:val="yellow"/>
          </w:rPr>
          <w:t>kiến</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của</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Đoàn</w:t>
        </w:r>
        <w:proofErr w:type="spellEnd"/>
        <w:r w:rsidRPr="005E1EC8">
          <w:rPr>
            <w:rFonts w:ascii="Arial" w:hAnsi="Arial" w:cs="Arial"/>
            <w:bCs/>
            <w:highlight w:val="yellow"/>
          </w:rPr>
          <w:t xml:space="preserve"> </w:t>
        </w:r>
        <w:proofErr w:type="spellStart"/>
        <w:r w:rsidRPr="005E1EC8">
          <w:rPr>
            <w:rFonts w:ascii="Arial" w:hAnsi="Arial" w:cs="Arial"/>
            <w:bCs/>
            <w:highlight w:val="yellow"/>
          </w:rPr>
          <w:t>kiểm</w:t>
        </w:r>
        <w:proofErr w:type="spellEnd"/>
        <w:r w:rsidRPr="005E1EC8">
          <w:rPr>
            <w:rFonts w:ascii="Arial" w:hAnsi="Arial" w:cs="Arial"/>
            <w:bCs/>
            <w:highlight w:val="yellow"/>
          </w:rPr>
          <w:t xml:space="preserve"> toán</w:t>
        </w:r>
      </w:ins>
    </w:p>
    <w:p w14:paraId="21526657" w14:textId="052B713D" w:rsidR="00D9523C" w:rsidRPr="003764C0" w:rsidDel="002C66DF" w:rsidRDefault="00D9523C">
      <w:pPr>
        <w:ind w:left="720"/>
        <w:jc w:val="both"/>
        <w:rPr>
          <w:del w:id="139" w:author="Trung Van Do" w:date="2023-01-05T20:53:00Z"/>
          <w:rFonts w:ascii="Arial" w:hAnsi="Arial" w:cs="Arial"/>
          <w:highlight w:val="yellow"/>
          <w:lang w:val="vi-VN"/>
        </w:rPr>
      </w:pPr>
      <w:del w:id="140" w:author="Trung Van Do" w:date="2023-01-05T20:53:00Z">
        <w:r w:rsidRPr="003764C0" w:rsidDel="002C66DF">
          <w:rPr>
            <w:rFonts w:ascii="Arial" w:hAnsi="Arial" w:cs="Arial"/>
            <w:highlight w:val="yellow"/>
            <w:lang w:val="vi-VN"/>
          </w:rPr>
          <w:delText>Các tài liệu đính kèm theo biên bản này bao gồm:</w:delText>
        </w:r>
      </w:del>
    </w:p>
    <w:p w14:paraId="712CD6C4" w14:textId="22130913" w:rsidR="00D9523C" w:rsidRPr="003764C0" w:rsidDel="002C66DF" w:rsidRDefault="00D9523C">
      <w:pPr>
        <w:jc w:val="both"/>
        <w:rPr>
          <w:del w:id="141" w:author="Trung Van Do" w:date="2023-01-05T20:53:00Z"/>
          <w:rFonts w:ascii="Arial" w:hAnsi="Arial" w:cs="Arial"/>
          <w:highlight w:val="yellow"/>
          <w:lang w:val="vi-VN"/>
        </w:rPr>
      </w:pPr>
      <w:del w:id="142" w:author="Trung Van Do" w:date="2023-01-05T20:53:00Z">
        <w:r w:rsidRPr="003764C0" w:rsidDel="002C66DF">
          <w:rPr>
            <w:rFonts w:ascii="Arial" w:hAnsi="Arial" w:cs="Arial"/>
            <w:highlight w:val="yellow"/>
            <w:lang w:val="vi-VN"/>
          </w:rPr>
          <w:delText xml:space="preserve"> </w:delText>
        </w:r>
      </w:del>
    </w:p>
    <w:p w14:paraId="60382220" w14:textId="46A9EAAF" w:rsidR="00D9523C" w:rsidRPr="003764C0" w:rsidDel="002C66DF" w:rsidRDefault="00D9523C">
      <w:pPr>
        <w:numPr>
          <w:ilvl w:val="0"/>
          <w:numId w:val="34"/>
        </w:numPr>
        <w:overflowPunct/>
        <w:autoSpaceDE/>
        <w:autoSpaceDN/>
        <w:adjustRightInd/>
        <w:ind w:left="993" w:hanging="426"/>
        <w:jc w:val="both"/>
        <w:textAlignment w:val="auto"/>
        <w:rPr>
          <w:del w:id="143" w:author="Trung Van Do" w:date="2023-01-05T20:53:00Z"/>
          <w:rFonts w:ascii="Arial" w:hAnsi="Arial" w:cs="Arial"/>
          <w:highlight w:val="yellow"/>
          <w:lang w:val="vi-VN"/>
        </w:rPr>
      </w:pPr>
      <w:del w:id="144" w:author="Trung Van Do" w:date="2023-01-05T20:53:00Z">
        <w:r w:rsidRPr="003764C0" w:rsidDel="002C66DF">
          <w:rPr>
            <w:rFonts w:ascii="Arial" w:hAnsi="Arial" w:cs="Arial"/>
            <w:highlight w:val="yellow"/>
            <w:lang w:val="vi-VN"/>
          </w:rPr>
          <w:delText>Phụ lục 1: Danh sách các khách hàng vay được xem xét</w:delText>
        </w:r>
      </w:del>
    </w:p>
    <w:p w14:paraId="574B9F30" w14:textId="7F9D0A52" w:rsidR="00D9523C" w:rsidRPr="003764C0" w:rsidRDefault="00D9523C">
      <w:pPr>
        <w:jc w:val="both"/>
        <w:rPr>
          <w:ins w:id="145" w:author="Trung Van Do" w:date="2023-01-05T20:53:00Z"/>
          <w:rFonts w:ascii="Arial" w:hAnsi="Arial" w:cs="Arial"/>
          <w:lang w:val="vi-VN"/>
        </w:rPr>
      </w:pPr>
    </w:p>
    <w:p w14:paraId="46A1E852" w14:textId="4C5A676F" w:rsidR="002C66DF" w:rsidRPr="003764C0" w:rsidRDefault="002C66DF">
      <w:pPr>
        <w:jc w:val="both"/>
        <w:rPr>
          <w:ins w:id="146" w:author="Trung Van Do" w:date="2023-01-05T20:53:00Z"/>
          <w:rFonts w:ascii="Arial" w:hAnsi="Arial" w:cs="Arial"/>
          <w:lang w:val="vi-VN"/>
        </w:rPr>
      </w:pPr>
    </w:p>
    <w:p w14:paraId="433ED867" w14:textId="73A51A32" w:rsidR="002C66DF" w:rsidRDefault="002C66DF">
      <w:pPr>
        <w:jc w:val="both"/>
        <w:rPr>
          <w:ins w:id="147" w:author="Trung Van Do" w:date="2023-01-06T15:16:00Z"/>
          <w:rFonts w:ascii="Arial" w:hAnsi="Arial" w:cs="Arial"/>
          <w:lang w:val="vi-VN"/>
        </w:rPr>
      </w:pPr>
    </w:p>
    <w:p w14:paraId="1FEAEC9F" w14:textId="7AE1D980" w:rsidR="00EA4F02" w:rsidRPr="003764C0" w:rsidDel="00EA4F02" w:rsidRDefault="00EA4F02">
      <w:pPr>
        <w:jc w:val="both"/>
        <w:rPr>
          <w:del w:id="148" w:author="Trung Van Do" w:date="2023-01-06T15:16:00Z"/>
          <w:rFonts w:ascii="Arial" w:hAnsi="Arial" w:cs="Arial"/>
          <w:lang w:val="vi-VN"/>
        </w:rPr>
      </w:pPr>
    </w:p>
    <w:p w14:paraId="0B26C956" w14:textId="79CE32F9" w:rsidR="00D9523C" w:rsidRPr="003764C0" w:rsidRDefault="00D9523C" w:rsidP="003764C0">
      <w:pPr>
        <w:jc w:val="both"/>
        <w:rPr>
          <w:rFonts w:ascii="Arial" w:hAnsi="Arial" w:cs="Arial"/>
          <w:lang w:val="vi-VN"/>
        </w:rPr>
      </w:pPr>
      <w:r w:rsidRPr="003764C0">
        <w:rPr>
          <w:rFonts w:ascii="Arial" w:hAnsi="Arial" w:cs="Arial"/>
          <w:lang w:val="vi-VN"/>
        </w:rPr>
        <w:t xml:space="preserve">Biên </w:t>
      </w:r>
      <w:proofErr w:type="spellStart"/>
      <w:r w:rsidRPr="003764C0">
        <w:rPr>
          <w:rFonts w:ascii="Arial" w:hAnsi="Arial" w:cs="Arial"/>
          <w:lang w:val="vi-VN"/>
        </w:rPr>
        <w:t>bản</w:t>
      </w:r>
      <w:proofErr w:type="spellEnd"/>
      <w:r w:rsidRPr="003764C0">
        <w:rPr>
          <w:rFonts w:ascii="Arial" w:hAnsi="Arial" w:cs="Arial"/>
          <w:lang w:val="vi-VN"/>
        </w:rPr>
        <w:t xml:space="preserve"> </w:t>
      </w:r>
      <w:proofErr w:type="spellStart"/>
      <w:r w:rsidRPr="003764C0">
        <w:rPr>
          <w:rFonts w:ascii="Arial" w:hAnsi="Arial" w:cs="Arial"/>
          <w:lang w:val="vi-VN"/>
        </w:rPr>
        <w:t>cuộc</w:t>
      </w:r>
      <w:proofErr w:type="spellEnd"/>
      <w:r w:rsidRPr="003764C0">
        <w:rPr>
          <w:rFonts w:ascii="Arial" w:hAnsi="Arial" w:cs="Arial"/>
          <w:lang w:val="vi-VN"/>
        </w:rPr>
        <w:t xml:space="preserve"> </w:t>
      </w:r>
      <w:proofErr w:type="spellStart"/>
      <w:r w:rsidRPr="003764C0">
        <w:rPr>
          <w:rFonts w:ascii="Arial" w:hAnsi="Arial" w:cs="Arial"/>
          <w:lang w:val="vi-VN"/>
        </w:rPr>
        <w:t>họp</w:t>
      </w:r>
      <w:proofErr w:type="spellEnd"/>
      <w:r w:rsidRPr="003764C0">
        <w:rPr>
          <w:rFonts w:ascii="Arial" w:hAnsi="Arial" w:cs="Arial"/>
          <w:lang w:val="vi-VN"/>
        </w:rPr>
        <w:t xml:space="preserve"> </w:t>
      </w:r>
      <w:proofErr w:type="spellStart"/>
      <w:r w:rsidRPr="003764C0">
        <w:rPr>
          <w:rFonts w:ascii="Arial" w:hAnsi="Arial" w:cs="Arial"/>
          <w:lang w:val="vi-VN"/>
        </w:rPr>
        <w:t>được</w:t>
      </w:r>
      <w:proofErr w:type="spellEnd"/>
      <w:r w:rsidRPr="003764C0">
        <w:rPr>
          <w:rFonts w:ascii="Arial" w:hAnsi="Arial" w:cs="Arial"/>
          <w:lang w:val="vi-VN"/>
        </w:rPr>
        <w:t xml:space="preserve"> </w:t>
      </w:r>
      <w:proofErr w:type="spellStart"/>
      <w:r w:rsidRPr="003764C0">
        <w:rPr>
          <w:rFonts w:ascii="Arial" w:hAnsi="Arial" w:cs="Arial"/>
          <w:lang w:val="vi-VN"/>
        </w:rPr>
        <w:t>lập</w:t>
      </w:r>
      <w:proofErr w:type="spellEnd"/>
      <w:r w:rsidRPr="003764C0">
        <w:rPr>
          <w:rFonts w:ascii="Arial" w:hAnsi="Arial" w:cs="Arial"/>
          <w:lang w:val="vi-VN"/>
        </w:rPr>
        <w:t xml:space="preserve"> </w:t>
      </w:r>
      <w:proofErr w:type="spellStart"/>
      <w:r w:rsidRPr="003764C0">
        <w:rPr>
          <w:rFonts w:ascii="Arial" w:hAnsi="Arial" w:cs="Arial"/>
          <w:lang w:val="vi-VN"/>
        </w:rPr>
        <w:t>thành</w:t>
      </w:r>
      <w:proofErr w:type="spellEnd"/>
      <w:r w:rsidRPr="003764C0">
        <w:rPr>
          <w:rFonts w:ascii="Arial" w:hAnsi="Arial" w:cs="Arial"/>
          <w:lang w:val="vi-VN"/>
        </w:rPr>
        <w:t xml:space="preserve"> </w:t>
      </w:r>
      <w:proofErr w:type="spellStart"/>
      <w:r w:rsidR="00C9188F" w:rsidRPr="003764C0">
        <w:rPr>
          <w:rFonts w:ascii="Arial" w:hAnsi="Arial" w:cs="Arial"/>
          <w:lang w:val="vi-VN"/>
        </w:rPr>
        <w:t>bốn</w:t>
      </w:r>
      <w:proofErr w:type="spellEnd"/>
      <w:r w:rsidRPr="003764C0">
        <w:rPr>
          <w:rFonts w:ascii="Arial" w:hAnsi="Arial" w:cs="Arial"/>
          <w:lang w:val="vi-VN"/>
        </w:rPr>
        <w:t xml:space="preserve"> (0</w:t>
      </w:r>
      <w:r w:rsidR="00C9188F" w:rsidRPr="003764C0">
        <w:rPr>
          <w:rFonts w:ascii="Arial" w:hAnsi="Arial" w:cs="Arial"/>
          <w:lang w:val="vi-VN"/>
        </w:rPr>
        <w:t>4</w:t>
      </w:r>
      <w:r w:rsidRPr="003764C0">
        <w:rPr>
          <w:rFonts w:ascii="Arial" w:hAnsi="Arial" w:cs="Arial"/>
          <w:lang w:val="vi-VN"/>
        </w:rPr>
        <w:t xml:space="preserve">) </w:t>
      </w:r>
      <w:proofErr w:type="spellStart"/>
      <w:r w:rsidRPr="003764C0">
        <w:rPr>
          <w:rFonts w:ascii="Arial" w:hAnsi="Arial" w:cs="Arial"/>
          <w:lang w:val="vi-VN"/>
        </w:rPr>
        <w:t>bản</w:t>
      </w:r>
      <w:proofErr w:type="spellEnd"/>
      <w:r w:rsidRPr="003764C0">
        <w:rPr>
          <w:rFonts w:ascii="Arial" w:hAnsi="Arial" w:cs="Arial"/>
          <w:lang w:val="vi-VN"/>
        </w:rPr>
        <w:t xml:space="preserve">, </w:t>
      </w:r>
      <w:proofErr w:type="spellStart"/>
      <w:r w:rsidRPr="003764C0">
        <w:rPr>
          <w:rFonts w:ascii="Arial" w:hAnsi="Arial" w:cs="Arial"/>
          <w:lang w:val="vi-VN"/>
        </w:rPr>
        <w:t>một</w:t>
      </w:r>
      <w:proofErr w:type="spellEnd"/>
      <w:r w:rsidRPr="003764C0">
        <w:rPr>
          <w:rFonts w:ascii="Arial" w:hAnsi="Arial" w:cs="Arial"/>
          <w:lang w:val="vi-VN"/>
        </w:rPr>
        <w:t xml:space="preserve"> (01) </w:t>
      </w:r>
      <w:proofErr w:type="spellStart"/>
      <w:r w:rsidRPr="003764C0">
        <w:rPr>
          <w:rFonts w:ascii="Arial" w:hAnsi="Arial" w:cs="Arial"/>
          <w:lang w:val="vi-VN"/>
        </w:rPr>
        <w:t>bản</w:t>
      </w:r>
      <w:proofErr w:type="spellEnd"/>
      <w:r w:rsidRPr="003764C0">
        <w:rPr>
          <w:rFonts w:ascii="Arial" w:hAnsi="Arial" w:cs="Arial"/>
          <w:lang w:val="vi-VN"/>
        </w:rPr>
        <w:t xml:space="preserve"> </w:t>
      </w:r>
      <w:proofErr w:type="spellStart"/>
      <w:r w:rsidRPr="003764C0">
        <w:rPr>
          <w:rFonts w:ascii="Arial" w:hAnsi="Arial" w:cs="Arial"/>
          <w:lang w:val="vi-VN"/>
        </w:rPr>
        <w:t>sẽ</w:t>
      </w:r>
      <w:proofErr w:type="spellEnd"/>
      <w:r w:rsidRPr="003764C0">
        <w:rPr>
          <w:rFonts w:ascii="Arial" w:hAnsi="Arial" w:cs="Arial"/>
          <w:lang w:val="vi-VN"/>
        </w:rPr>
        <w:t xml:space="preserve"> </w:t>
      </w:r>
      <w:proofErr w:type="spellStart"/>
      <w:r w:rsidRPr="003764C0">
        <w:rPr>
          <w:rFonts w:ascii="Arial" w:hAnsi="Arial" w:cs="Arial"/>
          <w:lang w:val="vi-VN"/>
        </w:rPr>
        <w:t>được</w:t>
      </w:r>
      <w:proofErr w:type="spellEnd"/>
      <w:r w:rsidRPr="003764C0">
        <w:rPr>
          <w:rFonts w:ascii="Arial" w:hAnsi="Arial" w:cs="Arial"/>
          <w:lang w:val="vi-VN"/>
        </w:rPr>
        <w:t xml:space="preserve"> lưu </w:t>
      </w:r>
      <w:proofErr w:type="spellStart"/>
      <w:r w:rsidRPr="003764C0">
        <w:rPr>
          <w:rFonts w:ascii="Arial" w:hAnsi="Arial" w:cs="Arial"/>
          <w:lang w:val="vi-VN"/>
        </w:rPr>
        <w:t>tại</w:t>
      </w:r>
      <w:proofErr w:type="spellEnd"/>
      <w:r w:rsidRPr="003764C0">
        <w:rPr>
          <w:rFonts w:ascii="Arial" w:hAnsi="Arial" w:cs="Arial"/>
          <w:lang w:val="vi-VN"/>
        </w:rPr>
        <w:t xml:space="preserve"> Chi </w:t>
      </w:r>
      <w:proofErr w:type="spellStart"/>
      <w:r w:rsidRPr="003764C0">
        <w:rPr>
          <w:rFonts w:ascii="Arial" w:hAnsi="Arial" w:cs="Arial"/>
          <w:lang w:val="vi-VN"/>
        </w:rPr>
        <w:t>nhánh</w:t>
      </w:r>
      <w:proofErr w:type="spellEnd"/>
      <w:r w:rsidRPr="003764C0">
        <w:rPr>
          <w:rFonts w:ascii="Arial" w:hAnsi="Arial" w:cs="Arial"/>
          <w:lang w:val="vi-VN"/>
        </w:rPr>
        <w:t xml:space="preserve">, </w:t>
      </w:r>
      <w:r w:rsidR="00C9188F" w:rsidRPr="003764C0">
        <w:rPr>
          <w:rFonts w:ascii="Arial" w:hAnsi="Arial" w:cs="Arial"/>
          <w:lang w:val="vi-VN"/>
        </w:rPr>
        <w:t>hai</w:t>
      </w:r>
      <w:r w:rsidRPr="003764C0">
        <w:rPr>
          <w:rFonts w:ascii="Arial" w:hAnsi="Arial" w:cs="Arial"/>
          <w:lang w:val="vi-VN"/>
        </w:rPr>
        <w:t xml:space="preserve"> (0</w:t>
      </w:r>
      <w:r w:rsidR="00C9188F" w:rsidRPr="003764C0">
        <w:rPr>
          <w:rFonts w:ascii="Arial" w:hAnsi="Arial" w:cs="Arial"/>
          <w:lang w:val="vi-VN"/>
        </w:rPr>
        <w:t>2</w:t>
      </w:r>
      <w:r w:rsidRPr="003764C0">
        <w:rPr>
          <w:rFonts w:ascii="Arial" w:hAnsi="Arial" w:cs="Arial"/>
          <w:lang w:val="vi-VN"/>
        </w:rPr>
        <w:t xml:space="preserve">) </w:t>
      </w:r>
      <w:proofErr w:type="spellStart"/>
      <w:r w:rsidRPr="003764C0">
        <w:rPr>
          <w:rFonts w:ascii="Arial" w:hAnsi="Arial" w:cs="Arial"/>
          <w:lang w:val="vi-VN"/>
        </w:rPr>
        <w:t>bản</w:t>
      </w:r>
      <w:proofErr w:type="spellEnd"/>
      <w:r w:rsidRPr="003764C0">
        <w:rPr>
          <w:rFonts w:ascii="Arial" w:hAnsi="Arial" w:cs="Arial"/>
          <w:lang w:val="vi-VN"/>
        </w:rPr>
        <w:t xml:space="preserve"> </w:t>
      </w:r>
      <w:proofErr w:type="spellStart"/>
      <w:r w:rsidRPr="003764C0">
        <w:rPr>
          <w:rFonts w:ascii="Arial" w:hAnsi="Arial" w:cs="Arial"/>
          <w:lang w:val="vi-VN"/>
        </w:rPr>
        <w:t>sẽ</w:t>
      </w:r>
      <w:proofErr w:type="spellEnd"/>
      <w:r w:rsidRPr="003764C0">
        <w:rPr>
          <w:rFonts w:ascii="Arial" w:hAnsi="Arial" w:cs="Arial"/>
          <w:lang w:val="vi-VN"/>
        </w:rPr>
        <w:t xml:space="preserve"> </w:t>
      </w:r>
      <w:proofErr w:type="spellStart"/>
      <w:r w:rsidRPr="003764C0">
        <w:rPr>
          <w:rFonts w:ascii="Arial" w:hAnsi="Arial" w:cs="Arial"/>
          <w:lang w:val="vi-VN"/>
        </w:rPr>
        <w:t>gửi</w:t>
      </w:r>
      <w:proofErr w:type="spellEnd"/>
      <w:r w:rsidRPr="003764C0">
        <w:rPr>
          <w:rFonts w:ascii="Arial" w:hAnsi="Arial" w:cs="Arial"/>
          <w:lang w:val="vi-VN"/>
        </w:rPr>
        <w:t xml:space="preserve"> cho </w:t>
      </w:r>
      <w:proofErr w:type="spellStart"/>
      <w:r w:rsidR="00F946EA" w:rsidRPr="003764C0">
        <w:rPr>
          <w:rFonts w:ascii="Arial" w:hAnsi="Arial" w:cs="Arial"/>
          <w:lang w:val="vi-VN"/>
        </w:rPr>
        <w:t>Trụ</w:t>
      </w:r>
      <w:proofErr w:type="spellEnd"/>
      <w:r w:rsidRPr="003764C0">
        <w:rPr>
          <w:rFonts w:ascii="Arial" w:hAnsi="Arial" w:cs="Arial"/>
          <w:lang w:val="vi-VN"/>
        </w:rPr>
        <w:t xml:space="preserve"> </w:t>
      </w:r>
      <w:proofErr w:type="spellStart"/>
      <w:r w:rsidRPr="003764C0">
        <w:rPr>
          <w:rFonts w:ascii="Arial" w:hAnsi="Arial" w:cs="Arial"/>
          <w:lang w:val="vi-VN"/>
        </w:rPr>
        <w:t>Sở</w:t>
      </w:r>
      <w:proofErr w:type="spellEnd"/>
      <w:r w:rsidRPr="003764C0">
        <w:rPr>
          <w:rFonts w:ascii="Arial" w:hAnsi="Arial" w:cs="Arial"/>
          <w:lang w:val="vi-VN"/>
        </w:rPr>
        <w:t xml:space="preserve"> </w:t>
      </w:r>
      <w:proofErr w:type="spellStart"/>
      <w:r w:rsidRPr="003764C0">
        <w:rPr>
          <w:rFonts w:ascii="Arial" w:hAnsi="Arial" w:cs="Arial"/>
          <w:lang w:val="vi-VN"/>
        </w:rPr>
        <w:t>Chính</w:t>
      </w:r>
      <w:proofErr w:type="spellEnd"/>
      <w:r w:rsidRPr="003764C0">
        <w:rPr>
          <w:rFonts w:ascii="Arial" w:hAnsi="Arial" w:cs="Arial"/>
          <w:lang w:val="vi-VN"/>
        </w:rPr>
        <w:t xml:space="preserve"> - Ngân </w:t>
      </w:r>
      <w:proofErr w:type="spellStart"/>
      <w:r w:rsidRPr="003764C0">
        <w:rPr>
          <w:rFonts w:ascii="Arial" w:hAnsi="Arial" w:cs="Arial"/>
          <w:lang w:val="vi-VN"/>
        </w:rPr>
        <w:t>hàng</w:t>
      </w:r>
      <w:proofErr w:type="spellEnd"/>
      <w:r w:rsidRPr="003764C0">
        <w:rPr>
          <w:rFonts w:ascii="Arial" w:hAnsi="Arial" w:cs="Arial"/>
          <w:lang w:val="vi-VN"/>
        </w:rPr>
        <w:t xml:space="preserve"> TMCP </w:t>
      </w:r>
      <w:proofErr w:type="spellStart"/>
      <w:r w:rsidRPr="003764C0">
        <w:rPr>
          <w:rFonts w:ascii="Arial" w:hAnsi="Arial" w:cs="Arial"/>
          <w:lang w:val="vi-VN"/>
        </w:rPr>
        <w:t>Ngoại</w:t>
      </w:r>
      <w:proofErr w:type="spellEnd"/>
      <w:r w:rsidRPr="003764C0">
        <w:rPr>
          <w:rFonts w:ascii="Arial" w:hAnsi="Arial" w:cs="Arial"/>
          <w:lang w:val="vi-VN"/>
        </w:rPr>
        <w:t xml:space="preserve"> thương Việt Nam </w:t>
      </w:r>
      <w:proofErr w:type="spellStart"/>
      <w:r w:rsidRPr="003764C0">
        <w:rPr>
          <w:rFonts w:ascii="Arial" w:hAnsi="Arial" w:cs="Arial"/>
          <w:lang w:val="vi-VN"/>
        </w:rPr>
        <w:t>và</w:t>
      </w:r>
      <w:proofErr w:type="spellEnd"/>
      <w:r w:rsidRPr="003764C0">
        <w:rPr>
          <w:rFonts w:ascii="Arial" w:hAnsi="Arial" w:cs="Arial"/>
          <w:lang w:val="vi-VN"/>
        </w:rPr>
        <w:t xml:space="preserve"> </w:t>
      </w:r>
      <w:proofErr w:type="spellStart"/>
      <w:r w:rsidRPr="003764C0">
        <w:rPr>
          <w:rFonts w:ascii="Arial" w:hAnsi="Arial" w:cs="Arial"/>
          <w:lang w:val="vi-VN"/>
        </w:rPr>
        <w:t>một</w:t>
      </w:r>
      <w:proofErr w:type="spellEnd"/>
      <w:r w:rsidRPr="003764C0">
        <w:rPr>
          <w:rFonts w:ascii="Arial" w:hAnsi="Arial" w:cs="Arial"/>
          <w:lang w:val="vi-VN"/>
        </w:rPr>
        <w:t xml:space="preserve"> (01) </w:t>
      </w:r>
      <w:proofErr w:type="spellStart"/>
      <w:r w:rsidRPr="003764C0">
        <w:rPr>
          <w:rFonts w:ascii="Arial" w:hAnsi="Arial" w:cs="Arial"/>
          <w:lang w:val="vi-VN"/>
        </w:rPr>
        <w:t>bản</w:t>
      </w:r>
      <w:proofErr w:type="spellEnd"/>
      <w:r w:rsidRPr="003764C0">
        <w:rPr>
          <w:rFonts w:ascii="Arial" w:hAnsi="Arial" w:cs="Arial"/>
          <w:lang w:val="vi-VN"/>
        </w:rPr>
        <w:t xml:space="preserve"> </w:t>
      </w:r>
      <w:proofErr w:type="spellStart"/>
      <w:r w:rsidRPr="003764C0">
        <w:rPr>
          <w:rFonts w:ascii="Arial" w:hAnsi="Arial" w:cs="Arial"/>
          <w:lang w:val="vi-VN"/>
        </w:rPr>
        <w:t>gửi</w:t>
      </w:r>
      <w:proofErr w:type="spellEnd"/>
      <w:r w:rsidRPr="003764C0">
        <w:rPr>
          <w:rFonts w:ascii="Arial" w:hAnsi="Arial" w:cs="Arial"/>
          <w:lang w:val="vi-VN"/>
        </w:rPr>
        <w:t xml:space="preserve"> cho Công ty </w:t>
      </w:r>
      <w:proofErr w:type="spellStart"/>
      <w:r w:rsidRPr="003764C0">
        <w:rPr>
          <w:rFonts w:ascii="Arial" w:hAnsi="Arial" w:cs="Arial"/>
          <w:lang w:val="vi-VN"/>
        </w:rPr>
        <w:t>Kiểm</w:t>
      </w:r>
      <w:proofErr w:type="spellEnd"/>
      <w:r w:rsidRPr="003764C0">
        <w:rPr>
          <w:rFonts w:ascii="Arial" w:hAnsi="Arial" w:cs="Arial"/>
          <w:lang w:val="vi-VN"/>
        </w:rPr>
        <w:t xml:space="preserve"> toán </w:t>
      </w:r>
      <w:proofErr w:type="spellStart"/>
      <w:r w:rsidRPr="003764C0">
        <w:rPr>
          <w:rFonts w:ascii="Arial" w:hAnsi="Arial" w:cs="Arial"/>
          <w:lang w:val="vi-VN"/>
        </w:rPr>
        <w:t>Ernst</w:t>
      </w:r>
      <w:proofErr w:type="spellEnd"/>
      <w:r w:rsidRPr="003764C0">
        <w:rPr>
          <w:rFonts w:ascii="Arial" w:hAnsi="Arial" w:cs="Arial"/>
          <w:lang w:val="vi-VN"/>
        </w:rPr>
        <w:t xml:space="preserve"> &amp; </w:t>
      </w:r>
      <w:proofErr w:type="spellStart"/>
      <w:r w:rsidRPr="003764C0">
        <w:rPr>
          <w:rFonts w:ascii="Arial" w:hAnsi="Arial" w:cs="Arial"/>
          <w:lang w:val="vi-VN"/>
        </w:rPr>
        <w:t>Young</w:t>
      </w:r>
      <w:proofErr w:type="spellEnd"/>
      <w:r w:rsidRPr="003764C0">
        <w:rPr>
          <w:rFonts w:ascii="Arial" w:hAnsi="Arial" w:cs="Arial"/>
          <w:lang w:val="vi-VN"/>
        </w:rPr>
        <w:t xml:space="preserve"> Việt Nam.</w:t>
      </w:r>
    </w:p>
    <w:p w14:paraId="6A069400" w14:textId="77777777" w:rsidR="00D9523C" w:rsidRPr="003764C0" w:rsidRDefault="00D9523C">
      <w:pPr>
        <w:jc w:val="both"/>
        <w:rPr>
          <w:rFonts w:ascii="Arial" w:hAnsi="Arial" w:cs="Arial"/>
          <w:lang w:val="vi-VN"/>
        </w:rPr>
      </w:pPr>
    </w:p>
    <w:p w14:paraId="183BE036" w14:textId="77777777" w:rsidR="00F1606C" w:rsidRPr="003764C0" w:rsidRDefault="00F1606C">
      <w:pPr>
        <w:jc w:val="both"/>
        <w:rPr>
          <w:rFonts w:ascii="Arial" w:hAnsi="Arial" w:cs="Arial"/>
          <w:lang w:val="vi-VN"/>
        </w:rPr>
      </w:pPr>
    </w:p>
    <w:p w14:paraId="2F74BC99" w14:textId="0676C9A4" w:rsidR="004B7CBA" w:rsidRPr="003764C0" w:rsidRDefault="004B7CBA">
      <w:pPr>
        <w:ind w:left="720"/>
        <w:jc w:val="both"/>
        <w:rPr>
          <w:rFonts w:ascii="Arial" w:hAnsi="Arial" w:cs="Arial"/>
          <w:b/>
          <w:lang w:val="vi-VN"/>
        </w:rPr>
      </w:pPr>
      <w:r w:rsidRPr="003764C0">
        <w:rPr>
          <w:rFonts w:ascii="Arial" w:hAnsi="Arial" w:cs="Arial"/>
          <w:lang w:val="vi-VN"/>
        </w:rPr>
        <w:t xml:space="preserve">                                                                   </w:t>
      </w:r>
      <w:r w:rsidRPr="003764C0">
        <w:rPr>
          <w:rFonts w:ascii="Arial" w:hAnsi="Arial" w:cs="Arial"/>
          <w:b/>
          <w:lang w:val="vi-VN"/>
        </w:rPr>
        <w:t xml:space="preserve">        </w:t>
      </w:r>
      <w:proofErr w:type="spellStart"/>
      <w:r w:rsidR="006F42B0" w:rsidRPr="003764C0">
        <w:rPr>
          <w:rFonts w:ascii="Arial" w:hAnsi="Arial" w:cs="Arial"/>
          <w:b/>
          <w:lang w:val="vi-VN"/>
        </w:rPr>
        <w:t>Cần</w:t>
      </w:r>
      <w:proofErr w:type="spellEnd"/>
      <w:r w:rsidR="006F42B0" w:rsidRPr="003764C0">
        <w:rPr>
          <w:rFonts w:ascii="Arial" w:hAnsi="Arial" w:cs="Arial"/>
          <w:b/>
          <w:lang w:val="vi-VN"/>
        </w:rPr>
        <w:t xml:space="preserve"> Thơ</w:t>
      </w:r>
      <w:r w:rsidRPr="003764C0">
        <w:rPr>
          <w:rFonts w:ascii="Arial" w:hAnsi="Arial" w:cs="Arial"/>
          <w:b/>
          <w:lang w:val="vi-VN"/>
        </w:rPr>
        <w:t xml:space="preserve">, </w:t>
      </w:r>
      <w:proofErr w:type="spellStart"/>
      <w:r w:rsidRPr="003764C0">
        <w:rPr>
          <w:rFonts w:ascii="Arial" w:hAnsi="Arial" w:cs="Arial"/>
          <w:b/>
          <w:lang w:val="vi-VN"/>
        </w:rPr>
        <w:t>ngày</w:t>
      </w:r>
      <w:proofErr w:type="spellEnd"/>
      <w:r w:rsidRPr="003764C0">
        <w:rPr>
          <w:rFonts w:ascii="Arial" w:hAnsi="Arial" w:cs="Arial"/>
          <w:b/>
          <w:lang w:val="vi-VN"/>
        </w:rPr>
        <w:t xml:space="preserve"> </w:t>
      </w:r>
      <w:r w:rsidR="00275093" w:rsidRPr="003764C0">
        <w:rPr>
          <w:rFonts w:ascii="Arial" w:hAnsi="Arial" w:cs="Arial"/>
          <w:b/>
          <w:lang w:val="vi-VN"/>
        </w:rPr>
        <w:t>02</w:t>
      </w:r>
      <w:r w:rsidRPr="003764C0">
        <w:rPr>
          <w:rFonts w:ascii="Arial" w:hAnsi="Arial" w:cs="Arial"/>
          <w:b/>
          <w:lang w:val="vi-VN"/>
        </w:rPr>
        <w:t xml:space="preserve"> </w:t>
      </w:r>
      <w:proofErr w:type="spellStart"/>
      <w:r w:rsidRPr="003764C0">
        <w:rPr>
          <w:rFonts w:ascii="Arial" w:hAnsi="Arial" w:cs="Arial"/>
          <w:b/>
          <w:lang w:val="vi-VN"/>
        </w:rPr>
        <w:t>tháng</w:t>
      </w:r>
      <w:proofErr w:type="spellEnd"/>
      <w:r w:rsidRPr="003764C0">
        <w:rPr>
          <w:rFonts w:ascii="Arial" w:hAnsi="Arial" w:cs="Arial"/>
          <w:b/>
          <w:lang w:val="vi-VN"/>
        </w:rPr>
        <w:t xml:space="preserve"> 1</w:t>
      </w:r>
      <w:r w:rsidR="00765971" w:rsidRPr="003764C0">
        <w:rPr>
          <w:rFonts w:ascii="Arial" w:hAnsi="Arial" w:cs="Arial"/>
          <w:b/>
          <w:lang w:val="vi-VN"/>
        </w:rPr>
        <w:t>2</w:t>
      </w:r>
      <w:r w:rsidRPr="003764C0">
        <w:rPr>
          <w:rFonts w:ascii="Arial" w:hAnsi="Arial" w:cs="Arial"/>
          <w:b/>
          <w:lang w:val="vi-VN"/>
        </w:rPr>
        <w:t xml:space="preserve"> năm 2022</w:t>
      </w:r>
    </w:p>
    <w:p w14:paraId="2C740F27" w14:textId="77777777" w:rsidR="004B7CBA" w:rsidRPr="003764C0" w:rsidRDefault="004B7CBA">
      <w:pPr>
        <w:ind w:left="720"/>
        <w:jc w:val="both"/>
        <w:rPr>
          <w:rFonts w:ascii="Arial" w:hAnsi="Arial" w:cs="Arial"/>
          <w:lang w:val="vi-VN"/>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297"/>
        <w:gridCol w:w="2547"/>
        <w:gridCol w:w="2259"/>
      </w:tblGrid>
      <w:tr w:rsidR="004B7CBA" w:rsidRPr="003764C0" w14:paraId="574C0FE0" w14:textId="77777777" w:rsidTr="006E66F7">
        <w:tc>
          <w:tcPr>
            <w:tcW w:w="3987" w:type="dxa"/>
            <w:tcBorders>
              <w:top w:val="nil"/>
              <w:left w:val="nil"/>
              <w:bottom w:val="nil"/>
              <w:right w:val="nil"/>
            </w:tcBorders>
          </w:tcPr>
          <w:p w14:paraId="0121F257" w14:textId="7C64F2D8" w:rsidR="004B7CBA" w:rsidRPr="003764C0" w:rsidRDefault="004B7CBA">
            <w:pPr>
              <w:overflowPunct/>
              <w:autoSpaceDE/>
              <w:autoSpaceDN/>
              <w:adjustRightInd/>
              <w:ind w:right="-68" w:hanging="113"/>
              <w:jc w:val="both"/>
              <w:textAlignment w:val="auto"/>
              <w:rPr>
                <w:rFonts w:ascii="Arial" w:hAnsi="Arial" w:cs="Arial"/>
                <w:b/>
                <w:lang w:val="vi-VN"/>
              </w:rPr>
            </w:pPr>
            <w:proofErr w:type="spellStart"/>
            <w:r w:rsidRPr="003764C0">
              <w:rPr>
                <w:rFonts w:ascii="Arial" w:hAnsi="Arial" w:cs="Arial"/>
                <w:b/>
                <w:lang w:val="vi-VN"/>
              </w:rPr>
              <w:t>Đại</w:t>
            </w:r>
            <w:proofErr w:type="spellEnd"/>
            <w:r w:rsidRPr="003764C0">
              <w:rPr>
                <w:rFonts w:ascii="Arial" w:hAnsi="Arial" w:cs="Arial"/>
                <w:b/>
                <w:lang w:val="vi-VN"/>
              </w:rPr>
              <w:t xml:space="preserve"> </w:t>
            </w:r>
            <w:proofErr w:type="spellStart"/>
            <w:r w:rsidRPr="003764C0">
              <w:rPr>
                <w:rFonts w:ascii="Arial" w:hAnsi="Arial" w:cs="Arial"/>
                <w:b/>
                <w:lang w:val="vi-VN"/>
              </w:rPr>
              <w:t>diện</w:t>
            </w:r>
            <w:proofErr w:type="spellEnd"/>
            <w:r w:rsidRPr="003764C0">
              <w:rPr>
                <w:rFonts w:ascii="Arial" w:hAnsi="Arial" w:cs="Arial"/>
                <w:b/>
                <w:lang w:val="vi-VN"/>
              </w:rPr>
              <w:t xml:space="preserve"> Chi </w:t>
            </w:r>
            <w:proofErr w:type="spellStart"/>
            <w:r w:rsidRPr="003764C0">
              <w:rPr>
                <w:rFonts w:ascii="Arial" w:hAnsi="Arial" w:cs="Arial"/>
                <w:b/>
                <w:lang w:val="vi-VN"/>
              </w:rPr>
              <w:t>nhánh</w:t>
            </w:r>
            <w:proofErr w:type="spellEnd"/>
            <w:r w:rsidR="00D65C43" w:rsidRPr="003764C0">
              <w:rPr>
                <w:rFonts w:ascii="Arial" w:hAnsi="Arial" w:cs="Arial"/>
                <w:b/>
                <w:lang w:val="vi-VN"/>
              </w:rPr>
              <w:t xml:space="preserve"> </w:t>
            </w:r>
            <w:proofErr w:type="spellStart"/>
            <w:r w:rsidR="006F42B0" w:rsidRPr="003764C0">
              <w:rPr>
                <w:rFonts w:ascii="Arial" w:hAnsi="Arial" w:cs="Arial"/>
                <w:b/>
                <w:lang w:val="vi-VN"/>
              </w:rPr>
              <w:t>Cần</w:t>
            </w:r>
            <w:proofErr w:type="spellEnd"/>
            <w:r w:rsidR="006F42B0" w:rsidRPr="003764C0">
              <w:rPr>
                <w:rFonts w:ascii="Arial" w:hAnsi="Arial" w:cs="Arial"/>
                <w:b/>
                <w:lang w:val="vi-VN"/>
              </w:rPr>
              <w:t xml:space="preserve"> Thơ</w:t>
            </w:r>
          </w:p>
        </w:tc>
        <w:tc>
          <w:tcPr>
            <w:tcW w:w="297" w:type="dxa"/>
            <w:tcBorders>
              <w:top w:val="nil"/>
              <w:left w:val="nil"/>
              <w:bottom w:val="nil"/>
              <w:right w:val="nil"/>
            </w:tcBorders>
          </w:tcPr>
          <w:p w14:paraId="0E5A9E2B" w14:textId="77777777" w:rsidR="004B7CBA" w:rsidRPr="003764C0" w:rsidRDefault="004B7CBA">
            <w:pPr>
              <w:overflowPunct/>
              <w:autoSpaceDE/>
              <w:autoSpaceDN/>
              <w:adjustRightInd/>
              <w:jc w:val="both"/>
              <w:textAlignment w:val="auto"/>
              <w:rPr>
                <w:rFonts w:ascii="Arial" w:hAnsi="Arial" w:cs="Arial"/>
                <w:lang w:val="vi-VN"/>
              </w:rPr>
            </w:pPr>
          </w:p>
        </w:tc>
        <w:tc>
          <w:tcPr>
            <w:tcW w:w="4806" w:type="dxa"/>
            <w:gridSpan w:val="2"/>
            <w:tcBorders>
              <w:top w:val="nil"/>
              <w:left w:val="nil"/>
              <w:bottom w:val="nil"/>
              <w:right w:val="nil"/>
            </w:tcBorders>
          </w:tcPr>
          <w:p w14:paraId="457291B1" w14:textId="77777777" w:rsidR="004B7CBA" w:rsidRPr="003764C0" w:rsidRDefault="004B7CBA">
            <w:pPr>
              <w:overflowPunct/>
              <w:autoSpaceDE/>
              <w:autoSpaceDN/>
              <w:adjustRightInd/>
              <w:ind w:left="-29"/>
              <w:textAlignment w:val="auto"/>
              <w:rPr>
                <w:rFonts w:ascii="Arial" w:hAnsi="Arial" w:cs="Arial"/>
                <w:b/>
                <w:lang w:val="vi-VN"/>
              </w:rPr>
            </w:pPr>
            <w:proofErr w:type="spellStart"/>
            <w:r w:rsidRPr="003764C0">
              <w:rPr>
                <w:rFonts w:ascii="Arial" w:hAnsi="Arial" w:cs="Arial"/>
                <w:b/>
                <w:lang w:val="vi-VN"/>
              </w:rPr>
              <w:t>Đại</w:t>
            </w:r>
            <w:proofErr w:type="spellEnd"/>
            <w:r w:rsidRPr="003764C0">
              <w:rPr>
                <w:rFonts w:ascii="Arial" w:hAnsi="Arial" w:cs="Arial"/>
                <w:b/>
                <w:lang w:val="vi-VN"/>
              </w:rPr>
              <w:t xml:space="preserve"> </w:t>
            </w:r>
            <w:proofErr w:type="spellStart"/>
            <w:r w:rsidRPr="003764C0">
              <w:rPr>
                <w:rFonts w:ascii="Arial" w:hAnsi="Arial" w:cs="Arial"/>
                <w:b/>
                <w:lang w:val="vi-VN"/>
              </w:rPr>
              <w:t>diện</w:t>
            </w:r>
            <w:proofErr w:type="spellEnd"/>
            <w:r w:rsidRPr="003764C0">
              <w:rPr>
                <w:rFonts w:ascii="Arial" w:hAnsi="Arial" w:cs="Arial"/>
                <w:b/>
                <w:lang w:val="vi-VN"/>
              </w:rPr>
              <w:t xml:space="preserve"> Công ty TNHH </w:t>
            </w:r>
            <w:proofErr w:type="spellStart"/>
            <w:r w:rsidRPr="003764C0">
              <w:rPr>
                <w:rFonts w:ascii="Arial" w:hAnsi="Arial" w:cs="Arial"/>
                <w:b/>
                <w:lang w:val="vi-VN"/>
              </w:rPr>
              <w:t>Ernst</w:t>
            </w:r>
            <w:proofErr w:type="spellEnd"/>
            <w:r w:rsidRPr="003764C0">
              <w:rPr>
                <w:rFonts w:ascii="Arial" w:hAnsi="Arial" w:cs="Arial"/>
                <w:b/>
                <w:lang w:val="vi-VN"/>
              </w:rPr>
              <w:t xml:space="preserve"> &amp; </w:t>
            </w:r>
            <w:proofErr w:type="spellStart"/>
            <w:r w:rsidRPr="003764C0">
              <w:rPr>
                <w:rFonts w:ascii="Arial" w:hAnsi="Arial" w:cs="Arial"/>
                <w:b/>
                <w:lang w:val="vi-VN"/>
              </w:rPr>
              <w:t>Young</w:t>
            </w:r>
            <w:proofErr w:type="spellEnd"/>
            <w:r w:rsidRPr="003764C0">
              <w:rPr>
                <w:rFonts w:ascii="Arial" w:hAnsi="Arial" w:cs="Arial"/>
                <w:b/>
                <w:lang w:val="vi-VN"/>
              </w:rPr>
              <w:t xml:space="preserve"> Việt Nam</w:t>
            </w:r>
          </w:p>
        </w:tc>
      </w:tr>
      <w:tr w:rsidR="004B7CBA" w:rsidRPr="003764C0" w14:paraId="60A3C04B" w14:textId="77777777" w:rsidTr="006E66F7">
        <w:tc>
          <w:tcPr>
            <w:tcW w:w="3987" w:type="dxa"/>
            <w:tcBorders>
              <w:top w:val="nil"/>
              <w:left w:val="nil"/>
              <w:bottom w:val="nil"/>
              <w:right w:val="nil"/>
            </w:tcBorders>
          </w:tcPr>
          <w:p w14:paraId="1C09DAFF" w14:textId="77777777" w:rsidR="004B7CBA" w:rsidRPr="003764C0" w:rsidRDefault="004B7CBA">
            <w:pPr>
              <w:overflowPunct/>
              <w:autoSpaceDE/>
              <w:autoSpaceDN/>
              <w:adjustRightInd/>
              <w:ind w:right="-68" w:hanging="113"/>
              <w:jc w:val="both"/>
              <w:textAlignment w:val="auto"/>
              <w:rPr>
                <w:rFonts w:ascii="Arial" w:hAnsi="Arial" w:cs="Arial"/>
                <w:lang w:val="vi-VN"/>
              </w:rPr>
            </w:pPr>
          </w:p>
          <w:p w14:paraId="41231B37" w14:textId="77777777" w:rsidR="004B7CBA" w:rsidRPr="003764C0" w:rsidRDefault="004B7CBA">
            <w:pPr>
              <w:overflowPunct/>
              <w:autoSpaceDE/>
              <w:autoSpaceDN/>
              <w:adjustRightInd/>
              <w:ind w:right="-68" w:hanging="113"/>
              <w:jc w:val="both"/>
              <w:textAlignment w:val="auto"/>
              <w:rPr>
                <w:rFonts w:ascii="Arial" w:hAnsi="Arial" w:cs="Arial"/>
                <w:lang w:val="vi-VN"/>
              </w:rPr>
            </w:pPr>
          </w:p>
          <w:p w14:paraId="7AD7D7C1" w14:textId="77777777" w:rsidR="004B7CBA" w:rsidRPr="003764C0" w:rsidRDefault="004B7CBA">
            <w:pPr>
              <w:overflowPunct/>
              <w:autoSpaceDE/>
              <w:autoSpaceDN/>
              <w:adjustRightInd/>
              <w:ind w:right="-68" w:hanging="113"/>
              <w:jc w:val="both"/>
              <w:textAlignment w:val="auto"/>
              <w:rPr>
                <w:rFonts w:ascii="Arial" w:hAnsi="Arial" w:cs="Arial"/>
                <w:lang w:val="vi-VN"/>
              </w:rPr>
            </w:pPr>
          </w:p>
          <w:p w14:paraId="457D11F5" w14:textId="77777777" w:rsidR="004B7CBA" w:rsidRPr="003764C0" w:rsidRDefault="004B7CBA">
            <w:pPr>
              <w:overflowPunct/>
              <w:autoSpaceDE/>
              <w:autoSpaceDN/>
              <w:adjustRightInd/>
              <w:ind w:right="-68" w:hanging="113"/>
              <w:jc w:val="both"/>
              <w:textAlignment w:val="auto"/>
              <w:rPr>
                <w:rFonts w:ascii="Arial" w:hAnsi="Arial" w:cs="Arial"/>
                <w:lang w:val="vi-VN"/>
              </w:rPr>
            </w:pPr>
          </w:p>
          <w:p w14:paraId="6A26ADCE" w14:textId="77777777" w:rsidR="004B7CBA" w:rsidRPr="003764C0" w:rsidRDefault="004B7CBA">
            <w:pPr>
              <w:overflowPunct/>
              <w:autoSpaceDE/>
              <w:autoSpaceDN/>
              <w:adjustRightInd/>
              <w:ind w:right="-68" w:hanging="113"/>
              <w:jc w:val="both"/>
              <w:textAlignment w:val="auto"/>
              <w:rPr>
                <w:rFonts w:ascii="Arial" w:hAnsi="Arial" w:cs="Arial"/>
                <w:lang w:val="vi-VN"/>
              </w:rPr>
            </w:pPr>
          </w:p>
          <w:p w14:paraId="68E6B4D0" w14:textId="77777777" w:rsidR="004B7CBA" w:rsidRPr="003764C0" w:rsidRDefault="004B7CBA">
            <w:pPr>
              <w:pBdr>
                <w:bottom w:val="single" w:sz="4" w:space="1" w:color="auto"/>
              </w:pBdr>
              <w:overflowPunct/>
              <w:autoSpaceDE/>
              <w:autoSpaceDN/>
              <w:adjustRightInd/>
              <w:ind w:right="-68" w:hanging="113"/>
              <w:jc w:val="both"/>
              <w:textAlignment w:val="auto"/>
              <w:rPr>
                <w:rFonts w:ascii="Arial" w:hAnsi="Arial" w:cs="Arial"/>
                <w:lang w:val="vi-VN"/>
              </w:rPr>
            </w:pPr>
          </w:p>
        </w:tc>
        <w:tc>
          <w:tcPr>
            <w:tcW w:w="297" w:type="dxa"/>
            <w:tcBorders>
              <w:top w:val="nil"/>
              <w:left w:val="nil"/>
              <w:bottom w:val="nil"/>
              <w:right w:val="nil"/>
            </w:tcBorders>
          </w:tcPr>
          <w:p w14:paraId="75B38EDD" w14:textId="77777777" w:rsidR="004B7CBA" w:rsidRPr="003764C0" w:rsidRDefault="004B7CBA">
            <w:pPr>
              <w:overflowPunct/>
              <w:autoSpaceDE/>
              <w:autoSpaceDN/>
              <w:adjustRightInd/>
              <w:jc w:val="both"/>
              <w:textAlignment w:val="auto"/>
              <w:rPr>
                <w:rFonts w:ascii="Arial" w:hAnsi="Arial" w:cs="Arial"/>
                <w:lang w:val="vi-VN"/>
              </w:rPr>
            </w:pPr>
          </w:p>
        </w:tc>
        <w:tc>
          <w:tcPr>
            <w:tcW w:w="2547" w:type="dxa"/>
            <w:tcBorders>
              <w:top w:val="nil"/>
              <w:left w:val="nil"/>
              <w:bottom w:val="nil"/>
              <w:right w:val="nil"/>
            </w:tcBorders>
          </w:tcPr>
          <w:p w14:paraId="047CA56E"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p w14:paraId="3CE32B3A"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p w14:paraId="71FE27BC"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p w14:paraId="3E474511"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p w14:paraId="4F317B0F"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p w14:paraId="384ADF24" w14:textId="77777777" w:rsidR="004B7CBA" w:rsidRPr="003764C0" w:rsidRDefault="004B7CBA">
            <w:pPr>
              <w:pBdr>
                <w:bottom w:val="single" w:sz="4" w:space="1" w:color="auto"/>
              </w:pBdr>
              <w:overflowPunct/>
              <w:autoSpaceDE/>
              <w:autoSpaceDN/>
              <w:adjustRightInd/>
              <w:ind w:left="-76" w:right="49"/>
              <w:jc w:val="both"/>
              <w:textAlignment w:val="auto"/>
              <w:rPr>
                <w:rFonts w:ascii="Arial" w:hAnsi="Arial" w:cs="Arial"/>
                <w:lang w:val="vi-VN"/>
              </w:rPr>
            </w:pPr>
          </w:p>
        </w:tc>
        <w:tc>
          <w:tcPr>
            <w:tcW w:w="2259" w:type="dxa"/>
            <w:tcBorders>
              <w:top w:val="nil"/>
              <w:left w:val="nil"/>
              <w:bottom w:val="nil"/>
              <w:right w:val="nil"/>
            </w:tcBorders>
          </w:tcPr>
          <w:p w14:paraId="2B5F491D"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p w14:paraId="018499A2"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p w14:paraId="570682E3"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p w14:paraId="2FD830A8"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p w14:paraId="13CF7B72"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p w14:paraId="19BF72CC" w14:textId="77777777" w:rsidR="004B7CBA" w:rsidRPr="003764C0" w:rsidRDefault="004B7CBA">
            <w:pPr>
              <w:pBdr>
                <w:bottom w:val="single" w:sz="4" w:space="1" w:color="auto"/>
              </w:pBdr>
              <w:overflowPunct/>
              <w:autoSpaceDE/>
              <w:autoSpaceDN/>
              <w:adjustRightInd/>
              <w:ind w:left="-82" w:right="-68"/>
              <w:jc w:val="both"/>
              <w:textAlignment w:val="auto"/>
              <w:rPr>
                <w:rFonts w:ascii="Arial" w:hAnsi="Arial" w:cs="Arial"/>
                <w:lang w:val="vi-VN"/>
              </w:rPr>
            </w:pPr>
          </w:p>
        </w:tc>
      </w:tr>
      <w:tr w:rsidR="004B7CBA" w:rsidRPr="003764C0" w14:paraId="2D7B5891" w14:textId="77777777" w:rsidTr="006E66F7">
        <w:tc>
          <w:tcPr>
            <w:tcW w:w="3987" w:type="dxa"/>
            <w:tcBorders>
              <w:top w:val="nil"/>
              <w:left w:val="nil"/>
              <w:bottom w:val="nil"/>
              <w:right w:val="nil"/>
            </w:tcBorders>
          </w:tcPr>
          <w:p w14:paraId="0514E254" w14:textId="1CE246F3" w:rsidR="004B7CBA" w:rsidRPr="003764C0" w:rsidRDefault="004B7CBA">
            <w:pPr>
              <w:overflowPunct/>
              <w:autoSpaceDE/>
              <w:autoSpaceDN/>
              <w:adjustRightInd/>
              <w:spacing w:before="100"/>
              <w:ind w:right="-72" w:hanging="113"/>
              <w:jc w:val="both"/>
              <w:textAlignment w:val="auto"/>
              <w:rPr>
                <w:rFonts w:ascii="Arial" w:hAnsi="Arial" w:cs="Arial"/>
                <w:b/>
                <w:lang w:val="vi-VN"/>
              </w:rPr>
            </w:pPr>
            <w:r w:rsidRPr="003764C0">
              <w:rPr>
                <w:rFonts w:ascii="Arial" w:hAnsi="Arial" w:cs="Arial"/>
                <w:b/>
                <w:lang w:val="vi-VN"/>
              </w:rPr>
              <w:t xml:space="preserve">Ông </w:t>
            </w:r>
            <w:r w:rsidR="00D65C43" w:rsidRPr="003764C0">
              <w:rPr>
                <w:rFonts w:ascii="Arial" w:hAnsi="Arial" w:cs="Arial"/>
                <w:b/>
                <w:lang w:val="vi-VN"/>
              </w:rPr>
              <w:t>Trần Long Giang</w:t>
            </w:r>
          </w:p>
          <w:p w14:paraId="5F743F2B" w14:textId="13784892" w:rsidR="00275093" w:rsidRPr="003764C0" w:rsidRDefault="004B7CBA" w:rsidP="006F42B0">
            <w:pPr>
              <w:overflowPunct/>
              <w:autoSpaceDE/>
              <w:autoSpaceDN/>
              <w:adjustRightInd/>
              <w:spacing w:before="40"/>
              <w:ind w:left="-115" w:right="-72"/>
              <w:jc w:val="both"/>
              <w:textAlignment w:val="auto"/>
              <w:rPr>
                <w:rFonts w:ascii="Arial" w:hAnsi="Arial" w:cs="Arial"/>
                <w:lang w:val="vi-VN"/>
              </w:rPr>
            </w:pPr>
            <w:proofErr w:type="spellStart"/>
            <w:r w:rsidRPr="003764C0">
              <w:rPr>
                <w:rFonts w:ascii="Arial" w:hAnsi="Arial" w:cs="Arial"/>
                <w:lang w:val="vi-VN"/>
              </w:rPr>
              <w:t>Giám</w:t>
            </w:r>
            <w:proofErr w:type="spellEnd"/>
            <w:r w:rsidRPr="003764C0">
              <w:rPr>
                <w:rFonts w:ascii="Arial" w:hAnsi="Arial" w:cs="Arial"/>
                <w:lang w:val="vi-VN"/>
              </w:rPr>
              <w:t xml:space="preserve"> </w:t>
            </w:r>
            <w:proofErr w:type="spellStart"/>
            <w:r w:rsidRPr="003764C0">
              <w:rPr>
                <w:rFonts w:ascii="Arial" w:hAnsi="Arial" w:cs="Arial"/>
                <w:lang w:val="vi-VN"/>
              </w:rPr>
              <w:t>Đốc</w:t>
            </w:r>
            <w:proofErr w:type="spellEnd"/>
            <w:r w:rsidRPr="003764C0">
              <w:rPr>
                <w:rFonts w:ascii="Arial" w:hAnsi="Arial" w:cs="Arial"/>
                <w:lang w:val="vi-VN"/>
              </w:rPr>
              <w:t xml:space="preserve"> </w:t>
            </w:r>
          </w:p>
          <w:p w14:paraId="0D3B6545" w14:textId="6977527C" w:rsidR="004B7CBA" w:rsidRPr="003764C0" w:rsidRDefault="004B7CBA" w:rsidP="00275093">
            <w:pPr>
              <w:overflowPunct/>
              <w:autoSpaceDE/>
              <w:autoSpaceDN/>
              <w:adjustRightInd/>
              <w:spacing w:before="40"/>
              <w:ind w:left="-115" w:right="-72"/>
              <w:jc w:val="both"/>
              <w:textAlignment w:val="auto"/>
              <w:rPr>
                <w:rFonts w:ascii="Arial" w:hAnsi="Arial" w:cs="Arial"/>
                <w:lang w:val="vi-VN"/>
              </w:rPr>
            </w:pPr>
            <w:r w:rsidRPr="003764C0">
              <w:rPr>
                <w:rFonts w:ascii="Arial" w:hAnsi="Arial" w:cs="Arial"/>
                <w:lang w:val="vi-VN"/>
              </w:rPr>
              <w:t xml:space="preserve">Ngân </w:t>
            </w:r>
            <w:proofErr w:type="spellStart"/>
            <w:r w:rsidRPr="003764C0">
              <w:rPr>
                <w:rFonts w:ascii="Arial" w:hAnsi="Arial" w:cs="Arial"/>
                <w:lang w:val="vi-VN"/>
              </w:rPr>
              <w:t>hàng</w:t>
            </w:r>
            <w:proofErr w:type="spellEnd"/>
            <w:r w:rsidRPr="003764C0">
              <w:rPr>
                <w:rFonts w:ascii="Arial" w:hAnsi="Arial" w:cs="Arial"/>
                <w:lang w:val="vi-VN"/>
              </w:rPr>
              <w:t xml:space="preserve"> TMCP </w:t>
            </w:r>
            <w:proofErr w:type="spellStart"/>
            <w:r w:rsidRPr="003764C0">
              <w:rPr>
                <w:rFonts w:ascii="Arial" w:hAnsi="Arial" w:cs="Arial"/>
                <w:lang w:val="vi-VN"/>
              </w:rPr>
              <w:t>Ngoại</w:t>
            </w:r>
            <w:proofErr w:type="spellEnd"/>
            <w:r w:rsidRPr="003764C0">
              <w:rPr>
                <w:rFonts w:ascii="Arial" w:hAnsi="Arial" w:cs="Arial"/>
                <w:lang w:val="vi-VN"/>
              </w:rPr>
              <w:t xml:space="preserve"> Thương</w:t>
            </w:r>
            <w:r w:rsidR="00CA3835" w:rsidRPr="003764C0">
              <w:rPr>
                <w:rFonts w:ascii="Arial" w:hAnsi="Arial" w:cs="Arial"/>
                <w:lang w:val="vi-VN"/>
              </w:rPr>
              <w:t xml:space="preserve"> </w:t>
            </w:r>
            <w:r w:rsidR="00CB6E70" w:rsidRPr="003764C0">
              <w:rPr>
                <w:rFonts w:ascii="Arial" w:hAnsi="Arial" w:cs="Arial"/>
                <w:lang w:val="vi-VN"/>
              </w:rPr>
              <w:t>Việt Na</w:t>
            </w:r>
            <w:r w:rsidR="00275093" w:rsidRPr="003764C0">
              <w:rPr>
                <w:rFonts w:ascii="Arial" w:hAnsi="Arial" w:cs="Arial"/>
                <w:lang w:val="vi-VN"/>
              </w:rPr>
              <w:t xml:space="preserve">m - </w:t>
            </w:r>
            <w:r w:rsidRPr="003764C0">
              <w:rPr>
                <w:rFonts w:ascii="Arial" w:hAnsi="Arial" w:cs="Arial"/>
                <w:lang w:val="vi-VN"/>
              </w:rPr>
              <w:t xml:space="preserve">Chi </w:t>
            </w:r>
            <w:proofErr w:type="spellStart"/>
            <w:r w:rsidRPr="003764C0">
              <w:rPr>
                <w:rFonts w:ascii="Arial" w:hAnsi="Arial" w:cs="Arial"/>
                <w:lang w:val="vi-VN"/>
              </w:rPr>
              <w:t>nhánh</w:t>
            </w:r>
            <w:proofErr w:type="spellEnd"/>
            <w:r w:rsidRPr="003764C0">
              <w:rPr>
                <w:rFonts w:ascii="Arial" w:hAnsi="Arial" w:cs="Arial"/>
                <w:lang w:val="vi-VN"/>
              </w:rPr>
              <w:t xml:space="preserve"> </w:t>
            </w:r>
            <w:proofErr w:type="spellStart"/>
            <w:r w:rsidR="006F42B0" w:rsidRPr="003764C0">
              <w:rPr>
                <w:rFonts w:ascii="Arial" w:hAnsi="Arial" w:cs="Arial"/>
                <w:lang w:val="vi-VN"/>
              </w:rPr>
              <w:t>Cần</w:t>
            </w:r>
            <w:proofErr w:type="spellEnd"/>
            <w:r w:rsidR="006F42B0" w:rsidRPr="003764C0">
              <w:rPr>
                <w:rFonts w:ascii="Arial" w:hAnsi="Arial" w:cs="Arial"/>
                <w:lang w:val="vi-VN"/>
              </w:rPr>
              <w:t xml:space="preserve"> Thơ</w:t>
            </w:r>
          </w:p>
        </w:tc>
        <w:tc>
          <w:tcPr>
            <w:tcW w:w="297" w:type="dxa"/>
            <w:tcBorders>
              <w:top w:val="nil"/>
              <w:left w:val="nil"/>
              <w:bottom w:val="nil"/>
              <w:right w:val="nil"/>
            </w:tcBorders>
          </w:tcPr>
          <w:p w14:paraId="3AA8B6BF" w14:textId="77777777" w:rsidR="004B7CBA" w:rsidRPr="003764C0" w:rsidRDefault="004B7CBA">
            <w:pPr>
              <w:overflowPunct/>
              <w:autoSpaceDE/>
              <w:autoSpaceDN/>
              <w:adjustRightInd/>
              <w:spacing w:before="40"/>
              <w:jc w:val="both"/>
              <w:textAlignment w:val="auto"/>
              <w:rPr>
                <w:rFonts w:ascii="Arial" w:hAnsi="Arial" w:cs="Arial"/>
                <w:lang w:val="vi-VN"/>
              </w:rPr>
            </w:pPr>
          </w:p>
        </w:tc>
        <w:tc>
          <w:tcPr>
            <w:tcW w:w="2547" w:type="dxa"/>
            <w:tcBorders>
              <w:top w:val="nil"/>
              <w:left w:val="nil"/>
              <w:bottom w:val="nil"/>
              <w:right w:val="nil"/>
            </w:tcBorders>
          </w:tcPr>
          <w:p w14:paraId="75779D71" w14:textId="3C5D942F" w:rsidR="004B7CBA" w:rsidRPr="003764C0" w:rsidRDefault="00B14D6D" w:rsidP="006F42B0">
            <w:pPr>
              <w:overflowPunct/>
              <w:autoSpaceDE/>
              <w:autoSpaceDN/>
              <w:adjustRightInd/>
              <w:spacing w:before="40"/>
              <w:ind w:right="-72"/>
              <w:jc w:val="both"/>
              <w:textAlignment w:val="auto"/>
              <w:rPr>
                <w:rFonts w:ascii="Arial" w:hAnsi="Arial" w:cs="Arial"/>
                <w:b/>
                <w:lang w:val="vi-VN"/>
              </w:rPr>
            </w:pPr>
            <w:proofErr w:type="spellStart"/>
            <w:r w:rsidRPr="003764C0">
              <w:rPr>
                <w:rFonts w:ascii="Arial" w:hAnsi="Arial" w:cs="Arial"/>
                <w:b/>
                <w:lang w:val="vi-VN"/>
              </w:rPr>
              <w:t>Bà</w:t>
            </w:r>
            <w:proofErr w:type="spellEnd"/>
            <w:r w:rsidRPr="003764C0">
              <w:rPr>
                <w:rFonts w:ascii="Arial" w:hAnsi="Arial" w:cs="Arial"/>
                <w:b/>
                <w:lang w:val="vi-VN"/>
              </w:rPr>
              <w:t xml:space="preserve"> </w:t>
            </w:r>
            <w:proofErr w:type="spellStart"/>
            <w:r w:rsidRPr="003764C0">
              <w:rPr>
                <w:rFonts w:ascii="Arial" w:hAnsi="Arial" w:cs="Arial"/>
                <w:b/>
                <w:lang w:val="vi-VN"/>
              </w:rPr>
              <w:t>Hoàng</w:t>
            </w:r>
            <w:proofErr w:type="spellEnd"/>
            <w:r w:rsidRPr="003764C0">
              <w:rPr>
                <w:rFonts w:ascii="Arial" w:hAnsi="Arial" w:cs="Arial"/>
                <w:b/>
                <w:lang w:val="vi-VN"/>
              </w:rPr>
              <w:t xml:space="preserve"> Thị Hồng Minh</w:t>
            </w:r>
          </w:p>
          <w:p w14:paraId="4ABE2CDC" w14:textId="77777777" w:rsidR="004B7CBA" w:rsidRPr="003764C0" w:rsidRDefault="00B14D6D">
            <w:pPr>
              <w:overflowPunct/>
              <w:autoSpaceDE/>
              <w:autoSpaceDN/>
              <w:adjustRightInd/>
              <w:spacing w:before="40"/>
              <w:ind w:right="-72"/>
              <w:jc w:val="both"/>
              <w:textAlignment w:val="auto"/>
              <w:rPr>
                <w:rFonts w:ascii="Arial" w:hAnsi="Arial" w:cs="Arial"/>
                <w:lang w:val="vi-VN"/>
              </w:rPr>
            </w:pPr>
            <w:proofErr w:type="spellStart"/>
            <w:r w:rsidRPr="003764C0">
              <w:rPr>
                <w:rFonts w:ascii="Arial" w:hAnsi="Arial" w:cs="Arial"/>
                <w:lang w:val="vi-VN"/>
              </w:rPr>
              <w:t>Giám</w:t>
            </w:r>
            <w:proofErr w:type="spellEnd"/>
            <w:r w:rsidRPr="003764C0">
              <w:rPr>
                <w:rFonts w:ascii="Arial" w:hAnsi="Arial" w:cs="Arial"/>
                <w:lang w:val="vi-VN"/>
              </w:rPr>
              <w:t xml:space="preserve"> </w:t>
            </w:r>
            <w:proofErr w:type="spellStart"/>
            <w:r w:rsidRPr="003764C0">
              <w:rPr>
                <w:rFonts w:ascii="Arial" w:hAnsi="Arial" w:cs="Arial"/>
                <w:lang w:val="vi-VN"/>
              </w:rPr>
              <w:t>đốc</w:t>
            </w:r>
            <w:proofErr w:type="spellEnd"/>
            <w:r w:rsidRPr="003764C0">
              <w:rPr>
                <w:rFonts w:ascii="Arial" w:hAnsi="Arial" w:cs="Arial"/>
                <w:lang w:val="vi-VN"/>
              </w:rPr>
              <w:t xml:space="preserve"> </w:t>
            </w:r>
            <w:proofErr w:type="spellStart"/>
            <w:r w:rsidR="004B7CBA" w:rsidRPr="003764C0">
              <w:rPr>
                <w:rFonts w:ascii="Arial" w:hAnsi="Arial" w:cs="Arial"/>
                <w:lang w:val="vi-VN"/>
              </w:rPr>
              <w:t>kiểm</w:t>
            </w:r>
            <w:proofErr w:type="spellEnd"/>
            <w:r w:rsidR="004B7CBA" w:rsidRPr="003764C0">
              <w:rPr>
                <w:rFonts w:ascii="Arial" w:hAnsi="Arial" w:cs="Arial"/>
                <w:lang w:val="vi-VN"/>
              </w:rPr>
              <w:t xml:space="preserve"> toán</w:t>
            </w:r>
          </w:p>
          <w:p w14:paraId="08DFF303" w14:textId="6B1EB974" w:rsidR="00CB6E70" w:rsidRPr="003764C0" w:rsidRDefault="00CB6E70" w:rsidP="00275093">
            <w:pPr>
              <w:overflowPunct/>
              <w:autoSpaceDE/>
              <w:autoSpaceDN/>
              <w:adjustRightInd/>
              <w:spacing w:before="40"/>
              <w:ind w:right="-72"/>
              <w:textAlignment w:val="auto"/>
              <w:rPr>
                <w:rFonts w:ascii="Arial" w:hAnsi="Arial" w:cs="Arial"/>
                <w:lang w:val="vi-VN"/>
              </w:rPr>
            </w:pPr>
            <w:r w:rsidRPr="003764C0">
              <w:rPr>
                <w:rFonts w:ascii="Arial" w:hAnsi="Arial" w:cs="Arial"/>
                <w:lang w:val="vi-VN"/>
              </w:rPr>
              <w:t xml:space="preserve">Công ty TNHH </w:t>
            </w:r>
            <w:r w:rsidR="00275093" w:rsidRPr="003764C0">
              <w:rPr>
                <w:rFonts w:ascii="Arial" w:hAnsi="Arial" w:cs="Arial"/>
                <w:lang w:val="vi-VN"/>
              </w:rPr>
              <w:t xml:space="preserve">               </w:t>
            </w:r>
            <w:proofErr w:type="spellStart"/>
            <w:r w:rsidRPr="003764C0">
              <w:rPr>
                <w:rFonts w:ascii="Arial" w:hAnsi="Arial" w:cs="Arial"/>
                <w:lang w:val="vi-VN"/>
              </w:rPr>
              <w:t>Ernst</w:t>
            </w:r>
            <w:proofErr w:type="spellEnd"/>
            <w:r w:rsidRPr="003764C0">
              <w:rPr>
                <w:rFonts w:ascii="Arial" w:hAnsi="Arial" w:cs="Arial"/>
                <w:lang w:val="vi-VN"/>
              </w:rPr>
              <w:t xml:space="preserve"> &amp; </w:t>
            </w:r>
            <w:proofErr w:type="spellStart"/>
            <w:r w:rsidRPr="003764C0">
              <w:rPr>
                <w:rFonts w:ascii="Arial" w:hAnsi="Arial" w:cs="Arial"/>
                <w:lang w:val="vi-VN"/>
              </w:rPr>
              <w:t>Young</w:t>
            </w:r>
            <w:proofErr w:type="spellEnd"/>
            <w:r w:rsidRPr="003764C0">
              <w:rPr>
                <w:rFonts w:ascii="Arial" w:hAnsi="Arial" w:cs="Arial"/>
                <w:lang w:val="vi-VN"/>
              </w:rPr>
              <w:t xml:space="preserve"> Việt Nam</w:t>
            </w:r>
          </w:p>
        </w:tc>
        <w:tc>
          <w:tcPr>
            <w:tcW w:w="2259" w:type="dxa"/>
            <w:tcBorders>
              <w:top w:val="nil"/>
              <w:left w:val="nil"/>
              <w:bottom w:val="nil"/>
              <w:right w:val="nil"/>
            </w:tcBorders>
          </w:tcPr>
          <w:p w14:paraId="127A706A" w14:textId="2271689F" w:rsidR="004B7CBA" w:rsidRPr="003764C0" w:rsidRDefault="004B7CBA" w:rsidP="006F42B0">
            <w:pPr>
              <w:overflowPunct/>
              <w:autoSpaceDE/>
              <w:autoSpaceDN/>
              <w:adjustRightInd/>
              <w:spacing w:before="40"/>
              <w:ind w:right="-72"/>
              <w:jc w:val="both"/>
              <w:textAlignment w:val="auto"/>
              <w:rPr>
                <w:rFonts w:ascii="Arial" w:hAnsi="Arial" w:cs="Arial"/>
                <w:b/>
                <w:lang w:val="vi-VN"/>
              </w:rPr>
            </w:pPr>
            <w:r w:rsidRPr="003764C0">
              <w:rPr>
                <w:rFonts w:ascii="Arial" w:hAnsi="Arial" w:cs="Arial"/>
                <w:b/>
                <w:lang w:val="vi-VN"/>
              </w:rPr>
              <w:t xml:space="preserve">Ông </w:t>
            </w:r>
            <w:r w:rsidR="00B14D6D" w:rsidRPr="003764C0">
              <w:rPr>
                <w:rFonts w:ascii="Arial" w:hAnsi="Arial" w:cs="Arial"/>
                <w:b/>
                <w:lang w:val="vi-VN"/>
              </w:rPr>
              <w:t xml:space="preserve">Trần </w:t>
            </w:r>
            <w:proofErr w:type="spellStart"/>
            <w:r w:rsidR="00B14D6D" w:rsidRPr="003764C0">
              <w:rPr>
                <w:rFonts w:ascii="Arial" w:hAnsi="Arial" w:cs="Arial"/>
                <w:b/>
                <w:lang w:val="vi-VN"/>
              </w:rPr>
              <w:t>Nhật</w:t>
            </w:r>
            <w:proofErr w:type="spellEnd"/>
            <w:r w:rsidR="00B14D6D" w:rsidRPr="003764C0">
              <w:rPr>
                <w:rFonts w:ascii="Arial" w:hAnsi="Arial" w:cs="Arial"/>
                <w:b/>
                <w:lang w:val="vi-VN"/>
              </w:rPr>
              <w:t xml:space="preserve"> Duy</w:t>
            </w:r>
          </w:p>
          <w:p w14:paraId="7E37606E" w14:textId="1B4E4473" w:rsidR="004B7CBA" w:rsidRPr="003764C0" w:rsidRDefault="004B7CBA">
            <w:pPr>
              <w:overflowPunct/>
              <w:autoSpaceDE/>
              <w:autoSpaceDN/>
              <w:adjustRightInd/>
              <w:spacing w:before="40"/>
              <w:ind w:left="-82" w:right="-65"/>
              <w:jc w:val="both"/>
              <w:textAlignment w:val="auto"/>
              <w:rPr>
                <w:rFonts w:ascii="Arial" w:hAnsi="Arial" w:cs="Arial"/>
                <w:lang w:val="vi-VN"/>
              </w:rPr>
            </w:pPr>
            <w:r w:rsidRPr="003764C0">
              <w:rPr>
                <w:rFonts w:ascii="Arial" w:hAnsi="Arial" w:cs="Arial"/>
                <w:lang w:val="vi-VN"/>
              </w:rPr>
              <w:t xml:space="preserve"> </w:t>
            </w:r>
            <w:proofErr w:type="spellStart"/>
            <w:r w:rsidRPr="003764C0">
              <w:rPr>
                <w:rFonts w:ascii="Arial" w:hAnsi="Arial" w:cs="Arial"/>
                <w:lang w:val="vi-VN"/>
              </w:rPr>
              <w:t>Trưởng</w:t>
            </w:r>
            <w:proofErr w:type="spellEnd"/>
            <w:r w:rsidRPr="003764C0">
              <w:rPr>
                <w:rFonts w:ascii="Arial" w:hAnsi="Arial" w:cs="Arial"/>
                <w:lang w:val="vi-VN"/>
              </w:rPr>
              <w:t xml:space="preserve"> </w:t>
            </w:r>
            <w:proofErr w:type="spellStart"/>
            <w:r w:rsidR="00B14D6D" w:rsidRPr="003764C0">
              <w:rPr>
                <w:rFonts w:ascii="Arial" w:hAnsi="Arial" w:cs="Arial"/>
                <w:lang w:val="vi-VN"/>
              </w:rPr>
              <w:t>đoàn</w:t>
            </w:r>
            <w:proofErr w:type="spellEnd"/>
            <w:r w:rsidRPr="003764C0">
              <w:rPr>
                <w:rFonts w:ascii="Arial" w:hAnsi="Arial" w:cs="Arial"/>
                <w:lang w:val="vi-VN"/>
              </w:rPr>
              <w:t xml:space="preserve"> </w:t>
            </w:r>
            <w:proofErr w:type="spellStart"/>
            <w:r w:rsidRPr="003764C0">
              <w:rPr>
                <w:rFonts w:ascii="Arial" w:hAnsi="Arial" w:cs="Arial"/>
                <w:lang w:val="vi-VN"/>
              </w:rPr>
              <w:t>kiểm</w:t>
            </w:r>
            <w:proofErr w:type="spellEnd"/>
            <w:r w:rsidRPr="003764C0">
              <w:rPr>
                <w:rFonts w:ascii="Arial" w:hAnsi="Arial" w:cs="Arial"/>
                <w:lang w:val="vi-VN"/>
              </w:rPr>
              <w:t xml:space="preserve"> toán</w:t>
            </w:r>
          </w:p>
        </w:tc>
      </w:tr>
    </w:tbl>
    <w:p w14:paraId="3ED90409" w14:textId="77777777" w:rsidR="00F668D3" w:rsidRPr="003764C0" w:rsidRDefault="00F668D3">
      <w:pPr>
        <w:jc w:val="both"/>
        <w:rPr>
          <w:rFonts w:ascii="Arial" w:hAnsi="Arial" w:cs="Arial"/>
          <w:lang w:val="vi-VN"/>
        </w:rPr>
        <w:sectPr w:rsidR="00F668D3" w:rsidRPr="003764C0" w:rsidSect="005868B1">
          <w:pgSz w:w="11907" w:h="16840" w:code="9"/>
          <w:pgMar w:top="851" w:right="1701" w:bottom="1134" w:left="1134" w:header="720" w:footer="358" w:gutter="0"/>
          <w:cols w:space="720"/>
          <w:docGrid w:linePitch="360"/>
        </w:sectPr>
      </w:pPr>
    </w:p>
    <w:p w14:paraId="2F294387" w14:textId="4BF63195" w:rsidR="00D9523C" w:rsidRPr="003764C0" w:rsidRDefault="00D9523C">
      <w:pPr>
        <w:jc w:val="both"/>
        <w:rPr>
          <w:rFonts w:ascii="Arial" w:hAnsi="Arial" w:cs="Arial"/>
          <w:lang w:val="vi-VN"/>
        </w:rPr>
      </w:pPr>
    </w:p>
    <w:p w14:paraId="528DD5BA" w14:textId="54F2DB70" w:rsidR="00ED6E0D" w:rsidRPr="00F157BF" w:rsidRDefault="00ED6E0D" w:rsidP="00BF399B">
      <w:pPr>
        <w:jc w:val="both"/>
        <w:rPr>
          <w:rFonts w:ascii="Arial" w:hAnsi="Arial" w:cs="Arial"/>
          <w:b/>
          <w:lang w:val="vi-VN"/>
          <w:rPrChange w:id="149" w:author="Trung Van Do" w:date="2023-01-06T15:07:00Z">
            <w:rPr>
              <w:rFonts w:ascii="Arial" w:hAnsi="Arial" w:cs="Arial"/>
              <w:b/>
            </w:rPr>
          </w:rPrChange>
        </w:rPr>
      </w:pPr>
    </w:p>
    <w:sectPr w:rsidR="00ED6E0D" w:rsidRPr="00F157BF" w:rsidSect="00BF399B">
      <w:headerReference w:type="default" r:id="rId21"/>
      <w:footerReference w:type="default" r:id="rId22"/>
      <w:type w:val="continuous"/>
      <w:pgSz w:w="11907" w:h="16840" w:code="9"/>
      <w:pgMar w:top="1134" w:right="1134" w:bottom="851" w:left="1701" w:header="720" w:footer="35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Trung Van Do" w:date="2023-01-06T14:59:00Z" w:initials="TVD">
    <w:p w14:paraId="329295AA" w14:textId="77777777" w:rsidR="00D8644B" w:rsidRDefault="00D8644B">
      <w:pPr>
        <w:pStyle w:val="CommentText"/>
      </w:pPr>
      <w:r w:rsidRPr="008D16EF">
        <w:rPr>
          <w:rStyle w:val="CommentReference"/>
          <w:highlight w:val="yellow"/>
        </w:rPr>
        <w:annotationRef/>
      </w:r>
      <w:r w:rsidRPr="008D16EF">
        <w:rPr>
          <w:highlight w:val="yellow"/>
        </w:rPr>
        <w:t xml:space="preserve">Chi </w:t>
      </w:r>
      <w:proofErr w:type="spellStart"/>
      <w:r w:rsidRPr="008D16EF">
        <w:rPr>
          <w:highlight w:val="yellow"/>
        </w:rPr>
        <w:t>nhánh</w:t>
      </w:r>
      <w:proofErr w:type="spellEnd"/>
      <w:r w:rsidRPr="008D16EF">
        <w:rPr>
          <w:highlight w:val="yellow"/>
        </w:rPr>
        <w:t xml:space="preserve"> </w:t>
      </w:r>
      <w:proofErr w:type="spellStart"/>
      <w:r w:rsidRPr="008D16EF">
        <w:rPr>
          <w:highlight w:val="yellow"/>
        </w:rPr>
        <w:t>giải</w:t>
      </w:r>
      <w:proofErr w:type="spellEnd"/>
      <w:r w:rsidRPr="008D16EF">
        <w:rPr>
          <w:highlight w:val="yellow"/>
        </w:rPr>
        <w:t xml:space="preserve"> </w:t>
      </w:r>
      <w:proofErr w:type="spellStart"/>
      <w:r w:rsidRPr="008D16EF">
        <w:rPr>
          <w:highlight w:val="yellow"/>
        </w:rPr>
        <w:t>trình</w:t>
      </w:r>
      <w:proofErr w:type="spellEnd"/>
      <w:r w:rsidRPr="008D16EF">
        <w:rPr>
          <w:highlight w:val="yellow"/>
        </w:rPr>
        <w:t>:</w:t>
      </w:r>
    </w:p>
    <w:p w14:paraId="3C846084" w14:textId="77777777" w:rsidR="00D8644B" w:rsidRPr="00D561BC" w:rsidRDefault="00D8644B" w:rsidP="00D8644B">
      <w:pPr>
        <w:pStyle w:val="ListParagraph"/>
        <w:numPr>
          <w:ilvl w:val="0"/>
          <w:numId w:val="46"/>
        </w:numPr>
        <w:tabs>
          <w:tab w:val="left" w:pos="287"/>
        </w:tabs>
        <w:spacing w:after="120"/>
        <w:ind w:left="34" w:firstLine="0"/>
        <w:jc w:val="both"/>
        <w:rPr>
          <w:rFonts w:ascii="Arial" w:hAnsi="Arial" w:cs="Arial"/>
          <w:color w:val="212121"/>
          <w:sz w:val="20"/>
          <w:szCs w:val="20"/>
          <w:shd w:val="clear" w:color="auto" w:fill="FFFFFF"/>
        </w:rPr>
      </w:pPr>
      <w:r w:rsidRPr="00D561BC">
        <w:rPr>
          <w:rFonts w:ascii="Arial" w:hAnsi="Arial" w:cs="Arial"/>
          <w:color w:val="212121"/>
          <w:sz w:val="20"/>
          <w:szCs w:val="20"/>
          <w:shd w:val="clear" w:color="auto" w:fill="FFFFFF"/>
        </w:rPr>
        <w:t xml:space="preserve">Do </w:t>
      </w:r>
      <w:proofErr w:type="spellStart"/>
      <w:r w:rsidRPr="00D561BC">
        <w:rPr>
          <w:rFonts w:ascii="Arial" w:hAnsi="Arial" w:cs="Arial"/>
          <w:color w:val="212121"/>
          <w:sz w:val="20"/>
          <w:szCs w:val="20"/>
          <w:shd w:val="clear" w:color="auto" w:fill="FFFFFF"/>
        </w:rPr>
        <w:t>đặc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điểm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ngành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nghề</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KH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đặc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thù</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Doanh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nghiệp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cần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lượng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hàng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tồn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lớn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chất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lượng</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đội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ngũ</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nhân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lực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có</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tay</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nghề</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cao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kỹ</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thuật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chuyên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môn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lâu</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năm</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máy</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móc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hiện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đại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bãi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lớn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nên</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việc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gia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nhập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ngành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các</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doanh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nghiệp</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mới</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theo</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đánh</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giá</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của</w:t>
      </w:r>
      <w:proofErr w:type="spellEnd"/>
      <w:r w:rsidRPr="00D561BC">
        <w:rPr>
          <w:rFonts w:ascii="Arial" w:hAnsi="Arial" w:cs="Arial"/>
          <w:color w:val="212121"/>
          <w:sz w:val="20"/>
          <w:szCs w:val="20"/>
          <w:shd w:val="clear" w:color="auto" w:fill="FFFFFF"/>
        </w:rPr>
        <w:t xml:space="preserve"> CBTD </w:t>
      </w:r>
      <w:proofErr w:type="spellStart"/>
      <w:r w:rsidRPr="00D561BC">
        <w:rPr>
          <w:rFonts w:ascii="Arial" w:hAnsi="Arial" w:cs="Arial"/>
          <w:color w:val="212121"/>
          <w:sz w:val="20"/>
          <w:szCs w:val="20"/>
          <w:shd w:val="clear" w:color="auto" w:fill="FFFFFF"/>
        </w:rPr>
        <w:t>là</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rất</w:t>
      </w:r>
      <w:proofErr w:type="spellEnd"/>
      <w:r w:rsidRPr="00D561BC">
        <w:rPr>
          <w:rFonts w:ascii="Arial" w:hAnsi="Arial" w:cs="Arial"/>
          <w:color w:val="212121"/>
          <w:sz w:val="20"/>
          <w:szCs w:val="20"/>
          <w:shd w:val="clear" w:color="auto" w:fill="FFFFFF"/>
        </w:rPr>
        <w:t xml:space="preserve"> </w:t>
      </w:r>
      <w:proofErr w:type="spellStart"/>
      <w:r w:rsidRPr="00D561BC">
        <w:rPr>
          <w:rFonts w:ascii="Arial" w:hAnsi="Arial" w:cs="Arial"/>
          <w:color w:val="212121"/>
          <w:sz w:val="20"/>
          <w:szCs w:val="20"/>
          <w:shd w:val="clear" w:color="auto" w:fill="FFFFFF"/>
        </w:rPr>
        <w:t>khó</w:t>
      </w:r>
      <w:proofErr w:type="spellEnd"/>
      <w:r w:rsidRPr="00D561BC">
        <w:rPr>
          <w:rFonts w:ascii="Arial" w:hAnsi="Arial" w:cs="Arial"/>
          <w:color w:val="212121"/>
          <w:sz w:val="20"/>
          <w:szCs w:val="20"/>
          <w:shd w:val="clear" w:color="auto" w:fill="FFFFFF"/>
        </w:rPr>
        <w:t>.</w:t>
      </w:r>
    </w:p>
    <w:p w14:paraId="59F6C2D2" w14:textId="754D53BE" w:rsidR="00D8644B" w:rsidRDefault="00D8644B">
      <w:pPr>
        <w:pStyle w:val="CommentText"/>
      </w:pPr>
    </w:p>
  </w:comment>
  <w:comment w:id="51" w:author="Trung Van Do" w:date="2023-01-06T15:25:00Z" w:initials="TVD">
    <w:p w14:paraId="141AD3AB" w14:textId="42F9B506" w:rsidR="00F877B5" w:rsidRPr="00F877B5" w:rsidRDefault="00F877B5">
      <w:pPr>
        <w:pStyle w:val="CommentText"/>
        <w:rPr>
          <w:b/>
          <w:bCs/>
        </w:rPr>
      </w:pPr>
      <w:r>
        <w:rPr>
          <w:rStyle w:val="CommentReference"/>
        </w:rPr>
        <w:annotationRef/>
      </w:r>
      <w:proofErr w:type="spellStart"/>
      <w:r w:rsidRPr="00F877B5">
        <w:rPr>
          <w:highlight w:val="yellow"/>
        </w:rPr>
        <w:t>Đây</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highlight w:val="yellow"/>
        </w:rPr>
        <w:t>thuộc</w:t>
      </w:r>
      <w:proofErr w:type="spellEnd"/>
      <w:r w:rsidRPr="00F877B5">
        <w:rPr>
          <w:highlight w:val="yellow"/>
        </w:rPr>
        <w:t xml:space="preserve"> </w:t>
      </w:r>
      <w:proofErr w:type="spellStart"/>
      <w:r w:rsidRPr="00F877B5">
        <w:rPr>
          <w:highlight w:val="yellow"/>
        </w:rPr>
        <w:t>nhóm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b/>
          <w:bCs/>
          <w:highlight w:val="yellow"/>
        </w:rPr>
        <w:t>Các</w:t>
      </w:r>
      <w:proofErr w:type="spellEnd"/>
      <w:r w:rsidRPr="00F877B5">
        <w:rPr>
          <w:b/>
          <w:bCs/>
          <w:highlight w:val="yellow"/>
        </w:rPr>
        <w:t xml:space="preserve"> </w:t>
      </w:r>
      <w:proofErr w:type="spellStart"/>
      <w:r w:rsidRPr="00F877B5">
        <w:rPr>
          <w:b/>
          <w:bCs/>
          <w:highlight w:val="yellow"/>
        </w:rPr>
        <w:t>nhân</w:t>
      </w:r>
      <w:proofErr w:type="spellEnd"/>
      <w:r w:rsidRPr="00F877B5">
        <w:rPr>
          <w:b/>
          <w:bCs/>
          <w:highlight w:val="yellow"/>
        </w:rPr>
        <w:t xml:space="preserve"> </w:t>
      </w:r>
      <w:proofErr w:type="spellStart"/>
      <w:r w:rsidRPr="00F877B5">
        <w:rPr>
          <w:b/>
          <w:bCs/>
          <w:highlight w:val="yellow"/>
        </w:rPr>
        <w:t>tố</w:t>
      </w:r>
      <w:proofErr w:type="spellEnd"/>
      <w:r w:rsidRPr="00F877B5">
        <w:rPr>
          <w:b/>
          <w:bCs/>
          <w:highlight w:val="yellow"/>
        </w:rPr>
        <w:t xml:space="preserve"> </w:t>
      </w:r>
      <w:proofErr w:type="spellStart"/>
      <w:r w:rsidRPr="00F877B5">
        <w:rPr>
          <w:b/>
          <w:bCs/>
          <w:highlight w:val="yellow"/>
        </w:rPr>
        <w:t>ảnh</w:t>
      </w:r>
      <w:proofErr w:type="spellEnd"/>
      <w:r w:rsidRPr="00F877B5">
        <w:rPr>
          <w:b/>
          <w:bCs/>
          <w:highlight w:val="yellow"/>
        </w:rPr>
        <w:t xml:space="preserve"> </w:t>
      </w:r>
      <w:proofErr w:type="spellStart"/>
      <w:r w:rsidRPr="00F877B5">
        <w:rPr>
          <w:b/>
          <w:bCs/>
          <w:highlight w:val="yellow"/>
        </w:rPr>
        <w:t>hưởng</w:t>
      </w:r>
      <w:proofErr w:type="spellEnd"/>
      <w:r w:rsidRPr="00F877B5">
        <w:rPr>
          <w:b/>
          <w:bCs/>
          <w:highlight w:val="yellow"/>
        </w:rPr>
        <w:t xml:space="preserve"> </w:t>
      </w:r>
      <w:proofErr w:type="spellStart"/>
      <w:r w:rsidRPr="00F877B5">
        <w:rPr>
          <w:b/>
          <w:bCs/>
          <w:highlight w:val="yellow"/>
        </w:rPr>
        <w:t>đến</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chấm</w:t>
      </w:r>
      <w:proofErr w:type="spellEnd"/>
      <w:r w:rsidRPr="00F877B5">
        <w:rPr>
          <w:b/>
          <w:bCs/>
          <w:highlight w:val="yellow"/>
        </w:rPr>
        <w:t xml:space="preserve"> </w:t>
      </w:r>
      <w:proofErr w:type="spellStart"/>
      <w:r w:rsidRPr="00F877B5">
        <w:rPr>
          <w:b/>
          <w:bCs/>
          <w:highlight w:val="yellow"/>
        </w:rPr>
        <w:t>theo</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kinh</w:t>
      </w:r>
      <w:proofErr w:type="spellEnd"/>
      <w:r w:rsidRPr="00F877B5">
        <w:rPr>
          <w:b/>
          <w:bCs/>
          <w:highlight w:val="yellow"/>
        </w:rPr>
        <w:t xml:space="preserve"> </w:t>
      </w:r>
      <w:proofErr w:type="spellStart"/>
      <w:r w:rsidRPr="00F877B5">
        <w:rPr>
          <w:b/>
          <w:bCs/>
          <w:highlight w:val="yellow"/>
        </w:rPr>
        <w:t>tế</w:t>
      </w:r>
      <w:proofErr w:type="spellEnd"/>
      <w:r w:rsidRPr="00F877B5">
        <w:rPr>
          <w:b/>
          <w:bCs/>
          <w:highlight w:val="yellow"/>
        </w:rPr>
        <w:t>)</w:t>
      </w:r>
      <w:r w:rsidRPr="00F877B5">
        <w:rPr>
          <w:highlight w:val="yellow"/>
        </w:rPr>
        <w:t xml:space="preserve">, do </w:t>
      </w:r>
      <w:proofErr w:type="spellStart"/>
      <w:r w:rsidRPr="00F877B5">
        <w:rPr>
          <w:highlight w:val="yellow"/>
        </w:rPr>
        <w:t>đó</w:t>
      </w:r>
      <w:proofErr w:type="spellEnd"/>
      <w:r w:rsidRPr="00F877B5">
        <w:rPr>
          <w:highlight w:val="yellow"/>
        </w:rPr>
        <w:t xml:space="preserve"> </w:t>
      </w:r>
      <w:proofErr w:type="spellStart"/>
      <w:r w:rsidRPr="00F877B5">
        <w:rPr>
          <w:highlight w:val="yellow"/>
        </w:rPr>
        <w:t>khi</w:t>
      </w:r>
      <w:proofErr w:type="spellEnd"/>
      <w:r w:rsidRPr="00F877B5">
        <w:rPr>
          <w:highlight w:val="yellow"/>
        </w:rPr>
        <w:t xml:space="preserve"> </w:t>
      </w:r>
      <w:proofErr w:type="spellStart"/>
      <w:r w:rsidRPr="00F877B5">
        <w:rPr>
          <w:highlight w:val="yellow"/>
        </w:rPr>
        <w:t>chấm</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tập</w:t>
      </w:r>
      <w:proofErr w:type="spellEnd"/>
      <w:r w:rsidRPr="00F877B5">
        <w:rPr>
          <w:highlight w:val="yellow"/>
        </w:rPr>
        <w:t xml:space="preserve"> </w:t>
      </w:r>
      <w:proofErr w:type="spellStart"/>
      <w:r w:rsidRPr="00F877B5">
        <w:rPr>
          <w:highlight w:val="yellow"/>
        </w:rPr>
        <w:t>trung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w:t>
      </w:r>
      <w:r w:rsidR="00DB2564">
        <w:rPr>
          <w:highlight w:val="yellow"/>
        </w:rPr>
        <w:t>hông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sidRPr="00F877B5">
        <w:rPr>
          <w:highlight w:val="yellow"/>
        </w:rPr>
        <w:t>khách</w:t>
      </w:r>
      <w:proofErr w:type="spellEnd"/>
      <w:r w:rsidRPr="00F877B5">
        <w:rPr>
          <w:highlight w:val="yellow"/>
        </w:rPr>
        <w:t xml:space="preserve"> </w:t>
      </w:r>
      <w:proofErr w:type="spellStart"/>
      <w:r w:rsidRPr="00F877B5">
        <w:rPr>
          <w:highlight w:val="yellow"/>
        </w:rPr>
        <w:t>hàng</w:t>
      </w:r>
      <w:proofErr w:type="spellEnd"/>
      <w:r w:rsidR="00DB2564">
        <w:rPr>
          <w:highlight w:val="yellow"/>
        </w:rPr>
        <w:t xml:space="preserve"> (</w:t>
      </w:r>
      <w:proofErr w:type="spellStart"/>
      <w:r w:rsidR="00DB2564">
        <w:rPr>
          <w:highlight w:val="yellow"/>
        </w:rPr>
        <w:t>tham</w:t>
      </w:r>
      <w:proofErr w:type="spellEnd"/>
      <w:r w:rsidR="00DB2564">
        <w:rPr>
          <w:highlight w:val="yellow"/>
        </w:rPr>
        <w:t xml:space="preserve"> </w:t>
      </w:r>
      <w:proofErr w:type="spellStart"/>
      <w:r w:rsidR="00DB2564">
        <w:rPr>
          <w:highlight w:val="yellow"/>
        </w:rPr>
        <w:t>khảo</w:t>
      </w:r>
      <w:proofErr w:type="spellEnd"/>
      <w:r w:rsidR="00DB2564">
        <w:rPr>
          <w:highlight w:val="yellow"/>
        </w:rPr>
        <w:t xml:space="preserve"> </w:t>
      </w:r>
      <w:proofErr w:type="spellStart"/>
      <w:r w:rsidR="00DB2564">
        <w:rPr>
          <w:highlight w:val="yellow"/>
        </w:rPr>
        <w:t>về</w:t>
      </w:r>
      <w:proofErr w:type="spellEnd"/>
      <w:r w:rsidR="00DB2564">
        <w:rPr>
          <w:highlight w:val="yellow"/>
        </w:rPr>
        <w:t xml:space="preserve"> </w:t>
      </w:r>
      <w:proofErr w:type="spellStart"/>
      <w:r w:rsidR="00DB2564">
        <w:rPr>
          <w:highlight w:val="yellow"/>
        </w:rPr>
        <w:t>các</w:t>
      </w:r>
      <w:proofErr w:type="spellEnd"/>
      <w:r w:rsidR="00DB2564">
        <w:rPr>
          <w:highlight w:val="yellow"/>
        </w:rPr>
        <w:t xml:space="preserve"> </w:t>
      </w:r>
      <w:proofErr w:type="spellStart"/>
      <w:r w:rsidR="00DB2564">
        <w:rPr>
          <w:highlight w:val="yellow"/>
        </w:rPr>
        <w:t>tiêu</w:t>
      </w:r>
      <w:proofErr w:type="spellEnd"/>
      <w:r w:rsidR="00DB2564">
        <w:rPr>
          <w:highlight w:val="yellow"/>
        </w:rPr>
        <w:t xml:space="preserve"> </w:t>
      </w:r>
      <w:proofErr w:type="spellStart"/>
      <w:r w:rsidR="00DB2564">
        <w:rPr>
          <w:highlight w:val="yellow"/>
        </w:rPr>
        <w:t>chí</w:t>
      </w:r>
      <w:proofErr w:type="spellEnd"/>
      <w:r w:rsidR="00DB2564">
        <w:rPr>
          <w:highlight w:val="yellow"/>
        </w:rPr>
        <w:t xml:space="preserve"> </w:t>
      </w:r>
      <w:proofErr w:type="spellStart"/>
      <w:r w:rsidR="00DB2564">
        <w:rPr>
          <w:highlight w:val="yellow"/>
        </w:rPr>
        <w:t>đánh</w:t>
      </w:r>
      <w:proofErr w:type="spellEnd"/>
      <w:r w:rsidR="00DB2564">
        <w:rPr>
          <w:highlight w:val="yellow"/>
        </w:rPr>
        <w:t xml:space="preserve"> </w:t>
      </w:r>
      <w:proofErr w:type="spellStart"/>
      <w:r w:rsidR="00DB2564">
        <w:rPr>
          <w:highlight w:val="yellow"/>
        </w:rPr>
        <w:t>giá</w:t>
      </w:r>
      <w:proofErr w:type="spellEnd"/>
      <w:r w:rsidR="00DB2564">
        <w:rPr>
          <w:highlight w:val="yellow"/>
        </w:rPr>
        <w:t xml:space="preserve"> </w:t>
      </w:r>
      <w:proofErr w:type="spellStart"/>
      <w:r w:rsidR="00DB2564">
        <w:rPr>
          <w:highlight w:val="yellow"/>
        </w:rPr>
        <w:t>trong</w:t>
      </w:r>
      <w:proofErr w:type="spellEnd"/>
      <w:r w:rsidR="00DB2564">
        <w:rPr>
          <w:highlight w:val="yellow"/>
        </w:rPr>
        <w:t xml:space="preserve"> </w:t>
      </w:r>
      <w:proofErr w:type="spellStart"/>
      <w:r w:rsidR="00DB2564">
        <w:rPr>
          <w:highlight w:val="yellow"/>
        </w:rPr>
        <w:t>Sổ</w:t>
      </w:r>
      <w:proofErr w:type="spellEnd"/>
      <w:r w:rsidR="00DB2564">
        <w:rPr>
          <w:highlight w:val="yellow"/>
        </w:rPr>
        <w:t xml:space="preserve"> </w:t>
      </w:r>
      <w:proofErr w:type="spellStart"/>
      <w:r w:rsidR="00DB2564">
        <w:rPr>
          <w:highlight w:val="yellow"/>
        </w:rPr>
        <w:t>tay</w:t>
      </w:r>
      <w:proofErr w:type="spellEnd"/>
      <w:r w:rsidR="00DB2564">
        <w:rPr>
          <w:highlight w:val="yellow"/>
        </w:rPr>
        <w:t>)</w:t>
      </w:r>
      <w:r w:rsidRPr="00F877B5">
        <w:rPr>
          <w:highlight w:val="yellow"/>
        </w:rPr>
        <w:t xml:space="preserve">. </w:t>
      </w:r>
      <w:proofErr w:type="spellStart"/>
      <w:r w:rsidRPr="00F877B5">
        <w:rPr>
          <w:highlight w:val="yellow"/>
        </w:rPr>
        <w:t>Việc</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ở </w:t>
      </w:r>
      <w:proofErr w:type="spellStart"/>
      <w:r w:rsidRPr="00F877B5">
        <w:rPr>
          <w:highlight w:val="yellow"/>
        </w:rPr>
        <w:t>mức</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cao</w:t>
      </w:r>
      <w:proofErr w:type="spellEnd"/>
      <w:r w:rsidRPr="00F877B5">
        <w:rPr>
          <w:highlight w:val="yellow"/>
        </w:rPr>
        <w:t xml:space="preserve"> </w:t>
      </w:r>
      <w:proofErr w:type="spellStart"/>
      <w:r w:rsidRPr="00F877B5">
        <w:rPr>
          <w:highlight w:val="yellow"/>
        </w:rPr>
        <w:t>nhất</w:t>
      </w:r>
      <w:proofErr w:type="spellEnd"/>
      <w:r w:rsidRPr="00F877B5">
        <w:rPr>
          <w:highlight w:val="yellow"/>
        </w:rPr>
        <w:t xml:space="preserve"> “</w:t>
      </w:r>
      <w:proofErr w:type="spellStart"/>
      <w:r w:rsidRPr="00F877B5">
        <w:rPr>
          <w:highlight w:val="yellow"/>
        </w:rPr>
        <w:t>Rất</w:t>
      </w:r>
      <w:proofErr w:type="spellEnd"/>
      <w:r w:rsidRPr="00F877B5">
        <w:rPr>
          <w:highlight w:val="yellow"/>
        </w:rPr>
        <w:t xml:space="preserve"> </w:t>
      </w:r>
      <w:proofErr w:type="spellStart"/>
      <w:r w:rsidRPr="00F877B5">
        <w:rPr>
          <w:highlight w:val="yellow"/>
        </w:rPr>
        <w:t>khó</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không</w:t>
      </w:r>
      <w:proofErr w:type="spellEnd"/>
      <w:r w:rsidRPr="00F877B5">
        <w:rPr>
          <w:highlight w:val="yellow"/>
        </w:rPr>
        <w:t xml:space="preserve"> </w:t>
      </w:r>
      <w:proofErr w:type="spellStart"/>
      <w:r w:rsidRPr="00F877B5">
        <w:rPr>
          <w:highlight w:val="yellow"/>
        </w:rPr>
        <w:t>phù</w:t>
      </w:r>
      <w:proofErr w:type="spellEnd"/>
      <w:r w:rsidRPr="00F877B5">
        <w:rPr>
          <w:highlight w:val="yellow"/>
        </w:rPr>
        <w:t xml:space="preserve"> </w:t>
      </w:r>
      <w:proofErr w:type="spellStart"/>
      <w:r w:rsidRPr="00F877B5">
        <w:rPr>
          <w:highlight w:val="yellow"/>
        </w:rPr>
        <w:t>hợp</w:t>
      </w:r>
      <w:proofErr w:type="spellEnd"/>
      <w:r w:rsidRPr="00F877B5">
        <w:rPr>
          <w:highlight w:val="yellow"/>
        </w:rPr>
        <w:t xml:space="preserve"> do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ko </w:t>
      </w:r>
      <w:proofErr w:type="spellStart"/>
      <w:r w:rsidRPr="00F877B5">
        <w:rPr>
          <w:highlight w:val="yellow"/>
        </w:rPr>
        <w:t>có</w:t>
      </w:r>
      <w:proofErr w:type="spellEnd"/>
      <w:r w:rsidRPr="00F877B5">
        <w:rPr>
          <w:highlight w:val="yellow"/>
        </w:rPr>
        <w:t xml:space="preserve"> </w:t>
      </w:r>
      <w:proofErr w:type="spellStart"/>
      <w:r w:rsidRPr="00F877B5">
        <w:rPr>
          <w:highlight w:val="yellow"/>
        </w:rPr>
        <w:t>rào</w:t>
      </w:r>
      <w:proofErr w:type="spellEnd"/>
      <w:r w:rsidRPr="00F877B5">
        <w:rPr>
          <w:highlight w:val="yellow"/>
        </w:rPr>
        <w:t xml:space="preserve"> </w:t>
      </w:r>
      <w:proofErr w:type="spellStart"/>
      <w:r w:rsidRPr="00F877B5">
        <w:rPr>
          <w:highlight w:val="yellow"/>
        </w:rPr>
        <w:t>cản</w:t>
      </w:r>
      <w:proofErr w:type="spellEnd"/>
      <w:r w:rsidRPr="00F877B5">
        <w:rPr>
          <w:highlight w:val="yellow"/>
        </w:rPr>
        <w:t xml:space="preserve"> </w:t>
      </w:r>
      <w:proofErr w:type="spellStart"/>
      <w:r w:rsidRPr="00F877B5">
        <w:rPr>
          <w:highlight w:val="yellow"/>
        </w:rPr>
        <w:t>pháp</w:t>
      </w:r>
      <w:proofErr w:type="spellEnd"/>
      <w:r w:rsidRPr="00F877B5">
        <w:rPr>
          <w:highlight w:val="yellow"/>
        </w:rPr>
        <w:t xml:space="preserve"> </w:t>
      </w:r>
      <w:proofErr w:type="spellStart"/>
      <w:r w:rsidRPr="00F877B5">
        <w:rPr>
          <w:highlight w:val="yellow"/>
        </w:rPr>
        <w:t>lý</w:t>
      </w:r>
      <w:proofErr w:type="spellEnd"/>
      <w:r w:rsidRPr="00F877B5">
        <w:rPr>
          <w:highlight w:val="yellow"/>
        </w:rPr>
        <w:t xml:space="preserve">, hay </w:t>
      </w:r>
      <w:proofErr w:type="spellStart"/>
      <w:r w:rsidRPr="00F877B5">
        <w:rPr>
          <w:highlight w:val="yellow"/>
        </w:rPr>
        <w:t>yêu</w:t>
      </w:r>
      <w:proofErr w:type="spellEnd"/>
      <w:r w:rsidRPr="00F877B5">
        <w:rPr>
          <w:highlight w:val="yellow"/>
        </w:rPr>
        <w:t xml:space="preserve"> </w:t>
      </w:r>
      <w:proofErr w:type="spellStart"/>
      <w:r w:rsidRPr="00F877B5">
        <w:rPr>
          <w:highlight w:val="yellow"/>
        </w:rPr>
        <w:t>cầu</w:t>
      </w:r>
      <w:proofErr w:type="spellEnd"/>
      <w:r w:rsidRPr="00F877B5">
        <w:rPr>
          <w:highlight w:val="yellow"/>
        </w:rPr>
        <w:t xml:space="preserve"> </w:t>
      </w:r>
      <w:proofErr w:type="spellStart"/>
      <w:r w:rsidRPr="00F877B5">
        <w:rPr>
          <w:highlight w:val="yellow"/>
        </w:rPr>
        <w:t>gì</w:t>
      </w:r>
      <w:proofErr w:type="spellEnd"/>
      <w:r w:rsidRPr="00F877B5">
        <w:rPr>
          <w:highlight w:val="yellow"/>
        </w:rPr>
        <w:t xml:space="preserve"> </w:t>
      </w:r>
      <w:proofErr w:type="spellStart"/>
      <w:r w:rsidRPr="00F877B5">
        <w:rPr>
          <w:highlight w:val="yellow"/>
        </w:rPr>
        <w:t>đặc</w:t>
      </w:r>
      <w:proofErr w:type="spellEnd"/>
      <w:r w:rsidRPr="00F877B5">
        <w:rPr>
          <w:highlight w:val="yellow"/>
        </w:rPr>
        <w:t xml:space="preserve"> </w:t>
      </w:r>
      <w:proofErr w:type="spellStart"/>
      <w:r w:rsidRPr="00F877B5">
        <w:rPr>
          <w:highlight w:val="yellow"/>
        </w:rPr>
        <w:t>biệt</w:t>
      </w:r>
      <w:proofErr w:type="spellEnd"/>
      <w:r w:rsidRPr="00F877B5">
        <w:rPr>
          <w:highlight w:val="yellow"/>
        </w:rPr>
        <w:t xml:space="preserve"> so </w:t>
      </w:r>
      <w:proofErr w:type="spellStart"/>
      <w:r w:rsidRPr="00F877B5">
        <w:rPr>
          <w:highlight w:val="yellow"/>
        </w:rPr>
        <w:t>với</w:t>
      </w:r>
      <w:proofErr w:type="spellEnd"/>
      <w:r w:rsidRPr="00F877B5">
        <w:rPr>
          <w:highlight w:val="yellow"/>
        </w:rPr>
        <w:t xml:space="preserve"> </w:t>
      </w:r>
      <w:proofErr w:type="spellStart"/>
      <w:r w:rsidRPr="00F877B5">
        <w:rPr>
          <w:highlight w:val="yellow"/>
        </w:rPr>
        <w:t>các</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khác</w:t>
      </w:r>
      <w:proofErr w:type="spellEnd"/>
      <w:r w:rsidRPr="00F877B5">
        <w:rPr>
          <w:highlight w:val="yellow"/>
        </w:rPr>
        <w:t xml:space="preserve">, </w:t>
      </w:r>
      <w:proofErr w:type="spellStart"/>
      <w:r w:rsidRPr="00F877B5">
        <w:rPr>
          <w:highlight w:val="yellow"/>
        </w:rPr>
        <w:t>thâm</w:t>
      </w:r>
      <w:proofErr w:type="spellEnd"/>
      <w:r w:rsidRPr="00F877B5">
        <w:rPr>
          <w:highlight w:val="yellow"/>
        </w:rPr>
        <w:t xml:space="preserve"> </w:t>
      </w:r>
      <w:proofErr w:type="spellStart"/>
      <w:r w:rsidRPr="00F877B5">
        <w:rPr>
          <w:highlight w:val="yellow"/>
        </w:rPr>
        <w:t>chí</w:t>
      </w:r>
      <w:proofErr w:type="spellEnd"/>
      <w:r w:rsidRPr="00F877B5">
        <w:rPr>
          <w:highlight w:val="yellow"/>
        </w:rPr>
        <w:t xml:space="preserve"> </w:t>
      </w:r>
      <w:proofErr w:type="spellStart"/>
      <w:r w:rsidRPr="00F877B5">
        <w:rPr>
          <w:highlight w:val="yellow"/>
        </w:rPr>
        <w:t>có</w:t>
      </w:r>
      <w:proofErr w:type="spellEnd"/>
      <w:r w:rsidRPr="00F877B5">
        <w:rPr>
          <w:highlight w:val="yellow"/>
        </w:rPr>
        <w:t xml:space="preserve"> </w:t>
      </w:r>
      <w:proofErr w:type="spellStart"/>
      <w:r w:rsidRPr="00F877B5">
        <w:rPr>
          <w:highlight w:val="yellow"/>
        </w:rPr>
        <w:t>thể</w:t>
      </w:r>
      <w:proofErr w:type="spellEnd"/>
      <w:r w:rsidRPr="00F877B5">
        <w:rPr>
          <w:highlight w:val="yellow"/>
        </w:rPr>
        <w:t xml:space="preserve"> </w:t>
      </w:r>
      <w:proofErr w:type="spellStart"/>
      <w:r w:rsidRPr="0092045E">
        <w:rPr>
          <w:highlight w:val="yellow"/>
        </w:rPr>
        <w:t>chấm</w:t>
      </w:r>
      <w:proofErr w:type="spellEnd"/>
      <w:r w:rsidRPr="0092045E">
        <w:rPr>
          <w:highlight w:val="yellow"/>
        </w:rPr>
        <w:t xml:space="preserve"> ở </w:t>
      </w:r>
      <w:proofErr w:type="spellStart"/>
      <w:r w:rsidRPr="0092045E">
        <w:rPr>
          <w:highlight w:val="yellow"/>
        </w:rPr>
        <w:t>mức</w:t>
      </w:r>
      <w:proofErr w:type="spellEnd"/>
      <w:r w:rsidRPr="0092045E">
        <w:rPr>
          <w:highlight w:val="yellow"/>
        </w:rPr>
        <w:t xml:space="preserve"> “</w:t>
      </w:r>
      <w:proofErr w:type="spellStart"/>
      <w:r w:rsidRPr="0092045E">
        <w:rPr>
          <w:highlight w:val="yellow"/>
        </w:rPr>
        <w:t>Tương</w:t>
      </w:r>
      <w:proofErr w:type="spellEnd"/>
      <w:r w:rsidRPr="0092045E">
        <w:rPr>
          <w:highlight w:val="yellow"/>
        </w:rPr>
        <w:t xml:space="preserve"> </w:t>
      </w:r>
      <w:proofErr w:type="spellStart"/>
      <w:r w:rsidRPr="0092045E">
        <w:rPr>
          <w:highlight w:val="yellow"/>
        </w:rPr>
        <w:t>đối</w:t>
      </w:r>
      <w:proofErr w:type="spellEnd"/>
      <w:r w:rsidRPr="0092045E">
        <w:rPr>
          <w:highlight w:val="yellow"/>
        </w:rPr>
        <w:t xml:space="preserve"> </w:t>
      </w:r>
      <w:proofErr w:type="spellStart"/>
      <w:r w:rsidRPr="0092045E">
        <w:rPr>
          <w:highlight w:val="yellow"/>
        </w:rPr>
        <w:t>dễ</w:t>
      </w:r>
      <w:proofErr w:type="spellEnd"/>
      <w:r w:rsidRPr="0092045E">
        <w:rPr>
          <w:highlight w:val="yellow"/>
        </w:rPr>
        <w:t xml:space="preserve">” =&gt; </w:t>
      </w:r>
      <w:r w:rsidRPr="0092045E">
        <w:rPr>
          <w:b/>
          <w:bCs/>
          <w:highlight w:val="yellow"/>
        </w:rPr>
        <w:t xml:space="preserve">Team </w:t>
      </w:r>
      <w:proofErr w:type="spellStart"/>
      <w:r w:rsidRPr="0092045E">
        <w:rPr>
          <w:b/>
          <w:bCs/>
          <w:highlight w:val="yellow"/>
        </w:rPr>
        <w:t>làm</w:t>
      </w:r>
      <w:proofErr w:type="spellEnd"/>
      <w:r w:rsidRPr="0092045E">
        <w:rPr>
          <w:b/>
          <w:bCs/>
          <w:highlight w:val="yellow"/>
        </w:rPr>
        <w:t xml:space="preserve"> </w:t>
      </w:r>
      <w:proofErr w:type="spellStart"/>
      <w:r w:rsidRPr="0092045E">
        <w:rPr>
          <w:b/>
          <w:bCs/>
          <w:highlight w:val="yellow"/>
        </w:rPr>
        <w:t>việc</w:t>
      </w:r>
      <w:proofErr w:type="spellEnd"/>
      <w:r w:rsidRPr="0092045E">
        <w:rPr>
          <w:b/>
          <w:bCs/>
          <w:highlight w:val="yellow"/>
        </w:rPr>
        <w:t xml:space="preserve"> </w:t>
      </w:r>
      <w:proofErr w:type="spellStart"/>
      <w:r w:rsidRPr="0092045E">
        <w:rPr>
          <w:b/>
          <w:bCs/>
          <w:highlight w:val="yellow"/>
        </w:rPr>
        <w:t>lại</w:t>
      </w:r>
      <w:proofErr w:type="spellEnd"/>
      <w:r w:rsidRPr="0092045E">
        <w:rPr>
          <w:b/>
          <w:bCs/>
          <w:highlight w:val="yellow"/>
        </w:rPr>
        <w:t xml:space="preserve"> </w:t>
      </w:r>
      <w:proofErr w:type="spellStart"/>
      <w:r w:rsidRPr="0092045E">
        <w:rPr>
          <w:b/>
          <w:bCs/>
          <w:highlight w:val="yellow"/>
        </w:rPr>
        <w:t>với</w:t>
      </w:r>
      <w:proofErr w:type="spellEnd"/>
      <w:r w:rsidRPr="0092045E">
        <w:rPr>
          <w:b/>
          <w:bCs/>
          <w:highlight w:val="yellow"/>
        </w:rPr>
        <w:t xml:space="preserve"> chi </w:t>
      </w:r>
      <w:proofErr w:type="spellStart"/>
      <w:r w:rsidRPr="0092045E">
        <w:rPr>
          <w:b/>
          <w:bCs/>
          <w:highlight w:val="yellow"/>
        </w:rPr>
        <w:t>nhánh</w:t>
      </w:r>
      <w:proofErr w:type="spellEnd"/>
      <w:r w:rsidR="0092045E" w:rsidRPr="0092045E">
        <w:rPr>
          <w:b/>
          <w:bCs/>
          <w:highlight w:val="yellow"/>
        </w:rPr>
        <w:t xml:space="preserve">. </w:t>
      </w:r>
      <w:proofErr w:type="spellStart"/>
      <w:r w:rsidR="0092045E" w:rsidRPr="0092045E">
        <w:rPr>
          <w:b/>
          <w:bCs/>
          <w:highlight w:val="yellow"/>
        </w:rPr>
        <w:t>Trường</w:t>
      </w:r>
      <w:proofErr w:type="spellEnd"/>
      <w:r w:rsidR="0092045E" w:rsidRPr="0092045E">
        <w:rPr>
          <w:b/>
          <w:bCs/>
          <w:highlight w:val="yellow"/>
        </w:rPr>
        <w:t xml:space="preserve"> </w:t>
      </w:r>
      <w:proofErr w:type="spellStart"/>
      <w:r w:rsidR="0092045E" w:rsidRPr="0092045E">
        <w:rPr>
          <w:b/>
          <w:bCs/>
          <w:highlight w:val="yellow"/>
        </w:rPr>
        <w:t>hợp</w:t>
      </w:r>
      <w:proofErr w:type="spellEnd"/>
      <w:r w:rsidR="0092045E" w:rsidRPr="0092045E">
        <w:rPr>
          <w:b/>
          <w:bCs/>
          <w:highlight w:val="yellow"/>
        </w:rPr>
        <w:t xml:space="preserve"> </w:t>
      </w:r>
      <w:proofErr w:type="spellStart"/>
      <w:r w:rsidR="0092045E" w:rsidRPr="0092045E">
        <w:rPr>
          <w:b/>
          <w:bCs/>
          <w:highlight w:val="yellow"/>
        </w:rPr>
        <w:t>ngành</w:t>
      </w:r>
      <w:proofErr w:type="spellEnd"/>
      <w:r w:rsidR="0092045E" w:rsidRPr="0092045E">
        <w:rPr>
          <w:b/>
          <w:bCs/>
          <w:highlight w:val="yellow"/>
        </w:rPr>
        <w:t xml:space="preserve"> </w:t>
      </w:r>
      <w:proofErr w:type="spellStart"/>
      <w:r w:rsidR="0092045E" w:rsidRPr="0092045E">
        <w:rPr>
          <w:b/>
          <w:bCs/>
          <w:highlight w:val="yellow"/>
        </w:rPr>
        <w:t>nghề</w:t>
      </w:r>
      <w:proofErr w:type="spellEnd"/>
      <w:r w:rsidR="0092045E" w:rsidRPr="0092045E">
        <w:rPr>
          <w:b/>
          <w:bCs/>
          <w:highlight w:val="yellow"/>
        </w:rPr>
        <w:t xml:space="preserve"> </w:t>
      </w:r>
      <w:proofErr w:type="spellStart"/>
      <w:r w:rsidR="0092045E" w:rsidRPr="0092045E">
        <w:rPr>
          <w:b/>
          <w:bCs/>
          <w:highlight w:val="yellow"/>
        </w:rPr>
        <w:t>kinh</w:t>
      </w:r>
      <w:proofErr w:type="spellEnd"/>
      <w:r w:rsidR="0092045E" w:rsidRPr="0092045E">
        <w:rPr>
          <w:b/>
          <w:bCs/>
          <w:highlight w:val="yellow"/>
        </w:rPr>
        <w:t xml:space="preserve"> </w:t>
      </w:r>
      <w:proofErr w:type="spellStart"/>
      <w:r w:rsidR="0092045E" w:rsidRPr="0092045E">
        <w:rPr>
          <w:b/>
          <w:bCs/>
          <w:highlight w:val="yellow"/>
        </w:rPr>
        <w:t>doanh</w:t>
      </w:r>
      <w:proofErr w:type="spellEnd"/>
      <w:r w:rsidR="0092045E" w:rsidRPr="0092045E">
        <w:rPr>
          <w:b/>
          <w:bCs/>
          <w:highlight w:val="yellow"/>
        </w:rPr>
        <w:t xml:space="preserve"> </w:t>
      </w:r>
      <w:proofErr w:type="spellStart"/>
      <w:r w:rsidR="0092045E" w:rsidRPr="0092045E">
        <w:rPr>
          <w:b/>
          <w:bCs/>
          <w:highlight w:val="yellow"/>
        </w:rPr>
        <w:t>chính</w:t>
      </w:r>
      <w:proofErr w:type="spellEnd"/>
      <w:r w:rsidR="0092045E" w:rsidRPr="0092045E">
        <w:rPr>
          <w:b/>
          <w:bCs/>
          <w:highlight w:val="yellow"/>
        </w:rPr>
        <w:t xml:space="preserve"> </w:t>
      </w:r>
      <w:proofErr w:type="spellStart"/>
      <w:r w:rsidR="0092045E" w:rsidRPr="0092045E">
        <w:rPr>
          <w:b/>
          <w:bCs/>
          <w:highlight w:val="yellow"/>
        </w:rPr>
        <w:t>của</w:t>
      </w:r>
      <w:proofErr w:type="spellEnd"/>
      <w:r w:rsidR="0092045E" w:rsidRPr="0092045E">
        <w:rPr>
          <w:b/>
          <w:bCs/>
          <w:highlight w:val="yellow"/>
        </w:rPr>
        <w:t xml:space="preserve"> chi </w:t>
      </w:r>
      <w:proofErr w:type="spellStart"/>
      <w:r w:rsidR="0092045E" w:rsidRPr="0092045E">
        <w:rPr>
          <w:b/>
          <w:bCs/>
          <w:highlight w:val="yellow"/>
        </w:rPr>
        <w:t>nhánh</w:t>
      </w:r>
      <w:proofErr w:type="spellEnd"/>
      <w:r w:rsidR="0092045E" w:rsidRPr="0092045E">
        <w:rPr>
          <w:b/>
          <w:bCs/>
          <w:highlight w:val="yellow"/>
        </w:rPr>
        <w:t xml:space="preserve"> </w:t>
      </w:r>
      <w:proofErr w:type="spellStart"/>
      <w:r w:rsidR="0092045E" w:rsidRPr="0092045E">
        <w:rPr>
          <w:b/>
          <w:bCs/>
          <w:highlight w:val="yellow"/>
        </w:rPr>
        <w:t>là</w:t>
      </w:r>
      <w:proofErr w:type="spellEnd"/>
      <w:r w:rsidR="0092045E" w:rsidRPr="0092045E">
        <w:rPr>
          <w:b/>
          <w:bCs/>
          <w:highlight w:val="yellow"/>
        </w:rPr>
        <w:t xml:space="preserve"> </w:t>
      </w:r>
      <w:proofErr w:type="spellStart"/>
      <w:r w:rsidR="0092045E" w:rsidRPr="0092045E">
        <w:rPr>
          <w:b/>
          <w:bCs/>
          <w:highlight w:val="yellow"/>
        </w:rPr>
        <w:t>lắp</w:t>
      </w:r>
      <w:proofErr w:type="spellEnd"/>
      <w:r w:rsidR="0092045E" w:rsidRPr="0092045E">
        <w:rPr>
          <w:b/>
          <w:bCs/>
          <w:highlight w:val="yellow"/>
        </w:rPr>
        <w:t xml:space="preserve"> </w:t>
      </w:r>
      <w:proofErr w:type="spellStart"/>
      <w:r w:rsidR="0092045E" w:rsidRPr="0092045E">
        <w:rPr>
          <w:b/>
          <w:bCs/>
          <w:highlight w:val="yellow"/>
        </w:rPr>
        <w:t>đặt</w:t>
      </w:r>
      <w:proofErr w:type="spellEnd"/>
      <w:r w:rsidR="0092045E" w:rsidRPr="0092045E">
        <w:rPr>
          <w:b/>
          <w:bCs/>
          <w:highlight w:val="yellow"/>
        </w:rPr>
        <w:t xml:space="preserve"> </w:t>
      </w:r>
      <w:proofErr w:type="spellStart"/>
      <w:r w:rsidR="0092045E" w:rsidRPr="0092045E">
        <w:rPr>
          <w:b/>
          <w:bCs/>
          <w:highlight w:val="yellow"/>
        </w:rPr>
        <w:t>điện</w:t>
      </w:r>
      <w:proofErr w:type="spellEnd"/>
      <w:r w:rsidR="0092045E" w:rsidRPr="0092045E">
        <w:rPr>
          <w:b/>
          <w:bCs/>
          <w:highlight w:val="yellow"/>
        </w:rPr>
        <w:t xml:space="preserve">, </w:t>
      </w:r>
      <w:proofErr w:type="spellStart"/>
      <w:r w:rsidR="0092045E" w:rsidRPr="0092045E">
        <w:rPr>
          <w:b/>
          <w:bCs/>
          <w:highlight w:val="yellow"/>
        </w:rPr>
        <w:t>thi</w:t>
      </w:r>
      <w:proofErr w:type="spellEnd"/>
      <w:r w:rsidR="0092045E" w:rsidRPr="0092045E">
        <w:rPr>
          <w:b/>
          <w:bCs/>
          <w:highlight w:val="yellow"/>
        </w:rPr>
        <w:t xml:space="preserve"> </w:t>
      </w:r>
      <w:proofErr w:type="spellStart"/>
      <w:r w:rsidR="0092045E" w:rsidRPr="0092045E">
        <w:rPr>
          <w:b/>
          <w:bCs/>
          <w:highlight w:val="yellow"/>
        </w:rPr>
        <w:t>công</w:t>
      </w:r>
      <w:proofErr w:type="spellEnd"/>
      <w:r w:rsidR="0092045E" w:rsidRPr="0092045E">
        <w:rPr>
          <w:b/>
          <w:bCs/>
          <w:highlight w:val="yellow"/>
        </w:rPr>
        <w:t xml:space="preserve"> </w:t>
      </w:r>
      <w:proofErr w:type="spellStart"/>
      <w:r w:rsidR="0092045E" w:rsidRPr="0092045E">
        <w:rPr>
          <w:b/>
          <w:bCs/>
          <w:highlight w:val="yellow"/>
        </w:rPr>
        <w:t>công</w:t>
      </w:r>
      <w:proofErr w:type="spellEnd"/>
      <w:r w:rsidR="0092045E" w:rsidRPr="0092045E">
        <w:rPr>
          <w:b/>
          <w:bCs/>
          <w:highlight w:val="yellow"/>
        </w:rPr>
        <w:t xml:space="preserve"> </w:t>
      </w:r>
      <w:proofErr w:type="spellStart"/>
      <w:r w:rsidR="0092045E" w:rsidRPr="0092045E">
        <w:rPr>
          <w:b/>
          <w:bCs/>
          <w:highlight w:val="yellow"/>
        </w:rPr>
        <w:t>trình</w:t>
      </w:r>
      <w:proofErr w:type="spellEnd"/>
      <w:r w:rsidR="0092045E" w:rsidRPr="0092045E">
        <w:rPr>
          <w:b/>
          <w:bCs/>
          <w:highlight w:val="yellow"/>
        </w:rPr>
        <w:t xml:space="preserve"> </w:t>
      </w:r>
      <w:proofErr w:type="spellStart"/>
      <w:r w:rsidR="0092045E" w:rsidRPr="0092045E">
        <w:rPr>
          <w:b/>
          <w:bCs/>
          <w:highlight w:val="yellow"/>
        </w:rPr>
        <w:t>điện</w:t>
      </w:r>
      <w:proofErr w:type="spellEnd"/>
      <w:r w:rsidR="0092045E" w:rsidRPr="0092045E">
        <w:rPr>
          <w:b/>
          <w:bCs/>
          <w:highlight w:val="yellow"/>
        </w:rPr>
        <w:t xml:space="preserve"> </w:t>
      </w:r>
      <w:proofErr w:type="spellStart"/>
      <w:r w:rsidR="0092045E" w:rsidRPr="0092045E">
        <w:rPr>
          <w:b/>
          <w:bCs/>
          <w:highlight w:val="yellow"/>
        </w:rPr>
        <w:t>dân</w:t>
      </w:r>
      <w:proofErr w:type="spellEnd"/>
      <w:r w:rsidR="0092045E" w:rsidRPr="0092045E">
        <w:rPr>
          <w:b/>
          <w:bCs/>
          <w:highlight w:val="yellow"/>
        </w:rPr>
        <w:t xml:space="preserve"> </w:t>
      </w:r>
      <w:proofErr w:type="spellStart"/>
      <w:r w:rsidR="0092045E" w:rsidRPr="0092045E">
        <w:rPr>
          <w:b/>
          <w:bCs/>
          <w:highlight w:val="yellow"/>
        </w:rPr>
        <w:t>dụng</w:t>
      </w:r>
      <w:proofErr w:type="spellEnd"/>
      <w:r w:rsidR="0092045E" w:rsidRPr="0092045E">
        <w:rPr>
          <w:b/>
          <w:bCs/>
          <w:highlight w:val="yellow"/>
        </w:rPr>
        <w:t xml:space="preserve">, </w:t>
      </w:r>
      <w:proofErr w:type="spellStart"/>
      <w:r w:rsidR="0092045E" w:rsidRPr="0092045E">
        <w:rPr>
          <w:b/>
          <w:bCs/>
          <w:highlight w:val="yellow"/>
        </w:rPr>
        <w:t>cơ</w:t>
      </w:r>
      <w:proofErr w:type="spellEnd"/>
      <w:r w:rsidR="0092045E" w:rsidRPr="0092045E">
        <w:rPr>
          <w:b/>
          <w:bCs/>
          <w:highlight w:val="yellow"/>
        </w:rPr>
        <w:t xml:space="preserve"> </w:t>
      </w:r>
      <w:proofErr w:type="spellStart"/>
      <w:r w:rsidR="0092045E" w:rsidRPr="0092045E">
        <w:rPr>
          <w:b/>
          <w:bCs/>
          <w:highlight w:val="yellow"/>
        </w:rPr>
        <w:t>sở</w:t>
      </w:r>
      <w:proofErr w:type="spellEnd"/>
      <w:r w:rsidR="0092045E" w:rsidRPr="0092045E">
        <w:rPr>
          <w:b/>
          <w:bCs/>
          <w:highlight w:val="yellow"/>
        </w:rPr>
        <w:t xml:space="preserve"> </w:t>
      </w:r>
      <w:proofErr w:type="spellStart"/>
      <w:r w:rsidR="0092045E" w:rsidRPr="0092045E">
        <w:rPr>
          <w:b/>
          <w:bCs/>
          <w:highlight w:val="yellow"/>
        </w:rPr>
        <w:t>hạ</w:t>
      </w:r>
      <w:proofErr w:type="spellEnd"/>
      <w:r w:rsidR="0092045E" w:rsidRPr="0092045E">
        <w:rPr>
          <w:b/>
          <w:bCs/>
          <w:highlight w:val="yellow"/>
        </w:rPr>
        <w:t xml:space="preserve"> </w:t>
      </w:r>
      <w:proofErr w:type="spellStart"/>
      <w:r w:rsidR="0092045E" w:rsidRPr="0092045E">
        <w:rPr>
          <w:b/>
          <w:bCs/>
          <w:highlight w:val="yellow"/>
        </w:rPr>
        <w:t>tầng</w:t>
      </w:r>
      <w:proofErr w:type="spellEnd"/>
      <w:r w:rsidR="0092045E" w:rsidRPr="0092045E">
        <w:rPr>
          <w:b/>
          <w:bCs/>
          <w:highlight w:val="yellow"/>
        </w:rPr>
        <w:t xml:space="preserve"> </w:t>
      </w:r>
      <w:proofErr w:type="spellStart"/>
      <w:r w:rsidR="0092045E" w:rsidRPr="0092045E">
        <w:rPr>
          <w:b/>
          <w:bCs/>
          <w:highlight w:val="yellow"/>
        </w:rPr>
        <w:t>là</w:t>
      </w:r>
      <w:proofErr w:type="spellEnd"/>
      <w:r w:rsidR="0092045E" w:rsidRPr="0092045E">
        <w:rPr>
          <w:b/>
          <w:bCs/>
          <w:highlight w:val="yellow"/>
        </w:rPr>
        <w:t xml:space="preserve"> </w:t>
      </w:r>
      <w:proofErr w:type="spellStart"/>
      <w:r w:rsidR="0092045E" w:rsidRPr="0092045E">
        <w:rPr>
          <w:b/>
          <w:bCs/>
          <w:highlight w:val="yellow"/>
        </w:rPr>
        <w:t>ngành</w:t>
      </w:r>
      <w:proofErr w:type="spellEnd"/>
      <w:r w:rsidR="0092045E" w:rsidRPr="0092045E">
        <w:rPr>
          <w:b/>
          <w:bCs/>
          <w:highlight w:val="yellow"/>
        </w:rPr>
        <w:t xml:space="preserve"> </w:t>
      </w:r>
      <w:proofErr w:type="spellStart"/>
      <w:r w:rsidR="0092045E" w:rsidRPr="0092045E">
        <w:rPr>
          <w:b/>
          <w:bCs/>
          <w:highlight w:val="yellow"/>
        </w:rPr>
        <w:t>mang</w:t>
      </w:r>
      <w:proofErr w:type="spellEnd"/>
      <w:r w:rsidR="0092045E" w:rsidRPr="0092045E">
        <w:rPr>
          <w:b/>
          <w:bCs/>
          <w:highlight w:val="yellow"/>
        </w:rPr>
        <w:t xml:space="preserve"> </w:t>
      </w:r>
      <w:proofErr w:type="spellStart"/>
      <w:r w:rsidR="0092045E" w:rsidRPr="0092045E">
        <w:rPr>
          <w:b/>
          <w:bCs/>
          <w:highlight w:val="yellow"/>
        </w:rPr>
        <w:t>lại</w:t>
      </w:r>
      <w:proofErr w:type="spellEnd"/>
      <w:r w:rsidR="0092045E" w:rsidRPr="0092045E">
        <w:rPr>
          <w:b/>
          <w:bCs/>
          <w:highlight w:val="yellow"/>
        </w:rPr>
        <w:t xml:space="preserve"> </w:t>
      </w:r>
      <w:proofErr w:type="spellStart"/>
      <w:r w:rsidR="0092045E" w:rsidRPr="0092045E">
        <w:rPr>
          <w:b/>
          <w:bCs/>
          <w:highlight w:val="yellow"/>
        </w:rPr>
        <w:t>doanh</w:t>
      </w:r>
      <w:proofErr w:type="spellEnd"/>
      <w:r w:rsidR="0092045E" w:rsidRPr="0092045E">
        <w:rPr>
          <w:b/>
          <w:bCs/>
          <w:highlight w:val="yellow"/>
        </w:rPr>
        <w:t xml:space="preserve"> </w:t>
      </w:r>
      <w:proofErr w:type="spellStart"/>
      <w:r w:rsidR="0092045E" w:rsidRPr="0092045E">
        <w:rPr>
          <w:b/>
          <w:bCs/>
          <w:highlight w:val="yellow"/>
        </w:rPr>
        <w:t>thu</w:t>
      </w:r>
      <w:proofErr w:type="spellEnd"/>
      <w:r w:rsidR="0092045E" w:rsidRPr="0092045E">
        <w:rPr>
          <w:b/>
          <w:bCs/>
          <w:highlight w:val="yellow"/>
        </w:rPr>
        <w:t xml:space="preserve"> </w:t>
      </w:r>
      <w:proofErr w:type="spellStart"/>
      <w:r w:rsidR="0092045E" w:rsidRPr="0092045E">
        <w:rPr>
          <w:b/>
          <w:bCs/>
          <w:highlight w:val="yellow"/>
        </w:rPr>
        <w:t>chính</w:t>
      </w:r>
      <w:proofErr w:type="spellEnd"/>
      <w:r w:rsidR="0092045E" w:rsidRPr="0092045E">
        <w:rPr>
          <w:b/>
          <w:bCs/>
          <w:highlight w:val="yellow"/>
        </w:rPr>
        <w:t xml:space="preserve"> </w:t>
      </w:r>
      <w:proofErr w:type="spellStart"/>
      <w:r w:rsidR="0092045E" w:rsidRPr="0092045E">
        <w:rPr>
          <w:b/>
          <w:bCs/>
          <w:highlight w:val="yellow"/>
        </w:rPr>
        <w:t>thì</w:t>
      </w:r>
      <w:proofErr w:type="spellEnd"/>
      <w:r w:rsidR="0092045E" w:rsidRPr="0092045E">
        <w:rPr>
          <w:b/>
          <w:bCs/>
          <w:highlight w:val="yellow"/>
        </w:rPr>
        <w:t xml:space="preserve"> </w:t>
      </w:r>
      <w:proofErr w:type="spellStart"/>
      <w:r w:rsidR="0092045E" w:rsidRPr="0092045E">
        <w:rPr>
          <w:b/>
          <w:bCs/>
          <w:highlight w:val="yellow"/>
        </w:rPr>
        <w:t>đề</w:t>
      </w:r>
      <w:proofErr w:type="spellEnd"/>
      <w:r w:rsidR="0092045E" w:rsidRPr="0092045E">
        <w:rPr>
          <w:b/>
          <w:bCs/>
          <w:highlight w:val="yellow"/>
        </w:rPr>
        <w:t xml:space="preserve"> </w:t>
      </w:r>
      <w:proofErr w:type="spellStart"/>
      <w:r w:rsidR="0092045E" w:rsidRPr="0092045E">
        <w:rPr>
          <w:b/>
          <w:bCs/>
          <w:highlight w:val="yellow"/>
        </w:rPr>
        <w:t>nghị</w:t>
      </w:r>
      <w:proofErr w:type="spellEnd"/>
      <w:r w:rsidR="0092045E" w:rsidRPr="0092045E">
        <w:rPr>
          <w:b/>
          <w:bCs/>
          <w:highlight w:val="yellow"/>
        </w:rPr>
        <w:t xml:space="preserve"> chi </w:t>
      </w:r>
      <w:proofErr w:type="spellStart"/>
      <w:r w:rsidR="0092045E" w:rsidRPr="0092045E">
        <w:rPr>
          <w:b/>
          <w:bCs/>
          <w:highlight w:val="yellow"/>
        </w:rPr>
        <w:t>nhánh</w:t>
      </w:r>
      <w:proofErr w:type="spellEnd"/>
      <w:r w:rsidR="0092045E" w:rsidRPr="0092045E">
        <w:rPr>
          <w:b/>
          <w:bCs/>
          <w:highlight w:val="yellow"/>
        </w:rPr>
        <w:t xml:space="preserve"> </w:t>
      </w:r>
      <w:proofErr w:type="spellStart"/>
      <w:r w:rsidR="0092045E" w:rsidRPr="0092045E">
        <w:rPr>
          <w:b/>
          <w:bCs/>
          <w:highlight w:val="yellow"/>
        </w:rPr>
        <w:t>chuyển</w:t>
      </w:r>
      <w:proofErr w:type="spellEnd"/>
      <w:r w:rsidR="0092045E" w:rsidRPr="0092045E">
        <w:rPr>
          <w:b/>
          <w:bCs/>
          <w:highlight w:val="yellow"/>
        </w:rPr>
        <w:t xml:space="preserve"> sang </w:t>
      </w:r>
      <w:proofErr w:type="spellStart"/>
      <w:r w:rsidR="0092045E" w:rsidRPr="0092045E">
        <w:rPr>
          <w:b/>
          <w:bCs/>
          <w:highlight w:val="yellow"/>
        </w:rPr>
        <w:t>chấm</w:t>
      </w:r>
      <w:proofErr w:type="spellEnd"/>
      <w:r w:rsidR="0092045E" w:rsidRPr="0092045E">
        <w:rPr>
          <w:b/>
          <w:bCs/>
          <w:highlight w:val="yellow"/>
        </w:rPr>
        <w:t xml:space="preserve"> ở </w:t>
      </w:r>
      <w:proofErr w:type="spellStart"/>
      <w:r w:rsidR="0092045E" w:rsidRPr="0092045E">
        <w:rPr>
          <w:b/>
          <w:bCs/>
          <w:highlight w:val="yellow"/>
        </w:rPr>
        <w:t>ngành</w:t>
      </w:r>
      <w:proofErr w:type="spellEnd"/>
      <w:r w:rsidR="0092045E" w:rsidRPr="0092045E">
        <w:rPr>
          <w:b/>
          <w:bCs/>
          <w:highlight w:val="yellow"/>
        </w:rPr>
        <w:t xml:space="preserve">: </w:t>
      </w:r>
      <w:proofErr w:type="spellStart"/>
      <w:r w:rsidR="0092045E" w:rsidRPr="0092045E">
        <w:rPr>
          <w:b/>
          <w:bCs/>
          <w:i/>
          <w:iCs/>
          <w:highlight w:val="yellow"/>
        </w:rPr>
        <w:t>Xây</w:t>
      </w:r>
      <w:proofErr w:type="spellEnd"/>
      <w:r w:rsidR="0092045E" w:rsidRPr="0092045E">
        <w:rPr>
          <w:b/>
          <w:bCs/>
          <w:i/>
          <w:iCs/>
          <w:highlight w:val="yellow"/>
        </w:rPr>
        <w:t xml:space="preserve"> </w:t>
      </w:r>
      <w:proofErr w:type="spellStart"/>
      <w:r w:rsidR="0092045E" w:rsidRPr="0092045E">
        <w:rPr>
          <w:b/>
          <w:bCs/>
          <w:i/>
          <w:iCs/>
          <w:highlight w:val="yellow"/>
        </w:rPr>
        <w:t>dựng</w:t>
      </w:r>
      <w:proofErr w:type="spellEnd"/>
      <w:r w:rsidR="0092045E" w:rsidRPr="0092045E">
        <w:rPr>
          <w:b/>
          <w:bCs/>
          <w:i/>
          <w:iCs/>
          <w:highlight w:val="yellow"/>
        </w:rPr>
        <w:t xml:space="preserve">, </w:t>
      </w:r>
      <w:proofErr w:type="spellStart"/>
      <w:r w:rsidR="0092045E" w:rsidRPr="0092045E">
        <w:rPr>
          <w:b/>
          <w:bCs/>
          <w:i/>
          <w:iCs/>
          <w:highlight w:val="yellow"/>
        </w:rPr>
        <w:t>thi</w:t>
      </w:r>
      <w:proofErr w:type="spellEnd"/>
      <w:r w:rsidR="0092045E" w:rsidRPr="0092045E">
        <w:rPr>
          <w:b/>
          <w:bCs/>
          <w:i/>
          <w:iCs/>
          <w:highlight w:val="yellow"/>
        </w:rPr>
        <w:t xml:space="preserve"> </w:t>
      </w:r>
      <w:proofErr w:type="spellStart"/>
      <w:r w:rsidR="0092045E" w:rsidRPr="0092045E">
        <w:rPr>
          <w:b/>
          <w:bCs/>
          <w:i/>
          <w:iCs/>
          <w:highlight w:val="yellow"/>
        </w:rPr>
        <w:t>công</w:t>
      </w:r>
      <w:proofErr w:type="spellEnd"/>
      <w:r w:rsidR="0092045E" w:rsidRPr="0092045E">
        <w:rPr>
          <w:b/>
          <w:bCs/>
          <w:i/>
          <w:iCs/>
          <w:highlight w:val="yellow"/>
        </w:rPr>
        <w:t xml:space="preserve"> </w:t>
      </w:r>
      <w:proofErr w:type="spellStart"/>
      <w:r w:rsidR="0092045E" w:rsidRPr="0092045E">
        <w:rPr>
          <w:b/>
          <w:bCs/>
          <w:i/>
          <w:iCs/>
          <w:highlight w:val="yellow"/>
        </w:rPr>
        <w:t>lắp</w:t>
      </w:r>
      <w:proofErr w:type="spellEnd"/>
      <w:r w:rsidR="0092045E" w:rsidRPr="0092045E">
        <w:rPr>
          <w:b/>
          <w:bCs/>
          <w:i/>
          <w:iCs/>
          <w:highlight w:val="yellow"/>
        </w:rPr>
        <w:t xml:space="preserve"> </w:t>
      </w:r>
      <w:proofErr w:type="spellStart"/>
      <w:r w:rsidR="0092045E" w:rsidRPr="0092045E">
        <w:rPr>
          <w:b/>
          <w:bCs/>
          <w:i/>
          <w:iCs/>
          <w:highlight w:val="yellow"/>
        </w:rPr>
        <w:t>ráp</w:t>
      </w:r>
      <w:proofErr w:type="spellEnd"/>
      <w:r w:rsidR="0092045E" w:rsidRPr="0092045E">
        <w:rPr>
          <w:b/>
          <w:bCs/>
          <w:i/>
          <w:iCs/>
          <w:highlight w:val="yellow"/>
        </w:rPr>
        <w:t xml:space="preserve"> </w:t>
      </w:r>
      <w:proofErr w:type="spellStart"/>
      <w:r w:rsidR="0092045E" w:rsidRPr="0092045E">
        <w:rPr>
          <w:b/>
          <w:bCs/>
          <w:i/>
          <w:iCs/>
          <w:highlight w:val="yellow"/>
        </w:rPr>
        <w:t>công</w:t>
      </w:r>
      <w:proofErr w:type="spellEnd"/>
      <w:r w:rsidR="0092045E" w:rsidRPr="0092045E">
        <w:rPr>
          <w:b/>
          <w:bCs/>
          <w:i/>
          <w:iCs/>
          <w:highlight w:val="yellow"/>
        </w:rPr>
        <w:t xml:space="preserve"> </w:t>
      </w:r>
      <w:proofErr w:type="spellStart"/>
      <w:r w:rsidR="0092045E" w:rsidRPr="0092045E">
        <w:rPr>
          <w:b/>
          <w:bCs/>
          <w:i/>
          <w:iCs/>
          <w:highlight w:val="yellow"/>
        </w:rPr>
        <w:t>trình</w:t>
      </w:r>
      <w:proofErr w:type="spellEnd"/>
      <w:r w:rsidR="0092045E" w:rsidRPr="0092045E">
        <w:rPr>
          <w:b/>
          <w:bCs/>
          <w:i/>
          <w:iCs/>
          <w:highlight w:val="yellow"/>
        </w:rPr>
        <w:t xml:space="preserve"> </w:t>
      </w:r>
      <w:proofErr w:type="spellStart"/>
      <w:r w:rsidR="0092045E" w:rsidRPr="0092045E">
        <w:rPr>
          <w:b/>
          <w:bCs/>
          <w:i/>
          <w:iCs/>
          <w:highlight w:val="yellow"/>
        </w:rPr>
        <w:t>và</w:t>
      </w:r>
      <w:proofErr w:type="spellEnd"/>
      <w:r w:rsidR="0092045E" w:rsidRPr="0092045E">
        <w:rPr>
          <w:b/>
          <w:bCs/>
          <w:i/>
          <w:iCs/>
          <w:highlight w:val="yellow"/>
        </w:rPr>
        <w:t xml:space="preserve"> </w:t>
      </w:r>
      <w:proofErr w:type="spellStart"/>
      <w:r w:rsidR="0092045E" w:rsidRPr="0092045E">
        <w:rPr>
          <w:b/>
          <w:bCs/>
          <w:i/>
          <w:iCs/>
          <w:highlight w:val="yellow"/>
        </w:rPr>
        <w:t>các</w:t>
      </w:r>
      <w:proofErr w:type="spellEnd"/>
      <w:r w:rsidR="0092045E" w:rsidRPr="0092045E">
        <w:rPr>
          <w:b/>
          <w:bCs/>
          <w:i/>
          <w:iCs/>
          <w:highlight w:val="yellow"/>
        </w:rPr>
        <w:t xml:space="preserve"> </w:t>
      </w:r>
      <w:proofErr w:type="spellStart"/>
      <w:r w:rsidR="0092045E" w:rsidRPr="0092045E">
        <w:rPr>
          <w:b/>
          <w:bCs/>
          <w:i/>
          <w:iCs/>
          <w:highlight w:val="yellow"/>
        </w:rPr>
        <w:t>dịch</w:t>
      </w:r>
      <w:proofErr w:type="spellEnd"/>
      <w:r w:rsidR="0092045E" w:rsidRPr="0092045E">
        <w:rPr>
          <w:b/>
          <w:bCs/>
          <w:i/>
          <w:iCs/>
          <w:highlight w:val="yellow"/>
        </w:rPr>
        <w:t xml:space="preserve"> </w:t>
      </w:r>
      <w:proofErr w:type="spellStart"/>
      <w:r w:rsidR="0092045E" w:rsidRPr="0092045E">
        <w:rPr>
          <w:b/>
          <w:bCs/>
          <w:i/>
          <w:iCs/>
          <w:highlight w:val="yellow"/>
        </w:rPr>
        <w:t>vụ</w:t>
      </w:r>
      <w:proofErr w:type="spellEnd"/>
      <w:r w:rsidR="0092045E" w:rsidRPr="0092045E">
        <w:rPr>
          <w:b/>
          <w:bCs/>
          <w:i/>
          <w:iCs/>
          <w:highlight w:val="yellow"/>
        </w:rPr>
        <w:t xml:space="preserve"> </w:t>
      </w:r>
      <w:proofErr w:type="spellStart"/>
      <w:r w:rsidR="0092045E" w:rsidRPr="0092045E">
        <w:rPr>
          <w:b/>
          <w:bCs/>
          <w:i/>
          <w:iCs/>
          <w:highlight w:val="yellow"/>
        </w:rPr>
        <w:t>tư</w:t>
      </w:r>
      <w:proofErr w:type="spellEnd"/>
      <w:r w:rsidR="0092045E" w:rsidRPr="0092045E">
        <w:rPr>
          <w:b/>
          <w:bCs/>
          <w:i/>
          <w:iCs/>
          <w:highlight w:val="yellow"/>
        </w:rPr>
        <w:t xml:space="preserve"> </w:t>
      </w:r>
      <w:proofErr w:type="spellStart"/>
      <w:r w:rsidR="0092045E" w:rsidRPr="0092045E">
        <w:rPr>
          <w:b/>
          <w:bCs/>
          <w:i/>
          <w:iCs/>
          <w:highlight w:val="yellow"/>
        </w:rPr>
        <w:t>vấn</w:t>
      </w:r>
      <w:proofErr w:type="spellEnd"/>
      <w:r w:rsidR="0092045E" w:rsidRPr="0092045E">
        <w:rPr>
          <w:b/>
          <w:bCs/>
          <w:i/>
          <w:iCs/>
          <w:highlight w:val="yellow"/>
        </w:rPr>
        <w:t xml:space="preserve"> </w:t>
      </w:r>
      <w:proofErr w:type="spellStart"/>
      <w:r w:rsidR="0092045E" w:rsidRPr="0092045E">
        <w:rPr>
          <w:b/>
          <w:bCs/>
          <w:i/>
          <w:iCs/>
          <w:highlight w:val="yellow"/>
        </w:rPr>
        <w:t>đi</w:t>
      </w:r>
      <w:proofErr w:type="spellEnd"/>
      <w:r w:rsidR="0092045E" w:rsidRPr="0092045E">
        <w:rPr>
          <w:b/>
          <w:bCs/>
          <w:i/>
          <w:iCs/>
          <w:highlight w:val="yellow"/>
        </w:rPr>
        <w:t xml:space="preserve"> </w:t>
      </w:r>
      <w:proofErr w:type="spellStart"/>
      <w:r w:rsidR="0092045E" w:rsidRPr="0092045E">
        <w:rPr>
          <w:b/>
          <w:bCs/>
          <w:i/>
          <w:iCs/>
          <w:highlight w:val="yellow"/>
        </w:rPr>
        <w:t>kèm</w:t>
      </w:r>
      <w:proofErr w:type="spellEnd"/>
      <w:r w:rsidR="0092045E" w:rsidRPr="0092045E">
        <w:rPr>
          <w:b/>
          <w:bCs/>
          <w:highlight w:val="yellow"/>
        </w:rPr>
        <w:t>.</w:t>
      </w:r>
    </w:p>
  </w:comment>
  <w:comment w:id="62" w:author="Trung Van Do" w:date="2023-01-06T14:59:00Z" w:initials="TVD">
    <w:p w14:paraId="29098A99" w14:textId="77777777" w:rsidR="00D8644B" w:rsidRDefault="00D8644B" w:rsidP="00D8644B">
      <w:pPr>
        <w:pStyle w:val="CommentText"/>
      </w:pPr>
      <w:r>
        <w:rPr>
          <w:rStyle w:val="CommentReference"/>
        </w:rPr>
        <w:annotationRef/>
      </w:r>
      <w:r w:rsidRPr="008D16EF">
        <w:rPr>
          <w:highlight w:val="yellow"/>
        </w:rPr>
        <w:t xml:space="preserve">Chi </w:t>
      </w:r>
      <w:proofErr w:type="spellStart"/>
      <w:r w:rsidRPr="008D16EF">
        <w:rPr>
          <w:highlight w:val="yellow"/>
        </w:rPr>
        <w:t>nhánh</w:t>
      </w:r>
      <w:proofErr w:type="spellEnd"/>
      <w:r w:rsidRPr="008D16EF">
        <w:rPr>
          <w:highlight w:val="yellow"/>
        </w:rPr>
        <w:t xml:space="preserve"> </w:t>
      </w:r>
      <w:proofErr w:type="spellStart"/>
      <w:r w:rsidRPr="008D16EF">
        <w:rPr>
          <w:highlight w:val="yellow"/>
        </w:rPr>
        <w:t>giải</w:t>
      </w:r>
      <w:proofErr w:type="spellEnd"/>
      <w:r w:rsidRPr="008D16EF">
        <w:rPr>
          <w:highlight w:val="yellow"/>
        </w:rPr>
        <w:t xml:space="preserve"> </w:t>
      </w:r>
      <w:proofErr w:type="spellStart"/>
      <w:r w:rsidRPr="008D16EF">
        <w:rPr>
          <w:highlight w:val="yellow"/>
        </w:rPr>
        <w:t>trình</w:t>
      </w:r>
      <w:proofErr w:type="spellEnd"/>
      <w:r w:rsidRPr="008D16EF">
        <w:rPr>
          <w:highlight w:val="yellow"/>
        </w:rPr>
        <w:t>:</w:t>
      </w:r>
    </w:p>
    <w:p w14:paraId="397B5D63" w14:textId="7D53C4F1" w:rsidR="00D8644B" w:rsidRDefault="00D8644B" w:rsidP="00D8644B">
      <w:pPr>
        <w:pStyle w:val="CommentText"/>
        <w:rPr>
          <w:rFonts w:ascii="Arial" w:hAnsi="Arial" w:cs="Arial"/>
          <w:color w:val="212121"/>
          <w:shd w:val="clear" w:color="auto" w:fill="FFFFFF"/>
        </w:rPr>
      </w:pPr>
      <w:proofErr w:type="spellStart"/>
      <w:r w:rsidRPr="00D561BC">
        <w:rPr>
          <w:rFonts w:ascii="Arial" w:hAnsi="Arial" w:cs="Arial"/>
          <w:color w:val="212121"/>
          <w:shd w:val="clear" w:color="auto" w:fill="FFFFFF"/>
        </w:rPr>
        <w:t>Sản</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phẩm</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của</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doanh</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nghiệp</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tại</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địa</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phương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được</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khách</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hàng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đánh</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giá</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cao</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bởi</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chất</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lượng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đáp</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ứng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theo</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thiết</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kế</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và</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mẫu</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mã</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riêng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của</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khách</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hàng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nên</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khả</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năng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sản</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phẩm</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của</w:t>
      </w:r>
      <w:proofErr w:type="spellEnd"/>
      <w:r w:rsidRPr="00D561BC">
        <w:rPr>
          <w:rFonts w:ascii="Arial" w:hAnsi="Arial" w:cs="Arial"/>
          <w:color w:val="212121"/>
          <w:shd w:val="clear" w:color="auto" w:fill="FFFFFF"/>
        </w:rPr>
        <w:t xml:space="preserve"> DN </w:t>
      </w:r>
      <w:proofErr w:type="spellStart"/>
      <w:r w:rsidRPr="00D561BC">
        <w:rPr>
          <w:rFonts w:ascii="Arial" w:hAnsi="Arial" w:cs="Arial"/>
          <w:color w:val="212121"/>
          <w:shd w:val="clear" w:color="auto" w:fill="FFFFFF"/>
        </w:rPr>
        <w:t>bị</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đào</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thải</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bởi</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các</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sản</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phẩm</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khác</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là</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rất</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khó</w:t>
      </w:r>
      <w:proofErr w:type="spellEnd"/>
    </w:p>
    <w:p w14:paraId="4465AEBD" w14:textId="77777777" w:rsidR="00D8644B" w:rsidRDefault="00D8644B" w:rsidP="00D8644B">
      <w:pPr>
        <w:pStyle w:val="CommentText"/>
        <w:rPr>
          <w:rFonts w:ascii="Arial" w:hAnsi="Arial" w:cs="Arial"/>
          <w:color w:val="212121"/>
          <w:shd w:val="clear" w:color="auto" w:fill="FFFFFF"/>
        </w:rPr>
      </w:pPr>
    </w:p>
    <w:p w14:paraId="2D59334E" w14:textId="43C48E99" w:rsidR="00D8644B" w:rsidRDefault="00D8644B">
      <w:pPr>
        <w:pStyle w:val="CommentText"/>
      </w:pPr>
      <w:r w:rsidRPr="00D561BC">
        <w:rPr>
          <w:rFonts w:ascii="Arial" w:hAnsi="Arial" w:cs="Arial"/>
          <w:color w:val="212121"/>
          <w:shd w:val="clear" w:color="auto" w:fill="FFFFFF"/>
        </w:rPr>
        <w:t xml:space="preserve">KH </w:t>
      </w:r>
      <w:proofErr w:type="spellStart"/>
      <w:r w:rsidRPr="00D561BC">
        <w:rPr>
          <w:rFonts w:ascii="Arial" w:hAnsi="Arial" w:cs="Arial"/>
          <w:color w:val="212121"/>
          <w:shd w:val="clear" w:color="auto" w:fill="FFFFFF"/>
        </w:rPr>
        <w:t>tốt</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trả</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nợ</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gốc</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lãi</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đầy</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đủ</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đúng</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kỳ</w:t>
      </w:r>
      <w:proofErr w:type="spellEnd"/>
      <w:r w:rsidRPr="00D561BC">
        <w:rPr>
          <w:rFonts w:ascii="Arial" w:hAnsi="Arial" w:cs="Arial"/>
          <w:color w:val="212121"/>
          <w:shd w:val="clear" w:color="auto" w:fill="FFFFFF"/>
        </w:rPr>
        <w:t xml:space="preserve"> </w:t>
      </w:r>
      <w:proofErr w:type="spellStart"/>
      <w:r w:rsidRPr="00D561BC">
        <w:rPr>
          <w:rFonts w:ascii="Arial" w:hAnsi="Arial" w:cs="Arial"/>
          <w:color w:val="212121"/>
          <w:shd w:val="clear" w:color="auto" w:fill="FFFFFF"/>
        </w:rPr>
        <w:t>hạn</w:t>
      </w:r>
      <w:proofErr w:type="spellEnd"/>
      <w:r w:rsidRPr="00D561BC">
        <w:rPr>
          <w:rFonts w:ascii="Arial" w:hAnsi="Arial" w:cs="Arial"/>
          <w:color w:val="212121"/>
          <w:shd w:val="clear" w:color="auto" w:fill="FFFFFF"/>
        </w:rPr>
        <w:t>.</w:t>
      </w:r>
    </w:p>
  </w:comment>
  <w:comment w:id="63" w:author="Trung Van Do" w:date="2023-01-06T15:49:00Z" w:initials="TVD">
    <w:p w14:paraId="4A4DC001" w14:textId="77777777" w:rsidR="008D16EF" w:rsidRDefault="008D16EF">
      <w:pPr>
        <w:pStyle w:val="CommentText"/>
      </w:pPr>
      <w:r>
        <w:rPr>
          <w:rStyle w:val="CommentReference"/>
        </w:rPr>
        <w:annotationRef/>
      </w:r>
      <w:r w:rsidRPr="0092045E">
        <w:rPr>
          <w:highlight w:val="yellow"/>
        </w:rPr>
        <w:t xml:space="preserve">Team </w:t>
      </w:r>
      <w:proofErr w:type="spellStart"/>
      <w:r w:rsidRPr="0092045E">
        <w:rPr>
          <w:highlight w:val="yellow"/>
        </w:rPr>
        <w:t>kiểm</w:t>
      </w:r>
      <w:proofErr w:type="spellEnd"/>
      <w:r w:rsidRPr="0092045E">
        <w:rPr>
          <w:highlight w:val="yellow"/>
        </w:rPr>
        <w:t xml:space="preserve"> </w:t>
      </w:r>
      <w:proofErr w:type="spellStart"/>
      <w:r w:rsidRPr="0092045E">
        <w:rPr>
          <w:highlight w:val="yellow"/>
        </w:rPr>
        <w:t>tra</w:t>
      </w:r>
      <w:proofErr w:type="spellEnd"/>
      <w:r w:rsidRPr="0092045E">
        <w:rPr>
          <w:highlight w:val="yellow"/>
        </w:rPr>
        <w:t xml:space="preserve"> </w:t>
      </w:r>
      <w:proofErr w:type="spellStart"/>
      <w:r w:rsidRPr="0092045E">
        <w:rPr>
          <w:highlight w:val="yellow"/>
        </w:rPr>
        <w:t>lại</w:t>
      </w:r>
      <w:proofErr w:type="spellEnd"/>
      <w:r w:rsidRPr="0092045E">
        <w:rPr>
          <w:highlight w:val="yellow"/>
        </w:rPr>
        <w:t xml:space="preserve"> </w:t>
      </w:r>
      <w:proofErr w:type="spellStart"/>
      <w:r w:rsidRPr="0092045E">
        <w:rPr>
          <w:highlight w:val="yellow"/>
        </w:rPr>
        <w:t>sản</w:t>
      </w:r>
      <w:proofErr w:type="spellEnd"/>
      <w:r w:rsidRPr="0092045E">
        <w:rPr>
          <w:highlight w:val="yellow"/>
        </w:rPr>
        <w:t xml:space="preserve"> </w:t>
      </w:r>
      <w:proofErr w:type="spellStart"/>
      <w:r w:rsidRPr="0092045E">
        <w:rPr>
          <w:highlight w:val="yellow"/>
        </w:rPr>
        <w:t>phẩm</w:t>
      </w:r>
      <w:proofErr w:type="spellEnd"/>
      <w:r w:rsidRPr="0092045E">
        <w:rPr>
          <w:highlight w:val="yellow"/>
        </w:rPr>
        <w:t xml:space="preserve"> </w:t>
      </w:r>
      <w:proofErr w:type="spellStart"/>
      <w:r w:rsidRPr="0092045E">
        <w:rPr>
          <w:highlight w:val="yellow"/>
        </w:rPr>
        <w:t>chính</w:t>
      </w:r>
      <w:proofErr w:type="spellEnd"/>
      <w:r w:rsidRPr="0092045E">
        <w:rPr>
          <w:highlight w:val="yellow"/>
        </w:rPr>
        <w:t xml:space="preserve"> </w:t>
      </w:r>
      <w:proofErr w:type="spellStart"/>
      <w:r w:rsidRPr="0092045E">
        <w:rPr>
          <w:highlight w:val="yellow"/>
        </w:rPr>
        <w:t>của</w:t>
      </w:r>
      <w:proofErr w:type="spellEnd"/>
      <w:r w:rsidRPr="0092045E">
        <w:rPr>
          <w:highlight w:val="yellow"/>
        </w:rPr>
        <w:t xml:space="preserve"> </w:t>
      </w:r>
      <w:proofErr w:type="spellStart"/>
      <w:r w:rsidRPr="0092045E">
        <w:rPr>
          <w:highlight w:val="yellow"/>
        </w:rPr>
        <w:t>doanh</w:t>
      </w:r>
      <w:proofErr w:type="spellEnd"/>
      <w:r w:rsidRPr="0092045E">
        <w:rPr>
          <w:highlight w:val="yellow"/>
        </w:rPr>
        <w:t xml:space="preserve"> </w:t>
      </w:r>
      <w:proofErr w:type="spellStart"/>
      <w:r w:rsidRPr="0092045E">
        <w:rPr>
          <w:highlight w:val="yellow"/>
        </w:rPr>
        <w:t>nghiệp</w:t>
      </w:r>
      <w:proofErr w:type="spellEnd"/>
      <w:r w:rsidRPr="0092045E">
        <w:rPr>
          <w:highlight w:val="yellow"/>
        </w:rPr>
        <w:t xml:space="preserve">, </w:t>
      </w:r>
      <w:proofErr w:type="spellStart"/>
      <w:r w:rsidRPr="0092045E">
        <w:rPr>
          <w:highlight w:val="yellow"/>
        </w:rPr>
        <w:t>thực</w:t>
      </w:r>
      <w:proofErr w:type="spellEnd"/>
      <w:r w:rsidRPr="0092045E">
        <w:rPr>
          <w:highlight w:val="yellow"/>
        </w:rPr>
        <w:t xml:space="preserve"> </w:t>
      </w:r>
      <w:proofErr w:type="spellStart"/>
      <w:r w:rsidRPr="0092045E">
        <w:rPr>
          <w:highlight w:val="yellow"/>
        </w:rPr>
        <w:t>sự</w:t>
      </w:r>
      <w:proofErr w:type="spellEnd"/>
      <w:r w:rsidRPr="0092045E">
        <w:rPr>
          <w:highlight w:val="yellow"/>
        </w:rPr>
        <w:t xml:space="preserve"> </w:t>
      </w:r>
      <w:proofErr w:type="spellStart"/>
      <w:r w:rsidRPr="0092045E">
        <w:rPr>
          <w:highlight w:val="yellow"/>
        </w:rPr>
        <w:t>sản</w:t>
      </w:r>
      <w:proofErr w:type="spellEnd"/>
      <w:r w:rsidRPr="0092045E">
        <w:rPr>
          <w:highlight w:val="yellow"/>
        </w:rPr>
        <w:t xml:space="preserve"> </w:t>
      </w:r>
      <w:proofErr w:type="spellStart"/>
      <w:r w:rsidRPr="0092045E">
        <w:rPr>
          <w:highlight w:val="yellow"/>
        </w:rPr>
        <w:t>phẩm</w:t>
      </w:r>
      <w:proofErr w:type="spellEnd"/>
      <w:r w:rsidRPr="0092045E">
        <w:rPr>
          <w:highlight w:val="yellow"/>
        </w:rPr>
        <w:t xml:space="preserve"> </w:t>
      </w:r>
      <w:proofErr w:type="spellStart"/>
      <w:r w:rsidRPr="0092045E">
        <w:rPr>
          <w:highlight w:val="yellow"/>
        </w:rPr>
        <w:t>đáp</w:t>
      </w:r>
      <w:proofErr w:type="spellEnd"/>
      <w:r w:rsidRPr="0092045E">
        <w:rPr>
          <w:highlight w:val="yellow"/>
        </w:rPr>
        <w:t xml:space="preserve"> </w:t>
      </w:r>
      <w:proofErr w:type="spellStart"/>
      <w:r w:rsidRPr="0092045E">
        <w:rPr>
          <w:highlight w:val="yellow"/>
        </w:rPr>
        <w:t>ứng</w:t>
      </w:r>
      <w:proofErr w:type="spellEnd"/>
      <w:r w:rsidRPr="0092045E">
        <w:rPr>
          <w:highlight w:val="yellow"/>
        </w:rPr>
        <w:t xml:space="preserve"> </w:t>
      </w:r>
      <w:proofErr w:type="spellStart"/>
      <w:r w:rsidRPr="0092045E">
        <w:rPr>
          <w:highlight w:val="yellow"/>
        </w:rPr>
        <w:t>theo</w:t>
      </w:r>
      <w:proofErr w:type="spellEnd"/>
      <w:r w:rsidRPr="0092045E">
        <w:rPr>
          <w:highlight w:val="yellow"/>
        </w:rPr>
        <w:t xml:space="preserve"> </w:t>
      </w:r>
      <w:proofErr w:type="spellStart"/>
      <w:r w:rsidRPr="0092045E">
        <w:rPr>
          <w:highlight w:val="yellow"/>
        </w:rPr>
        <w:t>thiết</w:t>
      </w:r>
      <w:proofErr w:type="spellEnd"/>
      <w:r w:rsidRPr="0092045E">
        <w:rPr>
          <w:highlight w:val="yellow"/>
        </w:rPr>
        <w:t xml:space="preserve"> </w:t>
      </w:r>
      <w:proofErr w:type="spellStart"/>
      <w:r w:rsidRPr="0092045E">
        <w:rPr>
          <w:highlight w:val="yellow"/>
        </w:rPr>
        <w:t>kế</w:t>
      </w:r>
      <w:proofErr w:type="spellEnd"/>
      <w:r w:rsidRPr="0092045E">
        <w:rPr>
          <w:highlight w:val="yellow"/>
        </w:rPr>
        <w:t xml:space="preserve"> </w:t>
      </w:r>
      <w:proofErr w:type="spellStart"/>
      <w:r w:rsidRPr="0092045E">
        <w:rPr>
          <w:highlight w:val="yellow"/>
        </w:rPr>
        <w:t>và</w:t>
      </w:r>
      <w:proofErr w:type="spellEnd"/>
      <w:r w:rsidRPr="0092045E">
        <w:rPr>
          <w:highlight w:val="yellow"/>
        </w:rPr>
        <w:t xml:space="preserve"> </w:t>
      </w:r>
      <w:proofErr w:type="spellStart"/>
      <w:r w:rsidRPr="0092045E">
        <w:rPr>
          <w:highlight w:val="yellow"/>
        </w:rPr>
        <w:t>mẫu</w:t>
      </w:r>
      <w:proofErr w:type="spellEnd"/>
      <w:r w:rsidRPr="0092045E">
        <w:rPr>
          <w:highlight w:val="yellow"/>
        </w:rPr>
        <w:t xml:space="preserve"> </w:t>
      </w:r>
      <w:proofErr w:type="spellStart"/>
      <w:r w:rsidRPr="0092045E">
        <w:rPr>
          <w:highlight w:val="yellow"/>
        </w:rPr>
        <w:t>mã</w:t>
      </w:r>
      <w:proofErr w:type="spellEnd"/>
      <w:r w:rsidRPr="0092045E">
        <w:rPr>
          <w:highlight w:val="yellow"/>
        </w:rPr>
        <w:t xml:space="preserve"> </w:t>
      </w:r>
      <w:proofErr w:type="spellStart"/>
      <w:r w:rsidRPr="0092045E">
        <w:rPr>
          <w:highlight w:val="yellow"/>
        </w:rPr>
        <w:t>riêng</w:t>
      </w:r>
      <w:proofErr w:type="spellEnd"/>
      <w:r w:rsidRPr="0092045E">
        <w:rPr>
          <w:highlight w:val="yellow"/>
        </w:rPr>
        <w:t xml:space="preserve"> </w:t>
      </w:r>
      <w:proofErr w:type="spellStart"/>
      <w:r w:rsidRPr="0092045E">
        <w:rPr>
          <w:highlight w:val="yellow"/>
        </w:rPr>
        <w:t>của</w:t>
      </w:r>
      <w:proofErr w:type="spellEnd"/>
      <w:r w:rsidRPr="0092045E">
        <w:rPr>
          <w:highlight w:val="yellow"/>
        </w:rPr>
        <w:t xml:space="preserve"> </w:t>
      </w:r>
      <w:proofErr w:type="spellStart"/>
      <w:r w:rsidRPr="0092045E">
        <w:rPr>
          <w:highlight w:val="yellow"/>
        </w:rPr>
        <w:t>khách</w:t>
      </w:r>
      <w:proofErr w:type="spellEnd"/>
      <w:r w:rsidRPr="0092045E">
        <w:rPr>
          <w:highlight w:val="yellow"/>
        </w:rPr>
        <w:t xml:space="preserve"> </w:t>
      </w:r>
      <w:proofErr w:type="spellStart"/>
      <w:r w:rsidRPr="0092045E">
        <w:rPr>
          <w:highlight w:val="yellow"/>
        </w:rPr>
        <w:t>hàng</w:t>
      </w:r>
      <w:proofErr w:type="spellEnd"/>
      <w:r w:rsidRPr="0092045E">
        <w:rPr>
          <w:highlight w:val="yellow"/>
        </w:rPr>
        <w:t xml:space="preserve"> hay </w:t>
      </w:r>
      <w:proofErr w:type="spellStart"/>
      <w:r w:rsidRPr="0092045E">
        <w:rPr>
          <w:highlight w:val="yellow"/>
        </w:rPr>
        <w:t>là</w:t>
      </w:r>
      <w:proofErr w:type="spellEnd"/>
      <w:r w:rsidRPr="0092045E">
        <w:rPr>
          <w:highlight w:val="yellow"/>
        </w:rPr>
        <w:t xml:space="preserve"> </w:t>
      </w:r>
      <w:proofErr w:type="spellStart"/>
      <w:r w:rsidRPr="0092045E">
        <w:rPr>
          <w:highlight w:val="yellow"/>
        </w:rPr>
        <w:t>những</w:t>
      </w:r>
      <w:proofErr w:type="spellEnd"/>
      <w:r w:rsidRPr="0092045E">
        <w:rPr>
          <w:highlight w:val="yellow"/>
        </w:rPr>
        <w:t xml:space="preserve"> </w:t>
      </w:r>
      <w:proofErr w:type="spellStart"/>
      <w:r w:rsidRPr="0092045E">
        <w:rPr>
          <w:highlight w:val="yellow"/>
        </w:rPr>
        <w:t>sản</w:t>
      </w:r>
      <w:proofErr w:type="spellEnd"/>
      <w:r w:rsidRPr="0092045E">
        <w:rPr>
          <w:highlight w:val="yellow"/>
        </w:rPr>
        <w:t xml:space="preserve"> </w:t>
      </w:r>
      <w:proofErr w:type="spellStart"/>
      <w:r w:rsidRPr="0092045E">
        <w:rPr>
          <w:highlight w:val="yellow"/>
        </w:rPr>
        <w:t>phẩm</w:t>
      </w:r>
      <w:proofErr w:type="spellEnd"/>
      <w:r w:rsidRPr="0092045E">
        <w:rPr>
          <w:highlight w:val="yellow"/>
        </w:rPr>
        <w:t xml:space="preserve"> </w:t>
      </w:r>
      <w:proofErr w:type="spellStart"/>
      <w:r w:rsidRPr="0092045E">
        <w:rPr>
          <w:highlight w:val="yellow"/>
        </w:rPr>
        <w:t>thông</w:t>
      </w:r>
      <w:proofErr w:type="spellEnd"/>
      <w:r w:rsidRPr="0092045E">
        <w:rPr>
          <w:highlight w:val="yellow"/>
        </w:rPr>
        <w:t xml:space="preserve"> </w:t>
      </w:r>
      <w:proofErr w:type="spellStart"/>
      <w:r w:rsidRPr="0092045E">
        <w:rPr>
          <w:highlight w:val="yellow"/>
        </w:rPr>
        <w:t>thường</w:t>
      </w:r>
      <w:proofErr w:type="spellEnd"/>
      <w:r w:rsidR="0092045E" w:rsidRPr="0092045E">
        <w:rPr>
          <w:highlight w:val="yellow"/>
        </w:rPr>
        <w:t>.</w:t>
      </w:r>
    </w:p>
    <w:p w14:paraId="2B8685A8" w14:textId="07E79544" w:rsidR="002111E3" w:rsidRDefault="002111E3">
      <w:pPr>
        <w:pStyle w:val="CommentText"/>
      </w:pPr>
      <w:proofErr w:type="spellStart"/>
      <w:r w:rsidRPr="002111E3">
        <w:rPr>
          <w:highlight w:val="yellow"/>
        </w:rPr>
        <w:t>Lưu</w:t>
      </w:r>
      <w:proofErr w:type="spellEnd"/>
      <w:r w:rsidRPr="002111E3">
        <w:rPr>
          <w:highlight w:val="yellow"/>
        </w:rPr>
        <w:t xml:space="preserve"> ý: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được</w:t>
      </w:r>
      <w:proofErr w:type="spellEnd"/>
      <w:r w:rsidRPr="002111E3">
        <w:rPr>
          <w:highlight w:val="yellow"/>
        </w:rPr>
        <w:t xml:space="preserve"> </w:t>
      </w:r>
      <w:proofErr w:type="spellStart"/>
      <w:r w:rsidRPr="002111E3">
        <w:rPr>
          <w:highlight w:val="yellow"/>
        </w:rPr>
        <w:t>hiểu</w:t>
      </w:r>
      <w:proofErr w:type="spellEnd"/>
      <w:r w:rsidRPr="002111E3">
        <w:rPr>
          <w:highlight w:val="yellow"/>
        </w:rPr>
        <w:t xml:space="preserve"> </w:t>
      </w:r>
      <w:proofErr w:type="spellStart"/>
      <w:r w:rsidRPr="002111E3">
        <w:rPr>
          <w:highlight w:val="yellow"/>
        </w:rPr>
        <w:t>trên</w:t>
      </w:r>
      <w:proofErr w:type="spellEnd"/>
      <w:r w:rsidRPr="002111E3">
        <w:rPr>
          <w:highlight w:val="yellow"/>
        </w:rPr>
        <w:t xml:space="preserve"> </w:t>
      </w:r>
      <w:proofErr w:type="spellStart"/>
      <w:r w:rsidRPr="002111E3">
        <w:rPr>
          <w:highlight w:val="yellow"/>
        </w:rPr>
        <w:t>giác</w:t>
      </w:r>
      <w:proofErr w:type="spellEnd"/>
      <w:r w:rsidRPr="002111E3">
        <w:rPr>
          <w:highlight w:val="yellow"/>
        </w:rPr>
        <w:t xml:space="preserve"> </w:t>
      </w:r>
      <w:proofErr w:type="spellStart"/>
      <w:r w:rsidRPr="002111E3">
        <w:rPr>
          <w:highlight w:val="yellow"/>
        </w:rPr>
        <w:t>độ</w:t>
      </w:r>
      <w:proofErr w:type="spellEnd"/>
      <w:r w:rsidRPr="002111E3">
        <w:rPr>
          <w:highlight w:val="yellow"/>
        </w:rPr>
        <w:t xml:space="preserve"> </w:t>
      </w:r>
      <w:proofErr w:type="spellStart"/>
      <w:r w:rsidRPr="002111E3">
        <w:rPr>
          <w:highlight w:val="yellow"/>
        </w:rPr>
        <w:t>ngành</w:t>
      </w:r>
      <w:proofErr w:type="spellEnd"/>
      <w:r w:rsidRPr="002111E3">
        <w:rPr>
          <w:highlight w:val="yellow"/>
        </w:rPr>
        <w:t xml:space="preserve"> (</w:t>
      </w:r>
      <w:proofErr w:type="spellStart"/>
      <w:r w:rsidRPr="002111E3">
        <w:rPr>
          <w:highlight w:val="yellow"/>
        </w:rPr>
        <w:t>ví</w:t>
      </w:r>
      <w:proofErr w:type="spellEnd"/>
      <w:r w:rsidRPr="002111E3">
        <w:rPr>
          <w:highlight w:val="yellow"/>
        </w:rPr>
        <w:t xml:space="preserve"> </w:t>
      </w:r>
      <w:proofErr w:type="spellStart"/>
      <w:r w:rsidRPr="002111E3">
        <w:rPr>
          <w:highlight w:val="yellow"/>
        </w:rPr>
        <w:t>dụ</w:t>
      </w:r>
      <w:proofErr w:type="spellEnd"/>
      <w:r w:rsidRPr="002111E3">
        <w:rPr>
          <w:highlight w:val="yellow"/>
        </w:rPr>
        <w:t xml:space="preserve"> so </w:t>
      </w:r>
      <w:proofErr w:type="spellStart"/>
      <w:r w:rsidRPr="002111E3">
        <w:rPr>
          <w:highlight w:val="yellow"/>
        </w:rPr>
        <w:t>sánh</w:t>
      </w:r>
      <w:proofErr w:type="spellEnd"/>
      <w:r w:rsidRPr="002111E3">
        <w:rPr>
          <w:highlight w:val="yellow"/>
        </w:rPr>
        <w:t xml:space="preserve"> </w:t>
      </w:r>
      <w:proofErr w:type="spellStart"/>
      <w:r w:rsidRPr="002111E3">
        <w:rPr>
          <w:highlight w:val="yellow"/>
        </w:rPr>
        <w:t>khả</w:t>
      </w:r>
      <w:proofErr w:type="spellEnd"/>
      <w:r w:rsidRPr="002111E3">
        <w:rPr>
          <w:highlight w:val="yellow"/>
        </w:rPr>
        <w:t xml:space="preserve"> </w:t>
      </w:r>
      <w:proofErr w:type="spellStart"/>
      <w:r w:rsidRPr="002111E3">
        <w:rPr>
          <w:highlight w:val="yellow"/>
        </w:rPr>
        <w:t>năng</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gạo</w:t>
      </w:r>
      <w:proofErr w:type="spellEnd"/>
      <w:r w:rsidRPr="002111E3">
        <w:rPr>
          <w:highlight w:val="yellow"/>
        </w:rPr>
        <w:t xml:space="preserve"> </w:t>
      </w:r>
      <w:proofErr w:type="spellStart"/>
      <w:r w:rsidRPr="002111E3">
        <w:rPr>
          <w:highlight w:val="yellow"/>
        </w:rPr>
        <w:t>bị</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bởi</w:t>
      </w:r>
      <w:proofErr w:type="spellEnd"/>
      <w:r w:rsidRPr="002111E3">
        <w:rPr>
          <w:highlight w:val="yellow"/>
        </w:rPr>
        <w:t xml:space="preserve"> </w:t>
      </w:r>
      <w:proofErr w:type="spellStart"/>
      <w:r w:rsidRPr="002111E3">
        <w:rPr>
          <w:highlight w:val="yellow"/>
        </w:rPr>
        <w:t>các</w:t>
      </w:r>
      <w:proofErr w:type="spellEnd"/>
      <w:r w:rsidRPr="002111E3">
        <w:rPr>
          <w:highlight w:val="yellow"/>
        </w:rPr>
        <w:t xml:space="preserve"> </w:t>
      </w:r>
      <w:proofErr w:type="spellStart"/>
      <w:r w:rsidRPr="002111E3">
        <w:rPr>
          <w:highlight w:val="yellow"/>
        </w:rPr>
        <w:t>loại</w:t>
      </w:r>
      <w:proofErr w:type="spellEnd"/>
      <w:r w:rsidRPr="002111E3">
        <w:rPr>
          <w:highlight w:val="yellow"/>
        </w:rPr>
        <w:t xml:space="preserve"> </w:t>
      </w:r>
      <w:proofErr w:type="spellStart"/>
      <w:r w:rsidRPr="002111E3">
        <w:rPr>
          <w:highlight w:val="yellow"/>
        </w:rPr>
        <w:t>ngũ</w:t>
      </w:r>
      <w:proofErr w:type="spellEnd"/>
      <w:r w:rsidRPr="002111E3">
        <w:rPr>
          <w:highlight w:val="yellow"/>
        </w:rPr>
        <w:t xml:space="preserve"> </w:t>
      </w:r>
      <w:proofErr w:type="spellStart"/>
      <w:r w:rsidRPr="002111E3">
        <w:rPr>
          <w:highlight w:val="yellow"/>
        </w:rPr>
        <w:t>cốc</w:t>
      </w:r>
      <w:proofErr w:type="spellEnd"/>
      <w:r w:rsidRPr="002111E3">
        <w:rPr>
          <w:highlight w:val="yellow"/>
        </w:rPr>
        <w:t xml:space="preserve"> </w:t>
      </w:r>
      <w:proofErr w:type="spellStart"/>
      <w:r w:rsidRPr="002111E3">
        <w:rPr>
          <w:highlight w:val="yellow"/>
        </w:rPr>
        <w:t>khác</w:t>
      </w:r>
      <w:proofErr w:type="spellEnd"/>
      <w:r w:rsidRPr="002111E3">
        <w:rPr>
          <w:highlight w:val="yellow"/>
        </w:rPr>
        <w:t>…)</w:t>
      </w:r>
    </w:p>
  </w:comment>
  <w:comment w:id="67" w:author="Trung Van Do" w:date="2023-01-06T15:01:00Z" w:initials="TVD">
    <w:p w14:paraId="1F9AEDC2" w14:textId="77777777" w:rsidR="00D8644B" w:rsidRDefault="00D8644B">
      <w:pPr>
        <w:pStyle w:val="CommentText"/>
      </w:pPr>
      <w:r>
        <w:rPr>
          <w:rStyle w:val="CommentReference"/>
        </w:rPr>
        <w:annotationRef/>
      </w:r>
      <w:r w:rsidRPr="00DB2564">
        <w:rPr>
          <w:highlight w:val="yellow"/>
        </w:rPr>
        <w:t xml:space="preserve">Chi </w:t>
      </w:r>
      <w:proofErr w:type="spellStart"/>
      <w:r w:rsidRPr="00DB2564">
        <w:rPr>
          <w:highlight w:val="yellow"/>
        </w:rPr>
        <w:t>nhánh</w:t>
      </w:r>
      <w:proofErr w:type="spellEnd"/>
      <w:r w:rsidRPr="00DB2564">
        <w:rPr>
          <w:highlight w:val="yellow"/>
        </w:rPr>
        <w:t xml:space="preserve"> </w:t>
      </w:r>
      <w:proofErr w:type="spellStart"/>
      <w:r w:rsidRPr="00DB2564">
        <w:rPr>
          <w:highlight w:val="yellow"/>
        </w:rPr>
        <w:t>giải</w:t>
      </w:r>
      <w:proofErr w:type="spellEnd"/>
      <w:r w:rsidRPr="00DB2564">
        <w:rPr>
          <w:highlight w:val="yellow"/>
        </w:rPr>
        <w:t xml:space="preserve"> </w:t>
      </w:r>
      <w:proofErr w:type="spellStart"/>
      <w:r w:rsidRPr="00DB2564">
        <w:rPr>
          <w:highlight w:val="yellow"/>
        </w:rPr>
        <w:t>trình</w:t>
      </w:r>
      <w:proofErr w:type="spellEnd"/>
      <w:r w:rsidRPr="00DB2564">
        <w:rPr>
          <w:highlight w:val="yellow"/>
        </w:rPr>
        <w:t>:</w:t>
      </w:r>
    </w:p>
    <w:p w14:paraId="47136F6A" w14:textId="77777777" w:rsidR="00D8644B" w:rsidRPr="00D561BC" w:rsidRDefault="00D8644B" w:rsidP="00D8644B">
      <w:pPr>
        <w:overflowPunct/>
        <w:autoSpaceDE/>
        <w:autoSpaceDN/>
        <w:adjustRightInd/>
        <w:textAlignment w:val="auto"/>
        <w:rPr>
          <w:rFonts w:ascii="Arial" w:hAnsi="Arial" w:cs="Arial"/>
          <w:bCs/>
        </w:rPr>
      </w:pP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địa</w:t>
      </w:r>
      <w:proofErr w:type="spellEnd"/>
      <w:r w:rsidRPr="00D561BC">
        <w:rPr>
          <w:rFonts w:ascii="Arial" w:hAnsi="Arial" w:cs="Arial"/>
          <w:bCs/>
        </w:rPr>
        <w:t xml:space="preserve"> </w:t>
      </w:r>
      <w:proofErr w:type="spellStart"/>
      <w:r w:rsidRPr="00D561BC">
        <w:rPr>
          <w:rFonts w:ascii="Arial" w:hAnsi="Arial" w:cs="Arial"/>
          <w:bCs/>
        </w:rPr>
        <w:t>bàn</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roofErr w:type="spellStart"/>
      <w:r w:rsidRPr="00D561BC">
        <w:rPr>
          <w:rFonts w:ascii="Arial" w:hAnsi="Arial" w:cs="Arial"/>
          <w:bCs/>
        </w:rPr>
        <w:t>Cần</w:t>
      </w:r>
      <w:proofErr w:type="spellEnd"/>
      <w:r w:rsidRPr="00D561BC">
        <w:rPr>
          <w:rFonts w:ascii="Arial" w:hAnsi="Arial" w:cs="Arial"/>
          <w:bCs/>
        </w:rPr>
        <w:t xml:space="preserve"> </w:t>
      </w:r>
      <w:proofErr w:type="spellStart"/>
      <w:r w:rsidRPr="00D561BC">
        <w:rPr>
          <w:rFonts w:ascii="Arial" w:hAnsi="Arial" w:cs="Arial"/>
          <w:bCs/>
        </w:rPr>
        <w:t>Thơ</w:t>
      </w:r>
      <w:proofErr w:type="spellEnd"/>
      <w:r w:rsidRPr="00D561BC">
        <w:rPr>
          <w:rFonts w:ascii="Arial" w:hAnsi="Arial" w:cs="Arial"/>
          <w:bCs/>
        </w:rPr>
        <w:t xml:space="preserve">, </w:t>
      </w: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cửa</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w:t>
      </w:r>
      <w:proofErr w:type="spellStart"/>
      <w:r w:rsidRPr="00D561BC">
        <w:rPr>
          <w:rFonts w:ascii="Arial" w:hAnsi="Arial" w:cs="Arial"/>
          <w:bCs/>
        </w:rPr>
        <w:t>siêu</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siêu</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đa</w:t>
      </w:r>
      <w:proofErr w:type="spellEnd"/>
      <w:r w:rsidRPr="00D561BC">
        <w:rPr>
          <w:rFonts w:ascii="Arial" w:hAnsi="Arial" w:cs="Arial"/>
          <w:bCs/>
        </w:rPr>
        <w:t xml:space="preserve"> </w:t>
      </w:r>
      <w:proofErr w:type="spellStart"/>
      <w:r w:rsidRPr="00D561BC">
        <w:rPr>
          <w:rFonts w:ascii="Arial" w:hAnsi="Arial" w:cs="Arial"/>
          <w:bCs/>
        </w:rPr>
        <w:t>dạng</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nghìn</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độc</w:t>
      </w:r>
      <w:proofErr w:type="spellEnd"/>
      <w:r w:rsidRPr="00D561BC">
        <w:rPr>
          <w:rFonts w:ascii="Arial" w:hAnsi="Arial" w:cs="Arial"/>
          <w:bCs/>
        </w:rPr>
        <w:t xml:space="preserve"> </w:t>
      </w:r>
      <w:proofErr w:type="spellStart"/>
      <w:r w:rsidRPr="00D561BC">
        <w:rPr>
          <w:rFonts w:ascii="Arial" w:hAnsi="Arial" w:cs="Arial"/>
          <w:bCs/>
        </w:rPr>
        <w:t>lạ</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nội</w:t>
      </w:r>
      <w:proofErr w:type="spellEnd"/>
      <w:r w:rsidRPr="00D561BC">
        <w:rPr>
          <w:rFonts w:ascii="Arial" w:hAnsi="Arial" w:cs="Arial"/>
          <w:bCs/>
        </w:rPr>
        <w:t xml:space="preserve"> </w:t>
      </w:r>
      <w:proofErr w:type="spellStart"/>
      <w:r w:rsidRPr="00D561BC">
        <w:rPr>
          <w:rFonts w:ascii="Arial" w:hAnsi="Arial" w:cs="Arial"/>
          <w:bCs/>
        </w:rPr>
        <w:t>địa</w:t>
      </w:r>
      <w:proofErr w:type="spellEnd"/>
      <w:r w:rsidRPr="00D561BC">
        <w:rPr>
          <w:rFonts w:ascii="Arial" w:hAnsi="Arial" w:cs="Arial"/>
          <w:bCs/>
        </w:rPr>
        <w:t xml:space="preserve"> </w:t>
      </w:r>
      <w:proofErr w:type="spellStart"/>
      <w:r w:rsidRPr="00D561BC">
        <w:rPr>
          <w:rFonts w:ascii="Arial" w:hAnsi="Arial" w:cs="Arial"/>
          <w:bCs/>
        </w:rPr>
        <w:t>đến</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khẩu</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ngạch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hóa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gốc</w:t>
      </w:r>
      <w:proofErr w:type="spellEnd"/>
      <w:r w:rsidRPr="00D561BC">
        <w:rPr>
          <w:rFonts w:ascii="Arial" w:hAnsi="Arial" w:cs="Arial"/>
          <w:bCs/>
        </w:rPr>
        <w:t xml:space="preserve"> </w:t>
      </w:r>
      <w:proofErr w:type="spellStart"/>
      <w:r w:rsidRPr="00D561BC">
        <w:rPr>
          <w:rFonts w:ascii="Arial" w:hAnsi="Arial" w:cs="Arial"/>
          <w:bCs/>
        </w:rPr>
        <w:t>rõ</w:t>
      </w:r>
      <w:proofErr w:type="spellEnd"/>
      <w:r w:rsidRPr="00D561BC">
        <w:rPr>
          <w:rFonts w:ascii="Arial" w:hAnsi="Arial" w:cs="Arial"/>
          <w:bCs/>
        </w:rPr>
        <w:t xml:space="preserve"> </w:t>
      </w:r>
      <w:proofErr w:type="spellStart"/>
      <w:r w:rsidRPr="00D561BC">
        <w:rPr>
          <w:rFonts w:ascii="Arial" w:hAnsi="Arial" w:cs="Arial"/>
          <w:bCs/>
        </w:rPr>
        <w:t>ràng</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lệ</w:t>
      </w:r>
      <w:proofErr w:type="spellEnd"/>
      <w:r w:rsidRPr="00D561BC">
        <w:rPr>
          <w:rFonts w:ascii="Arial" w:hAnsi="Arial" w:cs="Arial"/>
          <w:bCs/>
        </w:rPr>
        <w:t>.</w:t>
      </w:r>
    </w:p>
    <w:p w14:paraId="4FA60D40" w14:textId="77777777" w:rsidR="00D8644B" w:rsidRPr="00D561BC" w:rsidRDefault="00D8644B" w:rsidP="00D8644B">
      <w:pPr>
        <w:overflowPunct/>
        <w:autoSpaceDE/>
        <w:autoSpaceDN/>
        <w:adjustRightInd/>
        <w:textAlignment w:val="auto"/>
        <w:rPr>
          <w:rFonts w:ascii="Arial" w:hAnsi="Arial" w:cs="Arial"/>
          <w:bCs/>
        </w:rPr>
      </w:pPr>
      <w:r w:rsidRPr="00D561BC">
        <w:rPr>
          <w:rFonts w:ascii="Arial" w:hAnsi="Arial" w:cs="Arial"/>
          <w:bCs/>
        </w:rPr>
        <w:t xml:space="preserve"> </w:t>
      </w:r>
      <w:proofErr w:type="spellStart"/>
      <w:r w:rsidRPr="00D561BC">
        <w:rPr>
          <w:rFonts w:ascii="Arial" w:hAnsi="Arial" w:cs="Arial"/>
          <w:bCs/>
        </w:rPr>
        <w:t>Cá</w:t>
      </w:r>
      <w:proofErr w:type="spellEnd"/>
      <w:r w:rsidRPr="00D561BC">
        <w:rPr>
          <w:rFonts w:ascii="Arial" w:hAnsi="Arial" w:cs="Arial"/>
          <w:bCs/>
        </w:rPr>
        <w:t xml:space="preserve"> </w:t>
      </w:r>
      <w:proofErr w:type="spellStart"/>
      <w:r w:rsidRPr="00D561BC">
        <w:rPr>
          <w:rFonts w:ascii="Arial" w:hAnsi="Arial" w:cs="Arial"/>
          <w:bCs/>
        </w:rPr>
        <w:t>nhân</w:t>
      </w:r>
      <w:proofErr w:type="spellEnd"/>
      <w:r w:rsidRPr="00D561BC">
        <w:rPr>
          <w:rFonts w:ascii="Arial" w:hAnsi="Arial" w:cs="Arial"/>
          <w:bCs/>
        </w:rPr>
        <w:t xml:space="preserve"> </w:t>
      </w:r>
      <w:proofErr w:type="spellStart"/>
      <w:r w:rsidRPr="00D561BC">
        <w:rPr>
          <w:rFonts w:ascii="Arial" w:hAnsi="Arial" w:cs="Arial"/>
          <w:bCs/>
        </w:rPr>
        <w:t>chủ</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nghiệm</w:t>
      </w:r>
      <w:proofErr w:type="spellEnd"/>
      <w:r w:rsidRPr="00D561BC">
        <w:rPr>
          <w:rFonts w:ascii="Arial" w:hAnsi="Arial" w:cs="Arial"/>
          <w:bCs/>
        </w:rPr>
        <w:t xml:space="preserve"> </w:t>
      </w:r>
      <w:proofErr w:type="spellStart"/>
      <w:r w:rsidRPr="00D561BC">
        <w:rPr>
          <w:rFonts w:ascii="Arial" w:hAnsi="Arial" w:cs="Arial"/>
          <w:bCs/>
        </w:rPr>
        <w:t>lâu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uy</w:t>
      </w:r>
      <w:proofErr w:type="spellEnd"/>
      <w:r w:rsidRPr="00D561BC">
        <w:rPr>
          <w:rFonts w:ascii="Arial" w:hAnsi="Arial" w:cs="Arial"/>
          <w:bCs/>
        </w:rPr>
        <w:t xml:space="preserve"> </w:t>
      </w:r>
      <w:proofErr w:type="spellStart"/>
      <w:r w:rsidRPr="00D561BC">
        <w:rPr>
          <w:rFonts w:ascii="Arial" w:hAnsi="Arial" w:cs="Arial"/>
          <w:bCs/>
        </w:rPr>
        <w:t>tín</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khu</w:t>
      </w:r>
      <w:proofErr w:type="spellEnd"/>
      <w:r w:rsidRPr="00D561BC">
        <w:rPr>
          <w:rFonts w:ascii="Arial" w:hAnsi="Arial" w:cs="Arial"/>
          <w:bCs/>
        </w:rPr>
        <w:t xml:space="preserve"> </w:t>
      </w:r>
      <w:proofErr w:type="spellStart"/>
      <w:r w:rsidRPr="00D561BC">
        <w:rPr>
          <w:rFonts w:ascii="Arial" w:hAnsi="Arial" w:cs="Arial"/>
          <w:bCs/>
        </w:rPr>
        <w:t>vực</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cơ</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ban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
    <w:p w14:paraId="30571EA0" w14:textId="77777777" w:rsidR="00D8644B" w:rsidRPr="00250C43" w:rsidRDefault="00D8644B" w:rsidP="00D8644B">
      <w:pPr>
        <w:overflowPunct/>
        <w:autoSpaceDE/>
        <w:autoSpaceDN/>
        <w:adjustRightInd/>
        <w:textAlignment w:val="auto"/>
        <w:rPr>
          <w:rFonts w:ascii="Arial" w:hAnsi="Arial" w:cs="Arial"/>
          <w:bCs/>
          <w:sz w:val="14"/>
          <w:szCs w:val="14"/>
        </w:rPr>
      </w:pPr>
    </w:p>
    <w:p w14:paraId="6262FF40" w14:textId="761F8445" w:rsidR="00D8644B" w:rsidRDefault="00D8644B" w:rsidP="00DB2564">
      <w:pPr>
        <w:overflowPunct/>
        <w:autoSpaceDE/>
        <w:autoSpaceDN/>
        <w:adjustRightInd/>
        <w:textAlignment w:val="auto"/>
      </w:pPr>
      <w:proofErr w:type="spellStart"/>
      <w:r w:rsidRPr="00D561BC">
        <w:rPr>
          <w:rFonts w:ascii="Arial" w:hAnsi="Arial" w:cs="Arial"/>
          <w:bCs/>
        </w:rPr>
        <w:t>Đối</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muốn</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thì</w:t>
      </w:r>
      <w:proofErr w:type="spellEnd"/>
      <w:r w:rsidRPr="00D561BC">
        <w:rPr>
          <w:rFonts w:ascii="Arial" w:hAnsi="Arial" w:cs="Arial"/>
          <w:bCs/>
        </w:rPr>
        <w:t xml:space="preserve"> </w:t>
      </w:r>
      <w:proofErr w:type="spellStart"/>
      <w:r w:rsidRPr="00D561BC">
        <w:rPr>
          <w:rFonts w:ascii="Arial" w:hAnsi="Arial" w:cs="Arial"/>
          <w:bCs/>
        </w:rPr>
        <w:t>phải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tốt</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mạnh</w:t>
      </w:r>
      <w:proofErr w:type="spellEnd"/>
      <w:r w:rsidRPr="00D561BC">
        <w:rPr>
          <w:rFonts w:ascii="Arial" w:hAnsi="Arial" w:cs="Arial"/>
          <w:bCs/>
        </w:rPr>
        <w:t xml:space="preserve"> </w:t>
      </w:r>
      <w:proofErr w:type="spellStart"/>
      <w:r w:rsidRPr="00D561BC">
        <w:rPr>
          <w:rFonts w:ascii="Arial" w:hAnsi="Arial" w:cs="Arial"/>
          <w:bCs/>
        </w:rPr>
        <w:t>về</w:t>
      </w:r>
      <w:proofErr w:type="spellEnd"/>
      <w:r w:rsidRPr="00D561BC">
        <w:rPr>
          <w:rFonts w:ascii="Arial" w:hAnsi="Arial" w:cs="Arial"/>
          <w:bCs/>
        </w:rPr>
        <w:t xml:space="preserve"> </w:t>
      </w:r>
      <w:proofErr w:type="spellStart"/>
      <w:r w:rsidRPr="00D561BC">
        <w:rPr>
          <w:rFonts w:ascii="Arial" w:hAnsi="Arial" w:cs="Arial"/>
          <w:bCs/>
        </w:rPr>
        <w:t>tài</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nghiệm</w:t>
      </w:r>
      <w:proofErr w:type="spellEnd"/>
      <w:r w:rsidRPr="00D561BC">
        <w:rPr>
          <w:rFonts w:ascii="Arial" w:hAnsi="Arial" w:cs="Arial"/>
          <w:bCs/>
        </w:rPr>
        <w:t xml:space="preserve"> </w:t>
      </w:r>
      <w:proofErr w:type="spellStart"/>
      <w:r w:rsidRPr="00D561BC">
        <w:rPr>
          <w:rFonts w:ascii="Arial" w:hAnsi="Arial" w:cs="Arial"/>
          <w:bCs/>
        </w:rPr>
        <w:t>thực</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lâu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nghề</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mối</w:t>
      </w:r>
      <w:proofErr w:type="spellEnd"/>
      <w:r w:rsidRPr="00D561BC">
        <w:rPr>
          <w:rFonts w:ascii="Arial" w:hAnsi="Arial" w:cs="Arial"/>
          <w:bCs/>
        </w:rPr>
        <w:t xml:space="preserve"> </w:t>
      </w:r>
      <w:proofErr w:type="spellStart"/>
      <w:r w:rsidRPr="00D561BC">
        <w:rPr>
          <w:rFonts w:ascii="Arial" w:hAnsi="Arial" w:cs="Arial"/>
          <w:bCs/>
        </w:rPr>
        <w:t>quan</w:t>
      </w:r>
      <w:proofErr w:type="spellEnd"/>
      <w:r w:rsidRPr="00D561BC">
        <w:rPr>
          <w:rFonts w:ascii="Arial" w:hAnsi="Arial" w:cs="Arial"/>
          <w:bCs/>
        </w:rPr>
        <w:t xml:space="preserve"> </w:t>
      </w:r>
      <w:proofErr w:type="spellStart"/>
      <w:r w:rsidRPr="00D561BC">
        <w:rPr>
          <w:rFonts w:ascii="Arial" w:hAnsi="Arial" w:cs="Arial"/>
          <w:bCs/>
        </w:rPr>
        <w:t>hệ</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thể</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tranh</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w:t>
      </w:r>
      <w:r w:rsidRPr="00D561BC">
        <w:rPr>
          <w:rFonts w:ascii="Arial" w:hAnsi="Arial" w:cs="Arial"/>
          <w:bCs/>
        </w:rPr>
        <w:br/>
      </w:r>
      <w:r w:rsidRPr="00D561BC">
        <w:rPr>
          <w:rFonts w:ascii="Arial" w:hAnsi="Arial" w:cs="Arial"/>
          <w:bCs/>
        </w:rPr>
        <w:sym w:font="Wingdings" w:char="F0E0"/>
      </w:r>
      <w:r w:rsidRPr="00D561BC">
        <w:rPr>
          <w:rFonts w:ascii="Arial" w:hAnsi="Arial" w:cs="Arial"/>
          <w:bCs/>
        </w:rPr>
        <w:t xml:space="preserve"> </w:t>
      </w:r>
      <w:proofErr w:type="spellStart"/>
      <w:r w:rsidRPr="00D561BC">
        <w:rPr>
          <w:rFonts w:ascii="Arial" w:hAnsi="Arial" w:cs="Arial"/>
          <w:b/>
          <w:bCs/>
        </w:rPr>
        <w:t>Phòng</w:t>
      </w:r>
      <w:proofErr w:type="spellEnd"/>
      <w:r w:rsidRPr="00D561BC">
        <w:rPr>
          <w:rFonts w:ascii="Arial" w:hAnsi="Arial" w:cs="Arial"/>
          <w:b/>
          <w:bCs/>
        </w:rPr>
        <w:t xml:space="preserve"> </w:t>
      </w:r>
      <w:proofErr w:type="spellStart"/>
      <w:r w:rsidRPr="00D561BC">
        <w:rPr>
          <w:rFonts w:ascii="Arial" w:hAnsi="Arial" w:cs="Arial"/>
          <w:b/>
          <w:bCs/>
        </w:rPr>
        <w:t>kiến</w:t>
      </w:r>
      <w:proofErr w:type="spellEnd"/>
      <w:r w:rsidRPr="00D561BC">
        <w:rPr>
          <w:rFonts w:ascii="Arial" w:hAnsi="Arial" w:cs="Arial"/>
          <w:b/>
          <w:bCs/>
        </w:rPr>
        <w:t xml:space="preserve"> </w:t>
      </w:r>
      <w:proofErr w:type="spellStart"/>
      <w:r w:rsidRPr="00D561BC">
        <w:rPr>
          <w:rFonts w:ascii="Arial" w:hAnsi="Arial" w:cs="Arial"/>
          <w:b/>
          <w:bCs/>
        </w:rPr>
        <w:t>nghị</w:t>
      </w:r>
      <w:proofErr w:type="spellEnd"/>
      <w:r w:rsidRPr="00D561BC">
        <w:rPr>
          <w:rFonts w:ascii="Arial" w:hAnsi="Arial" w:cs="Arial"/>
          <w:b/>
          <w:bCs/>
        </w:rPr>
        <w:t xml:space="preserve"> </w:t>
      </w:r>
      <w:proofErr w:type="spellStart"/>
      <w:r w:rsidRPr="00D561BC">
        <w:rPr>
          <w:rFonts w:ascii="Arial" w:hAnsi="Arial" w:cs="Arial"/>
          <w:b/>
          <w:bCs/>
        </w:rPr>
        <w:t>giữ</w:t>
      </w:r>
      <w:proofErr w:type="spellEnd"/>
      <w:r w:rsidRPr="00D561BC">
        <w:rPr>
          <w:rFonts w:ascii="Arial" w:hAnsi="Arial" w:cs="Arial"/>
          <w:b/>
          <w:bCs/>
        </w:rPr>
        <w:t xml:space="preserve"> </w:t>
      </w:r>
      <w:proofErr w:type="spellStart"/>
      <w:r w:rsidRPr="00D561BC">
        <w:rPr>
          <w:rFonts w:ascii="Arial" w:hAnsi="Arial" w:cs="Arial"/>
          <w:b/>
          <w:bCs/>
        </w:rPr>
        <w:t>nguyên</w:t>
      </w:r>
      <w:proofErr w:type="spellEnd"/>
      <w:r w:rsidRPr="00D561BC">
        <w:rPr>
          <w:rFonts w:ascii="Arial" w:hAnsi="Arial" w:cs="Arial"/>
          <w:b/>
          <w:bCs/>
        </w:rPr>
        <w:t xml:space="preserve"> </w:t>
      </w:r>
      <w:proofErr w:type="spellStart"/>
      <w:r w:rsidRPr="00D561BC">
        <w:rPr>
          <w:rFonts w:ascii="Arial" w:hAnsi="Arial" w:cs="Arial"/>
          <w:b/>
          <w:bCs/>
        </w:rPr>
        <w:t>chỉ</w:t>
      </w:r>
      <w:proofErr w:type="spellEnd"/>
      <w:r w:rsidRPr="00D561BC">
        <w:rPr>
          <w:rFonts w:ascii="Arial" w:hAnsi="Arial" w:cs="Arial"/>
          <w:b/>
          <w:bCs/>
        </w:rPr>
        <w:t xml:space="preserve"> </w:t>
      </w:r>
      <w:proofErr w:type="spellStart"/>
      <w:r w:rsidRPr="00D561BC">
        <w:rPr>
          <w:rFonts w:ascii="Arial" w:hAnsi="Arial" w:cs="Arial"/>
          <w:b/>
          <w:bCs/>
        </w:rPr>
        <w:t>tiêu</w:t>
      </w:r>
      <w:proofErr w:type="spellEnd"/>
      <w:r w:rsidRPr="00D561BC">
        <w:rPr>
          <w:rFonts w:ascii="Arial" w:hAnsi="Arial" w:cs="Arial"/>
          <w:b/>
          <w:bCs/>
        </w:rPr>
        <w:t xml:space="preserve">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gia</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ngành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nghiệp</w:t>
      </w:r>
      <w:proofErr w:type="spellEnd"/>
      <w:r w:rsidRPr="00D561BC">
        <w:rPr>
          <w:rFonts w:ascii="Arial" w:hAnsi="Arial" w:cs="Arial"/>
          <w:b/>
          <w:bCs/>
        </w:rPr>
        <w:t xml:space="preserve"> </w:t>
      </w:r>
      <w:proofErr w:type="spellStart"/>
      <w:r w:rsidRPr="00D561BC">
        <w:rPr>
          <w:rFonts w:ascii="Arial" w:hAnsi="Arial" w:cs="Arial"/>
          <w:b/>
          <w:bCs/>
        </w:rPr>
        <w:t>mới</w:t>
      </w:r>
      <w:proofErr w:type="spellEnd"/>
      <w:r w:rsidRPr="00D561BC">
        <w:rPr>
          <w:rFonts w:ascii="Arial" w:hAnsi="Arial" w:cs="Arial"/>
          <w:b/>
          <w:bCs/>
        </w:rPr>
        <w:t xml:space="preserve"> so </w:t>
      </w:r>
      <w:proofErr w:type="spellStart"/>
      <w:r w:rsidRPr="00D561BC">
        <w:rPr>
          <w:rFonts w:ascii="Arial" w:hAnsi="Arial" w:cs="Arial"/>
          <w:b/>
          <w:bCs/>
        </w:rPr>
        <w:t>với</w:t>
      </w:r>
      <w:proofErr w:type="spellEnd"/>
      <w:r w:rsidRPr="00D561BC">
        <w:rPr>
          <w:rFonts w:ascii="Arial" w:hAnsi="Arial" w:cs="Arial"/>
          <w:b/>
          <w:bCs/>
        </w:rPr>
        <w:t xml:space="preserve"> </w:t>
      </w:r>
      <w:proofErr w:type="spellStart"/>
      <w:r w:rsidRPr="00D561BC">
        <w:rPr>
          <w:rFonts w:ascii="Arial" w:hAnsi="Arial" w:cs="Arial"/>
          <w:b/>
          <w:bCs/>
        </w:rPr>
        <w:t>quy</w:t>
      </w:r>
      <w:proofErr w:type="spellEnd"/>
      <w:r w:rsidRPr="00D561BC">
        <w:rPr>
          <w:rFonts w:ascii="Arial" w:hAnsi="Arial" w:cs="Arial"/>
          <w:b/>
          <w:bCs/>
        </w:rPr>
        <w:t xml:space="preserve"> </w:t>
      </w:r>
      <w:proofErr w:type="spellStart"/>
      <w:r w:rsidRPr="00D561BC">
        <w:rPr>
          <w:rFonts w:ascii="Arial" w:hAnsi="Arial" w:cs="Arial"/>
          <w:b/>
          <w:bCs/>
        </w:rPr>
        <w:t>mô</w:t>
      </w:r>
      <w:proofErr w:type="spellEnd"/>
      <w:r w:rsidRPr="00D561BC">
        <w:rPr>
          <w:rFonts w:ascii="Arial" w:hAnsi="Arial" w:cs="Arial"/>
          <w:b/>
          <w:bCs/>
        </w:rPr>
        <w:t>/</w:t>
      </w:r>
      <w:proofErr w:type="spellStart"/>
      <w:r w:rsidRPr="00D561BC">
        <w:rPr>
          <w:rFonts w:ascii="Arial" w:hAnsi="Arial" w:cs="Arial"/>
          <w:b/>
          <w:bCs/>
        </w:rPr>
        <w:t>kinh</w:t>
      </w:r>
      <w:proofErr w:type="spellEnd"/>
      <w:r w:rsidRPr="00D561BC">
        <w:rPr>
          <w:rFonts w:ascii="Arial" w:hAnsi="Arial" w:cs="Arial"/>
          <w:b/>
          <w:bCs/>
        </w:rPr>
        <w:t xml:space="preserve"> </w:t>
      </w:r>
      <w:proofErr w:type="spellStart"/>
      <w:r w:rsidRPr="00D561BC">
        <w:rPr>
          <w:rFonts w:ascii="Arial" w:hAnsi="Arial" w:cs="Arial"/>
          <w:b/>
          <w:bCs/>
        </w:rPr>
        <w:t>nghiệm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rất</w:t>
      </w:r>
      <w:proofErr w:type="spellEnd"/>
      <w:r w:rsidRPr="00D561BC">
        <w:rPr>
          <w:rFonts w:ascii="Arial" w:hAnsi="Arial" w:cs="Arial"/>
          <w:b/>
          <w:bCs/>
        </w:rPr>
        <w:t xml:space="preserve"> </w:t>
      </w:r>
      <w:proofErr w:type="spellStart"/>
      <w:r w:rsidRPr="00D561BC">
        <w:rPr>
          <w:rFonts w:ascii="Arial" w:hAnsi="Arial" w:cs="Arial"/>
          <w:b/>
          <w:bCs/>
        </w:rPr>
        <w:t>khó</w:t>
      </w:r>
      <w:proofErr w:type="spellEnd"/>
      <w:r w:rsidRPr="00D561BC">
        <w:rPr>
          <w:rFonts w:ascii="Arial" w:hAnsi="Arial" w:cs="Arial"/>
          <w:b/>
          <w:bCs/>
        </w:rPr>
        <w:t>.</w:t>
      </w:r>
    </w:p>
  </w:comment>
  <w:comment w:id="68" w:author="Trung Van Do" w:date="2023-01-06T16:29:00Z" w:initials="TVD">
    <w:p w14:paraId="2F65C904" w14:textId="3F6E3D2A" w:rsidR="00DB2564" w:rsidRDefault="00DB2564">
      <w:pPr>
        <w:pStyle w:val="CommentText"/>
      </w:pPr>
      <w:r>
        <w:rPr>
          <w:rStyle w:val="CommentReference"/>
        </w:rPr>
        <w:annotationRef/>
      </w:r>
      <w:proofErr w:type="spellStart"/>
      <w:r w:rsidRPr="00F877B5">
        <w:rPr>
          <w:highlight w:val="yellow"/>
        </w:rPr>
        <w:t>Đây</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highlight w:val="yellow"/>
        </w:rPr>
        <w:t>thuộc</w:t>
      </w:r>
      <w:proofErr w:type="spellEnd"/>
      <w:r w:rsidRPr="00F877B5">
        <w:rPr>
          <w:highlight w:val="yellow"/>
        </w:rPr>
        <w:t xml:space="preserve"> </w:t>
      </w:r>
      <w:proofErr w:type="spellStart"/>
      <w:r w:rsidRPr="00F877B5">
        <w:rPr>
          <w:highlight w:val="yellow"/>
        </w:rPr>
        <w:t>nhóm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b/>
          <w:bCs/>
          <w:highlight w:val="yellow"/>
        </w:rPr>
        <w:t>Các</w:t>
      </w:r>
      <w:proofErr w:type="spellEnd"/>
      <w:r w:rsidRPr="00F877B5">
        <w:rPr>
          <w:b/>
          <w:bCs/>
          <w:highlight w:val="yellow"/>
        </w:rPr>
        <w:t xml:space="preserve"> </w:t>
      </w:r>
      <w:proofErr w:type="spellStart"/>
      <w:r w:rsidRPr="00F877B5">
        <w:rPr>
          <w:b/>
          <w:bCs/>
          <w:highlight w:val="yellow"/>
        </w:rPr>
        <w:t>nhân</w:t>
      </w:r>
      <w:proofErr w:type="spellEnd"/>
      <w:r w:rsidRPr="00F877B5">
        <w:rPr>
          <w:b/>
          <w:bCs/>
          <w:highlight w:val="yellow"/>
        </w:rPr>
        <w:t xml:space="preserve"> </w:t>
      </w:r>
      <w:proofErr w:type="spellStart"/>
      <w:r w:rsidRPr="00F877B5">
        <w:rPr>
          <w:b/>
          <w:bCs/>
          <w:highlight w:val="yellow"/>
        </w:rPr>
        <w:t>tố</w:t>
      </w:r>
      <w:proofErr w:type="spellEnd"/>
      <w:r w:rsidRPr="00F877B5">
        <w:rPr>
          <w:b/>
          <w:bCs/>
          <w:highlight w:val="yellow"/>
        </w:rPr>
        <w:t xml:space="preserve"> </w:t>
      </w:r>
      <w:proofErr w:type="spellStart"/>
      <w:r w:rsidRPr="00F877B5">
        <w:rPr>
          <w:b/>
          <w:bCs/>
          <w:highlight w:val="yellow"/>
        </w:rPr>
        <w:t>ảnh</w:t>
      </w:r>
      <w:proofErr w:type="spellEnd"/>
      <w:r w:rsidRPr="00F877B5">
        <w:rPr>
          <w:b/>
          <w:bCs/>
          <w:highlight w:val="yellow"/>
        </w:rPr>
        <w:t xml:space="preserve"> </w:t>
      </w:r>
      <w:proofErr w:type="spellStart"/>
      <w:r w:rsidRPr="00F877B5">
        <w:rPr>
          <w:b/>
          <w:bCs/>
          <w:highlight w:val="yellow"/>
        </w:rPr>
        <w:t>hưởng</w:t>
      </w:r>
      <w:proofErr w:type="spellEnd"/>
      <w:r w:rsidRPr="00F877B5">
        <w:rPr>
          <w:b/>
          <w:bCs/>
          <w:highlight w:val="yellow"/>
        </w:rPr>
        <w:t xml:space="preserve"> </w:t>
      </w:r>
      <w:proofErr w:type="spellStart"/>
      <w:r w:rsidRPr="00F877B5">
        <w:rPr>
          <w:b/>
          <w:bCs/>
          <w:highlight w:val="yellow"/>
        </w:rPr>
        <w:t>đến</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chấm</w:t>
      </w:r>
      <w:proofErr w:type="spellEnd"/>
      <w:r w:rsidRPr="00F877B5">
        <w:rPr>
          <w:b/>
          <w:bCs/>
          <w:highlight w:val="yellow"/>
        </w:rPr>
        <w:t xml:space="preserve"> </w:t>
      </w:r>
      <w:proofErr w:type="spellStart"/>
      <w:r w:rsidRPr="00F877B5">
        <w:rPr>
          <w:b/>
          <w:bCs/>
          <w:highlight w:val="yellow"/>
        </w:rPr>
        <w:t>theo</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kinh</w:t>
      </w:r>
      <w:proofErr w:type="spellEnd"/>
      <w:r w:rsidRPr="00F877B5">
        <w:rPr>
          <w:b/>
          <w:bCs/>
          <w:highlight w:val="yellow"/>
        </w:rPr>
        <w:t xml:space="preserve"> </w:t>
      </w:r>
      <w:proofErr w:type="spellStart"/>
      <w:r w:rsidRPr="00F877B5">
        <w:rPr>
          <w:b/>
          <w:bCs/>
          <w:highlight w:val="yellow"/>
        </w:rPr>
        <w:t>tế</w:t>
      </w:r>
      <w:proofErr w:type="spellEnd"/>
      <w:r w:rsidRPr="00F877B5">
        <w:rPr>
          <w:b/>
          <w:bCs/>
          <w:highlight w:val="yellow"/>
        </w:rPr>
        <w:t>)</w:t>
      </w:r>
      <w:r w:rsidRPr="00F877B5">
        <w:rPr>
          <w:highlight w:val="yellow"/>
        </w:rPr>
        <w:t xml:space="preserve">, do </w:t>
      </w:r>
      <w:proofErr w:type="spellStart"/>
      <w:r w:rsidRPr="00F877B5">
        <w:rPr>
          <w:highlight w:val="yellow"/>
        </w:rPr>
        <w:t>đó</w:t>
      </w:r>
      <w:proofErr w:type="spellEnd"/>
      <w:r w:rsidRPr="00F877B5">
        <w:rPr>
          <w:highlight w:val="yellow"/>
        </w:rPr>
        <w:t xml:space="preserve"> </w:t>
      </w:r>
      <w:proofErr w:type="spellStart"/>
      <w:r w:rsidRPr="00F877B5">
        <w:rPr>
          <w:highlight w:val="yellow"/>
        </w:rPr>
        <w:t>khi</w:t>
      </w:r>
      <w:proofErr w:type="spellEnd"/>
      <w:r w:rsidRPr="00F877B5">
        <w:rPr>
          <w:highlight w:val="yellow"/>
        </w:rPr>
        <w:t xml:space="preserve"> </w:t>
      </w:r>
      <w:proofErr w:type="spellStart"/>
      <w:r w:rsidRPr="00F877B5">
        <w:rPr>
          <w:highlight w:val="yellow"/>
        </w:rPr>
        <w:t>chấm</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tập</w:t>
      </w:r>
      <w:proofErr w:type="spellEnd"/>
      <w:r w:rsidRPr="00F877B5">
        <w:rPr>
          <w:highlight w:val="yellow"/>
        </w:rPr>
        <w:t xml:space="preserve"> </w:t>
      </w:r>
      <w:proofErr w:type="spellStart"/>
      <w:r w:rsidRPr="00F877B5">
        <w:rPr>
          <w:highlight w:val="yellow"/>
        </w:rPr>
        <w:t>trung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w:t>
      </w:r>
      <w:r>
        <w:rPr>
          <w:highlight w:val="yellow"/>
        </w:rPr>
        <w:t>hông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sidRPr="00F877B5">
        <w:rPr>
          <w:highlight w:val="yellow"/>
        </w:rPr>
        <w:t>khách</w:t>
      </w:r>
      <w:proofErr w:type="spellEnd"/>
      <w:r w:rsidRPr="00F877B5">
        <w:rPr>
          <w:highlight w:val="yellow"/>
        </w:rPr>
        <w:t xml:space="preserve"> </w:t>
      </w:r>
      <w:proofErr w:type="spellStart"/>
      <w:r w:rsidRPr="00F877B5">
        <w:rPr>
          <w:highlight w:val="yellow"/>
        </w:rPr>
        <w:t>hàng</w:t>
      </w:r>
      <w:proofErr w:type="spellEnd"/>
      <w:r>
        <w:rPr>
          <w:highlight w:val="yellow"/>
        </w:rPr>
        <w:t xml:space="preserve"> (</w:t>
      </w:r>
      <w:proofErr w:type="spellStart"/>
      <w:r>
        <w:rPr>
          <w:highlight w:val="yellow"/>
        </w:rPr>
        <w:t>tham</w:t>
      </w:r>
      <w:proofErr w:type="spellEnd"/>
      <w:r>
        <w:rPr>
          <w:highlight w:val="yellow"/>
        </w:rPr>
        <w:t xml:space="preserve"> </w:t>
      </w:r>
      <w:proofErr w:type="spellStart"/>
      <w:r>
        <w:rPr>
          <w:highlight w:val="yellow"/>
        </w:rPr>
        <w:t>khảo</w:t>
      </w:r>
      <w:proofErr w:type="spellEnd"/>
      <w:r>
        <w:rPr>
          <w:highlight w:val="yellow"/>
        </w:rPr>
        <w:t xml:space="preserve"> </w:t>
      </w:r>
      <w:proofErr w:type="spellStart"/>
      <w:r>
        <w:rPr>
          <w:highlight w:val="yellow"/>
        </w:rPr>
        <w:t>về</w:t>
      </w:r>
      <w:proofErr w:type="spellEnd"/>
      <w:r>
        <w:rPr>
          <w:highlight w:val="yellow"/>
        </w:rPr>
        <w:t xml:space="preserve"> </w:t>
      </w:r>
      <w:proofErr w:type="spellStart"/>
      <w:r>
        <w:rPr>
          <w:highlight w:val="yellow"/>
        </w:rPr>
        <w:t>các</w:t>
      </w:r>
      <w:proofErr w:type="spellEnd"/>
      <w:r>
        <w:rPr>
          <w:highlight w:val="yellow"/>
        </w:rPr>
        <w:t xml:space="preserve"> </w:t>
      </w:r>
      <w:proofErr w:type="spellStart"/>
      <w:r>
        <w:rPr>
          <w:highlight w:val="yellow"/>
        </w:rPr>
        <w:t>tiêu</w:t>
      </w:r>
      <w:proofErr w:type="spellEnd"/>
      <w:r>
        <w:rPr>
          <w:highlight w:val="yellow"/>
        </w:rPr>
        <w:t xml:space="preserve"> </w:t>
      </w:r>
      <w:proofErr w:type="spellStart"/>
      <w:r>
        <w:rPr>
          <w:highlight w:val="yellow"/>
        </w:rPr>
        <w:t>chí</w:t>
      </w:r>
      <w:proofErr w:type="spellEnd"/>
      <w:r>
        <w:rPr>
          <w:highlight w:val="yellow"/>
        </w:rPr>
        <w:t xml:space="preserve"> </w:t>
      </w:r>
      <w:proofErr w:type="spellStart"/>
      <w:r>
        <w:rPr>
          <w:highlight w:val="yellow"/>
        </w:rPr>
        <w:t>đánh</w:t>
      </w:r>
      <w:proofErr w:type="spellEnd"/>
      <w:r>
        <w:rPr>
          <w:highlight w:val="yellow"/>
        </w:rPr>
        <w:t xml:space="preserve"> </w:t>
      </w:r>
      <w:proofErr w:type="spellStart"/>
      <w:r>
        <w:rPr>
          <w:highlight w:val="yellow"/>
        </w:rPr>
        <w:t>giá</w:t>
      </w:r>
      <w:proofErr w:type="spellEnd"/>
      <w:r>
        <w:rPr>
          <w:highlight w:val="yellow"/>
        </w:rPr>
        <w:t xml:space="preserve"> </w:t>
      </w:r>
      <w:proofErr w:type="spellStart"/>
      <w:r>
        <w:rPr>
          <w:highlight w:val="yellow"/>
        </w:rPr>
        <w:t>trong</w:t>
      </w:r>
      <w:proofErr w:type="spellEnd"/>
      <w:r>
        <w:rPr>
          <w:highlight w:val="yellow"/>
        </w:rPr>
        <w:t xml:space="preserve"> </w:t>
      </w:r>
      <w:proofErr w:type="spellStart"/>
      <w:r>
        <w:rPr>
          <w:highlight w:val="yellow"/>
        </w:rPr>
        <w:t>Sổ</w:t>
      </w:r>
      <w:proofErr w:type="spellEnd"/>
      <w:r>
        <w:rPr>
          <w:highlight w:val="yellow"/>
        </w:rPr>
        <w:t xml:space="preserve"> </w:t>
      </w:r>
      <w:proofErr w:type="spellStart"/>
      <w:r>
        <w:rPr>
          <w:highlight w:val="yellow"/>
        </w:rPr>
        <w:t>tay</w:t>
      </w:r>
      <w:proofErr w:type="spellEnd"/>
      <w:r>
        <w:rPr>
          <w:highlight w:val="yellow"/>
        </w:rPr>
        <w:t>)</w:t>
      </w:r>
      <w:r w:rsidRPr="00F877B5">
        <w:rPr>
          <w:highlight w:val="yellow"/>
        </w:rPr>
        <w:t xml:space="preserve">. </w:t>
      </w:r>
      <w:proofErr w:type="spellStart"/>
      <w:r w:rsidRPr="00F877B5">
        <w:rPr>
          <w:highlight w:val="yellow"/>
        </w:rPr>
        <w:t>Việc</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ở </w:t>
      </w:r>
      <w:proofErr w:type="spellStart"/>
      <w:r w:rsidRPr="00F877B5">
        <w:rPr>
          <w:highlight w:val="yellow"/>
        </w:rPr>
        <w:t>mức</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cao</w:t>
      </w:r>
      <w:proofErr w:type="spellEnd"/>
      <w:r w:rsidRPr="00F877B5">
        <w:rPr>
          <w:highlight w:val="yellow"/>
        </w:rPr>
        <w:t xml:space="preserve"> </w:t>
      </w:r>
      <w:proofErr w:type="spellStart"/>
      <w:r w:rsidRPr="00F877B5">
        <w:rPr>
          <w:highlight w:val="yellow"/>
        </w:rPr>
        <w:t>nhất</w:t>
      </w:r>
      <w:proofErr w:type="spellEnd"/>
      <w:r w:rsidRPr="00F877B5">
        <w:rPr>
          <w:highlight w:val="yellow"/>
        </w:rPr>
        <w:t xml:space="preserve"> “</w:t>
      </w:r>
      <w:proofErr w:type="spellStart"/>
      <w:r w:rsidRPr="00F877B5">
        <w:rPr>
          <w:highlight w:val="yellow"/>
        </w:rPr>
        <w:t>Rất</w:t>
      </w:r>
      <w:proofErr w:type="spellEnd"/>
      <w:r w:rsidRPr="00F877B5">
        <w:rPr>
          <w:highlight w:val="yellow"/>
        </w:rPr>
        <w:t xml:space="preserve"> </w:t>
      </w:r>
      <w:proofErr w:type="spellStart"/>
      <w:r w:rsidRPr="00F877B5">
        <w:rPr>
          <w:highlight w:val="yellow"/>
        </w:rPr>
        <w:t>khó</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không</w:t>
      </w:r>
      <w:proofErr w:type="spellEnd"/>
      <w:r w:rsidRPr="00F877B5">
        <w:rPr>
          <w:highlight w:val="yellow"/>
        </w:rPr>
        <w:t xml:space="preserve"> </w:t>
      </w:r>
      <w:proofErr w:type="spellStart"/>
      <w:r w:rsidRPr="00F877B5">
        <w:rPr>
          <w:highlight w:val="yellow"/>
        </w:rPr>
        <w:t>phù</w:t>
      </w:r>
      <w:proofErr w:type="spellEnd"/>
      <w:r w:rsidRPr="00F877B5">
        <w:rPr>
          <w:highlight w:val="yellow"/>
        </w:rPr>
        <w:t xml:space="preserve"> </w:t>
      </w:r>
      <w:proofErr w:type="spellStart"/>
      <w:r w:rsidRPr="00F877B5">
        <w:rPr>
          <w:highlight w:val="yellow"/>
        </w:rPr>
        <w:t>hợp</w:t>
      </w:r>
      <w:proofErr w:type="spellEnd"/>
      <w:r w:rsidRPr="00F877B5">
        <w:rPr>
          <w:highlight w:val="yellow"/>
        </w:rPr>
        <w:t xml:space="preserve"> do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ko </w:t>
      </w:r>
      <w:proofErr w:type="spellStart"/>
      <w:r w:rsidRPr="00F877B5">
        <w:rPr>
          <w:highlight w:val="yellow"/>
        </w:rPr>
        <w:t>có</w:t>
      </w:r>
      <w:proofErr w:type="spellEnd"/>
      <w:r w:rsidRPr="00F877B5">
        <w:rPr>
          <w:highlight w:val="yellow"/>
        </w:rPr>
        <w:t xml:space="preserve"> </w:t>
      </w:r>
      <w:proofErr w:type="spellStart"/>
      <w:r w:rsidRPr="00F877B5">
        <w:rPr>
          <w:highlight w:val="yellow"/>
        </w:rPr>
        <w:t>rào</w:t>
      </w:r>
      <w:proofErr w:type="spellEnd"/>
      <w:r w:rsidRPr="00F877B5">
        <w:rPr>
          <w:highlight w:val="yellow"/>
        </w:rPr>
        <w:t xml:space="preserve"> </w:t>
      </w:r>
      <w:proofErr w:type="spellStart"/>
      <w:r w:rsidRPr="00F877B5">
        <w:rPr>
          <w:highlight w:val="yellow"/>
        </w:rPr>
        <w:t>cản</w:t>
      </w:r>
      <w:proofErr w:type="spellEnd"/>
      <w:r w:rsidRPr="00F877B5">
        <w:rPr>
          <w:highlight w:val="yellow"/>
        </w:rPr>
        <w:t xml:space="preserve"> </w:t>
      </w:r>
      <w:proofErr w:type="spellStart"/>
      <w:r w:rsidRPr="00F877B5">
        <w:rPr>
          <w:highlight w:val="yellow"/>
        </w:rPr>
        <w:t>pháp</w:t>
      </w:r>
      <w:proofErr w:type="spellEnd"/>
      <w:r w:rsidRPr="00F877B5">
        <w:rPr>
          <w:highlight w:val="yellow"/>
        </w:rPr>
        <w:t xml:space="preserve"> </w:t>
      </w:r>
      <w:proofErr w:type="spellStart"/>
      <w:r w:rsidRPr="00F877B5">
        <w:rPr>
          <w:highlight w:val="yellow"/>
        </w:rPr>
        <w:t>lý</w:t>
      </w:r>
      <w:proofErr w:type="spellEnd"/>
      <w:r w:rsidRPr="00F877B5">
        <w:rPr>
          <w:highlight w:val="yellow"/>
        </w:rPr>
        <w:t xml:space="preserve">, hay </w:t>
      </w:r>
      <w:proofErr w:type="spellStart"/>
      <w:r w:rsidRPr="00F877B5">
        <w:rPr>
          <w:highlight w:val="yellow"/>
        </w:rPr>
        <w:t>yêu</w:t>
      </w:r>
      <w:proofErr w:type="spellEnd"/>
      <w:r w:rsidRPr="00F877B5">
        <w:rPr>
          <w:highlight w:val="yellow"/>
        </w:rPr>
        <w:t xml:space="preserve"> </w:t>
      </w:r>
      <w:proofErr w:type="spellStart"/>
      <w:r w:rsidRPr="00F877B5">
        <w:rPr>
          <w:highlight w:val="yellow"/>
        </w:rPr>
        <w:t>cầu</w:t>
      </w:r>
      <w:proofErr w:type="spellEnd"/>
      <w:r w:rsidRPr="00F877B5">
        <w:rPr>
          <w:highlight w:val="yellow"/>
        </w:rPr>
        <w:t xml:space="preserve"> </w:t>
      </w:r>
      <w:proofErr w:type="spellStart"/>
      <w:r w:rsidRPr="00F877B5">
        <w:rPr>
          <w:highlight w:val="yellow"/>
        </w:rPr>
        <w:t>gì</w:t>
      </w:r>
      <w:proofErr w:type="spellEnd"/>
      <w:r w:rsidRPr="00F877B5">
        <w:rPr>
          <w:highlight w:val="yellow"/>
        </w:rPr>
        <w:t xml:space="preserve"> </w:t>
      </w:r>
      <w:proofErr w:type="spellStart"/>
      <w:r w:rsidRPr="00F877B5">
        <w:rPr>
          <w:highlight w:val="yellow"/>
        </w:rPr>
        <w:t>đặc</w:t>
      </w:r>
      <w:proofErr w:type="spellEnd"/>
      <w:r w:rsidRPr="00F877B5">
        <w:rPr>
          <w:highlight w:val="yellow"/>
        </w:rPr>
        <w:t xml:space="preserve"> </w:t>
      </w:r>
      <w:proofErr w:type="spellStart"/>
      <w:r w:rsidRPr="00F877B5">
        <w:rPr>
          <w:highlight w:val="yellow"/>
        </w:rPr>
        <w:t>biệt</w:t>
      </w:r>
      <w:proofErr w:type="spellEnd"/>
      <w:r w:rsidRPr="00F877B5">
        <w:rPr>
          <w:highlight w:val="yellow"/>
        </w:rPr>
        <w:t xml:space="preserve"> so </w:t>
      </w:r>
      <w:proofErr w:type="spellStart"/>
      <w:r w:rsidRPr="00F877B5">
        <w:rPr>
          <w:highlight w:val="yellow"/>
        </w:rPr>
        <w:t>với</w:t>
      </w:r>
      <w:proofErr w:type="spellEnd"/>
      <w:r w:rsidRPr="00F877B5">
        <w:rPr>
          <w:highlight w:val="yellow"/>
        </w:rPr>
        <w:t xml:space="preserve"> </w:t>
      </w:r>
      <w:proofErr w:type="spellStart"/>
      <w:r w:rsidRPr="00F877B5">
        <w:rPr>
          <w:highlight w:val="yellow"/>
        </w:rPr>
        <w:t>các</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khác</w:t>
      </w:r>
      <w:proofErr w:type="spellEnd"/>
      <w:r w:rsidRPr="00F877B5">
        <w:rPr>
          <w:highlight w:val="yellow"/>
        </w:rPr>
        <w:t xml:space="preserve">, </w:t>
      </w:r>
      <w:proofErr w:type="spellStart"/>
      <w:r w:rsidRPr="00F877B5">
        <w:rPr>
          <w:highlight w:val="yellow"/>
        </w:rPr>
        <w:t>thâm</w:t>
      </w:r>
      <w:proofErr w:type="spellEnd"/>
      <w:r w:rsidRPr="00F877B5">
        <w:rPr>
          <w:highlight w:val="yellow"/>
        </w:rPr>
        <w:t xml:space="preserve"> </w:t>
      </w:r>
      <w:proofErr w:type="spellStart"/>
      <w:r w:rsidRPr="00F877B5">
        <w:rPr>
          <w:highlight w:val="yellow"/>
        </w:rPr>
        <w:t>chí</w:t>
      </w:r>
      <w:proofErr w:type="spellEnd"/>
      <w:r w:rsidRPr="00F877B5">
        <w:rPr>
          <w:highlight w:val="yellow"/>
        </w:rPr>
        <w:t xml:space="preserve"> </w:t>
      </w:r>
      <w:proofErr w:type="spellStart"/>
      <w:r w:rsidRPr="00F877B5">
        <w:rPr>
          <w:highlight w:val="yellow"/>
        </w:rPr>
        <w:t>có</w:t>
      </w:r>
      <w:proofErr w:type="spellEnd"/>
      <w:r w:rsidRPr="00F877B5">
        <w:rPr>
          <w:highlight w:val="yellow"/>
        </w:rPr>
        <w:t xml:space="preserve"> </w:t>
      </w:r>
      <w:proofErr w:type="spellStart"/>
      <w:r w:rsidRPr="00F877B5">
        <w:rPr>
          <w:highlight w:val="yellow"/>
        </w:rPr>
        <w:t>thể</w:t>
      </w:r>
      <w:proofErr w:type="spellEnd"/>
      <w:r w:rsidRPr="00F877B5">
        <w:rPr>
          <w:highlight w:val="yellow"/>
        </w:rPr>
        <w:t xml:space="preserve"> </w:t>
      </w:r>
      <w:proofErr w:type="spellStart"/>
      <w:r w:rsidRPr="0092045E">
        <w:rPr>
          <w:highlight w:val="yellow"/>
        </w:rPr>
        <w:t>chấm</w:t>
      </w:r>
      <w:proofErr w:type="spellEnd"/>
      <w:r w:rsidRPr="0092045E">
        <w:rPr>
          <w:highlight w:val="yellow"/>
        </w:rPr>
        <w:t xml:space="preserve"> ở </w:t>
      </w:r>
      <w:proofErr w:type="spellStart"/>
      <w:r w:rsidRPr="0092045E">
        <w:rPr>
          <w:highlight w:val="yellow"/>
        </w:rPr>
        <w:t>mức</w:t>
      </w:r>
      <w:proofErr w:type="spellEnd"/>
      <w:r w:rsidRPr="0092045E">
        <w:rPr>
          <w:highlight w:val="yellow"/>
        </w:rPr>
        <w:t xml:space="preserve"> “</w:t>
      </w:r>
      <w:proofErr w:type="spellStart"/>
      <w:r w:rsidRPr="0092045E">
        <w:rPr>
          <w:highlight w:val="yellow"/>
        </w:rPr>
        <w:t>Tương</w:t>
      </w:r>
      <w:proofErr w:type="spellEnd"/>
      <w:r w:rsidRPr="0092045E">
        <w:rPr>
          <w:highlight w:val="yellow"/>
        </w:rPr>
        <w:t xml:space="preserve"> </w:t>
      </w:r>
      <w:proofErr w:type="spellStart"/>
      <w:r w:rsidRPr="0092045E">
        <w:rPr>
          <w:highlight w:val="yellow"/>
        </w:rPr>
        <w:t>đối</w:t>
      </w:r>
      <w:proofErr w:type="spellEnd"/>
      <w:r w:rsidRPr="0092045E">
        <w:rPr>
          <w:highlight w:val="yellow"/>
        </w:rPr>
        <w:t xml:space="preserve"> </w:t>
      </w:r>
      <w:proofErr w:type="spellStart"/>
      <w:r w:rsidRPr="0092045E">
        <w:rPr>
          <w:highlight w:val="yellow"/>
        </w:rPr>
        <w:t>dễ</w:t>
      </w:r>
      <w:proofErr w:type="spellEnd"/>
      <w:r w:rsidRPr="0092045E">
        <w:rPr>
          <w:highlight w:val="yellow"/>
        </w:rPr>
        <w:t xml:space="preserve">” =&gt; </w:t>
      </w:r>
      <w:r w:rsidRPr="0092045E">
        <w:rPr>
          <w:b/>
          <w:bCs/>
          <w:highlight w:val="yellow"/>
        </w:rPr>
        <w:t xml:space="preserve">Team </w:t>
      </w:r>
      <w:proofErr w:type="spellStart"/>
      <w:r w:rsidRPr="0092045E">
        <w:rPr>
          <w:b/>
          <w:bCs/>
          <w:highlight w:val="yellow"/>
        </w:rPr>
        <w:t>làm</w:t>
      </w:r>
      <w:proofErr w:type="spellEnd"/>
      <w:r w:rsidRPr="0092045E">
        <w:rPr>
          <w:b/>
          <w:bCs/>
          <w:highlight w:val="yellow"/>
        </w:rPr>
        <w:t xml:space="preserve"> </w:t>
      </w:r>
      <w:proofErr w:type="spellStart"/>
      <w:r w:rsidRPr="0092045E">
        <w:rPr>
          <w:b/>
          <w:bCs/>
          <w:highlight w:val="yellow"/>
        </w:rPr>
        <w:t>việc</w:t>
      </w:r>
      <w:proofErr w:type="spellEnd"/>
      <w:r w:rsidRPr="0092045E">
        <w:rPr>
          <w:b/>
          <w:bCs/>
          <w:highlight w:val="yellow"/>
        </w:rPr>
        <w:t xml:space="preserve"> </w:t>
      </w:r>
      <w:proofErr w:type="spellStart"/>
      <w:r w:rsidRPr="0092045E">
        <w:rPr>
          <w:b/>
          <w:bCs/>
          <w:highlight w:val="yellow"/>
        </w:rPr>
        <w:t>lại</w:t>
      </w:r>
      <w:proofErr w:type="spellEnd"/>
      <w:r w:rsidRPr="0092045E">
        <w:rPr>
          <w:b/>
          <w:bCs/>
          <w:highlight w:val="yellow"/>
        </w:rPr>
        <w:t xml:space="preserve"> </w:t>
      </w:r>
      <w:proofErr w:type="spellStart"/>
      <w:r w:rsidRPr="0092045E">
        <w:rPr>
          <w:b/>
          <w:bCs/>
          <w:highlight w:val="yellow"/>
        </w:rPr>
        <w:t>với</w:t>
      </w:r>
      <w:proofErr w:type="spellEnd"/>
      <w:r w:rsidRPr="0092045E">
        <w:rPr>
          <w:b/>
          <w:bCs/>
          <w:highlight w:val="yellow"/>
        </w:rPr>
        <w:t xml:space="preserve"> chi </w:t>
      </w:r>
      <w:proofErr w:type="spellStart"/>
      <w:r w:rsidRPr="0092045E">
        <w:rPr>
          <w:b/>
          <w:bCs/>
          <w:highlight w:val="yellow"/>
        </w:rPr>
        <w:t>nhánh</w:t>
      </w:r>
      <w:proofErr w:type="spellEnd"/>
      <w:r w:rsidRPr="0092045E">
        <w:rPr>
          <w:b/>
          <w:bCs/>
          <w:highlight w:val="yellow"/>
        </w:rPr>
        <w:t>.</w:t>
      </w:r>
    </w:p>
  </w:comment>
  <w:comment w:id="74" w:author="Trung Van Do" w:date="2023-01-06T15:01:00Z" w:initials="TVD">
    <w:p w14:paraId="3A573163" w14:textId="77777777" w:rsidR="00D8644B" w:rsidRDefault="00D8644B">
      <w:pPr>
        <w:pStyle w:val="CommentText"/>
      </w:pPr>
      <w:r>
        <w:rPr>
          <w:rStyle w:val="CommentReference"/>
        </w:rPr>
        <w:annotationRef/>
      </w:r>
      <w:r w:rsidRPr="00DB2564">
        <w:rPr>
          <w:highlight w:val="yellow"/>
        </w:rPr>
        <w:t xml:space="preserve">Chi </w:t>
      </w:r>
      <w:proofErr w:type="spellStart"/>
      <w:r w:rsidRPr="00DB2564">
        <w:rPr>
          <w:highlight w:val="yellow"/>
        </w:rPr>
        <w:t>nhánh</w:t>
      </w:r>
      <w:proofErr w:type="spellEnd"/>
      <w:r w:rsidRPr="00DB2564">
        <w:rPr>
          <w:highlight w:val="yellow"/>
        </w:rPr>
        <w:t xml:space="preserve"> </w:t>
      </w:r>
      <w:proofErr w:type="spellStart"/>
      <w:r w:rsidRPr="00DB2564">
        <w:rPr>
          <w:highlight w:val="yellow"/>
        </w:rPr>
        <w:t>giải</w:t>
      </w:r>
      <w:proofErr w:type="spellEnd"/>
      <w:r w:rsidRPr="00DB2564">
        <w:rPr>
          <w:highlight w:val="yellow"/>
        </w:rPr>
        <w:t xml:space="preserve"> </w:t>
      </w:r>
      <w:proofErr w:type="spellStart"/>
      <w:r w:rsidRPr="00DB2564">
        <w:rPr>
          <w:highlight w:val="yellow"/>
        </w:rPr>
        <w:t>trình</w:t>
      </w:r>
      <w:proofErr w:type="spellEnd"/>
      <w:r w:rsidRPr="00DB2564">
        <w:rPr>
          <w:highlight w:val="yellow"/>
        </w:rPr>
        <w:t>:</w:t>
      </w:r>
    </w:p>
    <w:p w14:paraId="3E0E8738" w14:textId="77777777" w:rsidR="00D8644B" w:rsidRPr="00D561BC" w:rsidRDefault="00D8644B" w:rsidP="00D8644B">
      <w:pPr>
        <w:overflowPunct/>
        <w:autoSpaceDE/>
        <w:autoSpaceDN/>
        <w:adjustRightInd/>
        <w:jc w:val="both"/>
        <w:textAlignment w:val="auto"/>
        <w:rPr>
          <w:rFonts w:ascii="Arial" w:hAnsi="Arial" w:cs="Arial"/>
          <w:bCs/>
        </w:rPr>
      </w:pPr>
      <w:proofErr w:type="spellStart"/>
      <w:r w:rsidRPr="00D561BC">
        <w:rPr>
          <w:rFonts w:ascii="Arial" w:hAnsi="Arial" w:cs="Arial"/>
          <w:bCs/>
        </w:rPr>
        <w:t>Khách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ký</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phố</w:t>
      </w:r>
      <w:proofErr w:type="spellEnd"/>
      <w:r w:rsidRPr="00D561BC">
        <w:rPr>
          <w:rFonts w:ascii="Arial" w:hAnsi="Arial" w:cs="Arial"/>
          <w:bCs/>
        </w:rPr>
        <w:t xml:space="preserve"> </w:t>
      </w:r>
      <w:proofErr w:type="spellStart"/>
      <w:r w:rsidRPr="00D561BC">
        <w:rPr>
          <w:rFonts w:ascii="Arial" w:hAnsi="Arial" w:cs="Arial"/>
          <w:bCs/>
        </w:rPr>
        <w:t>Cần</w:t>
      </w:r>
      <w:proofErr w:type="spellEnd"/>
      <w:r w:rsidRPr="00D561BC">
        <w:rPr>
          <w:rFonts w:ascii="Arial" w:hAnsi="Arial" w:cs="Arial"/>
          <w:bCs/>
        </w:rPr>
        <w:t xml:space="preserve"> </w:t>
      </w:r>
      <w:proofErr w:type="spellStart"/>
      <w:r w:rsidRPr="00D561BC">
        <w:rPr>
          <w:rFonts w:ascii="Arial" w:hAnsi="Arial" w:cs="Arial"/>
          <w:bCs/>
        </w:rPr>
        <w:t>Thơ</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ưu</w:t>
      </w:r>
      <w:proofErr w:type="spellEnd"/>
      <w:r w:rsidRPr="00D561BC">
        <w:rPr>
          <w:rFonts w:ascii="Arial" w:hAnsi="Arial" w:cs="Arial"/>
          <w:bCs/>
        </w:rPr>
        <w:t xml:space="preserve"> </w:t>
      </w:r>
      <w:proofErr w:type="spellStart"/>
      <w:r w:rsidRPr="00D561BC">
        <w:rPr>
          <w:rFonts w:ascii="Arial" w:hAnsi="Arial" w:cs="Arial"/>
          <w:bCs/>
        </w:rPr>
        <w:t>đãi</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khẳng</w:t>
      </w:r>
      <w:proofErr w:type="spellEnd"/>
      <w:r w:rsidRPr="00D561BC">
        <w:rPr>
          <w:rFonts w:ascii="Arial" w:hAnsi="Arial" w:cs="Arial"/>
          <w:bCs/>
        </w:rPr>
        <w:t xml:space="preserve"> </w:t>
      </w:r>
      <w:proofErr w:type="spellStart"/>
      <w:r w:rsidRPr="00D561BC">
        <w:rPr>
          <w:rFonts w:ascii="Arial" w:hAnsi="Arial" w:cs="Arial"/>
          <w:bCs/>
        </w:rPr>
        <w:t>định</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bia</w:t>
      </w:r>
      <w:proofErr w:type="spellEnd"/>
      <w:r w:rsidRPr="00D561BC">
        <w:rPr>
          <w:rFonts w:ascii="Arial" w:hAnsi="Arial" w:cs="Arial"/>
          <w:bCs/>
        </w:rPr>
        <w:t xml:space="preserve"> </w:t>
      </w:r>
      <w:proofErr w:type="spellStart"/>
      <w:r w:rsidRPr="00D561BC">
        <w:rPr>
          <w:rFonts w:ascii="Arial" w:hAnsi="Arial" w:cs="Arial"/>
          <w:bCs/>
        </w:rPr>
        <w:t>Sabeco</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spellStart"/>
      <w:r w:rsidRPr="00D561BC">
        <w:rPr>
          <w:rFonts w:ascii="Arial" w:hAnsi="Arial" w:cs="Arial"/>
          <w:bCs/>
        </w:rPr>
        <w:t>Jinro</w:t>
      </w:r>
      <w:proofErr w:type="spellEnd"/>
      <w:r w:rsidRPr="00D561BC">
        <w:rPr>
          <w:rFonts w:ascii="Arial" w:hAnsi="Arial" w:cs="Arial"/>
          <w:bCs/>
        </w:rPr>
        <w:t xml:space="preserve">, </w:t>
      </w:r>
      <w:proofErr w:type="spellStart"/>
      <w:r w:rsidRPr="00D561BC">
        <w:rPr>
          <w:rFonts w:ascii="Arial" w:hAnsi="Arial" w:cs="Arial"/>
          <w:bCs/>
        </w:rPr>
        <w:t>rượu</w:t>
      </w:r>
      <w:proofErr w:type="spellEnd"/>
      <w:r w:rsidRPr="00D561BC">
        <w:rPr>
          <w:rFonts w:ascii="Arial" w:hAnsi="Arial" w:cs="Arial"/>
          <w:bCs/>
        </w:rPr>
        <w:t xml:space="preserve"> </w:t>
      </w:r>
      <w:proofErr w:type="gramStart"/>
      <w:r w:rsidRPr="00D561BC">
        <w:rPr>
          <w:rFonts w:ascii="Arial" w:hAnsi="Arial" w:cs="Arial"/>
          <w:bCs/>
        </w:rPr>
        <w:t>Sake,.</w:t>
      </w:r>
      <w:proofErr w:type="gramEnd"/>
      <w:r w:rsidRPr="00D561BC">
        <w:rPr>
          <w:rFonts w:ascii="Arial" w:hAnsi="Arial" w:cs="Arial"/>
          <w:bCs/>
        </w:rPr>
        <w:t xml:space="preserve"> </w:t>
      </w:r>
      <w:r w:rsidRPr="00D561BC">
        <w:rPr>
          <w:rFonts w:ascii="Arial" w:hAnsi="Arial" w:cs="Arial"/>
          <w:bCs/>
        </w:rPr>
        <w:sym w:font="Wingdings" w:char="F0E0"/>
      </w:r>
      <w:r w:rsidRPr="00D561BC">
        <w:rPr>
          <w:rFonts w:ascii="Arial" w:hAnsi="Arial" w:cs="Arial"/>
          <w:bCs/>
        </w:rPr>
        <w:t xml:space="preserve"> </w:t>
      </w:r>
      <w:proofErr w:type="spellStart"/>
      <w:r w:rsidRPr="00D561BC">
        <w:rPr>
          <w:rFonts w:ascii="Arial" w:hAnsi="Arial" w:cs="Arial"/>
          <w:b/>
          <w:bCs/>
        </w:rPr>
        <w:t>Phòng</w:t>
      </w:r>
      <w:proofErr w:type="spellEnd"/>
      <w:r w:rsidRPr="00D561BC">
        <w:rPr>
          <w:rFonts w:ascii="Arial" w:hAnsi="Arial" w:cs="Arial"/>
          <w:b/>
          <w:bCs/>
        </w:rPr>
        <w:t xml:space="preserve"> </w:t>
      </w:r>
      <w:proofErr w:type="spellStart"/>
      <w:r w:rsidRPr="00D561BC">
        <w:rPr>
          <w:rFonts w:ascii="Arial" w:hAnsi="Arial" w:cs="Arial"/>
          <w:b/>
          <w:bCs/>
        </w:rPr>
        <w:t>kiến</w:t>
      </w:r>
      <w:proofErr w:type="spellEnd"/>
      <w:r w:rsidRPr="00D561BC">
        <w:rPr>
          <w:rFonts w:ascii="Arial" w:hAnsi="Arial" w:cs="Arial"/>
          <w:b/>
          <w:bCs/>
        </w:rPr>
        <w:t xml:space="preserve"> </w:t>
      </w:r>
      <w:proofErr w:type="spellStart"/>
      <w:r w:rsidRPr="00D561BC">
        <w:rPr>
          <w:rFonts w:ascii="Arial" w:hAnsi="Arial" w:cs="Arial"/>
          <w:b/>
          <w:bCs/>
        </w:rPr>
        <w:t>nghị</w:t>
      </w:r>
      <w:proofErr w:type="spellEnd"/>
      <w:r w:rsidRPr="00D561BC">
        <w:rPr>
          <w:rFonts w:ascii="Arial" w:hAnsi="Arial" w:cs="Arial"/>
          <w:b/>
          <w:bCs/>
        </w:rPr>
        <w:t xml:space="preserve"> </w:t>
      </w:r>
      <w:proofErr w:type="spellStart"/>
      <w:r w:rsidRPr="00D561BC">
        <w:rPr>
          <w:rFonts w:ascii="Arial" w:hAnsi="Arial" w:cs="Arial"/>
          <w:b/>
          <w:bCs/>
        </w:rPr>
        <w:t>giữ</w:t>
      </w:r>
      <w:proofErr w:type="spellEnd"/>
      <w:r w:rsidRPr="00D561BC">
        <w:rPr>
          <w:rFonts w:ascii="Arial" w:hAnsi="Arial" w:cs="Arial"/>
          <w:b/>
          <w:bCs/>
        </w:rPr>
        <w:t xml:space="preserve"> </w:t>
      </w:r>
      <w:proofErr w:type="spellStart"/>
      <w:r w:rsidRPr="00D561BC">
        <w:rPr>
          <w:rFonts w:ascii="Arial" w:hAnsi="Arial" w:cs="Arial"/>
          <w:b/>
          <w:bCs/>
        </w:rPr>
        <w:t>nguyên</w:t>
      </w:r>
      <w:proofErr w:type="spellEnd"/>
      <w:r w:rsidRPr="00D561BC">
        <w:rPr>
          <w:rFonts w:ascii="Arial" w:hAnsi="Arial" w:cs="Arial"/>
          <w:b/>
          <w:bCs/>
        </w:rPr>
        <w:t xml:space="preserve"> </w:t>
      </w:r>
      <w:proofErr w:type="spellStart"/>
      <w:r w:rsidRPr="00D561BC">
        <w:rPr>
          <w:rFonts w:ascii="Arial" w:hAnsi="Arial" w:cs="Arial"/>
          <w:b/>
          <w:bCs/>
        </w:rPr>
        <w:t>chỉ</w:t>
      </w:r>
      <w:proofErr w:type="spellEnd"/>
      <w:r w:rsidRPr="00D561BC">
        <w:rPr>
          <w:rFonts w:ascii="Arial" w:hAnsi="Arial" w:cs="Arial"/>
          <w:b/>
          <w:bCs/>
        </w:rPr>
        <w:t xml:space="preserve"> </w:t>
      </w:r>
      <w:proofErr w:type="spellStart"/>
      <w:r w:rsidRPr="00D561BC">
        <w:rPr>
          <w:rFonts w:ascii="Arial" w:hAnsi="Arial" w:cs="Arial"/>
          <w:b/>
          <w:bCs/>
        </w:rPr>
        <w:t>tiêu</w:t>
      </w:r>
      <w:proofErr w:type="spellEnd"/>
      <w:r w:rsidRPr="00D561BC">
        <w:rPr>
          <w:rFonts w:ascii="Arial" w:hAnsi="Arial" w:cs="Arial"/>
          <w:b/>
          <w:bCs/>
        </w:rPr>
        <w:t xml:space="preserve"> DN </w:t>
      </w:r>
      <w:proofErr w:type="spellStart"/>
      <w:r w:rsidRPr="00D561BC">
        <w:rPr>
          <w:rFonts w:ascii="Arial" w:hAnsi="Arial" w:cs="Arial"/>
          <w:b/>
          <w:bCs/>
        </w:rPr>
        <w:t>độc</w:t>
      </w:r>
      <w:proofErr w:type="spellEnd"/>
      <w:r w:rsidRPr="00D561BC">
        <w:rPr>
          <w:rFonts w:ascii="Arial" w:hAnsi="Arial" w:cs="Arial"/>
          <w:b/>
          <w:bCs/>
        </w:rPr>
        <w:t xml:space="preserve"> </w:t>
      </w:r>
      <w:proofErr w:type="spellStart"/>
      <w:r w:rsidRPr="00D561BC">
        <w:rPr>
          <w:rFonts w:ascii="Arial" w:hAnsi="Arial" w:cs="Arial"/>
          <w:b/>
          <w:bCs/>
        </w:rPr>
        <w:t>quyền</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chi </w:t>
      </w:r>
      <w:proofErr w:type="spellStart"/>
      <w:r w:rsidRPr="00D561BC">
        <w:rPr>
          <w:rFonts w:ascii="Arial" w:hAnsi="Arial" w:cs="Arial"/>
          <w:b/>
          <w:bCs/>
        </w:rPr>
        <w:t>phối</w:t>
      </w:r>
      <w:proofErr w:type="spellEnd"/>
      <w:r w:rsidRPr="00D561BC">
        <w:rPr>
          <w:rFonts w:ascii="Arial" w:hAnsi="Arial" w:cs="Arial"/>
          <w:b/>
          <w:bCs/>
        </w:rPr>
        <w:t xml:space="preserve">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về</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lượng</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cả</w:t>
      </w:r>
      <w:proofErr w:type="spellEnd"/>
    </w:p>
    <w:p w14:paraId="3BD94DD2" w14:textId="4E664A88" w:rsidR="00D8644B" w:rsidRDefault="00D8644B" w:rsidP="00D8644B">
      <w:pPr>
        <w:pStyle w:val="CommentText"/>
      </w:pPr>
      <w:r w:rsidRPr="00D561BC">
        <w:rPr>
          <w:rFonts w:ascii="Arial" w:hAnsi="Arial" w:cs="Arial"/>
          <w:bCs/>
        </w:rPr>
        <w:t xml:space="preserve">=&gt; </w:t>
      </w:r>
      <w:proofErr w:type="spellStart"/>
      <w:r w:rsidRPr="00D561BC">
        <w:rPr>
          <w:rFonts w:ascii="Arial" w:hAnsi="Arial" w:cs="Arial"/>
          <w:b/>
          <w:bCs/>
        </w:rPr>
        <w:t>Đây</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dư</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lớn</w:t>
      </w:r>
      <w:proofErr w:type="spellEnd"/>
      <w:r w:rsidRPr="00D561BC">
        <w:rPr>
          <w:rFonts w:ascii="Arial" w:hAnsi="Arial" w:cs="Arial"/>
          <w:b/>
          <w:bCs/>
        </w:rPr>
        <w:t xml:space="preserve"> </w:t>
      </w:r>
      <w:proofErr w:type="spellStart"/>
      <w:r w:rsidRPr="00D561BC">
        <w:rPr>
          <w:rFonts w:ascii="Arial" w:hAnsi="Arial" w:cs="Arial"/>
          <w:b/>
          <w:bCs/>
        </w:rPr>
        <w:t>tại</w:t>
      </w:r>
      <w:proofErr w:type="spellEnd"/>
      <w:r w:rsidRPr="00D561BC">
        <w:rPr>
          <w:rFonts w:ascii="Arial" w:hAnsi="Arial" w:cs="Arial"/>
          <w:b/>
          <w:bCs/>
        </w:rPr>
        <w:t xml:space="preserve"> VCBCT, </w:t>
      </w:r>
      <w:proofErr w:type="spellStart"/>
      <w:r w:rsidRPr="00D561BC">
        <w:rPr>
          <w:rFonts w:ascii="Arial" w:hAnsi="Arial" w:cs="Arial"/>
          <w:b/>
          <w:bCs/>
        </w:rPr>
        <w:t>hoạt</w:t>
      </w:r>
      <w:proofErr w:type="spellEnd"/>
      <w:r w:rsidRPr="00D561BC">
        <w:rPr>
          <w:rFonts w:ascii="Arial" w:hAnsi="Arial" w:cs="Arial"/>
          <w:b/>
          <w:bCs/>
        </w:rPr>
        <w:t xml:space="preserve"> </w:t>
      </w:r>
      <w:proofErr w:type="spellStart"/>
      <w:r w:rsidRPr="00D561BC">
        <w:rPr>
          <w:rFonts w:ascii="Arial" w:hAnsi="Arial" w:cs="Arial"/>
          <w:b/>
          <w:bCs/>
        </w:rPr>
        <w:t>động</w:t>
      </w:r>
      <w:proofErr w:type="spellEnd"/>
      <w:r w:rsidRPr="00D561BC">
        <w:rPr>
          <w:rFonts w:ascii="Arial" w:hAnsi="Arial" w:cs="Arial"/>
          <w:b/>
          <w:bCs/>
        </w:rPr>
        <w:t xml:space="preserve"> </w:t>
      </w:r>
      <w:proofErr w:type="spellStart"/>
      <w:r w:rsidRPr="00D561BC">
        <w:rPr>
          <w:rFonts w:ascii="Arial" w:hAnsi="Arial" w:cs="Arial"/>
          <w:b/>
          <w:bCs/>
        </w:rPr>
        <w:t>kinh</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hiệu</w:t>
      </w:r>
      <w:proofErr w:type="spellEnd"/>
      <w:r w:rsidRPr="00D561BC">
        <w:rPr>
          <w:rFonts w:ascii="Arial" w:hAnsi="Arial" w:cs="Arial"/>
          <w:b/>
          <w:bCs/>
        </w:rPr>
        <w:t xml:space="preserve"> </w:t>
      </w:r>
      <w:proofErr w:type="spellStart"/>
      <w:r w:rsidRPr="00D561BC">
        <w:rPr>
          <w:rFonts w:ascii="Arial" w:hAnsi="Arial" w:cs="Arial"/>
          <w:b/>
          <w:bCs/>
        </w:rPr>
        <w:t>quả</w:t>
      </w:r>
      <w:proofErr w:type="spellEnd"/>
      <w:r w:rsidRPr="00D561BC">
        <w:rPr>
          <w:rFonts w:ascii="Arial" w:hAnsi="Arial" w:cs="Arial"/>
          <w:b/>
          <w:bCs/>
        </w:rPr>
        <w:t xml:space="preserve">, </w:t>
      </w:r>
      <w:proofErr w:type="spellStart"/>
      <w:r w:rsidRPr="00D561BC">
        <w:rPr>
          <w:rFonts w:ascii="Arial" w:hAnsi="Arial" w:cs="Arial"/>
          <w:b/>
          <w:bCs/>
        </w:rPr>
        <w:t>mang</w:t>
      </w:r>
      <w:proofErr w:type="spellEnd"/>
      <w:r w:rsidRPr="00D561BC">
        <w:rPr>
          <w:rFonts w:ascii="Arial" w:hAnsi="Arial" w:cs="Arial"/>
          <w:b/>
          <w:bCs/>
        </w:rPr>
        <w:t xml:space="preserve"> </w:t>
      </w:r>
      <w:proofErr w:type="spellStart"/>
      <w:r w:rsidRPr="00D561BC">
        <w:rPr>
          <w:rFonts w:ascii="Arial" w:hAnsi="Arial" w:cs="Arial"/>
          <w:b/>
          <w:bCs/>
        </w:rPr>
        <w:t>lại</w:t>
      </w:r>
      <w:proofErr w:type="spellEnd"/>
      <w:r w:rsidRPr="00D561BC">
        <w:rPr>
          <w:rFonts w:ascii="Arial" w:hAnsi="Arial" w:cs="Arial"/>
          <w:b/>
          <w:bCs/>
        </w:rPr>
        <w:t xml:space="preserve"> </w:t>
      </w:r>
      <w:proofErr w:type="spellStart"/>
      <w:r w:rsidRPr="00D561BC">
        <w:rPr>
          <w:rFonts w:ascii="Arial" w:hAnsi="Arial" w:cs="Arial"/>
          <w:b/>
          <w:bCs/>
        </w:rPr>
        <w:t>nhiều</w:t>
      </w:r>
      <w:proofErr w:type="spellEnd"/>
      <w:r w:rsidRPr="00D561BC">
        <w:rPr>
          <w:rFonts w:ascii="Arial" w:hAnsi="Arial" w:cs="Arial"/>
          <w:b/>
          <w:bCs/>
        </w:rPr>
        <w:t xml:space="preserve"> </w:t>
      </w:r>
      <w:proofErr w:type="spellStart"/>
      <w:r w:rsidRPr="00D561BC">
        <w:rPr>
          <w:rFonts w:ascii="Arial" w:hAnsi="Arial" w:cs="Arial"/>
          <w:b/>
          <w:bCs/>
        </w:rPr>
        <w:t>lợi</w:t>
      </w:r>
      <w:proofErr w:type="spellEnd"/>
      <w:r w:rsidRPr="00D561BC">
        <w:rPr>
          <w:rFonts w:ascii="Arial" w:hAnsi="Arial" w:cs="Arial"/>
          <w:b/>
          <w:bCs/>
        </w:rPr>
        <w:t xml:space="preserve"> </w:t>
      </w:r>
      <w:proofErr w:type="spellStart"/>
      <w:r w:rsidRPr="00D561BC">
        <w:rPr>
          <w:rFonts w:ascii="Arial" w:hAnsi="Arial" w:cs="Arial"/>
          <w:b/>
          <w:bCs/>
        </w:rPr>
        <w:t>ích</w:t>
      </w:r>
      <w:proofErr w:type="spellEnd"/>
      <w:r w:rsidRPr="00D561BC">
        <w:rPr>
          <w:rFonts w:ascii="Arial" w:hAnsi="Arial" w:cs="Arial"/>
          <w:b/>
          <w:bCs/>
        </w:rPr>
        <w:t xml:space="preserve"> </w:t>
      </w:r>
      <w:proofErr w:type="spellStart"/>
      <w:r w:rsidRPr="00D561BC">
        <w:rPr>
          <w:rFonts w:ascii="Arial" w:hAnsi="Arial" w:cs="Arial"/>
          <w:b/>
          <w:bCs/>
        </w:rPr>
        <w:t>tổng</w:t>
      </w:r>
      <w:proofErr w:type="spellEnd"/>
      <w:r w:rsidRPr="00D561BC">
        <w:rPr>
          <w:rFonts w:ascii="Arial" w:hAnsi="Arial" w:cs="Arial"/>
          <w:b/>
          <w:bCs/>
        </w:rPr>
        <w:t xml:space="preserve"> </w:t>
      </w:r>
      <w:proofErr w:type="spellStart"/>
      <w:r w:rsidRPr="00D561BC">
        <w:rPr>
          <w:rFonts w:ascii="Arial" w:hAnsi="Arial" w:cs="Arial"/>
          <w:b/>
          <w:bCs/>
        </w:rPr>
        <w:t>thể</w:t>
      </w:r>
      <w:proofErr w:type="spellEnd"/>
      <w:r w:rsidRPr="00D561BC">
        <w:rPr>
          <w:rFonts w:ascii="Arial" w:hAnsi="Arial" w:cs="Arial"/>
          <w:b/>
          <w:bCs/>
        </w:rPr>
        <w:t xml:space="preserve"> </w:t>
      </w:r>
      <w:proofErr w:type="spellStart"/>
      <w:r w:rsidRPr="00D561BC">
        <w:rPr>
          <w:rFonts w:ascii="Arial" w:hAnsi="Arial" w:cs="Arial"/>
          <w:b/>
          <w:bCs/>
        </w:rPr>
        <w:t>đối</w:t>
      </w:r>
      <w:proofErr w:type="spellEnd"/>
      <w:r w:rsidRPr="00D561BC">
        <w:rPr>
          <w:rFonts w:ascii="Arial" w:hAnsi="Arial" w:cs="Arial"/>
          <w:b/>
          <w:bCs/>
        </w:rPr>
        <w:t xml:space="preserve"> </w:t>
      </w:r>
      <w:proofErr w:type="spellStart"/>
      <w:r w:rsidRPr="00D561BC">
        <w:rPr>
          <w:rFonts w:ascii="Arial" w:hAnsi="Arial" w:cs="Arial"/>
          <w:b/>
          <w:bCs/>
        </w:rPr>
        <w:t>với</w:t>
      </w:r>
      <w:proofErr w:type="spellEnd"/>
      <w:r w:rsidRPr="00D561BC">
        <w:rPr>
          <w:rFonts w:ascii="Arial" w:hAnsi="Arial" w:cs="Arial"/>
          <w:b/>
          <w:bCs/>
        </w:rPr>
        <w:t xml:space="preserve"> VCBCT,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uy</w:t>
      </w:r>
      <w:proofErr w:type="spellEnd"/>
      <w:r w:rsidRPr="00D561BC">
        <w:rPr>
          <w:rFonts w:ascii="Arial" w:hAnsi="Arial" w:cs="Arial"/>
          <w:b/>
          <w:bCs/>
        </w:rPr>
        <w:t xml:space="preserve"> </w:t>
      </w:r>
      <w:proofErr w:type="spellStart"/>
      <w:r w:rsidRPr="00D561BC">
        <w:rPr>
          <w:rFonts w:ascii="Arial" w:hAnsi="Arial" w:cs="Arial"/>
          <w:b/>
          <w:bCs/>
        </w:rPr>
        <w:t>tín</w:t>
      </w:r>
      <w:proofErr w:type="spellEnd"/>
      <w:r w:rsidRPr="00D561BC">
        <w:rPr>
          <w:rFonts w:ascii="Arial" w:hAnsi="Arial" w:cs="Arial"/>
          <w:b/>
          <w:bCs/>
        </w:rPr>
        <w:t xml:space="preserve"> </w:t>
      </w:r>
      <w:proofErr w:type="spellStart"/>
      <w:r w:rsidRPr="00D561BC">
        <w:rPr>
          <w:rFonts w:ascii="Arial" w:hAnsi="Arial" w:cs="Arial"/>
          <w:b/>
          <w:bCs/>
        </w:rPr>
        <w:t>nên</w:t>
      </w:r>
      <w:proofErr w:type="spellEnd"/>
      <w:r w:rsidRPr="00D561BC">
        <w:rPr>
          <w:rFonts w:ascii="Arial" w:hAnsi="Arial" w:cs="Arial"/>
          <w:b/>
          <w:bCs/>
        </w:rPr>
        <w:t xml:space="preserve"> VCB </w:t>
      </w:r>
      <w:proofErr w:type="spellStart"/>
      <w:r w:rsidRPr="00D561BC">
        <w:rPr>
          <w:rFonts w:ascii="Arial" w:hAnsi="Arial" w:cs="Arial"/>
          <w:b/>
          <w:bCs/>
        </w:rPr>
        <w:t>đánh</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đây</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khách</w:t>
      </w:r>
      <w:proofErr w:type="spellEnd"/>
      <w:r w:rsidRPr="00D561BC">
        <w:rPr>
          <w:rFonts w:ascii="Arial" w:hAnsi="Arial" w:cs="Arial"/>
          <w:b/>
          <w:bCs/>
        </w:rPr>
        <w:t xml:space="preserve"> </w:t>
      </w:r>
      <w:proofErr w:type="spellStart"/>
      <w:r w:rsidRPr="00D561BC">
        <w:rPr>
          <w:rFonts w:ascii="Arial" w:hAnsi="Arial" w:cs="Arial"/>
          <w:b/>
          <w:bCs/>
        </w:rPr>
        <w:t>hàng</w:t>
      </w:r>
      <w:proofErr w:type="spellEnd"/>
      <w:r w:rsidRPr="00D561BC">
        <w:rPr>
          <w:rFonts w:ascii="Arial" w:hAnsi="Arial" w:cs="Arial"/>
          <w:b/>
          <w:bCs/>
        </w:rPr>
        <w:t xml:space="preserve"> </w:t>
      </w:r>
      <w:proofErr w:type="spellStart"/>
      <w:r w:rsidRPr="00D561BC">
        <w:rPr>
          <w:rFonts w:ascii="Arial" w:hAnsi="Arial" w:cs="Arial"/>
          <w:b/>
          <w:bCs/>
        </w:rPr>
        <w:t>tốt</w:t>
      </w:r>
      <w:proofErr w:type="spellEnd"/>
      <w:r w:rsidRPr="00D561BC">
        <w:rPr>
          <w:rFonts w:ascii="Arial" w:hAnsi="Arial" w:cs="Arial"/>
          <w:b/>
          <w:bCs/>
        </w:rPr>
        <w:t>.</w:t>
      </w:r>
    </w:p>
  </w:comment>
  <w:comment w:id="75" w:author="Trung Van Do" w:date="2023-01-06T16:34:00Z" w:initials="TVD">
    <w:p w14:paraId="716DAF72" w14:textId="4303042E" w:rsidR="006F774F" w:rsidRDefault="006F774F">
      <w:pPr>
        <w:pStyle w:val="CommentText"/>
      </w:pPr>
      <w:r>
        <w:rPr>
          <w:rStyle w:val="CommentReference"/>
        </w:rPr>
        <w:annotationRef/>
      </w:r>
      <w:r>
        <w:rPr>
          <w:highlight w:val="yellow"/>
        </w:rPr>
        <w:t xml:space="preserve">Team </w:t>
      </w:r>
      <w:proofErr w:type="spellStart"/>
      <w:r>
        <w:rPr>
          <w:highlight w:val="yellow"/>
        </w:rPr>
        <w:t>đề</w:t>
      </w:r>
      <w:proofErr w:type="spellEnd"/>
      <w:r w:rsidRPr="006F774F">
        <w:rPr>
          <w:highlight w:val="yellow"/>
        </w:rPr>
        <w:t xml:space="preserve"> </w:t>
      </w:r>
      <w:proofErr w:type="spellStart"/>
      <w:r w:rsidRPr="006F774F">
        <w:rPr>
          <w:highlight w:val="yellow"/>
        </w:rPr>
        <w:t>nghị</w:t>
      </w:r>
      <w:proofErr w:type="spellEnd"/>
      <w:r w:rsidRPr="006F774F">
        <w:rPr>
          <w:highlight w:val="yellow"/>
        </w:rPr>
        <w:t xml:space="preserve"> chi </w:t>
      </w:r>
      <w:proofErr w:type="spellStart"/>
      <w:r w:rsidRPr="006F774F">
        <w:rPr>
          <w:highlight w:val="yellow"/>
        </w:rPr>
        <w:t>nhánh</w:t>
      </w:r>
      <w:proofErr w:type="spellEnd"/>
      <w:r w:rsidRPr="006F774F">
        <w:rPr>
          <w:highlight w:val="yellow"/>
        </w:rPr>
        <w:t xml:space="preserve"> </w:t>
      </w:r>
      <w:proofErr w:type="spellStart"/>
      <w:r w:rsidRPr="006F774F">
        <w:rPr>
          <w:highlight w:val="yellow"/>
        </w:rPr>
        <w:t>cung</w:t>
      </w:r>
      <w:proofErr w:type="spellEnd"/>
      <w:r w:rsidRPr="006F774F">
        <w:rPr>
          <w:highlight w:val="yellow"/>
        </w:rPr>
        <w:t xml:space="preserve"> </w:t>
      </w:r>
      <w:proofErr w:type="spellStart"/>
      <w:r w:rsidRPr="006F774F">
        <w:rPr>
          <w:highlight w:val="yellow"/>
        </w:rPr>
        <w:t>cấp</w:t>
      </w:r>
      <w:proofErr w:type="spellEnd"/>
      <w:r w:rsidRPr="006F774F">
        <w:rPr>
          <w:highlight w:val="yellow"/>
        </w:rPr>
        <w:t xml:space="preserve"> </w:t>
      </w:r>
      <w:proofErr w:type="spellStart"/>
      <w:r w:rsidR="00402DD2">
        <w:rPr>
          <w:highlight w:val="yellow"/>
        </w:rPr>
        <w:t>căn</w:t>
      </w:r>
      <w:proofErr w:type="spellEnd"/>
      <w:r w:rsidR="00402DD2">
        <w:rPr>
          <w:highlight w:val="yellow"/>
        </w:rPr>
        <w:t xml:space="preserve"> </w:t>
      </w:r>
      <w:proofErr w:type="spellStart"/>
      <w:r w:rsidR="00402DD2">
        <w:rPr>
          <w:highlight w:val="yellow"/>
        </w:rPr>
        <w:t>cứ</w:t>
      </w:r>
      <w:proofErr w:type="spellEnd"/>
      <w:r w:rsidR="00402DD2">
        <w:rPr>
          <w:highlight w:val="yellow"/>
        </w:rPr>
        <w:t xml:space="preserve"> </w:t>
      </w:r>
      <w:proofErr w:type="spellStart"/>
      <w:r w:rsidR="00402DD2">
        <w:rPr>
          <w:highlight w:val="yellow"/>
        </w:rPr>
        <w:t>là</w:t>
      </w:r>
      <w:proofErr w:type="spellEnd"/>
      <w:r w:rsidR="00402DD2">
        <w:rPr>
          <w:highlight w:val="yellow"/>
        </w:rPr>
        <w:t xml:space="preserve"> </w:t>
      </w:r>
      <w:proofErr w:type="spellStart"/>
      <w:r w:rsidRPr="006F774F">
        <w:rPr>
          <w:highlight w:val="yellow"/>
        </w:rPr>
        <w:t>các</w:t>
      </w:r>
      <w:proofErr w:type="spellEnd"/>
      <w:r w:rsidRPr="006F774F">
        <w:rPr>
          <w:highlight w:val="yellow"/>
        </w:rPr>
        <w:t xml:space="preserve"> “</w:t>
      </w:r>
      <w:proofErr w:type="spellStart"/>
      <w:r w:rsidRPr="006F774F">
        <w:rPr>
          <w:highlight w:val="yellow"/>
        </w:rPr>
        <w:t>Hợp</w:t>
      </w:r>
      <w:proofErr w:type="spellEnd"/>
      <w:r w:rsidRPr="006F774F">
        <w:rPr>
          <w:highlight w:val="yellow"/>
        </w:rPr>
        <w:t xml:space="preserve"> </w:t>
      </w:r>
      <w:proofErr w:type="spellStart"/>
      <w:r w:rsidRPr="006F774F">
        <w:rPr>
          <w:highlight w:val="yellow"/>
        </w:rPr>
        <w:t>đồng</w:t>
      </w:r>
      <w:proofErr w:type="spellEnd"/>
      <w:r w:rsidRPr="006F774F">
        <w:rPr>
          <w:highlight w:val="yellow"/>
        </w:rPr>
        <w:t xml:space="preserve"> </w:t>
      </w:r>
      <w:proofErr w:type="spellStart"/>
      <w:r w:rsidRPr="006F774F">
        <w:rPr>
          <w:highlight w:val="yellow"/>
        </w:rPr>
        <w:t>phân</w:t>
      </w:r>
      <w:proofErr w:type="spellEnd"/>
      <w:r w:rsidRPr="006F774F">
        <w:rPr>
          <w:highlight w:val="yellow"/>
        </w:rPr>
        <w:t xml:space="preserve"> </w:t>
      </w:r>
      <w:proofErr w:type="spellStart"/>
      <w:r w:rsidRPr="006F774F">
        <w:rPr>
          <w:highlight w:val="yellow"/>
        </w:rPr>
        <w:t>phối</w:t>
      </w:r>
      <w:proofErr w:type="spellEnd"/>
      <w:r w:rsidRPr="006F774F">
        <w:rPr>
          <w:highlight w:val="yellow"/>
        </w:rPr>
        <w:t xml:space="preserve"> </w:t>
      </w:r>
      <w:proofErr w:type="spellStart"/>
      <w:r w:rsidRPr="006F774F">
        <w:rPr>
          <w:highlight w:val="yellow"/>
        </w:rPr>
        <w:t>độc</w:t>
      </w:r>
      <w:proofErr w:type="spellEnd"/>
      <w:r w:rsidRPr="006F774F">
        <w:rPr>
          <w:highlight w:val="yellow"/>
        </w:rPr>
        <w:t xml:space="preserve"> </w:t>
      </w:r>
      <w:proofErr w:type="spellStart"/>
      <w:r w:rsidRPr="006F774F">
        <w:rPr>
          <w:highlight w:val="yellow"/>
        </w:rPr>
        <w:t>quyền</w:t>
      </w:r>
      <w:proofErr w:type="spellEnd"/>
      <w:r w:rsidRPr="006F774F">
        <w:rPr>
          <w:highlight w:val="yellow"/>
        </w:rPr>
        <w:t xml:space="preserve">” </w:t>
      </w:r>
      <w:proofErr w:type="spellStart"/>
      <w:r w:rsidRPr="006F774F">
        <w:rPr>
          <w:highlight w:val="yellow"/>
        </w:rPr>
        <w:t>các</w:t>
      </w:r>
      <w:proofErr w:type="spellEnd"/>
      <w:r w:rsidRPr="006F774F">
        <w:rPr>
          <w:highlight w:val="yellow"/>
        </w:rPr>
        <w:t xml:space="preserve"> </w:t>
      </w:r>
      <w:proofErr w:type="spellStart"/>
      <w:r w:rsidRPr="006F774F">
        <w:rPr>
          <w:highlight w:val="yellow"/>
        </w:rPr>
        <w:t>sản</w:t>
      </w:r>
      <w:proofErr w:type="spellEnd"/>
      <w:r w:rsidRPr="006F774F">
        <w:rPr>
          <w:highlight w:val="yellow"/>
        </w:rPr>
        <w:t xml:space="preserve"> </w:t>
      </w:r>
      <w:proofErr w:type="spellStart"/>
      <w:r w:rsidRPr="006F774F">
        <w:rPr>
          <w:highlight w:val="yellow"/>
        </w:rPr>
        <w:t>phẩm</w:t>
      </w:r>
      <w:proofErr w:type="spellEnd"/>
      <w:r w:rsidRPr="006F774F">
        <w:rPr>
          <w:highlight w:val="yellow"/>
        </w:rPr>
        <w:t xml:space="preserve"> </w:t>
      </w:r>
      <w:proofErr w:type="spellStart"/>
      <w:r w:rsidRPr="006F774F">
        <w:rPr>
          <w:highlight w:val="yellow"/>
        </w:rPr>
        <w:t>chính</w:t>
      </w:r>
      <w:proofErr w:type="spellEnd"/>
      <w:r w:rsidRPr="006F774F">
        <w:rPr>
          <w:highlight w:val="yellow"/>
        </w:rPr>
        <w:t xml:space="preserve"> </w:t>
      </w:r>
      <w:proofErr w:type="spellStart"/>
      <w:r w:rsidRPr="006F774F">
        <w:rPr>
          <w:highlight w:val="yellow"/>
        </w:rPr>
        <w:t>của</w:t>
      </w:r>
      <w:proofErr w:type="spellEnd"/>
      <w:r w:rsidRPr="006F774F">
        <w:rPr>
          <w:highlight w:val="yellow"/>
        </w:rPr>
        <w:t xml:space="preserve"> </w:t>
      </w:r>
      <w:proofErr w:type="spellStart"/>
      <w:r w:rsidRPr="006F774F">
        <w:rPr>
          <w:highlight w:val="yellow"/>
        </w:rPr>
        <w:t>doanh</w:t>
      </w:r>
      <w:proofErr w:type="spellEnd"/>
      <w:r w:rsidRPr="006F774F">
        <w:rPr>
          <w:highlight w:val="yellow"/>
        </w:rPr>
        <w:t xml:space="preserve"> </w:t>
      </w:r>
      <w:proofErr w:type="spellStart"/>
      <w:r w:rsidRPr="006F774F">
        <w:rPr>
          <w:highlight w:val="yellow"/>
        </w:rPr>
        <w:t>nghiệp</w:t>
      </w:r>
      <w:proofErr w:type="spellEnd"/>
      <w:r w:rsidRPr="006F774F">
        <w:rPr>
          <w:highlight w:val="yellow"/>
        </w:rPr>
        <w:t xml:space="preserve">. </w:t>
      </w:r>
      <w:proofErr w:type="spellStart"/>
      <w:r w:rsidRPr="006F774F">
        <w:rPr>
          <w:highlight w:val="yellow"/>
        </w:rPr>
        <w:t>Các</w:t>
      </w:r>
      <w:proofErr w:type="spellEnd"/>
      <w:r w:rsidRPr="006F774F">
        <w:rPr>
          <w:highlight w:val="yellow"/>
        </w:rPr>
        <w:t xml:space="preserve"> </w:t>
      </w:r>
      <w:proofErr w:type="spellStart"/>
      <w:r w:rsidRPr="006F774F">
        <w:rPr>
          <w:highlight w:val="yellow"/>
        </w:rPr>
        <w:t>sản</w:t>
      </w:r>
      <w:proofErr w:type="spellEnd"/>
      <w:r w:rsidRPr="006F774F">
        <w:rPr>
          <w:highlight w:val="yellow"/>
        </w:rPr>
        <w:t xml:space="preserve"> </w:t>
      </w:r>
      <w:proofErr w:type="spellStart"/>
      <w:r w:rsidRPr="006F774F">
        <w:rPr>
          <w:highlight w:val="yellow"/>
        </w:rPr>
        <w:t>phẩm</w:t>
      </w:r>
      <w:proofErr w:type="spellEnd"/>
      <w:r w:rsidRPr="006F774F">
        <w:rPr>
          <w:highlight w:val="yellow"/>
        </w:rPr>
        <w:t xml:space="preserve"> </w:t>
      </w:r>
      <w:proofErr w:type="spellStart"/>
      <w:r w:rsidRPr="006F774F">
        <w:rPr>
          <w:highlight w:val="yellow"/>
        </w:rPr>
        <w:t>trái</w:t>
      </w:r>
      <w:proofErr w:type="spellEnd"/>
      <w:r w:rsidRPr="006F774F">
        <w:rPr>
          <w:highlight w:val="yellow"/>
        </w:rPr>
        <w:t xml:space="preserve"> </w:t>
      </w:r>
      <w:proofErr w:type="spellStart"/>
      <w:r w:rsidRPr="006F774F">
        <w:rPr>
          <w:highlight w:val="yellow"/>
        </w:rPr>
        <w:t>cây</w:t>
      </w:r>
      <w:proofErr w:type="spellEnd"/>
      <w:r w:rsidRPr="006F774F">
        <w:rPr>
          <w:highlight w:val="yellow"/>
        </w:rPr>
        <w:t xml:space="preserve">, </w:t>
      </w:r>
      <w:proofErr w:type="spellStart"/>
      <w:r w:rsidRPr="006F774F">
        <w:rPr>
          <w:highlight w:val="yellow"/>
        </w:rPr>
        <w:t>bia</w:t>
      </w:r>
      <w:proofErr w:type="spellEnd"/>
      <w:r w:rsidRPr="006F774F">
        <w:rPr>
          <w:highlight w:val="yellow"/>
        </w:rPr>
        <w:t xml:space="preserve"> </w:t>
      </w:r>
      <w:proofErr w:type="spellStart"/>
      <w:r w:rsidRPr="006F774F">
        <w:rPr>
          <w:highlight w:val="yellow"/>
        </w:rPr>
        <w:t>Sabeco</w:t>
      </w:r>
      <w:proofErr w:type="spellEnd"/>
      <w:r w:rsidRPr="006F774F">
        <w:rPr>
          <w:highlight w:val="yellow"/>
        </w:rPr>
        <w:t xml:space="preserve">, </w:t>
      </w:r>
      <w:proofErr w:type="spellStart"/>
      <w:r w:rsidRPr="006F774F">
        <w:rPr>
          <w:highlight w:val="yellow"/>
        </w:rPr>
        <w:t>rượi</w:t>
      </w:r>
      <w:proofErr w:type="spellEnd"/>
      <w:r w:rsidRPr="006F774F">
        <w:rPr>
          <w:highlight w:val="yellow"/>
        </w:rPr>
        <w:t xml:space="preserve"> </w:t>
      </w:r>
      <w:proofErr w:type="spellStart"/>
      <w:r w:rsidRPr="006F774F">
        <w:rPr>
          <w:highlight w:val="yellow"/>
        </w:rPr>
        <w:t>Jinro</w:t>
      </w:r>
      <w:proofErr w:type="spellEnd"/>
      <w:r w:rsidRPr="006F774F">
        <w:rPr>
          <w:highlight w:val="yellow"/>
        </w:rPr>
        <w:t xml:space="preserve"> hay </w:t>
      </w:r>
      <w:proofErr w:type="gramStart"/>
      <w:r w:rsidRPr="006F774F">
        <w:rPr>
          <w:highlight w:val="yellow"/>
        </w:rPr>
        <w:t>Sake..</w:t>
      </w:r>
      <w:proofErr w:type="gramEnd"/>
      <w:r w:rsidRPr="006F774F">
        <w:rPr>
          <w:highlight w:val="yellow"/>
        </w:rPr>
        <w:t xml:space="preserve"> </w:t>
      </w:r>
      <w:proofErr w:type="spellStart"/>
      <w:r w:rsidRPr="006F774F">
        <w:rPr>
          <w:highlight w:val="yellow"/>
        </w:rPr>
        <w:t>có</w:t>
      </w:r>
      <w:proofErr w:type="spellEnd"/>
      <w:r w:rsidRPr="006F774F">
        <w:rPr>
          <w:highlight w:val="yellow"/>
        </w:rPr>
        <w:t xml:space="preserve"> </w:t>
      </w:r>
      <w:proofErr w:type="spellStart"/>
      <w:r w:rsidRPr="006F774F">
        <w:rPr>
          <w:highlight w:val="yellow"/>
        </w:rPr>
        <w:t>rất</w:t>
      </w:r>
      <w:proofErr w:type="spellEnd"/>
      <w:r w:rsidRPr="006F774F">
        <w:rPr>
          <w:highlight w:val="yellow"/>
        </w:rPr>
        <w:t xml:space="preserve"> </w:t>
      </w:r>
      <w:proofErr w:type="spellStart"/>
      <w:r w:rsidRPr="006F774F">
        <w:rPr>
          <w:highlight w:val="yellow"/>
        </w:rPr>
        <w:t>nhiều</w:t>
      </w:r>
      <w:proofErr w:type="spellEnd"/>
      <w:r w:rsidRPr="006F774F">
        <w:rPr>
          <w:highlight w:val="yellow"/>
        </w:rPr>
        <w:t xml:space="preserve"> </w:t>
      </w:r>
      <w:proofErr w:type="spellStart"/>
      <w:r w:rsidRPr="006F774F">
        <w:rPr>
          <w:highlight w:val="yellow"/>
        </w:rPr>
        <w:t>nhà</w:t>
      </w:r>
      <w:proofErr w:type="spellEnd"/>
      <w:r w:rsidRPr="006F774F">
        <w:rPr>
          <w:highlight w:val="yellow"/>
        </w:rPr>
        <w:t xml:space="preserve"> </w:t>
      </w:r>
      <w:proofErr w:type="spellStart"/>
      <w:r w:rsidRPr="006F774F">
        <w:rPr>
          <w:highlight w:val="yellow"/>
        </w:rPr>
        <w:t>phân</w:t>
      </w:r>
      <w:proofErr w:type="spellEnd"/>
      <w:r w:rsidRPr="006F774F">
        <w:rPr>
          <w:highlight w:val="yellow"/>
        </w:rPr>
        <w:t xml:space="preserve"> </w:t>
      </w:r>
      <w:proofErr w:type="spellStart"/>
      <w:r w:rsidRPr="006F774F">
        <w:rPr>
          <w:highlight w:val="yellow"/>
        </w:rPr>
        <w:t>phối</w:t>
      </w:r>
      <w:proofErr w:type="spellEnd"/>
      <w:r w:rsidRPr="006F774F">
        <w:rPr>
          <w:highlight w:val="yellow"/>
        </w:rPr>
        <w:t xml:space="preserve"> </w:t>
      </w:r>
      <w:proofErr w:type="spellStart"/>
      <w:r w:rsidRPr="006F774F">
        <w:rPr>
          <w:highlight w:val="yellow"/>
        </w:rPr>
        <w:t>khác</w:t>
      </w:r>
      <w:proofErr w:type="spellEnd"/>
      <w:r w:rsidRPr="006F774F">
        <w:rPr>
          <w:highlight w:val="yellow"/>
        </w:rPr>
        <w:t xml:space="preserve"> </w:t>
      </w:r>
      <w:proofErr w:type="spellStart"/>
      <w:r w:rsidRPr="006F774F">
        <w:rPr>
          <w:highlight w:val="yellow"/>
        </w:rPr>
        <w:t>tại</w:t>
      </w:r>
      <w:proofErr w:type="spellEnd"/>
      <w:r w:rsidRPr="006F774F">
        <w:rPr>
          <w:highlight w:val="yellow"/>
        </w:rPr>
        <w:t xml:space="preserve"> </w:t>
      </w:r>
      <w:proofErr w:type="spellStart"/>
      <w:r w:rsidRPr="006F774F">
        <w:rPr>
          <w:highlight w:val="yellow"/>
        </w:rPr>
        <w:t>Cần</w:t>
      </w:r>
      <w:proofErr w:type="spellEnd"/>
      <w:r w:rsidRPr="006F774F">
        <w:rPr>
          <w:highlight w:val="yellow"/>
        </w:rPr>
        <w:t xml:space="preserve"> </w:t>
      </w:r>
      <w:proofErr w:type="spellStart"/>
      <w:r w:rsidRPr="006F774F">
        <w:rPr>
          <w:highlight w:val="yellow"/>
        </w:rPr>
        <w:t>Thơ</w:t>
      </w:r>
      <w:proofErr w:type="spellEnd"/>
      <w:r w:rsidR="00402DD2">
        <w:rPr>
          <w:highlight w:val="yellow"/>
        </w:rPr>
        <w:t xml:space="preserve">: </w:t>
      </w:r>
      <w:proofErr w:type="spellStart"/>
      <w:r w:rsidR="00402DD2">
        <w:rPr>
          <w:highlight w:val="yellow"/>
        </w:rPr>
        <w:t>Bách</w:t>
      </w:r>
      <w:proofErr w:type="spellEnd"/>
      <w:r w:rsidR="00402DD2">
        <w:rPr>
          <w:highlight w:val="yellow"/>
        </w:rPr>
        <w:t xml:space="preserve"> </w:t>
      </w:r>
      <w:proofErr w:type="spellStart"/>
      <w:r w:rsidR="00402DD2">
        <w:rPr>
          <w:highlight w:val="yellow"/>
        </w:rPr>
        <w:t>hóa</w:t>
      </w:r>
      <w:proofErr w:type="spellEnd"/>
      <w:r w:rsidR="00402DD2">
        <w:rPr>
          <w:highlight w:val="yellow"/>
        </w:rPr>
        <w:t xml:space="preserve"> </w:t>
      </w:r>
      <w:proofErr w:type="spellStart"/>
      <w:r w:rsidR="00402DD2">
        <w:rPr>
          <w:highlight w:val="yellow"/>
        </w:rPr>
        <w:t>xanh</w:t>
      </w:r>
      <w:proofErr w:type="spellEnd"/>
      <w:r w:rsidR="00402DD2">
        <w:rPr>
          <w:highlight w:val="yellow"/>
        </w:rPr>
        <w:t xml:space="preserve">, </w:t>
      </w:r>
      <w:proofErr w:type="spellStart"/>
      <w:r w:rsidR="00402DD2">
        <w:rPr>
          <w:highlight w:val="yellow"/>
        </w:rPr>
        <w:t>Vinmart</w:t>
      </w:r>
      <w:proofErr w:type="spellEnd"/>
      <w:r w:rsidR="00402DD2">
        <w:rPr>
          <w:highlight w:val="yellow"/>
        </w:rPr>
        <w:t>…</w:t>
      </w:r>
      <w:proofErr w:type="spellStart"/>
      <w:r w:rsidR="00402DD2">
        <w:rPr>
          <w:highlight w:val="yellow"/>
        </w:rPr>
        <w:t>Đ</w:t>
      </w:r>
      <w:r w:rsidRPr="006F774F">
        <w:rPr>
          <w:highlight w:val="yellow"/>
        </w:rPr>
        <w:t>ối</w:t>
      </w:r>
      <w:proofErr w:type="spellEnd"/>
      <w:r w:rsidRPr="006F774F">
        <w:rPr>
          <w:highlight w:val="yellow"/>
        </w:rPr>
        <w:t xml:space="preserve"> </w:t>
      </w:r>
      <w:proofErr w:type="spellStart"/>
      <w:r w:rsidRPr="006F774F">
        <w:rPr>
          <w:highlight w:val="yellow"/>
        </w:rPr>
        <w:t>với</w:t>
      </w:r>
      <w:proofErr w:type="spellEnd"/>
      <w:r w:rsidRPr="006F774F">
        <w:rPr>
          <w:highlight w:val="yellow"/>
        </w:rPr>
        <w:t xml:space="preserve"> </w:t>
      </w:r>
      <w:proofErr w:type="spellStart"/>
      <w:r w:rsidRPr="006F774F">
        <w:rPr>
          <w:highlight w:val="yellow"/>
        </w:rPr>
        <w:t>bia</w:t>
      </w:r>
      <w:proofErr w:type="spellEnd"/>
      <w:r w:rsidRPr="006F774F">
        <w:rPr>
          <w:highlight w:val="yellow"/>
        </w:rPr>
        <w:t xml:space="preserve"> </w:t>
      </w:r>
      <w:proofErr w:type="spellStart"/>
      <w:r w:rsidRPr="006F774F">
        <w:rPr>
          <w:highlight w:val="yellow"/>
        </w:rPr>
        <w:t>Sabeco</w:t>
      </w:r>
      <w:proofErr w:type="spellEnd"/>
      <w:r w:rsidRPr="006F774F">
        <w:rPr>
          <w:highlight w:val="yellow"/>
        </w:rPr>
        <w:t xml:space="preserve"> </w:t>
      </w:r>
      <w:proofErr w:type="spellStart"/>
      <w:r w:rsidRPr="006F774F">
        <w:rPr>
          <w:highlight w:val="yellow"/>
        </w:rPr>
        <w:t>thì</w:t>
      </w:r>
      <w:proofErr w:type="spellEnd"/>
      <w:r w:rsidRPr="006F774F">
        <w:rPr>
          <w:highlight w:val="yellow"/>
        </w:rPr>
        <w:t xml:space="preserve"> </w:t>
      </w:r>
      <w:proofErr w:type="spellStart"/>
      <w:r w:rsidRPr="006F774F">
        <w:rPr>
          <w:highlight w:val="yellow"/>
        </w:rPr>
        <w:t>nhà</w:t>
      </w:r>
      <w:proofErr w:type="spellEnd"/>
      <w:r w:rsidRPr="006F774F">
        <w:rPr>
          <w:highlight w:val="yellow"/>
        </w:rPr>
        <w:t xml:space="preserve"> </w:t>
      </w:r>
      <w:proofErr w:type="spellStart"/>
      <w:r w:rsidRPr="006F774F">
        <w:rPr>
          <w:highlight w:val="yellow"/>
        </w:rPr>
        <w:t>phân</w:t>
      </w:r>
      <w:proofErr w:type="spellEnd"/>
      <w:r w:rsidRPr="006F774F">
        <w:rPr>
          <w:highlight w:val="yellow"/>
        </w:rPr>
        <w:t xml:space="preserve"> </w:t>
      </w:r>
      <w:proofErr w:type="spellStart"/>
      <w:r w:rsidRPr="006F774F">
        <w:rPr>
          <w:highlight w:val="yellow"/>
        </w:rPr>
        <w:t>phối</w:t>
      </w:r>
      <w:proofErr w:type="spellEnd"/>
      <w:r w:rsidRPr="006F774F">
        <w:rPr>
          <w:highlight w:val="yellow"/>
        </w:rPr>
        <w:t xml:space="preserve"> </w:t>
      </w:r>
      <w:proofErr w:type="spellStart"/>
      <w:r w:rsidRPr="006F774F">
        <w:rPr>
          <w:highlight w:val="yellow"/>
        </w:rPr>
        <w:t>tại</w:t>
      </w:r>
      <w:proofErr w:type="spellEnd"/>
      <w:r w:rsidRPr="006F774F">
        <w:rPr>
          <w:highlight w:val="yellow"/>
        </w:rPr>
        <w:t xml:space="preserve"> </w:t>
      </w:r>
      <w:proofErr w:type="spellStart"/>
      <w:r w:rsidRPr="006F774F">
        <w:rPr>
          <w:highlight w:val="yellow"/>
        </w:rPr>
        <w:t>Cần</w:t>
      </w:r>
      <w:proofErr w:type="spellEnd"/>
      <w:r w:rsidRPr="006F774F">
        <w:rPr>
          <w:highlight w:val="yellow"/>
        </w:rPr>
        <w:t xml:space="preserve"> </w:t>
      </w:r>
      <w:proofErr w:type="spellStart"/>
      <w:r w:rsidRPr="006F774F">
        <w:rPr>
          <w:highlight w:val="yellow"/>
        </w:rPr>
        <w:t>Thơ</w:t>
      </w:r>
      <w:proofErr w:type="spellEnd"/>
      <w:r w:rsidRPr="006F774F">
        <w:rPr>
          <w:highlight w:val="yellow"/>
        </w:rPr>
        <w:t xml:space="preserve"> </w:t>
      </w:r>
      <w:proofErr w:type="spellStart"/>
      <w:r w:rsidRPr="006F774F">
        <w:rPr>
          <w:highlight w:val="yellow"/>
        </w:rPr>
        <w:t>là</w:t>
      </w:r>
      <w:proofErr w:type="spellEnd"/>
      <w:r w:rsidRPr="006F774F">
        <w:rPr>
          <w:highlight w:val="yellow"/>
        </w:rPr>
        <w:t xml:space="preserve"> </w:t>
      </w:r>
      <w:proofErr w:type="spellStart"/>
      <w:r w:rsidRPr="006F774F">
        <w:rPr>
          <w:highlight w:val="yellow"/>
        </w:rPr>
        <w:t>Công</w:t>
      </w:r>
      <w:proofErr w:type="spellEnd"/>
      <w:r w:rsidRPr="006F774F">
        <w:rPr>
          <w:highlight w:val="yellow"/>
        </w:rPr>
        <w:t xml:space="preserve"> ty CPTM Bia </w:t>
      </w:r>
      <w:proofErr w:type="spellStart"/>
      <w:r w:rsidRPr="006F774F">
        <w:rPr>
          <w:highlight w:val="yellow"/>
        </w:rPr>
        <w:t>Sài</w:t>
      </w:r>
      <w:proofErr w:type="spellEnd"/>
      <w:r w:rsidRPr="006F774F">
        <w:rPr>
          <w:highlight w:val="yellow"/>
        </w:rPr>
        <w:t xml:space="preserve"> </w:t>
      </w:r>
      <w:proofErr w:type="spellStart"/>
      <w:r w:rsidRPr="006F774F">
        <w:rPr>
          <w:highlight w:val="yellow"/>
        </w:rPr>
        <w:t>Gòn</w:t>
      </w:r>
      <w:proofErr w:type="spellEnd"/>
      <w:r w:rsidRPr="006F774F">
        <w:rPr>
          <w:highlight w:val="yellow"/>
        </w:rPr>
        <w:t xml:space="preserve">- </w:t>
      </w:r>
      <w:proofErr w:type="spellStart"/>
      <w:r w:rsidRPr="006F774F">
        <w:rPr>
          <w:highlight w:val="yellow"/>
        </w:rPr>
        <w:t>Sông</w:t>
      </w:r>
      <w:proofErr w:type="spellEnd"/>
      <w:r w:rsidRPr="006F774F">
        <w:rPr>
          <w:highlight w:val="yellow"/>
        </w:rPr>
        <w:t xml:space="preserve"> </w:t>
      </w:r>
      <w:proofErr w:type="spellStart"/>
      <w:r w:rsidRPr="006F774F">
        <w:rPr>
          <w:highlight w:val="yellow"/>
        </w:rPr>
        <w:t>Hậu</w:t>
      </w:r>
      <w:proofErr w:type="spellEnd"/>
    </w:p>
  </w:comment>
  <w:comment w:id="80" w:author="Trung Van Do" w:date="2023-01-06T14:56:00Z" w:initials="TVD">
    <w:p w14:paraId="0EE99A9F" w14:textId="77777777" w:rsidR="00D8644B" w:rsidRDefault="00D8644B">
      <w:pPr>
        <w:pStyle w:val="CommentText"/>
      </w:pPr>
      <w:r>
        <w:rPr>
          <w:rStyle w:val="CommentReference"/>
        </w:rPr>
        <w:annotationRef/>
      </w:r>
      <w:r>
        <w:t xml:space="preserve">Chi </w:t>
      </w:r>
      <w:proofErr w:type="spellStart"/>
      <w:r>
        <w:t>nhánh</w:t>
      </w:r>
      <w:proofErr w:type="spellEnd"/>
      <w:r>
        <w:t xml:space="preserve"> </w:t>
      </w:r>
      <w:proofErr w:type="spellStart"/>
      <w:r>
        <w:t>giải</w:t>
      </w:r>
      <w:proofErr w:type="spellEnd"/>
      <w:r>
        <w:t xml:space="preserve"> </w:t>
      </w:r>
      <w:proofErr w:type="spellStart"/>
      <w:r>
        <w:t>trình</w:t>
      </w:r>
      <w:proofErr w:type="spellEnd"/>
      <w:r>
        <w:t>:</w:t>
      </w:r>
    </w:p>
    <w:p w14:paraId="528BAF00" w14:textId="77777777" w:rsidR="00D8644B" w:rsidRPr="00D561BC" w:rsidRDefault="00D8644B" w:rsidP="00D8644B">
      <w:pPr>
        <w:spacing w:before="60" w:line="360" w:lineRule="auto"/>
        <w:rPr>
          <w:rFonts w:ascii="Arial" w:hAnsi="Arial" w:cs="Arial"/>
          <w:b/>
          <w:bCs/>
        </w:rPr>
      </w:pPr>
      <w:r w:rsidRPr="00D561BC">
        <w:rPr>
          <w:rFonts w:ascii="Arial" w:hAnsi="Arial" w:cs="Arial"/>
          <w:b/>
          <w:bCs/>
        </w:rPr>
        <w:t xml:space="preserve">4.2.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gia</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ngành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r w:rsidRPr="00D561BC">
        <w:rPr>
          <w:rFonts w:ascii="Arial" w:hAnsi="Arial" w:cs="Arial"/>
          <w:b/>
          <w:bCs/>
        </w:rPr>
        <w:t>nghiệp</w:t>
      </w:r>
      <w:proofErr w:type="spellEnd"/>
      <w:r w:rsidRPr="00D561BC">
        <w:rPr>
          <w:rFonts w:ascii="Arial" w:hAnsi="Arial" w:cs="Arial"/>
          <w:b/>
          <w:bCs/>
        </w:rPr>
        <w:t xml:space="preserve"> </w:t>
      </w:r>
      <w:proofErr w:type="spellStart"/>
      <w:r w:rsidRPr="00D561BC">
        <w:rPr>
          <w:rFonts w:ascii="Arial" w:hAnsi="Arial" w:cs="Arial"/>
          <w:b/>
          <w:bCs/>
        </w:rPr>
        <w:t>mới</w:t>
      </w:r>
      <w:proofErr w:type="spellEnd"/>
      <w:r w:rsidRPr="00D561BC">
        <w:rPr>
          <w:rFonts w:ascii="Arial" w:hAnsi="Arial" w:cs="Arial"/>
          <w:b/>
          <w:bCs/>
        </w:rPr>
        <w:t xml:space="preserve"> </w:t>
      </w:r>
      <w:proofErr w:type="spellStart"/>
      <w:r w:rsidRPr="00D561BC">
        <w:rPr>
          <w:rFonts w:ascii="Arial" w:hAnsi="Arial" w:cs="Arial"/>
          <w:b/>
          <w:bCs/>
        </w:rPr>
        <w:t>theo</w:t>
      </w:r>
      <w:proofErr w:type="spellEnd"/>
      <w:r w:rsidRPr="00D561BC">
        <w:rPr>
          <w:rFonts w:ascii="Arial" w:hAnsi="Arial" w:cs="Arial"/>
          <w:b/>
          <w:bCs/>
        </w:rPr>
        <w:t xml:space="preserve"> </w:t>
      </w:r>
      <w:proofErr w:type="spellStart"/>
      <w:r w:rsidRPr="00D561BC">
        <w:rPr>
          <w:rFonts w:ascii="Arial" w:hAnsi="Arial" w:cs="Arial"/>
          <w:b/>
          <w:bCs/>
        </w:rPr>
        <w:t>đánh</w:t>
      </w:r>
      <w:proofErr w:type="spellEnd"/>
      <w:r w:rsidRPr="00D561BC">
        <w:rPr>
          <w:rFonts w:ascii="Arial" w:hAnsi="Arial" w:cs="Arial"/>
          <w:b/>
          <w:bCs/>
        </w:rPr>
        <w:t xml:space="preserve"> </w:t>
      </w:r>
      <w:proofErr w:type="spellStart"/>
      <w:r w:rsidRPr="00D561BC">
        <w:rPr>
          <w:rFonts w:ascii="Arial" w:hAnsi="Arial" w:cs="Arial"/>
          <w:b/>
          <w:bCs/>
        </w:rPr>
        <w:t>giá</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CBTD: </w:t>
      </w:r>
    </w:p>
    <w:p w14:paraId="23D0DA9B" w14:textId="56C53319" w:rsidR="00D8644B" w:rsidRDefault="00D8644B" w:rsidP="00D8644B">
      <w:pPr>
        <w:pStyle w:val="CommentText"/>
      </w:pPr>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lập</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2015, </w:t>
      </w:r>
      <w:proofErr w:type="spellStart"/>
      <w:r w:rsidRPr="00D561BC">
        <w:rPr>
          <w:rFonts w:ascii="Arial" w:hAnsi="Arial" w:cs="Arial"/>
          <w:bCs/>
        </w:rPr>
        <w:t>chuyên</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sp</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TH true Milk,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Đô, Trung </w:t>
      </w:r>
      <w:proofErr w:type="spellStart"/>
      <w:r w:rsidRPr="00D561BC">
        <w:rPr>
          <w:rFonts w:ascii="Arial" w:hAnsi="Arial" w:cs="Arial"/>
          <w:bCs/>
        </w:rPr>
        <w:t>Nguyên</w:t>
      </w:r>
      <w:proofErr w:type="spellEnd"/>
      <w:r w:rsidRPr="00D561BC">
        <w:rPr>
          <w:rFonts w:ascii="Arial" w:hAnsi="Arial" w:cs="Arial"/>
          <w:bCs/>
        </w:rPr>
        <w:t>, Unilever……</w:t>
      </w:r>
      <w:proofErr w:type="spellStart"/>
      <w:r w:rsidRPr="00D561BC">
        <w:rPr>
          <w:rFonts w:ascii="Arial" w:hAnsi="Arial" w:cs="Arial"/>
          <w:bCs/>
        </w:rPr>
        <w:t>đây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những</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đầu</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làm</w:t>
      </w:r>
      <w:proofErr w:type="spellEnd"/>
      <w:r w:rsidRPr="00D561BC">
        <w:rPr>
          <w:rFonts w:ascii="Arial" w:hAnsi="Arial" w:cs="Arial"/>
          <w:bCs/>
        </w:rPr>
        <w:t xml:space="preserve"> </w:t>
      </w:r>
      <w:proofErr w:type="spellStart"/>
      <w:r w:rsidRPr="00D561BC">
        <w:rPr>
          <w:rFonts w:ascii="Arial" w:hAnsi="Arial" w:cs="Arial"/>
          <w:bCs/>
        </w:rPr>
        <w:t>ảnh</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đến</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Bên</w:t>
      </w:r>
      <w:proofErr w:type="spellEnd"/>
      <w:r w:rsidRPr="00D561BC">
        <w:rPr>
          <w:rFonts w:ascii="Arial" w:hAnsi="Arial" w:cs="Arial"/>
          <w:bCs/>
        </w:rPr>
        <w:t xml:space="preserve"> </w:t>
      </w:r>
      <w:proofErr w:type="spellStart"/>
      <w:r w:rsidRPr="00D561BC">
        <w:rPr>
          <w:rFonts w:ascii="Arial" w:hAnsi="Arial" w:cs="Arial"/>
          <w:bCs/>
        </w:rPr>
        <w:t>cạnh</w:t>
      </w:r>
      <w:proofErr w:type="spellEnd"/>
      <w:r w:rsidRPr="00D561BC">
        <w:rPr>
          <w:rFonts w:ascii="Arial" w:hAnsi="Arial" w:cs="Arial"/>
          <w:bCs/>
        </w:rPr>
        <w:t xml:space="preserve"> </w:t>
      </w:r>
      <w:proofErr w:type="spellStart"/>
      <w:r w:rsidRPr="00D561BC">
        <w:rPr>
          <w:rFonts w:ascii="Arial" w:hAnsi="Arial" w:cs="Arial"/>
          <w:bCs/>
        </w:rPr>
        <w:t>đó</w:t>
      </w:r>
      <w:proofErr w:type="spellEnd"/>
      <w:r w:rsidRPr="00D561BC">
        <w:rPr>
          <w:rFonts w:ascii="Arial" w:hAnsi="Arial" w:cs="Arial"/>
          <w:bCs/>
        </w:rPr>
        <w:t xml:space="preserve">, </w:t>
      </w:r>
      <w:proofErr w:type="spellStart"/>
      <w:r w:rsidRPr="00D561BC">
        <w:rPr>
          <w:rFonts w:ascii="Arial" w:hAnsi="Arial" w:cs="Arial"/>
          <w:bCs/>
        </w:rPr>
        <w:t>để</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trở</w:t>
      </w:r>
      <w:proofErr w:type="spellEnd"/>
      <w:r w:rsidRPr="00D561BC">
        <w:rPr>
          <w:rFonts w:ascii="Arial" w:hAnsi="Arial" w:cs="Arial"/>
          <w:bCs/>
        </w:rPr>
        <w:t xml:space="preserve"> </w:t>
      </w:r>
      <w:proofErr w:type="spellStart"/>
      <w:r w:rsidRPr="00D561BC">
        <w:rPr>
          <w:rFonts w:ascii="Arial" w:hAnsi="Arial" w:cs="Arial"/>
          <w:bCs/>
        </w:rPr>
        <w:t>thành</w:t>
      </w:r>
      <w:proofErr w:type="spellEnd"/>
      <w:r w:rsidRPr="00D561BC">
        <w:rPr>
          <w:rFonts w:ascii="Arial" w:hAnsi="Arial" w:cs="Arial"/>
          <w:bCs/>
        </w:rPr>
        <w:t xml:space="preserve"> </w:t>
      </w:r>
      <w:proofErr w:type="spellStart"/>
      <w:r w:rsidRPr="00D561BC">
        <w:rPr>
          <w:rFonts w:ascii="Arial" w:hAnsi="Arial" w:cs="Arial"/>
          <w:bCs/>
        </w:rPr>
        <w:t>công</w:t>
      </w:r>
      <w:proofErr w:type="spellEnd"/>
      <w:r w:rsidRPr="00D561BC">
        <w:rPr>
          <w:rFonts w:ascii="Arial" w:hAnsi="Arial" w:cs="Arial"/>
          <w:bCs/>
        </w:rPr>
        <w:t xml:space="preserve"> ty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đòi</w:t>
      </w:r>
      <w:proofErr w:type="spellEnd"/>
      <w:r w:rsidRPr="00D561BC">
        <w:rPr>
          <w:rFonts w:ascii="Arial" w:hAnsi="Arial" w:cs="Arial"/>
          <w:bCs/>
        </w:rPr>
        <w:t xml:space="preserve"> </w:t>
      </w:r>
      <w:proofErr w:type="spellStart"/>
      <w:r w:rsidRPr="00D561BC">
        <w:rPr>
          <w:rFonts w:ascii="Arial" w:hAnsi="Arial" w:cs="Arial"/>
          <w:bCs/>
        </w:rPr>
        <w:t>hỏi</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phải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đủ</w:t>
      </w:r>
      <w:proofErr w:type="spellEnd"/>
      <w:r w:rsidRPr="00D561BC">
        <w:rPr>
          <w:rFonts w:ascii="Arial" w:hAnsi="Arial" w:cs="Arial"/>
          <w:bCs/>
        </w:rPr>
        <w:t xml:space="preserve"> </w:t>
      </w:r>
      <w:proofErr w:type="spellStart"/>
      <w:r w:rsidRPr="00D561BC">
        <w:rPr>
          <w:rFonts w:ascii="Arial" w:hAnsi="Arial" w:cs="Arial"/>
          <w:bCs/>
        </w:rPr>
        <w:t>tiềm</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mạnh</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cơ</w:t>
      </w:r>
      <w:proofErr w:type="spellEnd"/>
      <w:r w:rsidRPr="00D561BC">
        <w:rPr>
          <w:rFonts w:ascii="Arial" w:hAnsi="Arial" w:cs="Arial"/>
          <w:bCs/>
        </w:rPr>
        <w:t xml:space="preserve"> </w:t>
      </w:r>
      <w:proofErr w:type="spellStart"/>
      <w:r w:rsidRPr="00D561BC">
        <w:rPr>
          <w:rFonts w:ascii="Arial" w:hAnsi="Arial" w:cs="Arial"/>
          <w:bCs/>
        </w:rPr>
        <w:t>sở</w:t>
      </w:r>
      <w:proofErr w:type="spellEnd"/>
      <w:r w:rsidRPr="00D561BC">
        <w:rPr>
          <w:rFonts w:ascii="Arial" w:hAnsi="Arial" w:cs="Arial"/>
          <w:bCs/>
        </w:rPr>
        <w:t xml:space="preserve"> </w:t>
      </w:r>
      <w:proofErr w:type="spellStart"/>
      <w:r w:rsidRPr="00D561BC">
        <w:rPr>
          <w:rFonts w:ascii="Arial" w:hAnsi="Arial" w:cs="Arial"/>
          <w:bCs/>
        </w:rPr>
        <w:t>vật</w:t>
      </w:r>
      <w:proofErr w:type="spellEnd"/>
      <w:r w:rsidRPr="00D561BC">
        <w:rPr>
          <w:rFonts w:ascii="Arial" w:hAnsi="Arial" w:cs="Arial"/>
          <w:bCs/>
        </w:rPr>
        <w:t xml:space="preserve"> </w:t>
      </w:r>
      <w:proofErr w:type="spellStart"/>
      <w:r w:rsidRPr="00D561BC">
        <w:rPr>
          <w:rFonts w:ascii="Arial" w:hAnsi="Arial" w:cs="Arial"/>
          <w:bCs/>
        </w:rPr>
        <w:t>chất</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nguồn</w:t>
      </w:r>
      <w:proofErr w:type="spellEnd"/>
      <w:r w:rsidRPr="00D561BC">
        <w:rPr>
          <w:rFonts w:ascii="Arial" w:hAnsi="Arial" w:cs="Arial"/>
          <w:bCs/>
        </w:rPr>
        <w:t xml:space="preserve"> </w:t>
      </w:r>
      <w:proofErr w:type="spellStart"/>
      <w:r w:rsidRPr="00D561BC">
        <w:rPr>
          <w:rFonts w:ascii="Arial" w:hAnsi="Arial" w:cs="Arial"/>
          <w:bCs/>
        </w:rPr>
        <w:t>nhân</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đảm</w:t>
      </w:r>
      <w:proofErr w:type="spellEnd"/>
      <w:r w:rsidRPr="00D561BC">
        <w:rPr>
          <w:rFonts w:ascii="Arial" w:hAnsi="Arial" w:cs="Arial"/>
          <w:bCs/>
        </w:rPr>
        <w:t xml:space="preserve"> </w:t>
      </w:r>
      <w:proofErr w:type="spellStart"/>
      <w:r w:rsidRPr="00D561BC">
        <w:rPr>
          <w:rFonts w:ascii="Arial" w:hAnsi="Arial" w:cs="Arial"/>
          <w:bCs/>
        </w:rPr>
        <w:t>bảo</w:t>
      </w:r>
      <w:proofErr w:type="spellEnd"/>
      <w:r w:rsidRPr="00D561BC">
        <w:rPr>
          <w:rFonts w:ascii="Arial" w:hAnsi="Arial" w:cs="Arial"/>
          <w:bCs/>
        </w:rPr>
        <w:t xml:space="preserve">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chí</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nhà</w:t>
      </w:r>
      <w:proofErr w:type="spellEnd"/>
      <w:r w:rsidRPr="00D561BC">
        <w:rPr>
          <w:rFonts w:ascii="Arial" w:hAnsi="Arial" w:cs="Arial"/>
          <w:bCs/>
        </w:rPr>
        <w:t xml:space="preserve"> </w:t>
      </w:r>
      <w:proofErr w:type="spellStart"/>
      <w:r w:rsidRPr="00D561BC">
        <w:rPr>
          <w:rFonts w:ascii="Arial" w:hAnsi="Arial" w:cs="Arial"/>
          <w:bCs/>
        </w:rPr>
        <w:t>cung</w:t>
      </w:r>
      <w:proofErr w:type="spellEnd"/>
      <w:r w:rsidRPr="00D561BC">
        <w:rPr>
          <w:rFonts w:ascii="Arial" w:hAnsi="Arial" w:cs="Arial"/>
          <w:bCs/>
        </w:rPr>
        <w:t xml:space="preserve"> </w:t>
      </w:r>
      <w:proofErr w:type="spellStart"/>
      <w:r w:rsidRPr="00D561BC">
        <w:rPr>
          <w:rFonts w:ascii="Arial" w:hAnsi="Arial" w:cs="Arial"/>
          <w:bCs/>
        </w:rPr>
        <w:t>cấp</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hoạt</w:t>
      </w:r>
      <w:proofErr w:type="spellEnd"/>
      <w:r w:rsidRPr="00D561BC">
        <w:rPr>
          <w:rFonts w:ascii="Arial" w:hAnsi="Arial" w:cs="Arial"/>
          <w:bCs/>
        </w:rPr>
        <w:t xml:space="preserve"> </w:t>
      </w:r>
      <w:proofErr w:type="spellStart"/>
      <w:r w:rsidRPr="00D561BC">
        <w:rPr>
          <w:rFonts w:ascii="Arial" w:hAnsi="Arial" w:cs="Arial"/>
          <w:bCs/>
        </w:rPr>
        <w:t>động</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08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với</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thu</w:t>
      </w:r>
      <w:proofErr w:type="spellEnd"/>
      <w:r w:rsidRPr="00D561BC">
        <w:rPr>
          <w:rFonts w:ascii="Arial" w:hAnsi="Arial" w:cs="Arial"/>
          <w:bCs/>
        </w:rPr>
        <w:t xml:space="preserve"> </w:t>
      </w:r>
      <w:proofErr w:type="spellStart"/>
      <w:r w:rsidRPr="00D561BC">
        <w:rPr>
          <w:rFonts w:ascii="Arial" w:hAnsi="Arial" w:cs="Arial"/>
          <w:bCs/>
        </w:rPr>
        <w:t>cũng</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ngày</w:t>
      </w:r>
      <w:proofErr w:type="spellEnd"/>
      <w:r w:rsidRPr="00D561BC">
        <w:rPr>
          <w:rFonts w:ascii="Arial" w:hAnsi="Arial" w:cs="Arial"/>
          <w:bCs/>
        </w:rPr>
        <w:t xml:space="preserve"> </w:t>
      </w:r>
      <w:proofErr w:type="spellStart"/>
      <w:r w:rsidRPr="00D561BC">
        <w:rPr>
          <w:rFonts w:ascii="Arial" w:hAnsi="Arial" w:cs="Arial"/>
          <w:bCs/>
        </w:rPr>
        <w:t>càng</w:t>
      </w:r>
      <w:proofErr w:type="spellEnd"/>
      <w:r w:rsidRPr="00D561BC">
        <w:rPr>
          <w:rFonts w:ascii="Arial" w:hAnsi="Arial" w:cs="Arial"/>
          <w:bCs/>
        </w:rPr>
        <w:t xml:space="preserve"> </w:t>
      </w:r>
      <w:proofErr w:type="spellStart"/>
      <w:r w:rsidRPr="00D561BC">
        <w:rPr>
          <w:rFonts w:ascii="Arial" w:hAnsi="Arial" w:cs="Arial"/>
          <w:bCs/>
        </w:rPr>
        <w:t>phát</w:t>
      </w:r>
      <w:proofErr w:type="spellEnd"/>
      <w:r w:rsidRPr="00D561BC">
        <w:rPr>
          <w:rFonts w:ascii="Arial" w:hAnsi="Arial" w:cs="Arial"/>
          <w:bCs/>
        </w:rPr>
        <w:t xml:space="preserve"> </w:t>
      </w:r>
      <w:proofErr w:type="spellStart"/>
      <w:proofErr w:type="gramStart"/>
      <w:r w:rsidRPr="00D561BC">
        <w:rPr>
          <w:rFonts w:ascii="Arial" w:hAnsi="Arial" w:cs="Arial"/>
          <w:bCs/>
        </w:rPr>
        <w:t>triểu</w:t>
      </w:r>
      <w:proofErr w:type="spellEnd"/>
      <w:r w:rsidRPr="00D561BC">
        <w:rPr>
          <w:rFonts w:ascii="Arial" w:hAnsi="Arial" w:cs="Arial"/>
          <w:bCs/>
        </w:rPr>
        <w:t>.-</w:t>
      </w:r>
      <w:proofErr w:type="gramEnd"/>
      <w:r w:rsidRPr="00D561BC">
        <w:rPr>
          <w:rFonts w:ascii="Arial" w:hAnsi="Arial" w:cs="Arial"/>
          <w:bCs/>
        </w:rPr>
        <w:t xml:space="preserve">&gt; </w:t>
      </w:r>
      <w:proofErr w:type="spellStart"/>
      <w:r w:rsidRPr="00D561BC">
        <w:rPr>
          <w:rFonts w:ascii="Arial" w:hAnsi="Arial" w:cs="Arial"/>
          <w:bCs/>
        </w:rPr>
        <w:t>theo</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phòng</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gia</w:t>
      </w:r>
      <w:proofErr w:type="spellEnd"/>
      <w:r w:rsidRPr="00D561BC">
        <w:rPr>
          <w:rFonts w:ascii="Arial" w:hAnsi="Arial" w:cs="Arial"/>
          <w:bCs/>
        </w:rPr>
        <w:t xml:space="preserve"> </w:t>
      </w:r>
      <w:proofErr w:type="spellStart"/>
      <w:r w:rsidRPr="00D561BC">
        <w:rPr>
          <w:rFonts w:ascii="Arial" w:hAnsi="Arial" w:cs="Arial"/>
          <w:bCs/>
        </w:rPr>
        <w:t>nhập</w:t>
      </w:r>
      <w:proofErr w:type="spellEnd"/>
      <w:r w:rsidRPr="00D561BC">
        <w:rPr>
          <w:rFonts w:ascii="Arial" w:hAnsi="Arial" w:cs="Arial"/>
          <w:bCs/>
        </w:rPr>
        <w:t xml:space="preserve"> </w:t>
      </w:r>
      <w:proofErr w:type="spellStart"/>
      <w:r w:rsidRPr="00D561BC">
        <w:rPr>
          <w:rFonts w:ascii="Arial" w:hAnsi="Arial" w:cs="Arial"/>
          <w:bCs/>
        </w:rPr>
        <w:t>nganh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mới</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Hồ</w:t>
      </w:r>
      <w:proofErr w:type="spellEnd"/>
      <w:r w:rsidRPr="00D561BC">
        <w:rPr>
          <w:rFonts w:ascii="Arial" w:hAnsi="Arial" w:cs="Arial"/>
          <w:bCs/>
        </w:rPr>
        <w:t xml:space="preserve"> </w:t>
      </w:r>
      <w:proofErr w:type="spellStart"/>
      <w:r w:rsidRPr="00D561BC">
        <w:rPr>
          <w:rFonts w:ascii="Arial" w:hAnsi="Arial" w:cs="Arial"/>
          <w:bCs/>
        </w:rPr>
        <w:t>sơ</w:t>
      </w:r>
      <w:proofErr w:type="spellEnd"/>
      <w:r w:rsidRPr="00D561BC">
        <w:rPr>
          <w:rFonts w:ascii="Arial" w:hAnsi="Arial" w:cs="Arial"/>
          <w:bCs/>
        </w:rPr>
        <w:t xml:space="preserve"> </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minh</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hợp</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hóa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chứng</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mua</w:t>
      </w:r>
      <w:proofErr w:type="spellEnd"/>
      <w:r w:rsidRPr="00D561BC">
        <w:rPr>
          <w:rFonts w:ascii="Arial" w:hAnsi="Arial" w:cs="Arial"/>
          <w:bCs/>
        </w:rPr>
        <w:t xml:space="preserve"> </w:t>
      </w:r>
      <w:proofErr w:type="spellStart"/>
      <w:r w:rsidRPr="00D561BC">
        <w:rPr>
          <w:rFonts w:ascii="Arial" w:hAnsi="Arial" w:cs="Arial"/>
          <w:bCs/>
        </w:rPr>
        <w:t>bán</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đã</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trình</w:t>
      </w:r>
      <w:proofErr w:type="spellEnd"/>
      <w:r w:rsidRPr="00D561BC">
        <w:rPr>
          <w:rFonts w:ascii="Arial" w:hAnsi="Arial" w:cs="Arial"/>
          <w:bCs/>
        </w:rPr>
        <w:t xml:space="preserve"> </w:t>
      </w:r>
      <w:proofErr w:type="spellStart"/>
      <w:r w:rsidRPr="00D561BC">
        <w:rPr>
          <w:rFonts w:ascii="Arial" w:hAnsi="Arial" w:cs="Arial"/>
          <w:bCs/>
        </w:rPr>
        <w:t>cho</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w:t>
      </w:r>
    </w:p>
  </w:comment>
  <w:comment w:id="81" w:author="Trung Van Do" w:date="2023-01-06T16:54:00Z" w:initials="TVD">
    <w:p w14:paraId="3FD26E8F" w14:textId="377E357B" w:rsidR="00B72A88" w:rsidRPr="00F877B5" w:rsidRDefault="00B72A88" w:rsidP="00B72A88">
      <w:pPr>
        <w:pStyle w:val="CommentText"/>
        <w:rPr>
          <w:b/>
          <w:bCs/>
        </w:rPr>
      </w:pPr>
      <w:r>
        <w:rPr>
          <w:rStyle w:val="CommentReference"/>
        </w:rPr>
        <w:annotationRef/>
      </w:r>
      <w:r>
        <w:rPr>
          <w:rStyle w:val="CommentReference"/>
        </w:rPr>
        <w:annotationRef/>
      </w:r>
      <w:proofErr w:type="spellStart"/>
      <w:r w:rsidRPr="00F877B5">
        <w:rPr>
          <w:highlight w:val="yellow"/>
        </w:rPr>
        <w:t>Đây</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highlight w:val="yellow"/>
        </w:rPr>
        <w:t>thuộc</w:t>
      </w:r>
      <w:proofErr w:type="spellEnd"/>
      <w:r w:rsidRPr="00F877B5">
        <w:rPr>
          <w:highlight w:val="yellow"/>
        </w:rPr>
        <w:t xml:space="preserve"> </w:t>
      </w:r>
      <w:proofErr w:type="spellStart"/>
      <w:r w:rsidRPr="00F877B5">
        <w:rPr>
          <w:highlight w:val="yellow"/>
        </w:rPr>
        <w:t>nhóm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tiêu</w:t>
      </w:r>
      <w:proofErr w:type="spellEnd"/>
      <w:r w:rsidRPr="00F877B5">
        <w:rPr>
          <w:highlight w:val="yellow"/>
        </w:rPr>
        <w:t xml:space="preserve"> </w:t>
      </w:r>
      <w:proofErr w:type="spellStart"/>
      <w:r w:rsidRPr="00F877B5">
        <w:rPr>
          <w:b/>
          <w:bCs/>
          <w:highlight w:val="yellow"/>
        </w:rPr>
        <w:t>Các</w:t>
      </w:r>
      <w:proofErr w:type="spellEnd"/>
      <w:r w:rsidRPr="00F877B5">
        <w:rPr>
          <w:b/>
          <w:bCs/>
          <w:highlight w:val="yellow"/>
        </w:rPr>
        <w:t xml:space="preserve"> </w:t>
      </w:r>
      <w:proofErr w:type="spellStart"/>
      <w:r w:rsidRPr="00F877B5">
        <w:rPr>
          <w:b/>
          <w:bCs/>
          <w:highlight w:val="yellow"/>
        </w:rPr>
        <w:t>nhân</w:t>
      </w:r>
      <w:proofErr w:type="spellEnd"/>
      <w:r w:rsidRPr="00F877B5">
        <w:rPr>
          <w:b/>
          <w:bCs/>
          <w:highlight w:val="yellow"/>
        </w:rPr>
        <w:t xml:space="preserve"> </w:t>
      </w:r>
      <w:proofErr w:type="spellStart"/>
      <w:r w:rsidRPr="00F877B5">
        <w:rPr>
          <w:b/>
          <w:bCs/>
          <w:highlight w:val="yellow"/>
        </w:rPr>
        <w:t>tố</w:t>
      </w:r>
      <w:proofErr w:type="spellEnd"/>
      <w:r w:rsidRPr="00F877B5">
        <w:rPr>
          <w:b/>
          <w:bCs/>
          <w:highlight w:val="yellow"/>
        </w:rPr>
        <w:t xml:space="preserve"> </w:t>
      </w:r>
      <w:proofErr w:type="spellStart"/>
      <w:r w:rsidRPr="00F877B5">
        <w:rPr>
          <w:b/>
          <w:bCs/>
          <w:highlight w:val="yellow"/>
        </w:rPr>
        <w:t>ảnh</w:t>
      </w:r>
      <w:proofErr w:type="spellEnd"/>
      <w:r w:rsidRPr="00F877B5">
        <w:rPr>
          <w:b/>
          <w:bCs/>
          <w:highlight w:val="yellow"/>
        </w:rPr>
        <w:t xml:space="preserve"> </w:t>
      </w:r>
      <w:proofErr w:type="spellStart"/>
      <w:r w:rsidRPr="00F877B5">
        <w:rPr>
          <w:b/>
          <w:bCs/>
          <w:highlight w:val="yellow"/>
        </w:rPr>
        <w:t>hưởng</w:t>
      </w:r>
      <w:proofErr w:type="spellEnd"/>
      <w:r w:rsidRPr="00F877B5">
        <w:rPr>
          <w:b/>
          <w:bCs/>
          <w:highlight w:val="yellow"/>
        </w:rPr>
        <w:t xml:space="preserve"> </w:t>
      </w:r>
      <w:proofErr w:type="spellStart"/>
      <w:r w:rsidRPr="00F877B5">
        <w:rPr>
          <w:b/>
          <w:bCs/>
          <w:highlight w:val="yellow"/>
        </w:rPr>
        <w:t>đến</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chấm</w:t>
      </w:r>
      <w:proofErr w:type="spellEnd"/>
      <w:r w:rsidRPr="00F877B5">
        <w:rPr>
          <w:b/>
          <w:bCs/>
          <w:highlight w:val="yellow"/>
        </w:rPr>
        <w:t xml:space="preserve"> </w:t>
      </w:r>
      <w:proofErr w:type="spellStart"/>
      <w:r w:rsidRPr="00F877B5">
        <w:rPr>
          <w:b/>
          <w:bCs/>
          <w:highlight w:val="yellow"/>
        </w:rPr>
        <w:t>theo</w:t>
      </w:r>
      <w:proofErr w:type="spellEnd"/>
      <w:r w:rsidRPr="00F877B5">
        <w:rPr>
          <w:b/>
          <w:bCs/>
          <w:highlight w:val="yellow"/>
        </w:rPr>
        <w:t xml:space="preserve"> </w:t>
      </w:r>
      <w:proofErr w:type="spellStart"/>
      <w:r w:rsidRPr="00F877B5">
        <w:rPr>
          <w:b/>
          <w:bCs/>
          <w:highlight w:val="yellow"/>
        </w:rPr>
        <w:t>ngành</w:t>
      </w:r>
      <w:proofErr w:type="spellEnd"/>
      <w:r w:rsidRPr="00F877B5">
        <w:rPr>
          <w:b/>
          <w:bCs/>
          <w:highlight w:val="yellow"/>
        </w:rPr>
        <w:t xml:space="preserve"> </w:t>
      </w:r>
      <w:proofErr w:type="spellStart"/>
      <w:r w:rsidRPr="00F877B5">
        <w:rPr>
          <w:b/>
          <w:bCs/>
          <w:highlight w:val="yellow"/>
        </w:rPr>
        <w:t>kinh</w:t>
      </w:r>
      <w:proofErr w:type="spellEnd"/>
      <w:r w:rsidRPr="00F877B5">
        <w:rPr>
          <w:b/>
          <w:bCs/>
          <w:highlight w:val="yellow"/>
        </w:rPr>
        <w:t xml:space="preserve"> </w:t>
      </w:r>
      <w:proofErr w:type="spellStart"/>
      <w:r w:rsidRPr="00F877B5">
        <w:rPr>
          <w:b/>
          <w:bCs/>
          <w:highlight w:val="yellow"/>
        </w:rPr>
        <w:t>tế</w:t>
      </w:r>
      <w:proofErr w:type="spellEnd"/>
      <w:r w:rsidRPr="00F877B5">
        <w:rPr>
          <w:b/>
          <w:bCs/>
          <w:highlight w:val="yellow"/>
        </w:rPr>
        <w:t>)</w:t>
      </w:r>
      <w:r w:rsidRPr="00F877B5">
        <w:rPr>
          <w:highlight w:val="yellow"/>
        </w:rPr>
        <w:t xml:space="preserve">, do </w:t>
      </w:r>
      <w:proofErr w:type="spellStart"/>
      <w:r w:rsidRPr="00F877B5">
        <w:rPr>
          <w:highlight w:val="yellow"/>
        </w:rPr>
        <w:t>đó</w:t>
      </w:r>
      <w:proofErr w:type="spellEnd"/>
      <w:r w:rsidRPr="00F877B5">
        <w:rPr>
          <w:highlight w:val="yellow"/>
        </w:rPr>
        <w:t xml:space="preserve"> </w:t>
      </w:r>
      <w:proofErr w:type="spellStart"/>
      <w:r w:rsidRPr="00F877B5">
        <w:rPr>
          <w:highlight w:val="yellow"/>
        </w:rPr>
        <w:t>khi</w:t>
      </w:r>
      <w:proofErr w:type="spellEnd"/>
      <w:r w:rsidRPr="00F877B5">
        <w:rPr>
          <w:highlight w:val="yellow"/>
        </w:rPr>
        <w:t xml:space="preserve"> </w:t>
      </w:r>
      <w:proofErr w:type="spellStart"/>
      <w:r w:rsidRPr="00F877B5">
        <w:rPr>
          <w:highlight w:val="yellow"/>
        </w:rPr>
        <w:t>chấm</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chỉ</w:t>
      </w:r>
      <w:proofErr w:type="spellEnd"/>
      <w:r w:rsidRPr="00F877B5">
        <w:rPr>
          <w:highlight w:val="yellow"/>
        </w:rPr>
        <w:t xml:space="preserve"> </w:t>
      </w:r>
      <w:proofErr w:type="spellStart"/>
      <w:r w:rsidRPr="00F877B5">
        <w:rPr>
          <w:highlight w:val="yellow"/>
        </w:rPr>
        <w:t>tập</w:t>
      </w:r>
      <w:proofErr w:type="spellEnd"/>
      <w:r w:rsidRPr="00F877B5">
        <w:rPr>
          <w:highlight w:val="yellow"/>
        </w:rPr>
        <w:t xml:space="preserve"> </w:t>
      </w:r>
      <w:proofErr w:type="spellStart"/>
      <w:r w:rsidRPr="00F877B5">
        <w:rPr>
          <w:highlight w:val="yellow"/>
        </w:rPr>
        <w:t>trung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w:t>
      </w:r>
      <w:r>
        <w:rPr>
          <w:highlight w:val="yellow"/>
        </w:rPr>
        <w:t>hông</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về</w:t>
      </w:r>
      <w:proofErr w:type="spellEnd"/>
      <w:r w:rsidRPr="00F877B5">
        <w:rPr>
          <w:highlight w:val="yellow"/>
        </w:rPr>
        <w:t xml:space="preserve"> </w:t>
      </w:r>
      <w:proofErr w:type="spellStart"/>
      <w:r>
        <w:rPr>
          <w:highlight w:val="yellow"/>
        </w:rPr>
        <w:t>doanh</w:t>
      </w:r>
      <w:proofErr w:type="spellEnd"/>
      <w:r>
        <w:rPr>
          <w:highlight w:val="yellow"/>
        </w:rPr>
        <w:t xml:space="preserve"> </w:t>
      </w:r>
      <w:proofErr w:type="spellStart"/>
      <w:r>
        <w:rPr>
          <w:highlight w:val="yellow"/>
        </w:rPr>
        <w:t>nghiệp</w:t>
      </w:r>
      <w:proofErr w:type="spellEnd"/>
      <w:r>
        <w:rPr>
          <w:highlight w:val="yellow"/>
        </w:rPr>
        <w:t xml:space="preserve"> (</w:t>
      </w:r>
      <w:proofErr w:type="spellStart"/>
      <w:r>
        <w:rPr>
          <w:highlight w:val="yellow"/>
        </w:rPr>
        <w:t>tham</w:t>
      </w:r>
      <w:proofErr w:type="spellEnd"/>
      <w:r>
        <w:rPr>
          <w:highlight w:val="yellow"/>
        </w:rPr>
        <w:t xml:space="preserve"> </w:t>
      </w:r>
      <w:proofErr w:type="spellStart"/>
      <w:r>
        <w:rPr>
          <w:highlight w:val="yellow"/>
        </w:rPr>
        <w:t>khảo</w:t>
      </w:r>
      <w:proofErr w:type="spellEnd"/>
      <w:r>
        <w:rPr>
          <w:highlight w:val="yellow"/>
        </w:rPr>
        <w:t xml:space="preserve"> </w:t>
      </w:r>
      <w:proofErr w:type="spellStart"/>
      <w:r>
        <w:rPr>
          <w:highlight w:val="yellow"/>
        </w:rPr>
        <w:t>về</w:t>
      </w:r>
      <w:proofErr w:type="spellEnd"/>
      <w:r>
        <w:rPr>
          <w:highlight w:val="yellow"/>
        </w:rPr>
        <w:t xml:space="preserve"> </w:t>
      </w:r>
      <w:proofErr w:type="spellStart"/>
      <w:r>
        <w:rPr>
          <w:highlight w:val="yellow"/>
        </w:rPr>
        <w:t>các</w:t>
      </w:r>
      <w:proofErr w:type="spellEnd"/>
      <w:r>
        <w:rPr>
          <w:highlight w:val="yellow"/>
        </w:rPr>
        <w:t xml:space="preserve"> </w:t>
      </w:r>
      <w:proofErr w:type="spellStart"/>
      <w:r>
        <w:rPr>
          <w:highlight w:val="yellow"/>
        </w:rPr>
        <w:t>tiêu</w:t>
      </w:r>
      <w:proofErr w:type="spellEnd"/>
      <w:r>
        <w:rPr>
          <w:highlight w:val="yellow"/>
        </w:rPr>
        <w:t xml:space="preserve"> </w:t>
      </w:r>
      <w:proofErr w:type="spellStart"/>
      <w:r>
        <w:rPr>
          <w:highlight w:val="yellow"/>
        </w:rPr>
        <w:t>chí</w:t>
      </w:r>
      <w:proofErr w:type="spellEnd"/>
      <w:r>
        <w:rPr>
          <w:highlight w:val="yellow"/>
        </w:rPr>
        <w:t xml:space="preserve"> </w:t>
      </w:r>
      <w:proofErr w:type="spellStart"/>
      <w:r>
        <w:rPr>
          <w:highlight w:val="yellow"/>
        </w:rPr>
        <w:t>đánh</w:t>
      </w:r>
      <w:proofErr w:type="spellEnd"/>
      <w:r>
        <w:rPr>
          <w:highlight w:val="yellow"/>
        </w:rPr>
        <w:t xml:space="preserve"> </w:t>
      </w:r>
      <w:proofErr w:type="spellStart"/>
      <w:r>
        <w:rPr>
          <w:highlight w:val="yellow"/>
        </w:rPr>
        <w:t>giá</w:t>
      </w:r>
      <w:proofErr w:type="spellEnd"/>
      <w:r>
        <w:rPr>
          <w:highlight w:val="yellow"/>
        </w:rPr>
        <w:t xml:space="preserve"> </w:t>
      </w:r>
      <w:proofErr w:type="spellStart"/>
      <w:r>
        <w:rPr>
          <w:highlight w:val="yellow"/>
        </w:rPr>
        <w:t>trong</w:t>
      </w:r>
      <w:proofErr w:type="spellEnd"/>
      <w:r>
        <w:rPr>
          <w:highlight w:val="yellow"/>
        </w:rPr>
        <w:t xml:space="preserve"> </w:t>
      </w:r>
      <w:proofErr w:type="spellStart"/>
      <w:r>
        <w:rPr>
          <w:highlight w:val="yellow"/>
        </w:rPr>
        <w:t>Sổ</w:t>
      </w:r>
      <w:proofErr w:type="spellEnd"/>
      <w:r>
        <w:rPr>
          <w:highlight w:val="yellow"/>
        </w:rPr>
        <w:t xml:space="preserve"> </w:t>
      </w:r>
      <w:proofErr w:type="spellStart"/>
      <w:r>
        <w:rPr>
          <w:highlight w:val="yellow"/>
        </w:rPr>
        <w:t>tay</w:t>
      </w:r>
      <w:proofErr w:type="spellEnd"/>
      <w:r>
        <w:rPr>
          <w:highlight w:val="yellow"/>
        </w:rPr>
        <w:t>)</w:t>
      </w:r>
      <w:r w:rsidRPr="00F877B5">
        <w:rPr>
          <w:highlight w:val="yellow"/>
        </w:rPr>
        <w:t xml:space="preserve">. </w:t>
      </w:r>
      <w:proofErr w:type="spellStart"/>
      <w:r w:rsidRPr="00F877B5">
        <w:rPr>
          <w:highlight w:val="yellow"/>
        </w:rPr>
        <w:t>Việc</w:t>
      </w:r>
      <w:proofErr w:type="spellEnd"/>
      <w:r w:rsidRPr="00F877B5">
        <w:rPr>
          <w:highlight w:val="yellow"/>
        </w:rPr>
        <w:t xml:space="preserve"> </w:t>
      </w:r>
      <w:proofErr w:type="spellStart"/>
      <w:r w:rsidRPr="00F877B5">
        <w:rPr>
          <w:highlight w:val="yellow"/>
        </w:rPr>
        <w:t>đánh</w:t>
      </w:r>
      <w:proofErr w:type="spellEnd"/>
      <w:r w:rsidRPr="00F877B5">
        <w:rPr>
          <w:highlight w:val="yellow"/>
        </w:rPr>
        <w:t xml:space="preserve"> </w:t>
      </w:r>
      <w:proofErr w:type="spellStart"/>
      <w:r w:rsidRPr="00F877B5">
        <w:rPr>
          <w:highlight w:val="yellow"/>
        </w:rPr>
        <w:t>giá</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ở </w:t>
      </w:r>
      <w:proofErr w:type="spellStart"/>
      <w:r w:rsidRPr="00F877B5">
        <w:rPr>
          <w:highlight w:val="yellow"/>
        </w:rPr>
        <w:t>mức</w:t>
      </w:r>
      <w:proofErr w:type="spellEnd"/>
      <w:r w:rsidRPr="00F877B5">
        <w:rPr>
          <w:highlight w:val="yellow"/>
        </w:rPr>
        <w:t xml:space="preserve"> </w:t>
      </w:r>
      <w:proofErr w:type="spellStart"/>
      <w:r w:rsidRPr="00F877B5">
        <w:rPr>
          <w:highlight w:val="yellow"/>
        </w:rPr>
        <w:t>điểm</w:t>
      </w:r>
      <w:proofErr w:type="spellEnd"/>
      <w:r w:rsidRPr="00F877B5">
        <w:rPr>
          <w:highlight w:val="yellow"/>
        </w:rPr>
        <w:t xml:space="preserve"> </w:t>
      </w:r>
      <w:proofErr w:type="spellStart"/>
      <w:r w:rsidRPr="00F877B5">
        <w:rPr>
          <w:highlight w:val="yellow"/>
        </w:rPr>
        <w:t>cao</w:t>
      </w:r>
      <w:proofErr w:type="spellEnd"/>
      <w:r w:rsidRPr="00F877B5">
        <w:rPr>
          <w:highlight w:val="yellow"/>
        </w:rPr>
        <w:t xml:space="preserve"> </w:t>
      </w:r>
      <w:proofErr w:type="spellStart"/>
      <w:r w:rsidRPr="00F877B5">
        <w:rPr>
          <w:highlight w:val="yellow"/>
        </w:rPr>
        <w:t>nhất</w:t>
      </w:r>
      <w:proofErr w:type="spellEnd"/>
      <w:r w:rsidRPr="00F877B5">
        <w:rPr>
          <w:highlight w:val="yellow"/>
        </w:rPr>
        <w:t xml:space="preserve"> “</w:t>
      </w:r>
      <w:proofErr w:type="spellStart"/>
      <w:r w:rsidRPr="00F877B5">
        <w:rPr>
          <w:highlight w:val="yellow"/>
        </w:rPr>
        <w:t>Rất</w:t>
      </w:r>
      <w:proofErr w:type="spellEnd"/>
      <w:r w:rsidRPr="00F877B5">
        <w:rPr>
          <w:highlight w:val="yellow"/>
        </w:rPr>
        <w:t xml:space="preserve"> </w:t>
      </w:r>
      <w:proofErr w:type="spellStart"/>
      <w:r w:rsidRPr="00F877B5">
        <w:rPr>
          <w:highlight w:val="yellow"/>
        </w:rPr>
        <w:t>khó</w:t>
      </w:r>
      <w:proofErr w:type="spellEnd"/>
      <w:r w:rsidRPr="00F877B5">
        <w:rPr>
          <w:highlight w:val="yellow"/>
        </w:rPr>
        <w:t xml:space="preserve">” </w:t>
      </w:r>
      <w:proofErr w:type="spellStart"/>
      <w:r w:rsidRPr="00F877B5">
        <w:rPr>
          <w:highlight w:val="yellow"/>
        </w:rPr>
        <w:t>là</w:t>
      </w:r>
      <w:proofErr w:type="spellEnd"/>
      <w:r w:rsidRPr="00F877B5">
        <w:rPr>
          <w:highlight w:val="yellow"/>
        </w:rPr>
        <w:t xml:space="preserve"> </w:t>
      </w:r>
      <w:proofErr w:type="spellStart"/>
      <w:r w:rsidRPr="00F877B5">
        <w:rPr>
          <w:highlight w:val="yellow"/>
        </w:rPr>
        <w:t>không</w:t>
      </w:r>
      <w:proofErr w:type="spellEnd"/>
      <w:r w:rsidRPr="00F877B5">
        <w:rPr>
          <w:highlight w:val="yellow"/>
        </w:rPr>
        <w:t xml:space="preserve"> </w:t>
      </w:r>
      <w:proofErr w:type="spellStart"/>
      <w:r w:rsidRPr="00F877B5">
        <w:rPr>
          <w:highlight w:val="yellow"/>
        </w:rPr>
        <w:t>phù</w:t>
      </w:r>
      <w:proofErr w:type="spellEnd"/>
      <w:r w:rsidRPr="00F877B5">
        <w:rPr>
          <w:highlight w:val="yellow"/>
        </w:rPr>
        <w:t xml:space="preserve"> </w:t>
      </w:r>
      <w:proofErr w:type="spellStart"/>
      <w:r w:rsidRPr="00F877B5">
        <w:rPr>
          <w:highlight w:val="yellow"/>
        </w:rPr>
        <w:t>hợp</w:t>
      </w:r>
      <w:proofErr w:type="spellEnd"/>
      <w:r w:rsidRPr="00F877B5">
        <w:rPr>
          <w:highlight w:val="yellow"/>
        </w:rPr>
        <w:t xml:space="preserve"> do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này</w:t>
      </w:r>
      <w:proofErr w:type="spellEnd"/>
      <w:r w:rsidRPr="00F877B5">
        <w:rPr>
          <w:highlight w:val="yellow"/>
        </w:rPr>
        <w:t xml:space="preserve"> ko </w:t>
      </w:r>
      <w:proofErr w:type="spellStart"/>
      <w:r w:rsidRPr="00F877B5">
        <w:rPr>
          <w:highlight w:val="yellow"/>
        </w:rPr>
        <w:t>có</w:t>
      </w:r>
      <w:proofErr w:type="spellEnd"/>
      <w:r w:rsidRPr="00F877B5">
        <w:rPr>
          <w:highlight w:val="yellow"/>
        </w:rPr>
        <w:t xml:space="preserve"> </w:t>
      </w:r>
      <w:proofErr w:type="spellStart"/>
      <w:r w:rsidRPr="00F877B5">
        <w:rPr>
          <w:highlight w:val="yellow"/>
        </w:rPr>
        <w:t>rào</w:t>
      </w:r>
      <w:proofErr w:type="spellEnd"/>
      <w:r w:rsidRPr="00F877B5">
        <w:rPr>
          <w:highlight w:val="yellow"/>
        </w:rPr>
        <w:t xml:space="preserve"> </w:t>
      </w:r>
      <w:proofErr w:type="spellStart"/>
      <w:r w:rsidRPr="00F877B5">
        <w:rPr>
          <w:highlight w:val="yellow"/>
        </w:rPr>
        <w:t>cản</w:t>
      </w:r>
      <w:proofErr w:type="spellEnd"/>
      <w:r w:rsidRPr="00F877B5">
        <w:rPr>
          <w:highlight w:val="yellow"/>
        </w:rPr>
        <w:t xml:space="preserve"> </w:t>
      </w:r>
      <w:proofErr w:type="spellStart"/>
      <w:r w:rsidRPr="00F877B5">
        <w:rPr>
          <w:highlight w:val="yellow"/>
        </w:rPr>
        <w:t>pháp</w:t>
      </w:r>
      <w:proofErr w:type="spellEnd"/>
      <w:r w:rsidRPr="00F877B5">
        <w:rPr>
          <w:highlight w:val="yellow"/>
        </w:rPr>
        <w:t xml:space="preserve"> </w:t>
      </w:r>
      <w:proofErr w:type="spellStart"/>
      <w:r w:rsidRPr="00F877B5">
        <w:rPr>
          <w:highlight w:val="yellow"/>
        </w:rPr>
        <w:t>lý</w:t>
      </w:r>
      <w:proofErr w:type="spellEnd"/>
      <w:r w:rsidRPr="00F877B5">
        <w:rPr>
          <w:highlight w:val="yellow"/>
        </w:rPr>
        <w:t xml:space="preserve">, hay </w:t>
      </w:r>
      <w:proofErr w:type="spellStart"/>
      <w:r w:rsidRPr="00F877B5">
        <w:rPr>
          <w:highlight w:val="yellow"/>
        </w:rPr>
        <w:t>yêu</w:t>
      </w:r>
      <w:proofErr w:type="spellEnd"/>
      <w:r w:rsidRPr="00F877B5">
        <w:rPr>
          <w:highlight w:val="yellow"/>
        </w:rPr>
        <w:t xml:space="preserve"> </w:t>
      </w:r>
      <w:proofErr w:type="spellStart"/>
      <w:r w:rsidRPr="00F877B5">
        <w:rPr>
          <w:highlight w:val="yellow"/>
        </w:rPr>
        <w:t>cầu</w:t>
      </w:r>
      <w:proofErr w:type="spellEnd"/>
      <w:r w:rsidRPr="00F877B5">
        <w:rPr>
          <w:highlight w:val="yellow"/>
        </w:rPr>
        <w:t xml:space="preserve"> </w:t>
      </w:r>
      <w:proofErr w:type="spellStart"/>
      <w:r w:rsidRPr="00F877B5">
        <w:rPr>
          <w:highlight w:val="yellow"/>
        </w:rPr>
        <w:t>gì</w:t>
      </w:r>
      <w:proofErr w:type="spellEnd"/>
      <w:r w:rsidRPr="00F877B5">
        <w:rPr>
          <w:highlight w:val="yellow"/>
        </w:rPr>
        <w:t xml:space="preserve"> </w:t>
      </w:r>
      <w:proofErr w:type="spellStart"/>
      <w:r w:rsidRPr="00F877B5">
        <w:rPr>
          <w:highlight w:val="yellow"/>
        </w:rPr>
        <w:t>đặc</w:t>
      </w:r>
      <w:proofErr w:type="spellEnd"/>
      <w:r w:rsidRPr="00F877B5">
        <w:rPr>
          <w:highlight w:val="yellow"/>
        </w:rPr>
        <w:t xml:space="preserve"> </w:t>
      </w:r>
      <w:proofErr w:type="spellStart"/>
      <w:r w:rsidRPr="00F877B5">
        <w:rPr>
          <w:highlight w:val="yellow"/>
        </w:rPr>
        <w:t>biệt</w:t>
      </w:r>
      <w:proofErr w:type="spellEnd"/>
      <w:r w:rsidRPr="00F877B5">
        <w:rPr>
          <w:highlight w:val="yellow"/>
        </w:rPr>
        <w:t xml:space="preserve"> so </w:t>
      </w:r>
      <w:proofErr w:type="spellStart"/>
      <w:r w:rsidRPr="00F877B5">
        <w:rPr>
          <w:highlight w:val="yellow"/>
        </w:rPr>
        <w:t>với</w:t>
      </w:r>
      <w:proofErr w:type="spellEnd"/>
      <w:r w:rsidRPr="00F877B5">
        <w:rPr>
          <w:highlight w:val="yellow"/>
        </w:rPr>
        <w:t xml:space="preserve"> </w:t>
      </w:r>
      <w:proofErr w:type="spellStart"/>
      <w:r w:rsidRPr="00F877B5">
        <w:rPr>
          <w:highlight w:val="yellow"/>
        </w:rPr>
        <w:t>các</w:t>
      </w:r>
      <w:proofErr w:type="spellEnd"/>
      <w:r w:rsidRPr="00F877B5">
        <w:rPr>
          <w:highlight w:val="yellow"/>
        </w:rPr>
        <w:t xml:space="preserve"> </w:t>
      </w:r>
      <w:proofErr w:type="spellStart"/>
      <w:r w:rsidRPr="00F877B5">
        <w:rPr>
          <w:highlight w:val="yellow"/>
        </w:rPr>
        <w:t>ngành</w:t>
      </w:r>
      <w:proofErr w:type="spellEnd"/>
      <w:r w:rsidRPr="00F877B5">
        <w:rPr>
          <w:highlight w:val="yellow"/>
        </w:rPr>
        <w:t xml:space="preserve"> </w:t>
      </w:r>
      <w:proofErr w:type="spellStart"/>
      <w:r w:rsidRPr="00F877B5">
        <w:rPr>
          <w:highlight w:val="yellow"/>
        </w:rPr>
        <w:t>nghề</w:t>
      </w:r>
      <w:proofErr w:type="spellEnd"/>
      <w:r w:rsidRPr="00F877B5">
        <w:rPr>
          <w:highlight w:val="yellow"/>
        </w:rPr>
        <w:t xml:space="preserve"> </w:t>
      </w:r>
      <w:proofErr w:type="spellStart"/>
      <w:r w:rsidRPr="00F877B5">
        <w:rPr>
          <w:highlight w:val="yellow"/>
        </w:rPr>
        <w:t>khác</w:t>
      </w:r>
      <w:proofErr w:type="spellEnd"/>
      <w:r>
        <w:rPr>
          <w:highlight w:val="yellow"/>
        </w:rPr>
        <w:t xml:space="preserve">. </w:t>
      </w:r>
      <w:r w:rsidRPr="00B72A88">
        <w:rPr>
          <w:b/>
          <w:bCs/>
          <w:highlight w:val="yellow"/>
        </w:rPr>
        <w:t>=&gt;</w:t>
      </w:r>
      <w:r w:rsidRPr="00B72A88">
        <w:rPr>
          <w:b/>
          <w:bCs/>
          <w:highlight w:val="yellow"/>
        </w:rPr>
        <w:t xml:space="preserve">Team </w:t>
      </w:r>
      <w:proofErr w:type="spellStart"/>
      <w:r>
        <w:rPr>
          <w:b/>
          <w:bCs/>
          <w:highlight w:val="yellow"/>
        </w:rPr>
        <w:t>có</w:t>
      </w:r>
      <w:proofErr w:type="spellEnd"/>
      <w:r>
        <w:rPr>
          <w:b/>
          <w:bCs/>
          <w:highlight w:val="yellow"/>
        </w:rPr>
        <w:t xml:space="preserve"> </w:t>
      </w:r>
      <w:proofErr w:type="spellStart"/>
      <w:r>
        <w:rPr>
          <w:b/>
          <w:bCs/>
          <w:highlight w:val="yellow"/>
        </w:rPr>
        <w:t>thể</w:t>
      </w:r>
      <w:proofErr w:type="spellEnd"/>
      <w:r>
        <w:rPr>
          <w:b/>
          <w:bCs/>
          <w:highlight w:val="yellow"/>
        </w:rPr>
        <w:t xml:space="preserve"> </w:t>
      </w:r>
      <w:proofErr w:type="spellStart"/>
      <w:r>
        <w:rPr>
          <w:b/>
          <w:bCs/>
          <w:highlight w:val="yellow"/>
        </w:rPr>
        <w:t>cân</w:t>
      </w:r>
      <w:proofErr w:type="spellEnd"/>
      <w:r>
        <w:rPr>
          <w:b/>
          <w:bCs/>
          <w:highlight w:val="yellow"/>
        </w:rPr>
        <w:t xml:space="preserve"> </w:t>
      </w:r>
      <w:proofErr w:type="spellStart"/>
      <w:r>
        <w:rPr>
          <w:b/>
          <w:bCs/>
          <w:highlight w:val="yellow"/>
        </w:rPr>
        <w:t>nhắc</w:t>
      </w:r>
      <w:proofErr w:type="spellEnd"/>
      <w:r>
        <w:rPr>
          <w:b/>
          <w:bCs/>
          <w:highlight w:val="yellow"/>
        </w:rPr>
        <w:t xml:space="preserve"> </w:t>
      </w:r>
      <w:proofErr w:type="spellStart"/>
      <w:r>
        <w:rPr>
          <w:b/>
          <w:bCs/>
          <w:highlight w:val="yellow"/>
        </w:rPr>
        <w:t>nâng</w:t>
      </w:r>
      <w:proofErr w:type="spellEnd"/>
      <w:r>
        <w:rPr>
          <w:b/>
          <w:bCs/>
          <w:highlight w:val="yellow"/>
        </w:rPr>
        <w:t xml:space="preserve"> </w:t>
      </w:r>
      <w:proofErr w:type="spellStart"/>
      <w:r>
        <w:rPr>
          <w:b/>
          <w:bCs/>
          <w:highlight w:val="yellow"/>
        </w:rPr>
        <w:t>lên</w:t>
      </w:r>
      <w:proofErr w:type="spellEnd"/>
      <w:r>
        <w:rPr>
          <w:b/>
          <w:bCs/>
          <w:highlight w:val="yellow"/>
        </w:rPr>
        <w:t xml:space="preserve"> </w:t>
      </w:r>
      <w:proofErr w:type="spellStart"/>
      <w:r>
        <w:rPr>
          <w:b/>
          <w:bCs/>
          <w:highlight w:val="yellow"/>
        </w:rPr>
        <w:t>mức</w:t>
      </w:r>
      <w:proofErr w:type="spellEnd"/>
      <w:r>
        <w:rPr>
          <w:b/>
          <w:bCs/>
          <w:highlight w:val="yellow"/>
        </w:rPr>
        <w:t xml:space="preserve"> </w:t>
      </w:r>
      <w:proofErr w:type="spellStart"/>
      <w:r>
        <w:rPr>
          <w:b/>
          <w:bCs/>
          <w:highlight w:val="yellow"/>
        </w:rPr>
        <w:t>điểm</w:t>
      </w:r>
      <w:proofErr w:type="spellEnd"/>
      <w:r>
        <w:rPr>
          <w:b/>
          <w:bCs/>
          <w:highlight w:val="yellow"/>
        </w:rPr>
        <w:t xml:space="preserve"> “</w:t>
      </w:r>
      <w:proofErr w:type="spellStart"/>
      <w:r>
        <w:rPr>
          <w:b/>
          <w:bCs/>
          <w:highlight w:val="yellow"/>
        </w:rPr>
        <w:t>Khó</w:t>
      </w:r>
      <w:proofErr w:type="spellEnd"/>
      <w:r>
        <w:rPr>
          <w:b/>
          <w:bCs/>
          <w:highlight w:val="yellow"/>
        </w:rPr>
        <w:t xml:space="preserve">” </w:t>
      </w:r>
      <w:proofErr w:type="spellStart"/>
      <w:r>
        <w:rPr>
          <w:b/>
          <w:bCs/>
          <w:highlight w:val="yellow"/>
        </w:rPr>
        <w:t>nếu</w:t>
      </w:r>
      <w:proofErr w:type="spellEnd"/>
      <w:r>
        <w:rPr>
          <w:b/>
          <w:bCs/>
          <w:highlight w:val="yellow"/>
        </w:rPr>
        <w:t xml:space="preserve"> chi </w:t>
      </w:r>
      <w:proofErr w:type="spellStart"/>
      <w:r>
        <w:rPr>
          <w:b/>
          <w:bCs/>
          <w:highlight w:val="yellow"/>
        </w:rPr>
        <w:t>nhánh</w:t>
      </w:r>
      <w:proofErr w:type="spellEnd"/>
      <w:r>
        <w:rPr>
          <w:b/>
          <w:bCs/>
          <w:highlight w:val="yellow"/>
        </w:rPr>
        <w:t xml:space="preserve"> </w:t>
      </w:r>
      <w:proofErr w:type="spellStart"/>
      <w:r>
        <w:rPr>
          <w:b/>
          <w:bCs/>
          <w:highlight w:val="yellow"/>
        </w:rPr>
        <w:t>làm</w:t>
      </w:r>
      <w:proofErr w:type="spellEnd"/>
      <w:r>
        <w:rPr>
          <w:b/>
          <w:bCs/>
          <w:highlight w:val="yellow"/>
        </w:rPr>
        <w:t xml:space="preserve"> </w:t>
      </w:r>
      <w:proofErr w:type="spellStart"/>
      <w:r>
        <w:rPr>
          <w:b/>
          <w:bCs/>
          <w:highlight w:val="yellow"/>
        </w:rPr>
        <w:t>rõ</w:t>
      </w:r>
      <w:proofErr w:type="spellEnd"/>
      <w:r>
        <w:rPr>
          <w:b/>
          <w:bCs/>
          <w:highlight w:val="yellow"/>
        </w:rPr>
        <w:t xml:space="preserve"> </w:t>
      </w:r>
      <w:proofErr w:type="spellStart"/>
      <w:r>
        <w:rPr>
          <w:b/>
          <w:bCs/>
          <w:highlight w:val="yellow"/>
        </w:rPr>
        <w:t>được</w:t>
      </w:r>
      <w:proofErr w:type="spellEnd"/>
      <w:r>
        <w:rPr>
          <w:b/>
          <w:bCs/>
          <w:highlight w:val="yellow"/>
        </w:rPr>
        <w:t xml:space="preserve"> </w:t>
      </w:r>
      <w:proofErr w:type="spellStart"/>
      <w:r>
        <w:rPr>
          <w:b/>
          <w:bCs/>
          <w:highlight w:val="yellow"/>
        </w:rPr>
        <w:t>việc</w:t>
      </w:r>
      <w:proofErr w:type="spellEnd"/>
      <w:r>
        <w:rPr>
          <w:b/>
          <w:bCs/>
          <w:highlight w:val="yellow"/>
        </w:rPr>
        <w:t xml:space="preserve"> </w:t>
      </w:r>
      <w:proofErr w:type="spellStart"/>
      <w:r>
        <w:rPr>
          <w:b/>
          <w:bCs/>
          <w:highlight w:val="yellow"/>
        </w:rPr>
        <w:t>để</w:t>
      </w:r>
      <w:proofErr w:type="spellEnd"/>
      <w:r>
        <w:rPr>
          <w:b/>
          <w:bCs/>
          <w:highlight w:val="yellow"/>
        </w:rPr>
        <w:t xml:space="preserve"> </w:t>
      </w:r>
      <w:proofErr w:type="spellStart"/>
      <w:r>
        <w:rPr>
          <w:b/>
          <w:bCs/>
          <w:highlight w:val="yellow"/>
        </w:rPr>
        <w:t>có</w:t>
      </w:r>
      <w:proofErr w:type="spellEnd"/>
      <w:r>
        <w:rPr>
          <w:b/>
          <w:bCs/>
          <w:highlight w:val="yellow"/>
        </w:rPr>
        <w:t xml:space="preserve"> </w:t>
      </w:r>
      <w:proofErr w:type="spellStart"/>
      <w:r>
        <w:rPr>
          <w:b/>
          <w:bCs/>
          <w:highlight w:val="yellow"/>
        </w:rPr>
        <w:t>các</w:t>
      </w:r>
      <w:proofErr w:type="spellEnd"/>
      <w:r>
        <w:rPr>
          <w:b/>
          <w:bCs/>
          <w:highlight w:val="yellow"/>
        </w:rPr>
        <w:t xml:space="preserve"> </w:t>
      </w:r>
      <w:proofErr w:type="spellStart"/>
      <w:r>
        <w:rPr>
          <w:b/>
          <w:bCs/>
          <w:highlight w:val="yellow"/>
        </w:rPr>
        <w:t>hợp</w:t>
      </w:r>
      <w:proofErr w:type="spellEnd"/>
      <w:r>
        <w:rPr>
          <w:b/>
          <w:bCs/>
          <w:highlight w:val="yellow"/>
        </w:rPr>
        <w:t xml:space="preserve"> </w:t>
      </w:r>
      <w:proofErr w:type="spellStart"/>
      <w:r>
        <w:rPr>
          <w:b/>
          <w:bCs/>
          <w:highlight w:val="yellow"/>
        </w:rPr>
        <w:t>đồng</w:t>
      </w:r>
      <w:proofErr w:type="spellEnd"/>
      <w:r>
        <w:rPr>
          <w:b/>
          <w:bCs/>
          <w:highlight w:val="yellow"/>
        </w:rPr>
        <w:t xml:space="preserve"> </w:t>
      </w:r>
      <w:proofErr w:type="spellStart"/>
      <w:r>
        <w:rPr>
          <w:b/>
          <w:bCs/>
          <w:highlight w:val="yellow"/>
        </w:rPr>
        <w:t>phân</w:t>
      </w:r>
      <w:proofErr w:type="spellEnd"/>
      <w:r>
        <w:rPr>
          <w:b/>
          <w:bCs/>
          <w:highlight w:val="yellow"/>
        </w:rPr>
        <w:t xml:space="preserve"> </w:t>
      </w:r>
      <w:proofErr w:type="spellStart"/>
      <w:r>
        <w:rPr>
          <w:b/>
          <w:bCs/>
          <w:highlight w:val="yellow"/>
        </w:rPr>
        <w:t>phối</w:t>
      </w:r>
      <w:proofErr w:type="spellEnd"/>
      <w:r>
        <w:rPr>
          <w:b/>
          <w:bCs/>
          <w:highlight w:val="yellow"/>
        </w:rPr>
        <w:t xml:space="preserve"> </w:t>
      </w:r>
      <w:proofErr w:type="spellStart"/>
      <w:r>
        <w:rPr>
          <w:b/>
          <w:bCs/>
          <w:highlight w:val="yellow"/>
        </w:rPr>
        <w:t>với</w:t>
      </w:r>
      <w:proofErr w:type="spellEnd"/>
      <w:r>
        <w:rPr>
          <w:b/>
          <w:bCs/>
          <w:highlight w:val="yellow"/>
        </w:rPr>
        <w:t xml:space="preserve"> </w:t>
      </w:r>
      <w:proofErr w:type="spellStart"/>
      <w:r>
        <w:rPr>
          <w:b/>
          <w:bCs/>
          <w:highlight w:val="yellow"/>
        </w:rPr>
        <w:t>các</w:t>
      </w:r>
      <w:proofErr w:type="spellEnd"/>
      <w:r>
        <w:rPr>
          <w:b/>
          <w:bCs/>
          <w:highlight w:val="yellow"/>
        </w:rPr>
        <w:t xml:space="preserve"> </w:t>
      </w:r>
      <w:proofErr w:type="spellStart"/>
      <w:r>
        <w:rPr>
          <w:b/>
          <w:bCs/>
          <w:highlight w:val="yellow"/>
        </w:rPr>
        <w:t>đối</w:t>
      </w:r>
      <w:proofErr w:type="spellEnd"/>
      <w:r>
        <w:rPr>
          <w:b/>
          <w:bCs/>
          <w:highlight w:val="yellow"/>
        </w:rPr>
        <w:t xml:space="preserve"> </w:t>
      </w:r>
      <w:proofErr w:type="spellStart"/>
      <w:r>
        <w:rPr>
          <w:b/>
          <w:bCs/>
          <w:highlight w:val="yellow"/>
        </w:rPr>
        <w:t>tác</w:t>
      </w:r>
      <w:proofErr w:type="spellEnd"/>
      <w:r>
        <w:rPr>
          <w:b/>
          <w:bCs/>
          <w:highlight w:val="yellow"/>
        </w:rPr>
        <w:t xml:space="preserve"> </w:t>
      </w:r>
      <w:proofErr w:type="spellStart"/>
      <w:r>
        <w:rPr>
          <w:b/>
          <w:bCs/>
          <w:highlight w:val="yellow"/>
        </w:rPr>
        <w:t>lớn</w:t>
      </w:r>
      <w:proofErr w:type="spellEnd"/>
      <w:r>
        <w:rPr>
          <w:b/>
          <w:bCs/>
          <w:highlight w:val="yellow"/>
        </w:rPr>
        <w:t xml:space="preserve"> </w:t>
      </w:r>
      <w:proofErr w:type="spellStart"/>
      <w:r>
        <w:rPr>
          <w:b/>
          <w:bCs/>
          <w:highlight w:val="yellow"/>
        </w:rPr>
        <w:t>kể</w:t>
      </w:r>
      <w:proofErr w:type="spellEnd"/>
      <w:r>
        <w:rPr>
          <w:b/>
          <w:bCs/>
          <w:highlight w:val="yellow"/>
        </w:rPr>
        <w:t xml:space="preserve"> </w:t>
      </w:r>
      <w:proofErr w:type="spellStart"/>
      <w:r>
        <w:rPr>
          <w:b/>
          <w:bCs/>
          <w:highlight w:val="yellow"/>
        </w:rPr>
        <w:t>trê</w:t>
      </w:r>
      <w:r w:rsidRPr="00B72A88">
        <w:rPr>
          <w:b/>
          <w:bCs/>
          <w:highlight w:val="yellow"/>
        </w:rPr>
        <w:t>n</w:t>
      </w:r>
      <w:proofErr w:type="spellEnd"/>
      <w:r w:rsidRPr="00B72A88">
        <w:rPr>
          <w:b/>
          <w:bCs/>
          <w:highlight w:val="yellow"/>
        </w:rPr>
        <w:t xml:space="preserve"> </w:t>
      </w:r>
      <w:proofErr w:type="spellStart"/>
      <w:r w:rsidRPr="00B72A88">
        <w:rPr>
          <w:b/>
          <w:bCs/>
          <w:highlight w:val="yellow"/>
        </w:rPr>
        <w:t>cần</w:t>
      </w:r>
      <w:proofErr w:type="spellEnd"/>
      <w:r w:rsidRPr="00B72A88">
        <w:rPr>
          <w:b/>
          <w:bCs/>
          <w:highlight w:val="yellow"/>
        </w:rPr>
        <w:t xml:space="preserve"> </w:t>
      </w:r>
      <w:proofErr w:type="spellStart"/>
      <w:r w:rsidRPr="00B72A88">
        <w:rPr>
          <w:b/>
          <w:bCs/>
          <w:highlight w:val="yellow"/>
        </w:rPr>
        <w:t>nhiều</w:t>
      </w:r>
      <w:proofErr w:type="spellEnd"/>
      <w:r w:rsidRPr="00B72A88">
        <w:rPr>
          <w:b/>
          <w:bCs/>
          <w:highlight w:val="yellow"/>
        </w:rPr>
        <w:t xml:space="preserve"> </w:t>
      </w:r>
      <w:proofErr w:type="spellStart"/>
      <w:r w:rsidRPr="00B72A88">
        <w:rPr>
          <w:b/>
          <w:bCs/>
          <w:highlight w:val="yellow"/>
        </w:rPr>
        <w:t>điều</w:t>
      </w:r>
      <w:proofErr w:type="spellEnd"/>
      <w:r w:rsidRPr="00B72A88">
        <w:rPr>
          <w:b/>
          <w:bCs/>
          <w:highlight w:val="yellow"/>
        </w:rPr>
        <w:t xml:space="preserve"> </w:t>
      </w:r>
      <w:proofErr w:type="spellStart"/>
      <w:r w:rsidRPr="00B72A88">
        <w:rPr>
          <w:b/>
          <w:bCs/>
          <w:highlight w:val="yellow"/>
        </w:rPr>
        <w:t>kiện</w:t>
      </w:r>
      <w:proofErr w:type="spellEnd"/>
      <w:r w:rsidRPr="00B72A88">
        <w:rPr>
          <w:b/>
          <w:bCs/>
          <w:highlight w:val="yellow"/>
        </w:rPr>
        <w:t>.</w:t>
      </w:r>
      <w:r>
        <w:rPr>
          <w:b/>
          <w:bCs/>
        </w:rPr>
        <w:t xml:space="preserve"> </w:t>
      </w:r>
      <w:proofErr w:type="spellStart"/>
      <w:r w:rsidRPr="00B72A88">
        <w:rPr>
          <w:b/>
          <w:bCs/>
          <w:highlight w:val="yellow"/>
        </w:rPr>
        <w:t>Tuy</w:t>
      </w:r>
      <w:proofErr w:type="spellEnd"/>
      <w:r w:rsidRPr="00B72A88">
        <w:rPr>
          <w:b/>
          <w:bCs/>
          <w:highlight w:val="yellow"/>
        </w:rPr>
        <w:t xml:space="preserve"> </w:t>
      </w:r>
      <w:proofErr w:type="spellStart"/>
      <w:r w:rsidRPr="00B72A88">
        <w:rPr>
          <w:b/>
          <w:bCs/>
          <w:highlight w:val="yellow"/>
        </w:rPr>
        <w:t>nhiên</w:t>
      </w:r>
      <w:proofErr w:type="spellEnd"/>
      <w:r w:rsidRPr="00B72A88">
        <w:rPr>
          <w:b/>
          <w:bCs/>
          <w:highlight w:val="yellow"/>
        </w:rPr>
        <w:t xml:space="preserve"> </w:t>
      </w:r>
      <w:proofErr w:type="spellStart"/>
      <w:r w:rsidRPr="00B72A88">
        <w:rPr>
          <w:b/>
          <w:bCs/>
          <w:highlight w:val="yellow"/>
        </w:rPr>
        <w:t>không</w:t>
      </w:r>
      <w:proofErr w:type="spellEnd"/>
      <w:r w:rsidRPr="00B72A88">
        <w:rPr>
          <w:b/>
          <w:bCs/>
          <w:highlight w:val="yellow"/>
        </w:rPr>
        <w:t xml:space="preserve"> </w:t>
      </w:r>
      <w:proofErr w:type="spellStart"/>
      <w:r w:rsidRPr="00B72A88">
        <w:rPr>
          <w:b/>
          <w:bCs/>
          <w:highlight w:val="yellow"/>
        </w:rPr>
        <w:t>đồng</w:t>
      </w:r>
      <w:proofErr w:type="spellEnd"/>
      <w:r w:rsidRPr="00B72A88">
        <w:rPr>
          <w:b/>
          <w:bCs/>
          <w:highlight w:val="yellow"/>
        </w:rPr>
        <w:t xml:space="preserve"> ý </w:t>
      </w:r>
      <w:proofErr w:type="spellStart"/>
      <w:r w:rsidRPr="00B72A88">
        <w:rPr>
          <w:b/>
          <w:bCs/>
          <w:highlight w:val="yellow"/>
        </w:rPr>
        <w:t>mức</w:t>
      </w:r>
      <w:proofErr w:type="spellEnd"/>
      <w:r w:rsidRPr="00B72A88">
        <w:rPr>
          <w:b/>
          <w:bCs/>
          <w:highlight w:val="yellow"/>
        </w:rPr>
        <w:t xml:space="preserve"> “</w:t>
      </w:r>
      <w:proofErr w:type="spellStart"/>
      <w:r>
        <w:rPr>
          <w:b/>
          <w:bCs/>
          <w:highlight w:val="yellow"/>
        </w:rPr>
        <w:t>R</w:t>
      </w:r>
      <w:r w:rsidRPr="00B72A88">
        <w:rPr>
          <w:b/>
          <w:bCs/>
          <w:highlight w:val="yellow"/>
        </w:rPr>
        <w:t>ất</w:t>
      </w:r>
      <w:proofErr w:type="spellEnd"/>
      <w:r w:rsidRPr="00B72A88">
        <w:rPr>
          <w:b/>
          <w:bCs/>
          <w:highlight w:val="yellow"/>
        </w:rPr>
        <w:t xml:space="preserve"> k</w:t>
      </w:r>
      <w:proofErr w:type="spellStart"/>
      <w:r w:rsidRPr="00B72A88">
        <w:rPr>
          <w:b/>
          <w:bCs/>
          <w:highlight w:val="yellow"/>
        </w:rPr>
        <w:t>hó</w:t>
      </w:r>
      <w:proofErr w:type="spellEnd"/>
      <w:r w:rsidRPr="00B72A88">
        <w:rPr>
          <w:b/>
          <w:bCs/>
          <w:highlight w:val="yellow"/>
        </w:rPr>
        <w:t xml:space="preserve">” </w:t>
      </w:r>
      <w:proofErr w:type="spellStart"/>
      <w:r w:rsidRPr="00B72A88">
        <w:rPr>
          <w:b/>
          <w:bCs/>
          <w:highlight w:val="yellow"/>
        </w:rPr>
        <w:t>đối</w:t>
      </w:r>
      <w:proofErr w:type="spellEnd"/>
      <w:r w:rsidRPr="00B72A88">
        <w:rPr>
          <w:b/>
          <w:bCs/>
          <w:highlight w:val="yellow"/>
        </w:rPr>
        <w:t xml:space="preserve"> </w:t>
      </w:r>
      <w:proofErr w:type="spellStart"/>
      <w:r w:rsidRPr="00B72A88">
        <w:rPr>
          <w:b/>
          <w:bCs/>
          <w:highlight w:val="yellow"/>
        </w:rPr>
        <w:t>với</w:t>
      </w:r>
      <w:proofErr w:type="spellEnd"/>
      <w:r w:rsidRPr="00B72A88">
        <w:rPr>
          <w:b/>
          <w:bCs/>
          <w:highlight w:val="yellow"/>
        </w:rPr>
        <w:t xml:space="preserve"> </w:t>
      </w:r>
      <w:proofErr w:type="spellStart"/>
      <w:r w:rsidRPr="00B72A88">
        <w:rPr>
          <w:b/>
          <w:bCs/>
          <w:highlight w:val="yellow"/>
        </w:rPr>
        <w:t>ngành</w:t>
      </w:r>
      <w:proofErr w:type="spellEnd"/>
      <w:r w:rsidRPr="00B72A88">
        <w:rPr>
          <w:b/>
          <w:bCs/>
          <w:highlight w:val="yellow"/>
        </w:rPr>
        <w:t xml:space="preserve"> </w:t>
      </w:r>
      <w:proofErr w:type="spellStart"/>
      <w:r w:rsidRPr="00B72A88">
        <w:rPr>
          <w:b/>
          <w:bCs/>
          <w:highlight w:val="yellow"/>
        </w:rPr>
        <w:t>này</w:t>
      </w:r>
      <w:proofErr w:type="spellEnd"/>
      <w:r w:rsidRPr="00B72A88">
        <w:rPr>
          <w:b/>
          <w:bCs/>
          <w:highlight w:val="yellow"/>
        </w:rPr>
        <w:t>.</w:t>
      </w:r>
      <w:r>
        <w:rPr>
          <w:b/>
          <w:bCs/>
        </w:rPr>
        <w:t xml:space="preserve"> </w:t>
      </w:r>
    </w:p>
    <w:p w14:paraId="31B6BD14" w14:textId="06E82D88" w:rsidR="00B72A88" w:rsidRDefault="00B72A88">
      <w:pPr>
        <w:pStyle w:val="CommentText"/>
      </w:pPr>
    </w:p>
  </w:comment>
  <w:comment w:id="84" w:author="Trung Van Do" w:date="2023-01-06T14:57:00Z" w:initials="TVD">
    <w:p w14:paraId="2CC5838D" w14:textId="77777777" w:rsidR="00D8644B" w:rsidRDefault="00D8644B">
      <w:pPr>
        <w:pStyle w:val="CommentText"/>
      </w:pPr>
      <w:r>
        <w:rPr>
          <w:rStyle w:val="CommentReference"/>
        </w:rPr>
        <w:annotationRef/>
      </w:r>
      <w:r>
        <w:t xml:space="preserve">Chi </w:t>
      </w:r>
      <w:proofErr w:type="spellStart"/>
      <w:r>
        <w:t>nhánh</w:t>
      </w:r>
      <w:proofErr w:type="spellEnd"/>
      <w:r>
        <w:t xml:space="preserve"> </w:t>
      </w:r>
      <w:proofErr w:type="spellStart"/>
      <w:r>
        <w:t>giải</w:t>
      </w:r>
      <w:proofErr w:type="spellEnd"/>
      <w:r>
        <w:t xml:space="preserve"> </w:t>
      </w:r>
      <w:proofErr w:type="spellStart"/>
      <w:r>
        <w:t>trình</w:t>
      </w:r>
      <w:proofErr w:type="spellEnd"/>
      <w:r>
        <w:t>:</w:t>
      </w:r>
    </w:p>
    <w:p w14:paraId="570CB0AF" w14:textId="11828165" w:rsidR="00D8644B" w:rsidRDefault="00D8644B" w:rsidP="00D8644B">
      <w:pPr>
        <w:spacing w:before="60" w:line="360" w:lineRule="auto"/>
      </w:pPr>
      <w:r w:rsidRPr="00250C43">
        <w:rPr>
          <w:rFonts w:ascii="Arial" w:hAnsi="Arial" w:cs="Arial"/>
          <w:b/>
        </w:rPr>
        <w:t>5</w:t>
      </w:r>
      <w:r w:rsidRPr="00D561BC">
        <w:rPr>
          <w:rFonts w:ascii="Arial" w:hAnsi="Arial" w:cs="Arial"/>
          <w:b/>
          <w:bCs/>
        </w:rPr>
        <w:t xml:space="preserve">.4. </w:t>
      </w:r>
      <w:proofErr w:type="spellStart"/>
      <w:r w:rsidRPr="00D561BC">
        <w:rPr>
          <w:rFonts w:ascii="Arial" w:hAnsi="Arial" w:cs="Arial"/>
          <w:b/>
          <w:bCs/>
        </w:rPr>
        <w:t>Khả</w:t>
      </w:r>
      <w:proofErr w:type="spellEnd"/>
      <w:r w:rsidRPr="00D561BC">
        <w:rPr>
          <w:rFonts w:ascii="Arial" w:hAnsi="Arial" w:cs="Arial"/>
          <w:b/>
          <w:bCs/>
        </w:rPr>
        <w:t xml:space="preserve"> </w:t>
      </w:r>
      <w:proofErr w:type="spellStart"/>
      <w:r w:rsidRPr="00D561BC">
        <w:rPr>
          <w:rFonts w:ascii="Arial" w:hAnsi="Arial" w:cs="Arial"/>
          <w:b/>
          <w:bCs/>
        </w:rPr>
        <w:t>năng</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DN </w:t>
      </w:r>
      <w:proofErr w:type="spellStart"/>
      <w:r w:rsidRPr="00D561BC">
        <w:rPr>
          <w:rFonts w:ascii="Arial" w:hAnsi="Arial" w:cs="Arial"/>
          <w:b/>
          <w:bCs/>
        </w:rPr>
        <w:t>bị</w:t>
      </w:r>
      <w:proofErr w:type="spellEnd"/>
      <w:r w:rsidRPr="00D561BC">
        <w:rPr>
          <w:rFonts w:ascii="Arial" w:hAnsi="Arial" w:cs="Arial"/>
          <w:b/>
          <w:bCs/>
        </w:rPr>
        <w:t xml:space="preserve"> </w:t>
      </w:r>
      <w:proofErr w:type="spellStart"/>
      <w:r w:rsidRPr="00D561BC">
        <w:rPr>
          <w:rFonts w:ascii="Arial" w:hAnsi="Arial" w:cs="Arial"/>
          <w:b/>
          <w:bCs/>
        </w:rPr>
        <w:t>đào</w:t>
      </w:r>
      <w:proofErr w:type="spellEnd"/>
      <w:r w:rsidRPr="00D561BC">
        <w:rPr>
          <w:rFonts w:ascii="Arial" w:hAnsi="Arial" w:cs="Arial"/>
          <w:b/>
          <w:bCs/>
        </w:rPr>
        <w:t xml:space="preserve"> </w:t>
      </w:r>
      <w:proofErr w:type="spellStart"/>
      <w:r w:rsidRPr="00D561BC">
        <w:rPr>
          <w:rFonts w:ascii="Arial" w:hAnsi="Arial" w:cs="Arial"/>
          <w:b/>
          <w:bCs/>
        </w:rPr>
        <w:t>thải</w:t>
      </w:r>
      <w:proofErr w:type="spellEnd"/>
      <w:r w:rsidRPr="00D561BC">
        <w:rPr>
          <w:rFonts w:ascii="Arial" w:hAnsi="Arial" w:cs="Arial"/>
          <w:b/>
          <w:bCs/>
        </w:rPr>
        <w:t xml:space="preserve"> </w:t>
      </w:r>
      <w:proofErr w:type="spellStart"/>
      <w:r w:rsidRPr="00D561BC">
        <w:rPr>
          <w:rFonts w:ascii="Arial" w:hAnsi="Arial" w:cs="Arial"/>
          <w:b/>
          <w:bCs/>
        </w:rPr>
        <w:t>bởi</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khác</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thương</w:t>
      </w:r>
      <w:proofErr w:type="spellEnd"/>
      <w:r w:rsidRPr="00D561BC">
        <w:rPr>
          <w:rFonts w:ascii="Arial" w:hAnsi="Arial" w:cs="Arial"/>
          <w:bCs/>
        </w:rPr>
        <w:t xml:space="preserve"> </w:t>
      </w:r>
      <w:proofErr w:type="spellStart"/>
      <w:r w:rsidRPr="00D561BC">
        <w:rPr>
          <w:rFonts w:ascii="Arial" w:hAnsi="Arial" w:cs="Arial"/>
          <w:bCs/>
        </w:rPr>
        <w:t>hiệu</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uy</w:t>
      </w:r>
      <w:proofErr w:type="spellEnd"/>
      <w:r w:rsidRPr="00D561BC">
        <w:rPr>
          <w:rFonts w:ascii="Arial" w:hAnsi="Arial" w:cs="Arial"/>
          <w:bCs/>
        </w:rPr>
        <w:t xml:space="preserve"> </w:t>
      </w:r>
      <w:proofErr w:type="spellStart"/>
      <w:r w:rsidRPr="00D561BC">
        <w:rPr>
          <w:rFonts w:ascii="Arial" w:hAnsi="Arial" w:cs="Arial"/>
          <w:bCs/>
        </w:rPr>
        <w:t>tín</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 xml:space="preserve"> Việt Nam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quốc</w:t>
      </w:r>
      <w:proofErr w:type="spellEnd"/>
      <w:r w:rsidRPr="00D561BC">
        <w:rPr>
          <w:rFonts w:ascii="Arial" w:hAnsi="Arial" w:cs="Arial"/>
          <w:bCs/>
        </w:rPr>
        <w:t xml:space="preserve"> </w:t>
      </w:r>
      <w:proofErr w:type="spellStart"/>
      <w:r w:rsidRPr="00D561BC">
        <w:rPr>
          <w:rFonts w:ascii="Arial" w:hAnsi="Arial" w:cs="Arial"/>
          <w:bCs/>
        </w:rPr>
        <w:t>tế</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đầu</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khó</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khả</w:t>
      </w:r>
      <w:proofErr w:type="spellEnd"/>
      <w:r w:rsidRPr="00D561BC">
        <w:rPr>
          <w:rFonts w:ascii="Arial" w:hAnsi="Arial" w:cs="Arial"/>
          <w:bCs/>
        </w:rPr>
        <w:t xml:space="preserve"> </w:t>
      </w:r>
      <w:proofErr w:type="spellStart"/>
      <w:r w:rsidRPr="00D561BC">
        <w:rPr>
          <w:rFonts w:ascii="Arial" w:hAnsi="Arial" w:cs="Arial"/>
          <w:bCs/>
        </w:rPr>
        <w:t>năng</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đào</w:t>
      </w:r>
      <w:proofErr w:type="spellEnd"/>
      <w:r w:rsidRPr="00D561BC">
        <w:rPr>
          <w:rFonts w:ascii="Arial" w:hAnsi="Arial" w:cs="Arial"/>
          <w:bCs/>
        </w:rPr>
        <w:t xml:space="preserve"> </w:t>
      </w:r>
      <w:proofErr w:type="spellStart"/>
      <w:r w:rsidRPr="00D561BC">
        <w:rPr>
          <w:rFonts w:ascii="Arial" w:hAnsi="Arial" w:cs="Arial"/>
          <w:bCs/>
        </w:rPr>
        <w:t>thải</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1 </w:t>
      </w:r>
      <w:proofErr w:type="spellStart"/>
      <w:r w:rsidRPr="00D561BC">
        <w:rPr>
          <w:rFonts w:ascii="Arial" w:hAnsi="Arial" w:cs="Arial"/>
          <w:bCs/>
        </w:rPr>
        <w:t>năm</w:t>
      </w:r>
      <w:proofErr w:type="spellEnd"/>
      <w:r w:rsidRPr="00D561BC">
        <w:rPr>
          <w:rFonts w:ascii="Arial" w:hAnsi="Arial" w:cs="Arial"/>
          <w:bCs/>
        </w:rPr>
        <w:t xml:space="preserve"> </w:t>
      </w:r>
      <w:proofErr w:type="spellStart"/>
      <w:r w:rsidRPr="00D561BC">
        <w:rPr>
          <w:rFonts w:ascii="Arial" w:hAnsi="Arial" w:cs="Arial"/>
          <w:bCs/>
        </w:rPr>
        <w:t>tới</w:t>
      </w:r>
      <w:proofErr w:type="spellEnd"/>
      <w:r w:rsidRPr="00D561BC">
        <w:rPr>
          <w:rFonts w:ascii="Arial" w:hAnsi="Arial" w:cs="Arial"/>
          <w:bCs/>
        </w:rPr>
        <w:t>. (</w:t>
      </w:r>
      <w:proofErr w:type="spellStart"/>
      <w:r w:rsidRPr="00D561BC">
        <w:rPr>
          <w:rFonts w:ascii="Arial" w:hAnsi="Arial" w:cs="Arial"/>
          <w:bCs/>
        </w:rPr>
        <w:t>Thông</w:t>
      </w:r>
      <w:proofErr w:type="spellEnd"/>
      <w:r w:rsidRPr="00D561BC">
        <w:rPr>
          <w:rFonts w:ascii="Arial" w:hAnsi="Arial" w:cs="Arial"/>
          <w:bCs/>
        </w:rPr>
        <w:t xml:space="preserve"> tin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ngành</w:t>
      </w:r>
      <w:proofErr w:type="spellEnd"/>
      <w:r w:rsidRPr="00D561BC">
        <w:rPr>
          <w:rFonts w:ascii="Arial" w:hAnsi="Arial" w:cs="Arial"/>
          <w:bCs/>
        </w:rPr>
        <w:t xml:space="preserve"> </w:t>
      </w:r>
      <w:proofErr w:type="spellStart"/>
      <w:proofErr w:type="gram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phân</w:t>
      </w:r>
      <w:proofErr w:type="spellEnd"/>
      <w:proofErr w:type="gram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trên</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trường</w:t>
      </w:r>
      <w:proofErr w:type="spellEnd"/>
      <w:r w:rsidRPr="00D561BC">
        <w:rPr>
          <w:rFonts w:ascii="Arial" w:hAnsi="Arial" w:cs="Arial"/>
          <w:bCs/>
        </w:rPr>
        <w:t>)</w:t>
      </w:r>
    </w:p>
  </w:comment>
  <w:comment w:id="85" w:author="Trung Van Do" w:date="2023-01-06T17:02:00Z" w:initials="TVD">
    <w:p w14:paraId="68B3C202" w14:textId="77777777" w:rsidR="00B72A88" w:rsidRPr="002111E3" w:rsidRDefault="00B72A88">
      <w:pPr>
        <w:pStyle w:val="CommentText"/>
        <w:rPr>
          <w:b/>
          <w:bCs/>
          <w:highlight w:val="yellow"/>
        </w:rPr>
      </w:pPr>
      <w:r>
        <w:rPr>
          <w:rStyle w:val="CommentReference"/>
        </w:rPr>
        <w:annotationRef/>
      </w:r>
      <w:r w:rsidR="002111E3" w:rsidRPr="002111E3">
        <w:rPr>
          <w:highlight w:val="yellow"/>
        </w:rPr>
        <w:t xml:space="preserve">Theo </w:t>
      </w:r>
      <w:proofErr w:type="spellStart"/>
      <w:r w:rsidR="002111E3" w:rsidRPr="002111E3">
        <w:rPr>
          <w:highlight w:val="yellow"/>
        </w:rPr>
        <w:t>sổ</w:t>
      </w:r>
      <w:proofErr w:type="spellEnd"/>
      <w:r w:rsidR="002111E3" w:rsidRPr="002111E3">
        <w:rPr>
          <w:highlight w:val="yellow"/>
        </w:rPr>
        <w:t xml:space="preserve"> </w:t>
      </w:r>
      <w:proofErr w:type="spellStart"/>
      <w:r w:rsidR="002111E3" w:rsidRPr="002111E3">
        <w:rPr>
          <w:highlight w:val="yellow"/>
        </w:rPr>
        <w:t>tay</w:t>
      </w:r>
      <w:proofErr w:type="spellEnd"/>
      <w:r w:rsidR="002111E3" w:rsidRPr="002111E3">
        <w:rPr>
          <w:highlight w:val="yellow"/>
        </w:rPr>
        <w:t xml:space="preserve">: </w:t>
      </w:r>
      <w:proofErr w:type="spellStart"/>
      <w:r w:rsidR="002111E3" w:rsidRPr="002111E3">
        <w:rPr>
          <w:highlight w:val="yellow"/>
        </w:rPr>
        <w:t>Sản</w:t>
      </w:r>
      <w:proofErr w:type="spellEnd"/>
      <w:r w:rsidR="002111E3" w:rsidRPr="002111E3">
        <w:rPr>
          <w:highlight w:val="yellow"/>
        </w:rPr>
        <w:t xml:space="preserve"> </w:t>
      </w:r>
      <w:proofErr w:type="spellStart"/>
      <w:r w:rsidR="002111E3" w:rsidRPr="002111E3">
        <w:rPr>
          <w:highlight w:val="yellow"/>
        </w:rPr>
        <w:t>phẩm</w:t>
      </w:r>
      <w:proofErr w:type="spellEnd"/>
      <w:r w:rsidR="002111E3" w:rsidRPr="002111E3">
        <w:rPr>
          <w:highlight w:val="yellow"/>
        </w:rPr>
        <w:t xml:space="preserve"> </w:t>
      </w:r>
      <w:proofErr w:type="spellStart"/>
      <w:r w:rsidR="002111E3" w:rsidRPr="002111E3">
        <w:rPr>
          <w:highlight w:val="yellow"/>
        </w:rPr>
        <w:t>thay</w:t>
      </w:r>
      <w:proofErr w:type="spellEnd"/>
      <w:r w:rsidR="002111E3" w:rsidRPr="002111E3">
        <w:rPr>
          <w:highlight w:val="yellow"/>
        </w:rPr>
        <w:t xml:space="preserve"> </w:t>
      </w:r>
      <w:proofErr w:type="spellStart"/>
      <w:r w:rsidR="002111E3" w:rsidRPr="002111E3">
        <w:rPr>
          <w:highlight w:val="yellow"/>
        </w:rPr>
        <w:t>thế</w:t>
      </w:r>
      <w:proofErr w:type="spellEnd"/>
      <w:r w:rsidR="002111E3" w:rsidRPr="002111E3">
        <w:rPr>
          <w:highlight w:val="yellow"/>
        </w:rPr>
        <w:t xml:space="preserve"> </w:t>
      </w:r>
      <w:proofErr w:type="spellStart"/>
      <w:r w:rsidR="002111E3" w:rsidRPr="002111E3">
        <w:rPr>
          <w:highlight w:val="yellow"/>
        </w:rPr>
        <w:t>là</w:t>
      </w:r>
      <w:proofErr w:type="spellEnd"/>
      <w:r w:rsidR="002111E3" w:rsidRPr="002111E3">
        <w:rPr>
          <w:highlight w:val="yellow"/>
        </w:rPr>
        <w:t xml:space="preserve"> </w:t>
      </w:r>
      <w:proofErr w:type="spellStart"/>
      <w:r w:rsidR="002111E3" w:rsidRPr="002111E3">
        <w:rPr>
          <w:highlight w:val="yellow"/>
        </w:rPr>
        <w:t>sản</w:t>
      </w:r>
      <w:proofErr w:type="spellEnd"/>
      <w:r w:rsidR="002111E3" w:rsidRPr="002111E3">
        <w:rPr>
          <w:highlight w:val="yellow"/>
        </w:rPr>
        <w:t xml:space="preserve"> </w:t>
      </w:r>
      <w:proofErr w:type="spellStart"/>
      <w:r w:rsidR="002111E3" w:rsidRPr="002111E3">
        <w:rPr>
          <w:highlight w:val="yellow"/>
        </w:rPr>
        <w:t>phẩm</w:t>
      </w:r>
      <w:proofErr w:type="spellEnd"/>
      <w:r w:rsidR="002111E3" w:rsidRPr="002111E3">
        <w:rPr>
          <w:highlight w:val="yellow"/>
        </w:rPr>
        <w:t xml:space="preserve"> </w:t>
      </w:r>
      <w:proofErr w:type="spellStart"/>
      <w:r w:rsidR="002111E3" w:rsidRPr="002111E3">
        <w:rPr>
          <w:highlight w:val="yellow"/>
        </w:rPr>
        <w:t>phục</w:t>
      </w:r>
      <w:proofErr w:type="spellEnd"/>
      <w:r w:rsidR="002111E3" w:rsidRPr="002111E3">
        <w:rPr>
          <w:highlight w:val="yellow"/>
        </w:rPr>
        <w:t xml:space="preserve"> </w:t>
      </w:r>
      <w:proofErr w:type="spellStart"/>
      <w:r w:rsidR="002111E3" w:rsidRPr="002111E3">
        <w:rPr>
          <w:highlight w:val="yellow"/>
        </w:rPr>
        <w:t>vụ</w:t>
      </w:r>
      <w:proofErr w:type="spellEnd"/>
      <w:r w:rsidR="002111E3" w:rsidRPr="002111E3">
        <w:rPr>
          <w:highlight w:val="yellow"/>
        </w:rPr>
        <w:t xml:space="preserve"> </w:t>
      </w:r>
      <w:proofErr w:type="spellStart"/>
      <w:r w:rsidR="002111E3" w:rsidRPr="002111E3">
        <w:rPr>
          <w:highlight w:val="yellow"/>
        </w:rPr>
        <w:t>cùng</w:t>
      </w:r>
      <w:proofErr w:type="spellEnd"/>
      <w:r w:rsidR="002111E3" w:rsidRPr="002111E3">
        <w:rPr>
          <w:highlight w:val="yellow"/>
        </w:rPr>
        <w:t xml:space="preserve"> </w:t>
      </w:r>
      <w:proofErr w:type="spellStart"/>
      <w:r w:rsidR="002111E3" w:rsidRPr="002111E3">
        <w:rPr>
          <w:highlight w:val="yellow"/>
        </w:rPr>
        <w:t>nhu</w:t>
      </w:r>
      <w:proofErr w:type="spellEnd"/>
      <w:r w:rsidR="002111E3" w:rsidRPr="002111E3">
        <w:rPr>
          <w:highlight w:val="yellow"/>
        </w:rPr>
        <w:t xml:space="preserve"> </w:t>
      </w:r>
      <w:proofErr w:type="spellStart"/>
      <w:r w:rsidR="002111E3" w:rsidRPr="002111E3">
        <w:rPr>
          <w:highlight w:val="yellow"/>
        </w:rPr>
        <w:t>cầu</w:t>
      </w:r>
      <w:proofErr w:type="spellEnd"/>
      <w:r w:rsidR="002111E3" w:rsidRPr="002111E3">
        <w:rPr>
          <w:highlight w:val="yellow"/>
        </w:rPr>
        <w:t xml:space="preserve"> </w:t>
      </w:r>
      <w:proofErr w:type="spellStart"/>
      <w:r w:rsidR="002111E3" w:rsidRPr="002111E3">
        <w:rPr>
          <w:highlight w:val="yellow"/>
        </w:rPr>
        <w:t>nhưng</w:t>
      </w:r>
      <w:proofErr w:type="spellEnd"/>
      <w:r w:rsidR="002111E3" w:rsidRPr="002111E3">
        <w:rPr>
          <w:highlight w:val="yellow"/>
        </w:rPr>
        <w:t xml:space="preserve"> </w:t>
      </w:r>
      <w:proofErr w:type="spellStart"/>
      <w:r w:rsidR="002111E3" w:rsidRPr="002111E3">
        <w:rPr>
          <w:highlight w:val="yellow"/>
        </w:rPr>
        <w:t>có</w:t>
      </w:r>
      <w:proofErr w:type="spellEnd"/>
      <w:r w:rsidR="002111E3" w:rsidRPr="002111E3">
        <w:rPr>
          <w:highlight w:val="yellow"/>
        </w:rPr>
        <w:t xml:space="preserve"> </w:t>
      </w:r>
      <w:proofErr w:type="spellStart"/>
      <w:r w:rsidR="002111E3" w:rsidRPr="002111E3">
        <w:rPr>
          <w:highlight w:val="yellow"/>
        </w:rPr>
        <w:t>các</w:t>
      </w:r>
      <w:proofErr w:type="spellEnd"/>
      <w:r w:rsidR="002111E3" w:rsidRPr="002111E3">
        <w:rPr>
          <w:highlight w:val="yellow"/>
        </w:rPr>
        <w:t xml:space="preserve"> </w:t>
      </w:r>
      <w:proofErr w:type="spellStart"/>
      <w:r w:rsidR="002111E3" w:rsidRPr="002111E3">
        <w:rPr>
          <w:highlight w:val="yellow"/>
        </w:rPr>
        <w:t>đặc</w:t>
      </w:r>
      <w:proofErr w:type="spellEnd"/>
      <w:r w:rsidR="002111E3" w:rsidRPr="002111E3">
        <w:rPr>
          <w:highlight w:val="yellow"/>
        </w:rPr>
        <w:t xml:space="preserve"> </w:t>
      </w:r>
      <w:proofErr w:type="spellStart"/>
      <w:r w:rsidR="002111E3" w:rsidRPr="002111E3">
        <w:rPr>
          <w:highlight w:val="yellow"/>
        </w:rPr>
        <w:t>tính</w:t>
      </w:r>
      <w:proofErr w:type="spellEnd"/>
      <w:r w:rsidR="002111E3" w:rsidRPr="002111E3">
        <w:rPr>
          <w:highlight w:val="yellow"/>
        </w:rPr>
        <w:t xml:space="preserve"> </w:t>
      </w:r>
      <w:proofErr w:type="spellStart"/>
      <w:r w:rsidR="002111E3" w:rsidRPr="002111E3">
        <w:rPr>
          <w:highlight w:val="yellow"/>
        </w:rPr>
        <w:t>kỹ</w:t>
      </w:r>
      <w:proofErr w:type="spellEnd"/>
      <w:r w:rsidR="002111E3" w:rsidRPr="002111E3">
        <w:rPr>
          <w:highlight w:val="yellow"/>
        </w:rPr>
        <w:t xml:space="preserve"> </w:t>
      </w:r>
      <w:proofErr w:type="spellStart"/>
      <w:r w:rsidR="002111E3" w:rsidRPr="002111E3">
        <w:rPr>
          <w:highlight w:val="yellow"/>
        </w:rPr>
        <w:t>thuật</w:t>
      </w:r>
      <w:proofErr w:type="spellEnd"/>
      <w:r w:rsidR="002111E3" w:rsidRPr="002111E3">
        <w:rPr>
          <w:highlight w:val="yellow"/>
        </w:rPr>
        <w:t xml:space="preserve">, </w:t>
      </w:r>
      <w:proofErr w:type="spellStart"/>
      <w:r w:rsidR="002111E3" w:rsidRPr="002111E3">
        <w:rPr>
          <w:highlight w:val="yellow"/>
        </w:rPr>
        <w:t>phương</w:t>
      </w:r>
      <w:proofErr w:type="spellEnd"/>
      <w:r w:rsidR="002111E3" w:rsidRPr="002111E3">
        <w:rPr>
          <w:highlight w:val="yellow"/>
        </w:rPr>
        <w:t xml:space="preserve"> </w:t>
      </w:r>
      <w:proofErr w:type="spellStart"/>
      <w:r w:rsidR="002111E3" w:rsidRPr="002111E3">
        <w:rPr>
          <w:highlight w:val="yellow"/>
        </w:rPr>
        <w:t>pháp</w:t>
      </w:r>
      <w:proofErr w:type="spellEnd"/>
      <w:r w:rsidR="002111E3" w:rsidRPr="002111E3">
        <w:rPr>
          <w:highlight w:val="yellow"/>
        </w:rPr>
        <w:t xml:space="preserve"> </w:t>
      </w:r>
      <w:proofErr w:type="spellStart"/>
      <w:r w:rsidR="002111E3" w:rsidRPr="002111E3">
        <w:rPr>
          <w:highlight w:val="yellow"/>
        </w:rPr>
        <w:t>sản</w:t>
      </w:r>
      <w:proofErr w:type="spellEnd"/>
      <w:r w:rsidR="002111E3" w:rsidRPr="002111E3">
        <w:rPr>
          <w:highlight w:val="yellow"/>
        </w:rPr>
        <w:t xml:space="preserve"> </w:t>
      </w:r>
      <w:proofErr w:type="spellStart"/>
      <w:r w:rsidR="002111E3" w:rsidRPr="002111E3">
        <w:rPr>
          <w:highlight w:val="yellow"/>
        </w:rPr>
        <w:t>xuất</w:t>
      </w:r>
      <w:proofErr w:type="spellEnd"/>
      <w:r w:rsidR="002111E3" w:rsidRPr="002111E3">
        <w:rPr>
          <w:highlight w:val="yellow"/>
        </w:rPr>
        <w:t xml:space="preserve"> </w:t>
      </w:r>
      <w:proofErr w:type="spellStart"/>
      <w:r w:rsidR="002111E3" w:rsidRPr="002111E3">
        <w:rPr>
          <w:highlight w:val="yellow"/>
        </w:rPr>
        <w:t>khác</w:t>
      </w:r>
      <w:proofErr w:type="spellEnd"/>
      <w:r w:rsidR="002111E3" w:rsidRPr="002111E3">
        <w:rPr>
          <w:highlight w:val="yellow"/>
        </w:rPr>
        <w:t xml:space="preserve">. </w:t>
      </w:r>
      <w:proofErr w:type="spellStart"/>
      <w:r w:rsidR="002111E3" w:rsidRPr="002111E3">
        <w:rPr>
          <w:b/>
          <w:bCs/>
          <w:highlight w:val="yellow"/>
        </w:rPr>
        <w:t>Lưu</w:t>
      </w:r>
      <w:proofErr w:type="spellEnd"/>
      <w:r w:rsidR="002111E3" w:rsidRPr="002111E3">
        <w:rPr>
          <w:b/>
          <w:bCs/>
          <w:highlight w:val="yellow"/>
        </w:rPr>
        <w:t xml:space="preserve"> ý: </w:t>
      </w:r>
      <w:proofErr w:type="spellStart"/>
      <w:r w:rsidR="002111E3" w:rsidRPr="002111E3">
        <w:rPr>
          <w:b/>
          <w:bCs/>
          <w:highlight w:val="yellow"/>
        </w:rPr>
        <w:t>sản</w:t>
      </w:r>
      <w:proofErr w:type="spellEnd"/>
      <w:r w:rsidR="002111E3" w:rsidRPr="002111E3">
        <w:rPr>
          <w:b/>
          <w:bCs/>
          <w:highlight w:val="yellow"/>
        </w:rPr>
        <w:t xml:space="preserve"> </w:t>
      </w:r>
      <w:proofErr w:type="spellStart"/>
      <w:r w:rsidR="002111E3" w:rsidRPr="002111E3">
        <w:rPr>
          <w:b/>
          <w:bCs/>
          <w:highlight w:val="yellow"/>
        </w:rPr>
        <w:t>phẩm</w:t>
      </w:r>
      <w:proofErr w:type="spellEnd"/>
      <w:r w:rsidR="002111E3" w:rsidRPr="002111E3">
        <w:rPr>
          <w:b/>
          <w:bCs/>
          <w:highlight w:val="yellow"/>
        </w:rPr>
        <w:t xml:space="preserve"> </w:t>
      </w:r>
      <w:proofErr w:type="spellStart"/>
      <w:r w:rsidR="002111E3" w:rsidRPr="002111E3">
        <w:rPr>
          <w:b/>
          <w:bCs/>
          <w:highlight w:val="yellow"/>
        </w:rPr>
        <w:t>thay</w:t>
      </w:r>
      <w:proofErr w:type="spellEnd"/>
      <w:r w:rsidR="002111E3" w:rsidRPr="002111E3">
        <w:rPr>
          <w:b/>
          <w:bCs/>
          <w:highlight w:val="yellow"/>
        </w:rPr>
        <w:t xml:space="preserve"> </w:t>
      </w:r>
      <w:proofErr w:type="spellStart"/>
      <w:r w:rsidR="002111E3" w:rsidRPr="002111E3">
        <w:rPr>
          <w:b/>
          <w:bCs/>
          <w:highlight w:val="yellow"/>
        </w:rPr>
        <w:t>thế</w:t>
      </w:r>
      <w:proofErr w:type="spellEnd"/>
      <w:r w:rsidR="002111E3" w:rsidRPr="002111E3">
        <w:rPr>
          <w:b/>
          <w:bCs/>
          <w:highlight w:val="yellow"/>
        </w:rPr>
        <w:t xml:space="preserve"> </w:t>
      </w:r>
      <w:proofErr w:type="spellStart"/>
      <w:r w:rsidR="002111E3" w:rsidRPr="002111E3">
        <w:rPr>
          <w:b/>
          <w:bCs/>
          <w:highlight w:val="yellow"/>
        </w:rPr>
        <w:t>được</w:t>
      </w:r>
      <w:proofErr w:type="spellEnd"/>
      <w:r w:rsidR="002111E3" w:rsidRPr="002111E3">
        <w:rPr>
          <w:b/>
          <w:bCs/>
          <w:highlight w:val="yellow"/>
        </w:rPr>
        <w:t xml:space="preserve"> </w:t>
      </w:r>
      <w:proofErr w:type="spellStart"/>
      <w:r w:rsidR="002111E3" w:rsidRPr="002111E3">
        <w:rPr>
          <w:b/>
          <w:bCs/>
          <w:highlight w:val="yellow"/>
        </w:rPr>
        <w:t>hiểu</w:t>
      </w:r>
      <w:proofErr w:type="spellEnd"/>
      <w:r w:rsidR="002111E3" w:rsidRPr="002111E3">
        <w:rPr>
          <w:b/>
          <w:bCs/>
          <w:highlight w:val="yellow"/>
        </w:rPr>
        <w:t xml:space="preserve"> </w:t>
      </w:r>
      <w:proofErr w:type="spellStart"/>
      <w:r w:rsidR="002111E3" w:rsidRPr="002111E3">
        <w:rPr>
          <w:b/>
          <w:bCs/>
          <w:highlight w:val="yellow"/>
        </w:rPr>
        <w:t>trên</w:t>
      </w:r>
      <w:proofErr w:type="spellEnd"/>
      <w:r w:rsidR="002111E3" w:rsidRPr="002111E3">
        <w:rPr>
          <w:b/>
          <w:bCs/>
          <w:highlight w:val="yellow"/>
        </w:rPr>
        <w:t xml:space="preserve"> </w:t>
      </w:r>
      <w:proofErr w:type="spellStart"/>
      <w:r w:rsidR="002111E3" w:rsidRPr="002111E3">
        <w:rPr>
          <w:b/>
          <w:bCs/>
          <w:highlight w:val="yellow"/>
        </w:rPr>
        <w:t>giác</w:t>
      </w:r>
      <w:proofErr w:type="spellEnd"/>
      <w:r w:rsidR="002111E3" w:rsidRPr="002111E3">
        <w:rPr>
          <w:b/>
          <w:bCs/>
          <w:highlight w:val="yellow"/>
        </w:rPr>
        <w:t xml:space="preserve"> </w:t>
      </w:r>
      <w:proofErr w:type="spellStart"/>
      <w:r w:rsidR="002111E3" w:rsidRPr="002111E3">
        <w:rPr>
          <w:b/>
          <w:bCs/>
          <w:highlight w:val="yellow"/>
        </w:rPr>
        <w:t>độ</w:t>
      </w:r>
      <w:proofErr w:type="spellEnd"/>
      <w:r w:rsidR="002111E3" w:rsidRPr="002111E3">
        <w:rPr>
          <w:b/>
          <w:bCs/>
          <w:highlight w:val="yellow"/>
        </w:rPr>
        <w:t xml:space="preserve"> </w:t>
      </w:r>
      <w:proofErr w:type="spellStart"/>
      <w:r w:rsidR="002111E3" w:rsidRPr="002111E3">
        <w:rPr>
          <w:b/>
          <w:bCs/>
          <w:highlight w:val="yellow"/>
        </w:rPr>
        <w:t>ngành</w:t>
      </w:r>
      <w:proofErr w:type="spellEnd"/>
      <w:r w:rsidR="002111E3" w:rsidRPr="002111E3">
        <w:rPr>
          <w:b/>
          <w:bCs/>
          <w:highlight w:val="yellow"/>
        </w:rPr>
        <w:t xml:space="preserve"> (</w:t>
      </w:r>
      <w:proofErr w:type="spellStart"/>
      <w:r w:rsidR="002111E3" w:rsidRPr="002111E3">
        <w:rPr>
          <w:b/>
          <w:bCs/>
          <w:highlight w:val="yellow"/>
        </w:rPr>
        <w:t>ví</w:t>
      </w:r>
      <w:proofErr w:type="spellEnd"/>
      <w:r w:rsidR="002111E3" w:rsidRPr="002111E3">
        <w:rPr>
          <w:b/>
          <w:bCs/>
          <w:highlight w:val="yellow"/>
        </w:rPr>
        <w:t xml:space="preserve"> </w:t>
      </w:r>
      <w:proofErr w:type="spellStart"/>
      <w:r w:rsidR="002111E3" w:rsidRPr="002111E3">
        <w:rPr>
          <w:b/>
          <w:bCs/>
          <w:highlight w:val="yellow"/>
        </w:rPr>
        <w:t>dụ</w:t>
      </w:r>
      <w:proofErr w:type="spellEnd"/>
      <w:r w:rsidR="002111E3" w:rsidRPr="002111E3">
        <w:rPr>
          <w:b/>
          <w:bCs/>
          <w:highlight w:val="yellow"/>
        </w:rPr>
        <w:t xml:space="preserve"> so </w:t>
      </w:r>
      <w:proofErr w:type="spellStart"/>
      <w:r w:rsidR="002111E3" w:rsidRPr="002111E3">
        <w:rPr>
          <w:b/>
          <w:bCs/>
          <w:highlight w:val="yellow"/>
        </w:rPr>
        <w:t>sánh</w:t>
      </w:r>
      <w:proofErr w:type="spellEnd"/>
      <w:r w:rsidR="002111E3" w:rsidRPr="002111E3">
        <w:rPr>
          <w:b/>
          <w:bCs/>
          <w:highlight w:val="yellow"/>
        </w:rPr>
        <w:t xml:space="preserve"> </w:t>
      </w:r>
      <w:proofErr w:type="spellStart"/>
      <w:r w:rsidR="002111E3" w:rsidRPr="002111E3">
        <w:rPr>
          <w:b/>
          <w:bCs/>
          <w:highlight w:val="yellow"/>
        </w:rPr>
        <w:t>khả</w:t>
      </w:r>
      <w:proofErr w:type="spellEnd"/>
      <w:r w:rsidR="002111E3" w:rsidRPr="002111E3">
        <w:rPr>
          <w:b/>
          <w:bCs/>
          <w:highlight w:val="yellow"/>
        </w:rPr>
        <w:t xml:space="preserve"> </w:t>
      </w:r>
      <w:proofErr w:type="spellStart"/>
      <w:r w:rsidR="002111E3" w:rsidRPr="002111E3">
        <w:rPr>
          <w:b/>
          <w:bCs/>
          <w:highlight w:val="yellow"/>
        </w:rPr>
        <w:t>năng</w:t>
      </w:r>
      <w:proofErr w:type="spellEnd"/>
      <w:r w:rsidR="002111E3" w:rsidRPr="002111E3">
        <w:rPr>
          <w:b/>
          <w:bCs/>
          <w:highlight w:val="yellow"/>
        </w:rPr>
        <w:t xml:space="preserve"> </w:t>
      </w:r>
      <w:proofErr w:type="spellStart"/>
      <w:r w:rsidR="002111E3" w:rsidRPr="002111E3">
        <w:rPr>
          <w:b/>
          <w:bCs/>
          <w:highlight w:val="yellow"/>
        </w:rPr>
        <w:t>sản</w:t>
      </w:r>
      <w:proofErr w:type="spellEnd"/>
      <w:r w:rsidR="002111E3" w:rsidRPr="002111E3">
        <w:rPr>
          <w:b/>
          <w:bCs/>
          <w:highlight w:val="yellow"/>
        </w:rPr>
        <w:t xml:space="preserve"> </w:t>
      </w:r>
      <w:proofErr w:type="spellStart"/>
      <w:r w:rsidR="002111E3" w:rsidRPr="002111E3">
        <w:rPr>
          <w:b/>
          <w:bCs/>
          <w:highlight w:val="yellow"/>
        </w:rPr>
        <w:t>phẩm</w:t>
      </w:r>
      <w:proofErr w:type="spellEnd"/>
      <w:r w:rsidR="002111E3" w:rsidRPr="002111E3">
        <w:rPr>
          <w:b/>
          <w:bCs/>
          <w:highlight w:val="yellow"/>
        </w:rPr>
        <w:t xml:space="preserve"> </w:t>
      </w:r>
      <w:proofErr w:type="spellStart"/>
      <w:r w:rsidR="002111E3" w:rsidRPr="002111E3">
        <w:rPr>
          <w:b/>
          <w:bCs/>
          <w:highlight w:val="yellow"/>
        </w:rPr>
        <w:t>gạo</w:t>
      </w:r>
      <w:proofErr w:type="spellEnd"/>
      <w:r w:rsidR="002111E3" w:rsidRPr="002111E3">
        <w:rPr>
          <w:b/>
          <w:bCs/>
          <w:highlight w:val="yellow"/>
        </w:rPr>
        <w:t xml:space="preserve"> </w:t>
      </w:r>
      <w:proofErr w:type="spellStart"/>
      <w:r w:rsidR="002111E3" w:rsidRPr="002111E3">
        <w:rPr>
          <w:b/>
          <w:bCs/>
          <w:highlight w:val="yellow"/>
        </w:rPr>
        <w:t>bị</w:t>
      </w:r>
      <w:proofErr w:type="spellEnd"/>
      <w:r w:rsidR="002111E3" w:rsidRPr="002111E3">
        <w:rPr>
          <w:b/>
          <w:bCs/>
          <w:highlight w:val="yellow"/>
        </w:rPr>
        <w:t xml:space="preserve"> </w:t>
      </w:r>
      <w:proofErr w:type="spellStart"/>
      <w:r w:rsidR="002111E3" w:rsidRPr="002111E3">
        <w:rPr>
          <w:b/>
          <w:bCs/>
          <w:highlight w:val="yellow"/>
        </w:rPr>
        <w:t>thay</w:t>
      </w:r>
      <w:proofErr w:type="spellEnd"/>
      <w:r w:rsidR="002111E3" w:rsidRPr="002111E3">
        <w:rPr>
          <w:b/>
          <w:bCs/>
          <w:highlight w:val="yellow"/>
        </w:rPr>
        <w:t xml:space="preserve"> </w:t>
      </w:r>
      <w:proofErr w:type="spellStart"/>
      <w:r w:rsidR="002111E3" w:rsidRPr="002111E3">
        <w:rPr>
          <w:b/>
          <w:bCs/>
          <w:highlight w:val="yellow"/>
        </w:rPr>
        <w:t>thế</w:t>
      </w:r>
      <w:proofErr w:type="spellEnd"/>
      <w:r w:rsidR="002111E3" w:rsidRPr="002111E3">
        <w:rPr>
          <w:b/>
          <w:bCs/>
          <w:highlight w:val="yellow"/>
        </w:rPr>
        <w:t xml:space="preserve"> </w:t>
      </w:r>
      <w:proofErr w:type="spellStart"/>
      <w:r w:rsidR="002111E3" w:rsidRPr="002111E3">
        <w:rPr>
          <w:b/>
          <w:bCs/>
          <w:highlight w:val="yellow"/>
        </w:rPr>
        <w:t>bởi</w:t>
      </w:r>
      <w:proofErr w:type="spellEnd"/>
      <w:r w:rsidR="002111E3" w:rsidRPr="002111E3">
        <w:rPr>
          <w:b/>
          <w:bCs/>
          <w:highlight w:val="yellow"/>
        </w:rPr>
        <w:t xml:space="preserve"> </w:t>
      </w:r>
      <w:proofErr w:type="spellStart"/>
      <w:r w:rsidR="002111E3" w:rsidRPr="002111E3">
        <w:rPr>
          <w:b/>
          <w:bCs/>
          <w:highlight w:val="yellow"/>
        </w:rPr>
        <w:t>các</w:t>
      </w:r>
      <w:proofErr w:type="spellEnd"/>
      <w:r w:rsidR="002111E3" w:rsidRPr="002111E3">
        <w:rPr>
          <w:b/>
          <w:bCs/>
          <w:highlight w:val="yellow"/>
        </w:rPr>
        <w:t xml:space="preserve"> </w:t>
      </w:r>
      <w:proofErr w:type="spellStart"/>
      <w:r w:rsidR="002111E3" w:rsidRPr="002111E3">
        <w:rPr>
          <w:b/>
          <w:bCs/>
          <w:highlight w:val="yellow"/>
        </w:rPr>
        <w:t>loại</w:t>
      </w:r>
      <w:proofErr w:type="spellEnd"/>
      <w:r w:rsidR="002111E3" w:rsidRPr="002111E3">
        <w:rPr>
          <w:b/>
          <w:bCs/>
          <w:highlight w:val="yellow"/>
        </w:rPr>
        <w:t xml:space="preserve"> </w:t>
      </w:r>
      <w:proofErr w:type="spellStart"/>
      <w:r w:rsidR="002111E3" w:rsidRPr="002111E3">
        <w:rPr>
          <w:b/>
          <w:bCs/>
          <w:highlight w:val="yellow"/>
        </w:rPr>
        <w:t>ngũ</w:t>
      </w:r>
      <w:proofErr w:type="spellEnd"/>
      <w:r w:rsidR="002111E3" w:rsidRPr="002111E3">
        <w:rPr>
          <w:b/>
          <w:bCs/>
          <w:highlight w:val="yellow"/>
        </w:rPr>
        <w:t xml:space="preserve"> </w:t>
      </w:r>
      <w:proofErr w:type="spellStart"/>
      <w:r w:rsidR="002111E3" w:rsidRPr="002111E3">
        <w:rPr>
          <w:b/>
          <w:bCs/>
          <w:highlight w:val="yellow"/>
        </w:rPr>
        <w:t>cốc</w:t>
      </w:r>
      <w:proofErr w:type="spellEnd"/>
      <w:r w:rsidR="002111E3" w:rsidRPr="002111E3">
        <w:rPr>
          <w:b/>
          <w:bCs/>
          <w:highlight w:val="yellow"/>
        </w:rPr>
        <w:t xml:space="preserve"> </w:t>
      </w:r>
      <w:proofErr w:type="spellStart"/>
      <w:r w:rsidR="002111E3" w:rsidRPr="002111E3">
        <w:rPr>
          <w:b/>
          <w:bCs/>
          <w:highlight w:val="yellow"/>
        </w:rPr>
        <w:t>khác</w:t>
      </w:r>
      <w:proofErr w:type="spellEnd"/>
      <w:r w:rsidR="002111E3" w:rsidRPr="002111E3">
        <w:rPr>
          <w:b/>
          <w:bCs/>
          <w:highlight w:val="yellow"/>
        </w:rPr>
        <w:t>…)</w:t>
      </w:r>
    </w:p>
    <w:p w14:paraId="3F863806" w14:textId="77777777" w:rsidR="002111E3" w:rsidRPr="002111E3" w:rsidRDefault="002111E3">
      <w:pPr>
        <w:pStyle w:val="CommentText"/>
        <w:rPr>
          <w:highlight w:val="yellow"/>
        </w:rPr>
      </w:pPr>
      <w:r w:rsidRPr="002111E3">
        <w:rPr>
          <w:highlight w:val="yellow"/>
        </w:rPr>
        <w:t xml:space="preserve">Do </w:t>
      </w:r>
      <w:proofErr w:type="spellStart"/>
      <w:r w:rsidRPr="002111E3">
        <w:rPr>
          <w:highlight w:val="yellow"/>
        </w:rPr>
        <w:t>đó</w:t>
      </w:r>
      <w:proofErr w:type="spellEnd"/>
      <w:r w:rsidRPr="002111E3">
        <w:rPr>
          <w:highlight w:val="yellow"/>
        </w:rPr>
        <w:t xml:space="preserve"> </w:t>
      </w:r>
      <w:proofErr w:type="spellStart"/>
      <w:r w:rsidRPr="002111E3">
        <w:rPr>
          <w:highlight w:val="yellow"/>
        </w:rPr>
        <w:t>việc</w:t>
      </w:r>
      <w:proofErr w:type="spellEnd"/>
      <w:r w:rsidRPr="002111E3">
        <w:rPr>
          <w:highlight w:val="yellow"/>
        </w:rPr>
        <w:t xml:space="preserve"> </w:t>
      </w:r>
      <w:proofErr w:type="spellStart"/>
      <w:r w:rsidRPr="002111E3">
        <w:rPr>
          <w:highlight w:val="yellow"/>
        </w:rPr>
        <w:t>đánh</w:t>
      </w:r>
      <w:proofErr w:type="spellEnd"/>
      <w:r w:rsidRPr="002111E3">
        <w:rPr>
          <w:highlight w:val="yellow"/>
        </w:rPr>
        <w:t xml:space="preserve"> </w:t>
      </w:r>
      <w:proofErr w:type="spellStart"/>
      <w:r w:rsidRPr="002111E3">
        <w:rPr>
          <w:highlight w:val="yellow"/>
        </w:rPr>
        <w:t>giá</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không</w:t>
      </w:r>
      <w:proofErr w:type="spellEnd"/>
      <w:r w:rsidRPr="002111E3">
        <w:rPr>
          <w:highlight w:val="yellow"/>
        </w:rPr>
        <w:t xml:space="preserve"> </w:t>
      </w:r>
      <w:proofErr w:type="spellStart"/>
      <w:r w:rsidRPr="002111E3">
        <w:rPr>
          <w:highlight w:val="yellow"/>
        </w:rPr>
        <w:t>căn</w:t>
      </w:r>
      <w:proofErr w:type="spellEnd"/>
      <w:r w:rsidRPr="002111E3">
        <w:rPr>
          <w:highlight w:val="yellow"/>
        </w:rPr>
        <w:t xml:space="preserve"> </w:t>
      </w:r>
      <w:proofErr w:type="spellStart"/>
      <w:r w:rsidRPr="002111E3">
        <w:rPr>
          <w:highlight w:val="yellow"/>
        </w:rPr>
        <w:t>cứ</w:t>
      </w:r>
      <w:proofErr w:type="spellEnd"/>
      <w:r w:rsidRPr="002111E3">
        <w:rPr>
          <w:highlight w:val="yellow"/>
        </w:rPr>
        <w:t xml:space="preserve"> </w:t>
      </w:r>
      <w:proofErr w:type="spellStart"/>
      <w:r w:rsidRPr="002111E3">
        <w:rPr>
          <w:highlight w:val="yellow"/>
        </w:rPr>
        <w:t>theo</w:t>
      </w:r>
      <w:proofErr w:type="spellEnd"/>
      <w:r w:rsidRPr="002111E3">
        <w:rPr>
          <w:highlight w:val="yellow"/>
        </w:rPr>
        <w:t xml:space="preserve"> </w:t>
      </w:r>
      <w:proofErr w:type="spellStart"/>
      <w:r w:rsidRPr="002111E3">
        <w:rPr>
          <w:highlight w:val="yellow"/>
        </w:rPr>
        <w:t>thương</w:t>
      </w:r>
      <w:proofErr w:type="spellEnd"/>
      <w:r w:rsidRPr="002111E3">
        <w:rPr>
          <w:highlight w:val="yellow"/>
        </w:rPr>
        <w:t xml:space="preserve"> </w:t>
      </w:r>
      <w:proofErr w:type="spellStart"/>
      <w:r w:rsidRPr="002111E3">
        <w:rPr>
          <w:highlight w:val="yellow"/>
        </w:rPr>
        <w:t>hiệu</w:t>
      </w:r>
      <w:proofErr w:type="spellEnd"/>
      <w:r w:rsidRPr="002111E3">
        <w:rPr>
          <w:highlight w:val="yellow"/>
        </w:rPr>
        <w:t xml:space="preserve">. </w:t>
      </w:r>
    </w:p>
    <w:p w14:paraId="7FD68E04" w14:textId="3BCB132D" w:rsidR="002111E3" w:rsidRPr="002111E3" w:rsidRDefault="002111E3">
      <w:pPr>
        <w:pStyle w:val="CommentText"/>
      </w:pPr>
      <w:proofErr w:type="spellStart"/>
      <w:r w:rsidRPr="002111E3">
        <w:rPr>
          <w:highlight w:val="yellow"/>
        </w:rPr>
        <w:t>Mặc</w:t>
      </w:r>
      <w:proofErr w:type="spellEnd"/>
      <w:r w:rsidRPr="002111E3">
        <w:rPr>
          <w:highlight w:val="yellow"/>
        </w:rPr>
        <w:t xml:space="preserve"> </w:t>
      </w:r>
      <w:proofErr w:type="spellStart"/>
      <w:r w:rsidRPr="002111E3">
        <w:rPr>
          <w:highlight w:val="yellow"/>
        </w:rPr>
        <w:t>dù</w:t>
      </w:r>
      <w:proofErr w:type="spellEnd"/>
      <w:r w:rsidRPr="002111E3">
        <w:rPr>
          <w:highlight w:val="yellow"/>
        </w:rPr>
        <w:t xml:space="preserve"> </w:t>
      </w:r>
      <w:proofErr w:type="spellStart"/>
      <w:r w:rsidRPr="002111E3">
        <w:rPr>
          <w:highlight w:val="yellow"/>
        </w:rPr>
        <w:t>vậy</w:t>
      </w:r>
      <w:proofErr w:type="spellEnd"/>
      <w:r w:rsidRPr="002111E3">
        <w:rPr>
          <w:highlight w:val="yellow"/>
        </w:rPr>
        <w:t xml:space="preserve"> EY </w:t>
      </w:r>
      <w:proofErr w:type="spellStart"/>
      <w:r w:rsidRPr="002111E3">
        <w:rPr>
          <w:highlight w:val="yellow"/>
        </w:rPr>
        <w:t>chỉ</w:t>
      </w:r>
      <w:proofErr w:type="spellEnd"/>
      <w:r w:rsidRPr="002111E3">
        <w:rPr>
          <w:highlight w:val="yellow"/>
        </w:rPr>
        <w:t xml:space="preserve"> </w:t>
      </w:r>
      <w:proofErr w:type="spellStart"/>
      <w:r w:rsidRPr="002111E3">
        <w:rPr>
          <w:highlight w:val="yellow"/>
        </w:rPr>
        <w:t>đang</w:t>
      </w:r>
      <w:proofErr w:type="spellEnd"/>
      <w:r w:rsidRPr="002111E3">
        <w:rPr>
          <w:highlight w:val="yellow"/>
        </w:rPr>
        <w:t xml:space="preserve"> </w:t>
      </w:r>
      <w:proofErr w:type="spellStart"/>
      <w:r w:rsidRPr="002111E3">
        <w:rPr>
          <w:highlight w:val="yellow"/>
        </w:rPr>
        <w:t>đánh</w:t>
      </w:r>
      <w:proofErr w:type="spellEnd"/>
      <w:r w:rsidRPr="002111E3">
        <w:rPr>
          <w:highlight w:val="yellow"/>
        </w:rPr>
        <w:t xml:space="preserve"> </w:t>
      </w:r>
      <w:proofErr w:type="spellStart"/>
      <w:r w:rsidRPr="002111E3">
        <w:rPr>
          <w:highlight w:val="yellow"/>
        </w:rPr>
        <w:t>giá</w:t>
      </w:r>
      <w:proofErr w:type="spellEnd"/>
      <w:r w:rsidRPr="002111E3">
        <w:rPr>
          <w:highlight w:val="yellow"/>
        </w:rPr>
        <w:t xml:space="preserve"> ở </w:t>
      </w:r>
      <w:proofErr w:type="spellStart"/>
      <w:r w:rsidRPr="002111E3">
        <w:rPr>
          <w:highlight w:val="yellow"/>
        </w:rPr>
        <w:t>mức</w:t>
      </w:r>
      <w:proofErr w:type="spellEnd"/>
      <w:r w:rsidRPr="002111E3">
        <w:rPr>
          <w:highlight w:val="yellow"/>
        </w:rPr>
        <w:t xml:space="preserve"> </w:t>
      </w:r>
      <w:proofErr w:type="spellStart"/>
      <w:r w:rsidRPr="002111E3">
        <w:rPr>
          <w:highlight w:val="yellow"/>
        </w:rPr>
        <w:t>điểm</w:t>
      </w:r>
      <w:proofErr w:type="spellEnd"/>
      <w:r w:rsidRPr="002111E3">
        <w:rPr>
          <w:highlight w:val="yellow"/>
        </w:rPr>
        <w:t xml:space="preserve"> “</w:t>
      </w:r>
      <w:proofErr w:type="spellStart"/>
      <w:r w:rsidRPr="002111E3">
        <w:rPr>
          <w:highlight w:val="yellow"/>
        </w:rPr>
        <w:t>Khả</w:t>
      </w:r>
      <w:proofErr w:type="spellEnd"/>
      <w:r w:rsidRPr="002111E3">
        <w:rPr>
          <w:highlight w:val="yellow"/>
        </w:rPr>
        <w:t xml:space="preserve"> </w:t>
      </w:r>
      <w:proofErr w:type="spellStart"/>
      <w:r w:rsidRPr="002111E3">
        <w:rPr>
          <w:highlight w:val="yellow"/>
        </w:rPr>
        <w:t>năng</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bình</w:t>
      </w:r>
      <w:proofErr w:type="spellEnd"/>
      <w:r w:rsidRPr="002111E3">
        <w:rPr>
          <w:highlight w:val="yellow"/>
        </w:rPr>
        <w:t xml:space="preserve"> </w:t>
      </w:r>
      <w:proofErr w:type="spellStart"/>
      <w:r w:rsidRPr="002111E3">
        <w:rPr>
          <w:highlight w:val="yellow"/>
        </w:rPr>
        <w:t>thường</w:t>
      </w:r>
      <w:proofErr w:type="spellEnd"/>
      <w:r w:rsidRPr="002111E3">
        <w:rPr>
          <w:highlight w:val="yellow"/>
        </w:rPr>
        <w:t xml:space="preserve">” </w:t>
      </w:r>
      <w:proofErr w:type="spellStart"/>
      <w:r w:rsidRPr="002111E3">
        <w:rPr>
          <w:highlight w:val="yellow"/>
        </w:rPr>
        <w:t>chứ</w:t>
      </w:r>
      <w:proofErr w:type="spellEnd"/>
      <w:r w:rsidRPr="002111E3">
        <w:rPr>
          <w:highlight w:val="yellow"/>
        </w:rPr>
        <w:t xml:space="preserve"> </w:t>
      </w:r>
      <w:proofErr w:type="spellStart"/>
      <w:r w:rsidRPr="002111E3">
        <w:rPr>
          <w:highlight w:val="yellow"/>
        </w:rPr>
        <w:t>chưa</w:t>
      </w:r>
      <w:proofErr w:type="spellEnd"/>
      <w:r w:rsidRPr="002111E3">
        <w:rPr>
          <w:highlight w:val="yellow"/>
        </w:rPr>
        <w:t xml:space="preserve"> </w:t>
      </w:r>
      <w:proofErr w:type="spellStart"/>
      <w:r w:rsidRPr="002111E3">
        <w:rPr>
          <w:highlight w:val="yellow"/>
        </w:rPr>
        <w:t>phải</w:t>
      </w:r>
      <w:proofErr w:type="spellEnd"/>
      <w:r w:rsidRPr="002111E3">
        <w:rPr>
          <w:highlight w:val="yellow"/>
        </w:rPr>
        <w:t xml:space="preserve"> </w:t>
      </w:r>
      <w:proofErr w:type="spellStart"/>
      <w:r w:rsidRPr="002111E3">
        <w:rPr>
          <w:highlight w:val="yellow"/>
        </w:rPr>
        <w:t>mức</w:t>
      </w:r>
      <w:proofErr w:type="spellEnd"/>
      <w:r w:rsidRPr="002111E3">
        <w:rPr>
          <w:highlight w:val="yellow"/>
        </w:rPr>
        <w:t xml:space="preserve"> “</w:t>
      </w:r>
      <w:proofErr w:type="spellStart"/>
      <w:r w:rsidRPr="002111E3">
        <w:rPr>
          <w:highlight w:val="yellow"/>
        </w:rPr>
        <w:t>Rất</w:t>
      </w:r>
      <w:proofErr w:type="spellEnd"/>
      <w:r w:rsidRPr="002111E3">
        <w:rPr>
          <w:highlight w:val="yellow"/>
        </w:rPr>
        <w:t xml:space="preserve"> </w:t>
      </w:r>
      <w:proofErr w:type="spellStart"/>
      <w:r w:rsidRPr="002111E3">
        <w:rPr>
          <w:highlight w:val="yellow"/>
        </w:rPr>
        <w:t>dễ</w:t>
      </w:r>
      <w:proofErr w:type="spellEnd"/>
      <w:r w:rsidRPr="002111E3">
        <w:rPr>
          <w:highlight w:val="yellow"/>
        </w:rPr>
        <w:t xml:space="preserve">, </w:t>
      </w:r>
      <w:proofErr w:type="spellStart"/>
      <w:r w:rsidRPr="002111E3">
        <w:rPr>
          <w:highlight w:val="yellow"/>
        </w:rPr>
        <w:t>trên</w:t>
      </w:r>
      <w:proofErr w:type="spellEnd"/>
      <w:r w:rsidRPr="002111E3">
        <w:rPr>
          <w:highlight w:val="yellow"/>
        </w:rPr>
        <w:t xml:space="preserve"> </w:t>
      </w:r>
      <w:proofErr w:type="spellStart"/>
      <w:r w:rsidRPr="002111E3">
        <w:rPr>
          <w:highlight w:val="yellow"/>
        </w:rPr>
        <w:t>thị</w:t>
      </w:r>
      <w:proofErr w:type="spellEnd"/>
      <w:r w:rsidRPr="002111E3">
        <w:rPr>
          <w:highlight w:val="yellow"/>
        </w:rPr>
        <w:t xml:space="preserve"> </w:t>
      </w:r>
      <w:proofErr w:type="spellStart"/>
      <w:r w:rsidRPr="002111E3">
        <w:rPr>
          <w:highlight w:val="yellow"/>
        </w:rPr>
        <w:t>trường</w:t>
      </w:r>
      <w:proofErr w:type="spellEnd"/>
      <w:r w:rsidRPr="002111E3">
        <w:rPr>
          <w:highlight w:val="yellow"/>
        </w:rPr>
        <w:t xml:space="preserve"> </w:t>
      </w:r>
      <w:proofErr w:type="spellStart"/>
      <w:r w:rsidRPr="002111E3">
        <w:rPr>
          <w:highlight w:val="yellow"/>
        </w:rPr>
        <w:t>có</w:t>
      </w:r>
      <w:proofErr w:type="spellEnd"/>
      <w:r w:rsidRPr="002111E3">
        <w:rPr>
          <w:highlight w:val="yellow"/>
        </w:rPr>
        <w:t xml:space="preserve"> </w:t>
      </w:r>
      <w:proofErr w:type="spellStart"/>
      <w:r w:rsidRPr="002111E3">
        <w:rPr>
          <w:highlight w:val="yellow"/>
        </w:rPr>
        <w:t>rất</w:t>
      </w:r>
      <w:proofErr w:type="spellEnd"/>
      <w:r w:rsidRPr="002111E3">
        <w:rPr>
          <w:highlight w:val="yellow"/>
        </w:rPr>
        <w:t xml:space="preserve"> </w:t>
      </w:r>
      <w:proofErr w:type="spellStart"/>
      <w:r w:rsidRPr="002111E3">
        <w:rPr>
          <w:highlight w:val="yellow"/>
        </w:rPr>
        <w:t>nhiều</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cho</w:t>
      </w:r>
      <w:proofErr w:type="spellEnd"/>
      <w:r w:rsidRPr="002111E3">
        <w:rPr>
          <w:highlight w:val="yellow"/>
        </w:rPr>
        <w:t xml:space="preserve"> </w:t>
      </w:r>
      <w:proofErr w:type="spellStart"/>
      <w:r w:rsidRPr="002111E3">
        <w:rPr>
          <w:highlight w:val="yellow"/>
        </w:rPr>
        <w:t>người</w:t>
      </w:r>
      <w:proofErr w:type="spellEnd"/>
      <w:r w:rsidRPr="002111E3">
        <w:rPr>
          <w:highlight w:val="yellow"/>
        </w:rPr>
        <w:t xml:space="preserve"> </w:t>
      </w:r>
      <w:proofErr w:type="spellStart"/>
      <w:r w:rsidRPr="002111E3">
        <w:rPr>
          <w:highlight w:val="yellow"/>
        </w:rPr>
        <w:t>tiêu</w:t>
      </w:r>
      <w:proofErr w:type="spellEnd"/>
      <w:r w:rsidRPr="002111E3">
        <w:rPr>
          <w:highlight w:val="yellow"/>
        </w:rPr>
        <w:t xml:space="preserve"> </w:t>
      </w:r>
      <w:proofErr w:type="spellStart"/>
      <w:r w:rsidRPr="002111E3">
        <w:rPr>
          <w:highlight w:val="yellow"/>
        </w:rPr>
        <w:t>dùng</w:t>
      </w:r>
      <w:proofErr w:type="spellEnd"/>
      <w:r w:rsidRPr="002111E3">
        <w:rPr>
          <w:highlight w:val="yellow"/>
        </w:rPr>
        <w:t xml:space="preserve"> </w:t>
      </w:r>
      <w:proofErr w:type="spellStart"/>
      <w:r w:rsidRPr="002111E3">
        <w:rPr>
          <w:highlight w:val="yellow"/>
        </w:rPr>
        <w:t>lựa</w:t>
      </w:r>
      <w:proofErr w:type="spellEnd"/>
      <w:r w:rsidRPr="002111E3">
        <w:rPr>
          <w:highlight w:val="yellow"/>
        </w:rPr>
        <w:t xml:space="preserve"> </w:t>
      </w:r>
      <w:proofErr w:type="spellStart"/>
      <w:r w:rsidRPr="002111E3">
        <w:rPr>
          <w:highlight w:val="yellow"/>
        </w:rPr>
        <w:t>chọn</w:t>
      </w:r>
      <w:proofErr w:type="spellEnd"/>
      <w:r w:rsidRPr="002111E3">
        <w:rPr>
          <w:highlight w:val="yellow"/>
        </w:rPr>
        <w:t>”</w:t>
      </w:r>
    </w:p>
  </w:comment>
  <w:comment w:id="90" w:author="Trung Van Do" w:date="2023-01-06T14:57:00Z" w:initials="TVD">
    <w:p w14:paraId="385AA6D6" w14:textId="77777777" w:rsidR="00D8644B" w:rsidRDefault="00D8644B">
      <w:pPr>
        <w:pStyle w:val="CommentText"/>
      </w:pPr>
      <w:r>
        <w:rPr>
          <w:rStyle w:val="CommentReference"/>
        </w:rPr>
        <w:annotationRef/>
      </w:r>
      <w:r w:rsidRPr="002111E3">
        <w:rPr>
          <w:highlight w:val="yellow"/>
        </w:rPr>
        <w:t xml:space="preserve">Chi </w:t>
      </w:r>
      <w:proofErr w:type="spellStart"/>
      <w:r w:rsidRPr="002111E3">
        <w:rPr>
          <w:highlight w:val="yellow"/>
        </w:rPr>
        <w:t>nhánh</w:t>
      </w:r>
      <w:proofErr w:type="spellEnd"/>
      <w:r w:rsidRPr="002111E3">
        <w:rPr>
          <w:highlight w:val="yellow"/>
        </w:rPr>
        <w:t xml:space="preserve"> </w:t>
      </w:r>
      <w:proofErr w:type="spellStart"/>
      <w:r w:rsidRPr="002111E3">
        <w:rPr>
          <w:highlight w:val="yellow"/>
        </w:rPr>
        <w:t>giải</w:t>
      </w:r>
      <w:proofErr w:type="spellEnd"/>
      <w:r w:rsidRPr="002111E3">
        <w:rPr>
          <w:highlight w:val="yellow"/>
        </w:rPr>
        <w:t xml:space="preserve"> </w:t>
      </w:r>
      <w:proofErr w:type="spellStart"/>
      <w:r w:rsidRPr="002111E3">
        <w:rPr>
          <w:highlight w:val="yellow"/>
        </w:rPr>
        <w:t>trình</w:t>
      </w:r>
      <w:proofErr w:type="spellEnd"/>
      <w:r w:rsidRPr="002111E3">
        <w:rPr>
          <w:highlight w:val="yellow"/>
        </w:rPr>
        <w:t>:</w:t>
      </w:r>
    </w:p>
    <w:p w14:paraId="08BF2940" w14:textId="77777777" w:rsidR="00D8644B" w:rsidRPr="00D561BC" w:rsidRDefault="00D8644B" w:rsidP="00D8644B">
      <w:pPr>
        <w:spacing w:before="60"/>
        <w:jc w:val="both"/>
        <w:rPr>
          <w:rFonts w:ascii="Arial" w:hAnsi="Arial" w:cs="Arial"/>
          <w:bCs/>
        </w:rPr>
      </w:pPr>
      <w:r w:rsidRPr="00D561BC">
        <w:rPr>
          <w:rFonts w:ascii="Arial" w:hAnsi="Arial" w:cs="Arial"/>
          <w:b/>
          <w:bCs/>
        </w:rPr>
        <w:t xml:space="preserve">5.11. </w:t>
      </w:r>
      <w:proofErr w:type="spellStart"/>
      <w:r w:rsidRPr="00D561BC">
        <w:rPr>
          <w:rFonts w:ascii="Arial" w:hAnsi="Arial" w:cs="Arial"/>
          <w:b/>
          <w:bCs/>
        </w:rPr>
        <w:t>Ảnh</w:t>
      </w:r>
      <w:proofErr w:type="spellEnd"/>
      <w:r w:rsidRPr="00D561BC">
        <w:rPr>
          <w:rFonts w:ascii="Arial" w:hAnsi="Arial" w:cs="Arial"/>
          <w:b/>
          <w:bCs/>
        </w:rPr>
        <w:t xml:space="preserve"> </w:t>
      </w:r>
      <w:proofErr w:type="spellStart"/>
      <w:r w:rsidRPr="00D561BC">
        <w:rPr>
          <w:rFonts w:ascii="Arial" w:hAnsi="Arial" w:cs="Arial"/>
          <w:b/>
          <w:bCs/>
        </w:rPr>
        <w:t>hưởng</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tình</w:t>
      </w:r>
      <w:proofErr w:type="spellEnd"/>
      <w:r w:rsidRPr="00D561BC">
        <w:rPr>
          <w:rFonts w:ascii="Arial" w:hAnsi="Arial" w:cs="Arial"/>
          <w:b/>
          <w:bCs/>
        </w:rPr>
        <w:t xml:space="preserve"> </w:t>
      </w:r>
      <w:proofErr w:type="spellStart"/>
      <w:r w:rsidRPr="00D561BC">
        <w:rPr>
          <w:rFonts w:ascii="Arial" w:hAnsi="Arial" w:cs="Arial"/>
          <w:b/>
          <w:bCs/>
        </w:rPr>
        <w:t>hình</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trị</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sách</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các</w:t>
      </w:r>
      <w:proofErr w:type="spellEnd"/>
      <w:r w:rsidRPr="00D561BC">
        <w:rPr>
          <w:rFonts w:ascii="Arial" w:hAnsi="Arial" w:cs="Arial"/>
          <w:b/>
          <w:bCs/>
        </w:rPr>
        <w:t xml:space="preserve"> </w:t>
      </w:r>
      <w:proofErr w:type="spellStart"/>
      <w:r w:rsidRPr="00D561BC">
        <w:rPr>
          <w:rFonts w:ascii="Arial" w:hAnsi="Arial" w:cs="Arial"/>
          <w:b/>
          <w:bCs/>
        </w:rPr>
        <w:t>nước</w:t>
      </w:r>
      <w:proofErr w:type="spellEnd"/>
      <w:r w:rsidRPr="00D561BC">
        <w:rPr>
          <w:rFonts w:ascii="Arial" w:hAnsi="Arial" w:cs="Arial"/>
          <w:b/>
          <w:bCs/>
        </w:rPr>
        <w:t xml:space="preserve"> -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xuất</w:t>
      </w:r>
      <w:proofErr w:type="spellEnd"/>
      <w:r w:rsidRPr="00D561BC">
        <w:rPr>
          <w:rFonts w:ascii="Arial" w:hAnsi="Arial" w:cs="Arial"/>
          <w:b/>
          <w:bCs/>
        </w:rPr>
        <w:t xml:space="preserve"> </w:t>
      </w:r>
      <w:proofErr w:type="spellStart"/>
      <w:r w:rsidRPr="00D561BC">
        <w:rPr>
          <w:rFonts w:ascii="Arial" w:hAnsi="Arial" w:cs="Arial"/>
          <w:b/>
          <w:bCs/>
        </w:rPr>
        <w:t>khẩu</w:t>
      </w:r>
      <w:proofErr w:type="spellEnd"/>
      <w:r w:rsidRPr="00D561BC">
        <w:rPr>
          <w:rFonts w:ascii="Arial" w:hAnsi="Arial" w:cs="Arial"/>
          <w:b/>
          <w:bCs/>
        </w:rPr>
        <w:t xml:space="preserve"> (</w:t>
      </w:r>
      <w:proofErr w:type="spellStart"/>
      <w:r w:rsidRPr="00D561BC">
        <w:rPr>
          <w:rFonts w:ascii="Arial" w:hAnsi="Arial" w:cs="Arial"/>
          <w:b/>
          <w:bCs/>
        </w:rPr>
        <w:t>hoặc</w:t>
      </w:r>
      <w:proofErr w:type="spellEnd"/>
      <w:r w:rsidRPr="00D561BC">
        <w:rPr>
          <w:rFonts w:ascii="Arial" w:hAnsi="Arial" w:cs="Arial"/>
          <w:b/>
          <w:bCs/>
        </w:rPr>
        <w:t xml:space="preserve"> </w:t>
      </w:r>
      <w:proofErr w:type="spellStart"/>
      <w:r w:rsidRPr="00D561BC">
        <w:rPr>
          <w:rFonts w:ascii="Arial" w:hAnsi="Arial" w:cs="Arial"/>
          <w:b/>
          <w:bCs/>
        </w:rPr>
        <w:t>thì</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nhập</w:t>
      </w:r>
      <w:proofErr w:type="spellEnd"/>
      <w:r w:rsidRPr="00D561BC">
        <w:rPr>
          <w:rFonts w:ascii="Arial" w:hAnsi="Arial" w:cs="Arial"/>
          <w:b/>
          <w:bCs/>
        </w:rPr>
        <w:t xml:space="preserve"> </w:t>
      </w:r>
      <w:proofErr w:type="spellStart"/>
      <w:r w:rsidRPr="00D561BC">
        <w:rPr>
          <w:rFonts w:ascii="Arial" w:hAnsi="Arial" w:cs="Arial"/>
          <w:b/>
          <w:bCs/>
        </w:rPr>
        <w:t>khẩu</w:t>
      </w:r>
      <w:proofErr w:type="spellEnd"/>
      <w:r w:rsidRPr="00D561BC">
        <w:rPr>
          <w:rFonts w:ascii="Arial" w:hAnsi="Arial" w:cs="Arial"/>
          <w:b/>
          <w:bCs/>
        </w:rPr>
        <w:t xml:space="preserve">) </w:t>
      </w:r>
      <w:proofErr w:type="spellStart"/>
      <w:r w:rsidRPr="00D561BC">
        <w:rPr>
          <w:rFonts w:ascii="Arial" w:hAnsi="Arial" w:cs="Arial"/>
          <w:b/>
          <w:bCs/>
        </w:rPr>
        <w:t>chính</w:t>
      </w:r>
      <w:proofErr w:type="spellEnd"/>
      <w:r w:rsidRPr="00D561BC">
        <w:rPr>
          <w:rFonts w:ascii="Arial" w:hAnsi="Arial" w:cs="Arial"/>
          <w:b/>
          <w:bCs/>
        </w:rPr>
        <w:t xml:space="preserve"> </w:t>
      </w:r>
      <w:proofErr w:type="spellStart"/>
      <w:r w:rsidRPr="00D561BC">
        <w:rPr>
          <w:rFonts w:ascii="Arial" w:hAnsi="Arial" w:cs="Arial"/>
          <w:b/>
          <w:bCs/>
        </w:rPr>
        <w:t>đối</w:t>
      </w:r>
      <w:proofErr w:type="spellEnd"/>
      <w:r w:rsidRPr="00D561BC">
        <w:rPr>
          <w:rFonts w:ascii="Arial" w:hAnsi="Arial" w:cs="Arial"/>
          <w:b/>
          <w:bCs/>
        </w:rPr>
        <w:t xml:space="preserve"> </w:t>
      </w:r>
      <w:proofErr w:type="spellStart"/>
      <w:r w:rsidRPr="00D561BC">
        <w:rPr>
          <w:rFonts w:ascii="Arial" w:hAnsi="Arial" w:cs="Arial"/>
          <w:b/>
          <w:bCs/>
        </w:rPr>
        <w:t>với</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w:t>
      </w:r>
      <w:proofErr w:type="spellStart"/>
      <w:r w:rsidRPr="00D561BC">
        <w:rPr>
          <w:rFonts w:ascii="Arial" w:hAnsi="Arial" w:cs="Arial"/>
          <w:b/>
          <w:bCs/>
        </w:rPr>
        <w:t>doanh</w:t>
      </w:r>
      <w:proofErr w:type="spellEnd"/>
      <w:r w:rsidRPr="00D561BC">
        <w:rPr>
          <w:rFonts w:ascii="Arial" w:hAnsi="Arial" w:cs="Arial"/>
          <w:b/>
          <w:bCs/>
        </w:rPr>
        <w:t xml:space="preserve"> </w:t>
      </w:r>
      <w:proofErr w:type="spellStart"/>
      <w:proofErr w:type="gramStart"/>
      <w:r w:rsidRPr="00D561BC">
        <w:rPr>
          <w:rFonts w:ascii="Arial" w:hAnsi="Arial" w:cs="Arial"/>
          <w:b/>
          <w:bCs/>
        </w:rPr>
        <w:t>nghiệp:</w:t>
      </w:r>
      <w:r w:rsidRPr="00D561BC">
        <w:rPr>
          <w:rFonts w:ascii="Arial" w:hAnsi="Arial" w:cs="Arial"/>
          <w:bCs/>
        </w:rPr>
        <w:t>Theo</w:t>
      </w:r>
      <w:proofErr w:type="spellEnd"/>
      <w:proofErr w:type="gramEnd"/>
      <w:r w:rsidRPr="00D561BC">
        <w:rPr>
          <w:rFonts w:ascii="Arial" w:hAnsi="Arial" w:cs="Arial"/>
          <w:bCs/>
        </w:rPr>
        <w:t xml:space="preserve"> ý </w:t>
      </w:r>
      <w:proofErr w:type="spellStart"/>
      <w:r w:rsidRPr="00D561BC">
        <w:rPr>
          <w:rFonts w:ascii="Arial" w:hAnsi="Arial" w:cs="Arial"/>
          <w:bCs/>
        </w:rPr>
        <w:t>kiến</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chi </w:t>
      </w:r>
      <w:proofErr w:type="spellStart"/>
      <w:r w:rsidRPr="00D561BC">
        <w:rPr>
          <w:rFonts w:ascii="Arial" w:hAnsi="Arial" w:cs="Arial"/>
          <w:bCs/>
        </w:rPr>
        <w:t>nhánh</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đơn</w:t>
      </w:r>
      <w:proofErr w:type="spellEnd"/>
      <w:r w:rsidRPr="00D561BC">
        <w:rPr>
          <w:rFonts w:ascii="Arial" w:hAnsi="Arial" w:cs="Arial"/>
          <w:bCs/>
        </w:rPr>
        <w:t xml:space="preserve"> </w:t>
      </w:r>
      <w:proofErr w:type="spellStart"/>
      <w:r w:rsidRPr="00D561BC">
        <w:rPr>
          <w:rFonts w:ascii="Arial" w:hAnsi="Arial" w:cs="Arial"/>
          <w:bCs/>
        </w:rPr>
        <w:t>vị</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nguyên</w:t>
      </w:r>
      <w:proofErr w:type="spellEnd"/>
      <w:r w:rsidRPr="00D561BC">
        <w:rPr>
          <w:rFonts w:ascii="Arial" w:hAnsi="Arial" w:cs="Arial"/>
          <w:bCs/>
        </w:rPr>
        <w:t xml:space="preserve"> </w:t>
      </w:r>
      <w:proofErr w:type="spellStart"/>
      <w:r w:rsidRPr="00D561BC">
        <w:rPr>
          <w:rFonts w:ascii="Arial" w:hAnsi="Arial" w:cs="Arial"/>
          <w:bCs/>
        </w:rPr>
        <w:t>liệu</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được</w:t>
      </w:r>
      <w:proofErr w:type="spellEnd"/>
      <w:r w:rsidRPr="00D561BC">
        <w:rPr>
          <w:rFonts w:ascii="Arial" w:hAnsi="Arial" w:cs="Arial"/>
          <w:bCs/>
        </w:rPr>
        <w:t xml:space="preserve"> NK,.,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tập</w:t>
      </w:r>
      <w:proofErr w:type="spellEnd"/>
      <w:r w:rsidRPr="00D561BC">
        <w:rPr>
          <w:rFonts w:ascii="Arial" w:hAnsi="Arial" w:cs="Arial"/>
          <w:bCs/>
        </w:rPr>
        <w:t xml:space="preserve"> </w:t>
      </w:r>
      <w:proofErr w:type="spellStart"/>
      <w:r w:rsidRPr="00D561BC">
        <w:rPr>
          <w:rFonts w:ascii="Arial" w:hAnsi="Arial" w:cs="Arial"/>
          <w:bCs/>
        </w:rPr>
        <w:t>đoàn</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xuất</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tiềm</w:t>
      </w:r>
      <w:proofErr w:type="spellEnd"/>
      <w:r w:rsidRPr="00D561BC">
        <w:rPr>
          <w:rFonts w:ascii="Arial" w:hAnsi="Arial" w:cs="Arial"/>
          <w:bCs/>
        </w:rPr>
        <w:t xml:space="preserve"> </w:t>
      </w:r>
      <w:proofErr w:type="spellStart"/>
      <w:r w:rsidRPr="00D561BC">
        <w:rPr>
          <w:rFonts w:ascii="Arial" w:hAnsi="Arial" w:cs="Arial"/>
          <w:bCs/>
        </w:rPr>
        <w:t>lực</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và</w:t>
      </w:r>
      <w:proofErr w:type="spellEnd"/>
      <w:r w:rsidRPr="00D561BC">
        <w:rPr>
          <w:rFonts w:ascii="Arial" w:hAnsi="Arial" w:cs="Arial"/>
          <w:bCs/>
        </w:rPr>
        <w:t xml:space="preserve"> </w:t>
      </w:r>
      <w:proofErr w:type="spellStart"/>
      <w:r w:rsidRPr="00D561BC">
        <w:rPr>
          <w:rFonts w:ascii="Arial" w:hAnsi="Arial" w:cs="Arial"/>
          <w:bCs/>
        </w:rPr>
        <w:t>cập</w:t>
      </w:r>
      <w:proofErr w:type="spellEnd"/>
      <w:r w:rsidRPr="00D561BC">
        <w:rPr>
          <w:rFonts w:ascii="Arial" w:hAnsi="Arial" w:cs="Arial"/>
          <w:bCs/>
        </w:rPr>
        <w:t xml:space="preserve"> </w:t>
      </w:r>
      <w:proofErr w:type="spellStart"/>
      <w:r w:rsidRPr="00D561BC">
        <w:rPr>
          <w:rFonts w:ascii="Arial" w:hAnsi="Arial" w:cs="Arial"/>
          <w:bCs/>
        </w:rPr>
        <w:t>nhật</w:t>
      </w:r>
      <w:proofErr w:type="spellEnd"/>
      <w:r w:rsidRPr="00D561BC">
        <w:rPr>
          <w:rFonts w:ascii="Arial" w:hAnsi="Arial" w:cs="Arial"/>
          <w:bCs/>
        </w:rPr>
        <w:t xml:space="preserve"> </w:t>
      </w:r>
      <w:proofErr w:type="spellStart"/>
      <w:r w:rsidRPr="00D561BC">
        <w:rPr>
          <w:rFonts w:ascii="Arial" w:hAnsi="Arial" w:cs="Arial"/>
          <w:bCs/>
        </w:rPr>
        <w:t>thường</w:t>
      </w:r>
      <w:proofErr w:type="spellEnd"/>
      <w:r w:rsidRPr="00D561BC">
        <w:rPr>
          <w:rFonts w:ascii="Arial" w:hAnsi="Arial" w:cs="Arial"/>
          <w:bCs/>
        </w:rPr>
        <w:t xml:space="preserve"> </w:t>
      </w:r>
      <w:proofErr w:type="spellStart"/>
      <w:r w:rsidRPr="00D561BC">
        <w:rPr>
          <w:rFonts w:ascii="Arial" w:hAnsi="Arial" w:cs="Arial"/>
          <w:bCs/>
        </w:rPr>
        <w:t>xuyên</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nên</w:t>
      </w:r>
      <w:proofErr w:type="spellEnd"/>
      <w:r w:rsidRPr="00D561BC">
        <w:rPr>
          <w:rFonts w:ascii="Arial" w:hAnsi="Arial" w:cs="Arial"/>
          <w:bCs/>
        </w:rPr>
        <w:t xml:space="preserve"> </w:t>
      </w:r>
      <w:proofErr w:type="spellStart"/>
      <w:r w:rsidRPr="00D561BC">
        <w:rPr>
          <w:rFonts w:ascii="Arial" w:hAnsi="Arial" w:cs="Arial"/>
          <w:bCs/>
        </w:rPr>
        <w:t>không</w:t>
      </w:r>
      <w:proofErr w:type="spellEnd"/>
      <w:r w:rsidRPr="00D561BC">
        <w:rPr>
          <w:rFonts w:ascii="Arial" w:hAnsi="Arial" w:cs="Arial"/>
          <w:bCs/>
        </w:rPr>
        <w:t xml:space="preserve"> </w:t>
      </w:r>
      <w:proofErr w:type="spellStart"/>
      <w:r w:rsidRPr="00D561BC">
        <w:rPr>
          <w:rFonts w:ascii="Arial" w:hAnsi="Arial" w:cs="Arial"/>
          <w:bCs/>
        </w:rPr>
        <w:t>chịu</w:t>
      </w:r>
      <w:proofErr w:type="spellEnd"/>
      <w:r w:rsidRPr="00D561BC">
        <w:rPr>
          <w:rFonts w:ascii="Arial" w:hAnsi="Arial" w:cs="Arial"/>
          <w:bCs/>
        </w:rPr>
        <w:t xml:space="preserve"> </w:t>
      </w:r>
      <w:proofErr w:type="spellStart"/>
      <w:r w:rsidRPr="00D561BC">
        <w:rPr>
          <w:rFonts w:ascii="Arial" w:hAnsi="Arial" w:cs="Arial"/>
          <w:bCs/>
        </w:rPr>
        <w:t>ảnh</w:t>
      </w:r>
      <w:proofErr w:type="spellEnd"/>
      <w:r w:rsidRPr="00D561BC">
        <w:rPr>
          <w:rFonts w:ascii="Arial" w:hAnsi="Arial" w:cs="Arial"/>
          <w:bCs/>
        </w:rPr>
        <w:t xml:space="preserve"> </w:t>
      </w:r>
      <w:proofErr w:type="spellStart"/>
      <w:r w:rsidRPr="00D561BC">
        <w:rPr>
          <w:rFonts w:ascii="Arial" w:hAnsi="Arial" w:cs="Arial"/>
          <w:bCs/>
        </w:rPr>
        <w:t>hưởng</w:t>
      </w:r>
      <w:proofErr w:type="spellEnd"/>
      <w:r w:rsidRPr="00D561BC">
        <w:rPr>
          <w:rFonts w:ascii="Arial" w:hAnsi="Arial" w:cs="Arial"/>
          <w:bCs/>
        </w:rPr>
        <w:t xml:space="preserve"> </w:t>
      </w:r>
      <w:proofErr w:type="spellStart"/>
      <w:r w:rsidRPr="00D561BC">
        <w:rPr>
          <w:rFonts w:ascii="Arial" w:hAnsi="Arial" w:cs="Arial"/>
          <w:bCs/>
        </w:rPr>
        <w:t>nhiều</w:t>
      </w:r>
      <w:proofErr w:type="spellEnd"/>
      <w:r w:rsidRPr="00D561BC">
        <w:rPr>
          <w:rFonts w:ascii="Arial" w:hAnsi="Arial" w:cs="Arial"/>
          <w:bCs/>
        </w:rPr>
        <w:t xml:space="preserve"> </w:t>
      </w:r>
      <w:proofErr w:type="spellStart"/>
      <w:r w:rsidRPr="00D561BC">
        <w:rPr>
          <w:rFonts w:ascii="Arial" w:hAnsi="Arial" w:cs="Arial"/>
          <w:bCs/>
        </w:rPr>
        <w:t>bởi</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sách</w:t>
      </w:r>
      <w:proofErr w:type="spellEnd"/>
      <w:r w:rsidRPr="00D561BC">
        <w:rPr>
          <w:rFonts w:ascii="Arial" w:hAnsi="Arial" w:cs="Arial"/>
          <w:bCs/>
        </w:rPr>
        <w:t xml:space="preserve"> </w:t>
      </w:r>
      <w:proofErr w:type="spellStart"/>
      <w:r w:rsidRPr="00D561BC">
        <w:rPr>
          <w:rFonts w:ascii="Arial" w:hAnsi="Arial" w:cs="Arial"/>
          <w:bCs/>
        </w:rPr>
        <w:t>này</w:t>
      </w:r>
      <w:proofErr w:type="spellEnd"/>
      <w:r w:rsidRPr="00D561BC">
        <w:rPr>
          <w:rFonts w:ascii="Arial" w:hAnsi="Arial" w:cs="Arial"/>
          <w:bCs/>
        </w:rPr>
        <w:t xml:space="preserve">.  </w:t>
      </w:r>
    </w:p>
    <w:p w14:paraId="38B2E029" w14:textId="289E36FF" w:rsidR="00D8644B" w:rsidRDefault="00D8644B" w:rsidP="00D8644B">
      <w:pPr>
        <w:pStyle w:val="CommentText"/>
      </w:pPr>
      <w:r w:rsidRPr="00D561BC">
        <w:rPr>
          <w:rFonts w:ascii="Arial" w:hAnsi="Arial" w:cs="Arial"/>
          <w:b/>
          <w:bCs/>
        </w:rPr>
        <w:t xml:space="preserve">-   KH </w:t>
      </w:r>
      <w:proofErr w:type="spellStart"/>
      <w:r w:rsidRPr="00D561BC">
        <w:rPr>
          <w:rFonts w:ascii="Arial" w:hAnsi="Arial" w:cs="Arial"/>
          <w:b/>
          <w:bCs/>
        </w:rPr>
        <w:t>tốt</w:t>
      </w:r>
      <w:proofErr w:type="spellEnd"/>
      <w:r w:rsidRPr="00D561BC">
        <w:rPr>
          <w:rFonts w:ascii="Arial" w:hAnsi="Arial" w:cs="Arial"/>
          <w:b/>
          <w:bCs/>
        </w:rPr>
        <w:t xml:space="preserve">,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gốc</w:t>
      </w:r>
      <w:proofErr w:type="spellEnd"/>
      <w:r w:rsidRPr="00D561BC">
        <w:rPr>
          <w:rFonts w:ascii="Arial" w:hAnsi="Arial" w:cs="Arial"/>
          <w:b/>
          <w:bCs/>
        </w:rPr>
        <w:t xml:space="preserve"> </w:t>
      </w:r>
      <w:proofErr w:type="spellStart"/>
      <w:r w:rsidRPr="00D561BC">
        <w:rPr>
          <w:rFonts w:ascii="Arial" w:hAnsi="Arial" w:cs="Arial"/>
          <w:b/>
          <w:bCs/>
        </w:rPr>
        <w:t>lãi</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kỳ</w:t>
      </w:r>
      <w:proofErr w:type="spellEnd"/>
      <w:r w:rsidRPr="00D561BC">
        <w:rPr>
          <w:rFonts w:ascii="Arial" w:hAnsi="Arial" w:cs="Arial"/>
          <w:b/>
          <w:bCs/>
        </w:rPr>
        <w:t xml:space="preserve"> </w:t>
      </w:r>
      <w:proofErr w:type="spellStart"/>
      <w:r w:rsidRPr="00D561BC">
        <w:rPr>
          <w:rFonts w:ascii="Arial" w:hAnsi="Arial" w:cs="Arial"/>
          <w:b/>
          <w:bCs/>
        </w:rPr>
        <w:t>hạn</w:t>
      </w:r>
      <w:proofErr w:type="spellEnd"/>
      <w:r w:rsidRPr="00D561BC">
        <w:rPr>
          <w:rFonts w:ascii="Arial" w:hAnsi="Arial" w:cs="Arial"/>
          <w:b/>
          <w:bCs/>
        </w:rPr>
        <w:t>.</w:t>
      </w:r>
    </w:p>
  </w:comment>
  <w:comment w:id="91" w:author="Trung Van Do" w:date="2023-01-06T17:09:00Z" w:initials="TVD">
    <w:p w14:paraId="0C7F009A" w14:textId="75E6ECAA" w:rsidR="002111E3" w:rsidRPr="002111E3" w:rsidRDefault="002111E3">
      <w:pPr>
        <w:pStyle w:val="CommentText"/>
      </w:pPr>
      <w:r>
        <w:rPr>
          <w:rStyle w:val="CommentReference"/>
        </w:rPr>
        <w:annotationRef/>
      </w:r>
      <w:proofErr w:type="spellStart"/>
      <w:r w:rsidRPr="002111E3">
        <w:rPr>
          <w:highlight w:val="yellow"/>
        </w:rPr>
        <w:t>Chỉ</w:t>
      </w:r>
      <w:proofErr w:type="spellEnd"/>
      <w:r w:rsidRPr="002111E3">
        <w:rPr>
          <w:highlight w:val="yellow"/>
        </w:rPr>
        <w:t xml:space="preserve"> </w:t>
      </w:r>
      <w:proofErr w:type="spellStart"/>
      <w:r w:rsidRPr="002111E3">
        <w:rPr>
          <w:highlight w:val="yellow"/>
        </w:rPr>
        <w:t>tiêu</w:t>
      </w:r>
      <w:proofErr w:type="spellEnd"/>
      <w:r w:rsidRPr="002111E3">
        <w:rPr>
          <w:highlight w:val="yellow"/>
        </w:rPr>
        <w:t xml:space="preserve"> </w:t>
      </w:r>
      <w:proofErr w:type="spellStart"/>
      <w:r w:rsidRPr="002111E3">
        <w:rPr>
          <w:highlight w:val="yellow"/>
        </w:rPr>
        <w:t>này</w:t>
      </w:r>
      <w:proofErr w:type="spellEnd"/>
      <w:r>
        <w:rPr>
          <w:highlight w:val="yellow"/>
        </w:rPr>
        <w:t xml:space="preserve"> </w:t>
      </w:r>
      <w:proofErr w:type="spellStart"/>
      <w:r>
        <w:rPr>
          <w:highlight w:val="yellow"/>
        </w:rPr>
        <w:t>đã</w:t>
      </w:r>
      <w:proofErr w:type="spellEnd"/>
      <w:r w:rsidRPr="002111E3">
        <w:rPr>
          <w:highlight w:val="yellow"/>
        </w:rPr>
        <w:t xml:space="preserve"> </w:t>
      </w:r>
      <w:proofErr w:type="spellStart"/>
      <w:r w:rsidRPr="002111E3">
        <w:rPr>
          <w:highlight w:val="yellow"/>
        </w:rPr>
        <w:t>rất</w:t>
      </w:r>
      <w:proofErr w:type="spellEnd"/>
      <w:r w:rsidRPr="002111E3">
        <w:rPr>
          <w:highlight w:val="yellow"/>
        </w:rPr>
        <w:t xml:space="preserve"> </w:t>
      </w:r>
      <w:proofErr w:type="spellStart"/>
      <w:r w:rsidRPr="002111E3">
        <w:rPr>
          <w:highlight w:val="yellow"/>
        </w:rPr>
        <w:t>rõ</w:t>
      </w:r>
      <w:proofErr w:type="spellEnd"/>
      <w:r w:rsidRPr="002111E3">
        <w:rPr>
          <w:highlight w:val="yellow"/>
        </w:rPr>
        <w:t xml:space="preserve"> </w:t>
      </w:r>
      <w:proofErr w:type="spellStart"/>
      <w:r w:rsidRPr="002111E3">
        <w:rPr>
          <w:highlight w:val="yellow"/>
        </w:rPr>
        <w:t>ràng</w:t>
      </w:r>
      <w:proofErr w:type="spellEnd"/>
      <w:r w:rsidRPr="002111E3">
        <w:rPr>
          <w:highlight w:val="yellow"/>
        </w:rPr>
        <w:t xml:space="preserve">. </w:t>
      </w:r>
      <w:proofErr w:type="spellStart"/>
      <w:r w:rsidRPr="002111E3">
        <w:rPr>
          <w:highlight w:val="yellow"/>
        </w:rPr>
        <w:t>Doanh</w:t>
      </w:r>
      <w:proofErr w:type="spellEnd"/>
      <w:r w:rsidRPr="002111E3">
        <w:rPr>
          <w:highlight w:val="yellow"/>
        </w:rPr>
        <w:t xml:space="preserve"> </w:t>
      </w:r>
      <w:proofErr w:type="spellStart"/>
      <w:r w:rsidRPr="002111E3">
        <w:rPr>
          <w:highlight w:val="yellow"/>
        </w:rPr>
        <w:t>nghiệp</w:t>
      </w:r>
      <w:proofErr w:type="spellEnd"/>
      <w:r w:rsidRPr="002111E3">
        <w:rPr>
          <w:highlight w:val="yellow"/>
        </w:rPr>
        <w:t xml:space="preserve"> </w:t>
      </w:r>
      <w:proofErr w:type="spellStart"/>
      <w:r w:rsidRPr="002111E3">
        <w:rPr>
          <w:highlight w:val="yellow"/>
        </w:rPr>
        <w:t>không</w:t>
      </w:r>
      <w:proofErr w:type="spellEnd"/>
      <w:r w:rsidRPr="002111E3">
        <w:rPr>
          <w:highlight w:val="yellow"/>
        </w:rPr>
        <w:t xml:space="preserve"> </w:t>
      </w:r>
      <w:proofErr w:type="spellStart"/>
      <w:r w:rsidRPr="002111E3">
        <w:rPr>
          <w:highlight w:val="yellow"/>
        </w:rPr>
        <w:t>có</w:t>
      </w:r>
      <w:proofErr w:type="spellEnd"/>
      <w:r w:rsidRPr="002111E3">
        <w:rPr>
          <w:highlight w:val="yellow"/>
        </w:rPr>
        <w:t xml:space="preserve"> </w:t>
      </w:r>
      <w:proofErr w:type="spellStart"/>
      <w:r w:rsidRPr="002111E3">
        <w:rPr>
          <w:highlight w:val="yellow"/>
        </w:rPr>
        <w:t>hoạt</w:t>
      </w:r>
      <w:proofErr w:type="spellEnd"/>
      <w:r w:rsidRPr="002111E3">
        <w:rPr>
          <w:highlight w:val="yellow"/>
        </w:rPr>
        <w:t xml:space="preserve"> </w:t>
      </w:r>
      <w:proofErr w:type="spellStart"/>
      <w:r w:rsidRPr="002111E3">
        <w:rPr>
          <w:highlight w:val="yellow"/>
        </w:rPr>
        <w:t>động</w:t>
      </w:r>
      <w:proofErr w:type="spellEnd"/>
      <w:r w:rsidRPr="002111E3">
        <w:rPr>
          <w:highlight w:val="yellow"/>
        </w:rPr>
        <w:t xml:space="preserve"> </w:t>
      </w:r>
      <w:proofErr w:type="spellStart"/>
      <w:r w:rsidRPr="002111E3">
        <w:rPr>
          <w:highlight w:val="yellow"/>
        </w:rPr>
        <w:t>xuất</w:t>
      </w:r>
      <w:proofErr w:type="spellEnd"/>
      <w:r w:rsidRPr="002111E3">
        <w:rPr>
          <w:highlight w:val="yellow"/>
        </w:rPr>
        <w:t xml:space="preserve"> </w:t>
      </w:r>
      <w:proofErr w:type="spellStart"/>
      <w:r w:rsidRPr="002111E3">
        <w:rPr>
          <w:highlight w:val="yellow"/>
        </w:rPr>
        <w:t>khẩu</w:t>
      </w:r>
      <w:proofErr w:type="spellEnd"/>
      <w:r w:rsidRPr="002111E3">
        <w:rPr>
          <w:highlight w:val="yellow"/>
        </w:rPr>
        <w:t xml:space="preserve"> </w:t>
      </w:r>
      <w:proofErr w:type="spellStart"/>
      <w:r w:rsidR="00716DF1">
        <w:rPr>
          <w:highlight w:val="yellow"/>
        </w:rPr>
        <w:t>tậm</w:t>
      </w:r>
      <w:proofErr w:type="spellEnd"/>
      <w:r w:rsidR="00716DF1">
        <w:rPr>
          <w:highlight w:val="yellow"/>
        </w:rPr>
        <w:t xml:space="preserve"> </w:t>
      </w:r>
      <w:proofErr w:type="spellStart"/>
      <w:r w:rsidR="00716DF1">
        <w:rPr>
          <w:highlight w:val="yellow"/>
        </w:rPr>
        <w:t>chí</w:t>
      </w:r>
      <w:proofErr w:type="spellEnd"/>
      <w:r w:rsidR="00716DF1">
        <w:rPr>
          <w:highlight w:val="yellow"/>
        </w:rPr>
        <w:t xml:space="preserve"> </w:t>
      </w:r>
      <w:proofErr w:type="spellStart"/>
      <w:r w:rsidR="00716DF1">
        <w:rPr>
          <w:highlight w:val="yellow"/>
        </w:rPr>
        <w:t>cũng</w:t>
      </w:r>
      <w:proofErr w:type="spellEnd"/>
      <w:r w:rsidR="00716DF1">
        <w:rPr>
          <w:highlight w:val="yellow"/>
        </w:rPr>
        <w:t xml:space="preserve"> </w:t>
      </w:r>
      <w:proofErr w:type="spellStart"/>
      <w:r w:rsidR="00716DF1">
        <w:rPr>
          <w:highlight w:val="yellow"/>
        </w:rPr>
        <w:t>không</w:t>
      </w:r>
      <w:proofErr w:type="spellEnd"/>
      <w:r w:rsidR="00716DF1">
        <w:rPr>
          <w:highlight w:val="yellow"/>
        </w:rPr>
        <w:t xml:space="preserve"> </w:t>
      </w:r>
      <w:proofErr w:type="spellStart"/>
      <w:r w:rsidR="00716DF1">
        <w:rPr>
          <w:highlight w:val="yellow"/>
        </w:rPr>
        <w:t>nhập</w:t>
      </w:r>
      <w:proofErr w:type="spellEnd"/>
      <w:r w:rsidR="00716DF1">
        <w:rPr>
          <w:highlight w:val="yellow"/>
        </w:rPr>
        <w:t xml:space="preserve"> </w:t>
      </w:r>
      <w:proofErr w:type="spellStart"/>
      <w:r w:rsidR="00716DF1">
        <w:rPr>
          <w:highlight w:val="yellow"/>
        </w:rPr>
        <w:t>khẩu</w:t>
      </w:r>
      <w:proofErr w:type="spellEnd"/>
      <w:r w:rsidR="00716DF1">
        <w:rPr>
          <w:highlight w:val="yellow"/>
        </w:rPr>
        <w:t xml:space="preserve"> </w:t>
      </w:r>
      <w:proofErr w:type="spellStart"/>
      <w:r w:rsidRPr="002111E3">
        <w:rPr>
          <w:highlight w:val="yellow"/>
        </w:rPr>
        <w:t>thì</w:t>
      </w:r>
      <w:proofErr w:type="spellEnd"/>
      <w:r w:rsidRPr="002111E3">
        <w:rPr>
          <w:highlight w:val="yellow"/>
        </w:rPr>
        <w:t xml:space="preserve"> </w:t>
      </w:r>
      <w:proofErr w:type="spellStart"/>
      <w:r w:rsidRPr="002111E3">
        <w:rPr>
          <w:highlight w:val="yellow"/>
        </w:rPr>
        <w:t>bắt</w:t>
      </w:r>
      <w:proofErr w:type="spellEnd"/>
      <w:r w:rsidRPr="002111E3">
        <w:rPr>
          <w:highlight w:val="yellow"/>
        </w:rPr>
        <w:t xml:space="preserve"> </w:t>
      </w:r>
      <w:proofErr w:type="spellStart"/>
      <w:r w:rsidRPr="002111E3">
        <w:rPr>
          <w:highlight w:val="yellow"/>
        </w:rPr>
        <w:t>buộc</w:t>
      </w:r>
      <w:proofErr w:type="spellEnd"/>
      <w:r w:rsidRPr="002111E3">
        <w:rPr>
          <w:highlight w:val="yellow"/>
        </w:rPr>
        <w:t xml:space="preserve"> </w:t>
      </w:r>
      <w:proofErr w:type="spellStart"/>
      <w:r w:rsidRPr="002111E3">
        <w:rPr>
          <w:highlight w:val="yellow"/>
        </w:rPr>
        <w:t>phải</w:t>
      </w:r>
      <w:proofErr w:type="spellEnd"/>
      <w:r w:rsidRPr="002111E3">
        <w:rPr>
          <w:highlight w:val="yellow"/>
        </w:rPr>
        <w:t xml:space="preserve"> </w:t>
      </w:r>
      <w:proofErr w:type="spellStart"/>
      <w:r w:rsidRPr="002111E3">
        <w:rPr>
          <w:highlight w:val="yellow"/>
        </w:rPr>
        <w:t>chấm</w:t>
      </w:r>
      <w:proofErr w:type="spellEnd"/>
      <w:r w:rsidRPr="002111E3">
        <w:rPr>
          <w:highlight w:val="yellow"/>
        </w:rPr>
        <w:t xml:space="preserve"> ở </w:t>
      </w:r>
      <w:proofErr w:type="spellStart"/>
      <w:r w:rsidRPr="002111E3">
        <w:rPr>
          <w:highlight w:val="yellow"/>
        </w:rPr>
        <w:t>mức</w:t>
      </w:r>
      <w:proofErr w:type="spellEnd"/>
      <w:r w:rsidRPr="002111E3">
        <w:rPr>
          <w:highlight w:val="yellow"/>
        </w:rPr>
        <w:t xml:space="preserve"> “</w:t>
      </w:r>
      <w:r w:rsidRPr="002111E3">
        <w:rPr>
          <w:highlight w:val="yellow"/>
        </w:rPr>
        <w:t xml:space="preserve">Trung </w:t>
      </w:r>
      <w:proofErr w:type="spellStart"/>
      <w:r w:rsidRPr="002111E3">
        <w:rPr>
          <w:highlight w:val="yellow"/>
        </w:rPr>
        <w:t>bình</w:t>
      </w:r>
      <w:proofErr w:type="spellEnd"/>
      <w:r w:rsidRPr="002111E3">
        <w:rPr>
          <w:highlight w:val="yellow"/>
        </w:rPr>
        <w:t xml:space="preserve">/ Không </w:t>
      </w:r>
      <w:proofErr w:type="spellStart"/>
      <w:r w:rsidRPr="002111E3">
        <w:rPr>
          <w:highlight w:val="yellow"/>
        </w:rPr>
        <w:t>xuất</w:t>
      </w:r>
      <w:proofErr w:type="spellEnd"/>
      <w:r w:rsidRPr="002111E3">
        <w:rPr>
          <w:highlight w:val="yellow"/>
        </w:rPr>
        <w:t xml:space="preserve"> </w:t>
      </w:r>
      <w:proofErr w:type="spellStart"/>
      <w:r w:rsidRPr="002111E3">
        <w:rPr>
          <w:highlight w:val="yellow"/>
        </w:rPr>
        <w:t>khẩu</w:t>
      </w:r>
      <w:proofErr w:type="spellEnd"/>
      <w:r w:rsidRPr="002111E3">
        <w:rPr>
          <w:highlight w:val="yellow"/>
        </w:rPr>
        <w:t xml:space="preserve">” </w:t>
      </w:r>
      <w:proofErr w:type="spellStart"/>
      <w:r w:rsidRPr="002111E3">
        <w:rPr>
          <w:highlight w:val="yellow"/>
        </w:rPr>
        <w:t>đối</w:t>
      </w:r>
      <w:proofErr w:type="spellEnd"/>
      <w:r w:rsidRPr="002111E3">
        <w:rPr>
          <w:highlight w:val="yellow"/>
        </w:rPr>
        <w:t xml:space="preserve"> </w:t>
      </w:r>
      <w:proofErr w:type="spellStart"/>
      <w:r w:rsidRPr="002111E3">
        <w:rPr>
          <w:highlight w:val="yellow"/>
        </w:rPr>
        <w:t>với</w:t>
      </w:r>
      <w:proofErr w:type="spellEnd"/>
      <w:r w:rsidRPr="002111E3">
        <w:rPr>
          <w:highlight w:val="yellow"/>
        </w:rPr>
        <w:t xml:space="preserve"> </w:t>
      </w:r>
      <w:proofErr w:type="spellStart"/>
      <w:r w:rsidRPr="002111E3">
        <w:rPr>
          <w:highlight w:val="yellow"/>
        </w:rPr>
        <w:t>chỉ</w:t>
      </w:r>
      <w:proofErr w:type="spellEnd"/>
      <w:r w:rsidRPr="002111E3">
        <w:rPr>
          <w:highlight w:val="yellow"/>
        </w:rPr>
        <w:t xml:space="preserve"> </w:t>
      </w:r>
      <w:proofErr w:type="spellStart"/>
      <w:r w:rsidRPr="002111E3">
        <w:rPr>
          <w:highlight w:val="yellow"/>
        </w:rPr>
        <w:t>tiêu</w:t>
      </w:r>
      <w:proofErr w:type="spellEnd"/>
      <w:r w:rsidRPr="002111E3">
        <w:rPr>
          <w:highlight w:val="yellow"/>
        </w:rPr>
        <w:t xml:space="preserve"> </w:t>
      </w:r>
      <w:proofErr w:type="spellStart"/>
      <w:r w:rsidRPr="002111E3">
        <w:rPr>
          <w:highlight w:val="yellow"/>
        </w:rPr>
        <w:t>này</w:t>
      </w:r>
      <w:proofErr w:type="spellEnd"/>
    </w:p>
  </w:comment>
  <w:comment w:id="95" w:author="Trung Van Do" w:date="2023-01-06T14:57:00Z" w:initials="TVD">
    <w:p w14:paraId="55455D8D" w14:textId="77777777" w:rsidR="00D8644B" w:rsidRDefault="00D8644B">
      <w:pPr>
        <w:pStyle w:val="CommentText"/>
      </w:pPr>
      <w:r>
        <w:rPr>
          <w:rStyle w:val="CommentReference"/>
        </w:rPr>
        <w:annotationRef/>
      </w:r>
      <w:r w:rsidRPr="00716DF1">
        <w:rPr>
          <w:highlight w:val="yellow"/>
        </w:rPr>
        <w:t xml:space="preserve">Chi </w:t>
      </w:r>
      <w:proofErr w:type="spellStart"/>
      <w:r w:rsidRPr="00716DF1">
        <w:rPr>
          <w:highlight w:val="yellow"/>
        </w:rPr>
        <w:t>nhánh</w:t>
      </w:r>
      <w:proofErr w:type="spellEnd"/>
      <w:r w:rsidRPr="00716DF1">
        <w:rPr>
          <w:highlight w:val="yellow"/>
        </w:rPr>
        <w:t xml:space="preserve"> </w:t>
      </w:r>
      <w:proofErr w:type="spellStart"/>
      <w:r w:rsidRPr="00716DF1">
        <w:rPr>
          <w:highlight w:val="yellow"/>
        </w:rPr>
        <w:t>giải</w:t>
      </w:r>
      <w:proofErr w:type="spellEnd"/>
      <w:r w:rsidRPr="00716DF1">
        <w:rPr>
          <w:highlight w:val="yellow"/>
        </w:rPr>
        <w:t xml:space="preserve"> </w:t>
      </w:r>
      <w:proofErr w:type="spellStart"/>
      <w:r w:rsidRPr="00716DF1">
        <w:rPr>
          <w:highlight w:val="yellow"/>
        </w:rPr>
        <w:t>trình</w:t>
      </w:r>
      <w:proofErr w:type="spellEnd"/>
      <w:r w:rsidRPr="00716DF1">
        <w:rPr>
          <w:highlight w:val="yellow"/>
        </w:rPr>
        <w:t>:</w:t>
      </w:r>
    </w:p>
    <w:p w14:paraId="6122C1D0" w14:textId="37121DFC" w:rsidR="00D8644B" w:rsidRPr="00D561BC" w:rsidRDefault="00D8644B" w:rsidP="00D8644B">
      <w:pPr>
        <w:overflowPunct/>
        <w:autoSpaceDE/>
        <w:autoSpaceDN/>
        <w:adjustRightInd/>
        <w:spacing w:before="60"/>
        <w:jc w:val="both"/>
        <w:textAlignment w:val="auto"/>
        <w:rPr>
          <w:rFonts w:ascii="Arial" w:hAnsi="Arial" w:cs="Arial"/>
          <w:b/>
          <w:bCs/>
        </w:rPr>
      </w:pP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chính</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Công</w:t>
      </w:r>
      <w:proofErr w:type="spellEnd"/>
      <w:r w:rsidRPr="00D561BC">
        <w:rPr>
          <w:rFonts w:ascii="Arial" w:hAnsi="Arial" w:cs="Arial"/>
          <w:bCs/>
        </w:rPr>
        <w:t xml:space="preserve"> ty Minh </w:t>
      </w:r>
      <w:proofErr w:type="spellStart"/>
      <w:r w:rsidRPr="00D561BC">
        <w:rPr>
          <w:rFonts w:ascii="Arial" w:hAnsi="Arial" w:cs="Arial"/>
          <w:bCs/>
        </w:rPr>
        <w:t>Phú</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kinh</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00716DF1">
        <w:rPr>
          <w:rFonts w:ascii="Arial" w:hAnsi="Arial" w:cs="Arial"/>
          <w:bCs/>
        </w:rPr>
        <w:t xml:space="preserve"> </w:t>
      </w:r>
      <w:proofErr w:type="spellStart"/>
      <w:r w:rsidRPr="00D561BC">
        <w:rPr>
          <w:rFonts w:ascii="Arial" w:hAnsi="Arial" w:cs="Arial"/>
          <w:bCs/>
        </w:rPr>
        <w:t>lúa</w:t>
      </w:r>
      <w:proofErr w:type="spellEnd"/>
      <w:r w:rsidRPr="00D561BC">
        <w:rPr>
          <w:rFonts w:ascii="Arial" w:hAnsi="Arial" w:cs="Arial"/>
          <w:bCs/>
        </w:rPr>
        <w:t xml:space="preserve"> </w:t>
      </w:r>
      <w:proofErr w:type="spellStart"/>
      <w:r w:rsidRPr="00D561BC">
        <w:rPr>
          <w:rFonts w:ascii="Arial" w:hAnsi="Arial" w:cs="Arial"/>
          <w:bCs/>
        </w:rPr>
        <w:t>gạo</w:t>
      </w:r>
      <w:proofErr w:type="spellEnd"/>
      <w:r w:rsidRPr="00D561BC">
        <w:rPr>
          <w:rFonts w:ascii="Arial" w:hAnsi="Arial" w:cs="Arial"/>
          <w:bCs/>
        </w:rPr>
        <w:t xml:space="preserve">, </w:t>
      </w:r>
      <w:proofErr w:type="spellStart"/>
      <w:r w:rsidRPr="00D561BC">
        <w:rPr>
          <w:rFonts w:ascii="Arial" w:hAnsi="Arial" w:cs="Arial"/>
          <w:bCs/>
        </w:rPr>
        <w:t>đây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mặt</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thiết</w:t>
      </w:r>
      <w:proofErr w:type="spellEnd"/>
      <w:r w:rsidRPr="00D561BC">
        <w:rPr>
          <w:rFonts w:ascii="Arial" w:hAnsi="Arial" w:cs="Arial"/>
          <w:bCs/>
        </w:rPr>
        <w:t xml:space="preserve"> </w:t>
      </w:r>
      <w:proofErr w:type="spellStart"/>
      <w:r w:rsidRPr="00D561BC">
        <w:rPr>
          <w:rFonts w:ascii="Arial" w:hAnsi="Arial" w:cs="Arial"/>
          <w:bCs/>
        </w:rPr>
        <w:t>yếu</w:t>
      </w:r>
      <w:proofErr w:type="spellEnd"/>
      <w:r w:rsidRPr="00D561BC">
        <w:rPr>
          <w:rFonts w:ascii="Arial" w:hAnsi="Arial" w:cs="Arial"/>
          <w:bCs/>
        </w:rPr>
        <w:t xml:space="preserve">. </w:t>
      </w:r>
      <w:proofErr w:type="spellStart"/>
      <w:r w:rsidRPr="00D561BC">
        <w:rPr>
          <w:rFonts w:ascii="Arial" w:hAnsi="Arial" w:cs="Arial"/>
          <w:bCs/>
        </w:rPr>
        <w:t>Hiện</w:t>
      </w:r>
      <w:proofErr w:type="spellEnd"/>
      <w:r w:rsidRPr="00D561BC">
        <w:rPr>
          <w:rFonts w:ascii="Arial" w:hAnsi="Arial" w:cs="Arial"/>
          <w:bCs/>
        </w:rPr>
        <w:t xml:space="preserve"> </w:t>
      </w:r>
      <w:proofErr w:type="spellStart"/>
      <w:r w:rsidRPr="00D561BC">
        <w:rPr>
          <w:rFonts w:ascii="Arial" w:hAnsi="Arial" w:cs="Arial"/>
          <w:bCs/>
        </w:rPr>
        <w:t>tại</w:t>
      </w:r>
      <w:proofErr w:type="spellEnd"/>
      <w:r w:rsidRPr="00D561BC">
        <w:rPr>
          <w:rFonts w:ascii="Arial" w:hAnsi="Arial" w:cs="Arial"/>
          <w:bCs/>
        </w:rPr>
        <w:t xml:space="preserve"> Việt Nam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hiếu</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người</w:t>
      </w:r>
      <w:proofErr w:type="spellEnd"/>
      <w:r w:rsidRPr="00D561BC">
        <w:rPr>
          <w:rFonts w:ascii="Arial" w:hAnsi="Arial" w:cs="Arial"/>
          <w:bCs/>
        </w:rPr>
        <w:t>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dùng</w:t>
      </w:r>
      <w:proofErr w:type="spellEnd"/>
      <w:r w:rsidRPr="00D561BC">
        <w:rPr>
          <w:rFonts w:ascii="Arial" w:hAnsi="Arial" w:cs="Arial"/>
          <w:bCs/>
        </w:rPr>
        <w:t xml:space="preserve"> </w:t>
      </w:r>
      <w:proofErr w:type="spellStart"/>
      <w:r w:rsidRPr="00D561BC">
        <w:rPr>
          <w:rFonts w:ascii="Arial" w:hAnsi="Arial" w:cs="Arial"/>
          <w:bCs/>
        </w:rPr>
        <w:t>vẫn</w:t>
      </w:r>
      <w:proofErr w:type="spellEnd"/>
      <w:r w:rsidRPr="00D561BC">
        <w:rPr>
          <w:rFonts w:ascii="Arial" w:hAnsi="Arial" w:cs="Arial"/>
          <w:bCs/>
        </w:rPr>
        <w:t xml:space="preserve"> </w:t>
      </w:r>
      <w:proofErr w:type="spellStart"/>
      <w:r w:rsidRPr="00D561BC">
        <w:rPr>
          <w:rFonts w:ascii="Arial" w:hAnsi="Arial" w:cs="Arial"/>
          <w:bCs/>
        </w:rPr>
        <w:t>chưa</w:t>
      </w:r>
      <w:proofErr w:type="spellEnd"/>
      <w:r w:rsidRPr="00D561BC">
        <w:rPr>
          <w:rFonts w:ascii="Arial" w:hAnsi="Arial" w:cs="Arial"/>
          <w:bCs/>
        </w:rPr>
        <w:t xml:space="preserve"> </w:t>
      </w:r>
      <w:proofErr w:type="spellStart"/>
      <w:r w:rsidRPr="00D561BC">
        <w:rPr>
          <w:rFonts w:ascii="Arial" w:hAnsi="Arial" w:cs="Arial"/>
          <w:bCs/>
        </w:rPr>
        <w:t>sử</w:t>
      </w:r>
      <w:proofErr w:type="spellEnd"/>
      <w:r w:rsidRPr="00D561BC">
        <w:rPr>
          <w:rFonts w:ascii="Arial" w:hAnsi="Arial" w:cs="Arial"/>
          <w:bCs/>
        </w:rPr>
        <w:t xml:space="preserve"> </w:t>
      </w:r>
      <w:proofErr w:type="spellStart"/>
      <w:r w:rsidRPr="00D561BC">
        <w:rPr>
          <w:rFonts w:ascii="Arial" w:hAnsi="Arial" w:cs="Arial"/>
          <w:bCs/>
        </w:rPr>
        <w:t>dụng</w:t>
      </w:r>
      <w:proofErr w:type="spellEnd"/>
      <w:r w:rsidRPr="00D561BC">
        <w:rPr>
          <w:rFonts w:ascii="Arial" w:hAnsi="Arial" w:cs="Arial"/>
          <w:bCs/>
        </w:rPr>
        <w:t>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khác</w:t>
      </w:r>
      <w:proofErr w:type="spellEnd"/>
      <w:r w:rsidRPr="00D561BC">
        <w:rPr>
          <w:rFonts w:ascii="Arial" w:hAnsi="Arial" w:cs="Arial"/>
          <w:bCs/>
        </w:rPr>
        <w:t xml:space="preserve"> </w:t>
      </w:r>
      <w:proofErr w:type="spellStart"/>
      <w:r w:rsidRPr="00D561BC">
        <w:rPr>
          <w:rFonts w:ascii="Arial" w:hAnsi="Arial" w:cs="Arial"/>
          <w:bCs/>
        </w:rPr>
        <w:t>như</w:t>
      </w:r>
      <w:proofErr w:type="spellEnd"/>
      <w:r w:rsidRPr="00D561BC">
        <w:rPr>
          <w:rFonts w:ascii="Arial" w:hAnsi="Arial" w:cs="Arial"/>
          <w:bCs/>
        </w:rPr>
        <w:t xml:space="preserve"> </w:t>
      </w:r>
      <w:proofErr w:type="spellStart"/>
      <w:r w:rsidRPr="00D561BC">
        <w:rPr>
          <w:rFonts w:ascii="Arial" w:hAnsi="Arial" w:cs="Arial"/>
          <w:bCs/>
        </w:rPr>
        <w:t>bột</w:t>
      </w:r>
      <w:proofErr w:type="spellEnd"/>
      <w:r w:rsidRPr="00D561BC">
        <w:rPr>
          <w:rFonts w:ascii="Arial" w:hAnsi="Arial" w:cs="Arial"/>
          <w:bCs/>
        </w:rPr>
        <w:t xml:space="preserve"> </w:t>
      </w:r>
      <w:proofErr w:type="spellStart"/>
      <w:r w:rsidRPr="00D561BC">
        <w:rPr>
          <w:rFonts w:ascii="Arial" w:hAnsi="Arial" w:cs="Arial"/>
          <w:bCs/>
        </w:rPr>
        <w:t>mì</w:t>
      </w:r>
      <w:proofErr w:type="spellEnd"/>
      <w:r w:rsidRPr="00D561BC">
        <w:rPr>
          <w:rFonts w:ascii="Arial" w:hAnsi="Arial" w:cs="Arial"/>
          <w:bCs/>
        </w:rPr>
        <w:t xml:space="preserve">, </w:t>
      </w:r>
      <w:proofErr w:type="spellStart"/>
      <w:r w:rsidRPr="00D561BC">
        <w:rPr>
          <w:rFonts w:ascii="Arial" w:hAnsi="Arial" w:cs="Arial"/>
          <w:bCs/>
        </w:rPr>
        <w:t>yến</w:t>
      </w:r>
      <w:proofErr w:type="spellEnd"/>
      <w:r w:rsidRPr="00D561BC">
        <w:rPr>
          <w:rFonts w:ascii="Arial" w:hAnsi="Arial" w:cs="Arial"/>
          <w:bCs/>
        </w:rPr>
        <w:t xml:space="preserve"> </w:t>
      </w:r>
      <w:proofErr w:type="spellStart"/>
      <w:r w:rsidRPr="00D561BC">
        <w:rPr>
          <w:rFonts w:ascii="Arial" w:hAnsi="Arial" w:cs="Arial"/>
          <w:bCs/>
        </w:rPr>
        <w:t>mạch</w:t>
      </w:r>
      <w:proofErr w:type="spellEnd"/>
      <w:r w:rsidRPr="00D561BC">
        <w:rPr>
          <w:rFonts w:ascii="Arial" w:hAnsi="Arial" w:cs="Arial"/>
          <w:bCs/>
        </w:rPr>
        <w:t xml:space="preserve">... </w:t>
      </w:r>
      <w:proofErr w:type="spellStart"/>
      <w:r w:rsidRPr="00D561BC">
        <w:rPr>
          <w:rFonts w:ascii="Arial" w:hAnsi="Arial" w:cs="Arial"/>
          <w:bCs/>
        </w:rPr>
        <w:t>để</w:t>
      </w:r>
      <w:proofErr w:type="spellEnd"/>
      <w:r w:rsidRPr="00D561BC">
        <w:rPr>
          <w:rFonts w:ascii="Arial" w:hAnsi="Arial" w:cs="Arial"/>
          <w:bCs/>
        </w:rPr>
        <w:t xml:space="preserve"> </w:t>
      </w:r>
      <w:proofErr w:type="spellStart"/>
      <w:r w:rsidRPr="00D561BC">
        <w:rPr>
          <w:rFonts w:ascii="Arial" w:hAnsi="Arial" w:cs="Arial"/>
          <w:bCs/>
        </w:rPr>
        <w:t>thay</w:t>
      </w:r>
      <w:proofErr w:type="spellEnd"/>
      <w:r w:rsidRPr="00D561BC">
        <w:rPr>
          <w:rFonts w:ascii="Arial" w:hAnsi="Arial" w:cs="Arial"/>
          <w:bCs/>
        </w:rPr>
        <w:t xml:space="preserve"> </w:t>
      </w:r>
      <w:proofErr w:type="spellStart"/>
      <w:r w:rsidRPr="00D561BC">
        <w:rPr>
          <w:rFonts w:ascii="Arial" w:hAnsi="Arial" w:cs="Arial"/>
          <w:bCs/>
        </w:rPr>
        <w:t>thế</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nhu</w:t>
      </w:r>
      <w:proofErr w:type="spellEnd"/>
      <w:r w:rsidRPr="00D561BC">
        <w:rPr>
          <w:rFonts w:ascii="Arial" w:hAnsi="Arial" w:cs="Arial"/>
          <w:bCs/>
        </w:rPr>
        <w:t xml:space="preserve"> </w:t>
      </w:r>
      <w:proofErr w:type="spellStart"/>
      <w:r w:rsidRPr="00D561BC">
        <w:rPr>
          <w:rFonts w:ascii="Arial" w:hAnsi="Arial" w:cs="Arial"/>
          <w:bCs/>
        </w:rPr>
        <w:t>cầu</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w:t>
      </w:r>
      <w:proofErr w:type="spellStart"/>
      <w:r w:rsidRPr="00D561BC">
        <w:rPr>
          <w:rFonts w:ascii="Arial" w:hAnsi="Arial" w:cs="Arial"/>
          <w:bCs/>
        </w:rPr>
        <w:t>ngày</w:t>
      </w:r>
      <w:proofErr w:type="spellEnd"/>
      <w:r w:rsidRPr="00D561BC">
        <w:rPr>
          <w:rFonts w:ascii="Arial" w:hAnsi="Arial" w:cs="Arial"/>
          <w:bCs/>
        </w:rPr>
        <w:t xml:space="preserve">. </w:t>
      </w:r>
      <w:proofErr w:type="spellStart"/>
      <w:r w:rsidRPr="00D561BC">
        <w:rPr>
          <w:rFonts w:ascii="Arial" w:hAnsi="Arial" w:cs="Arial"/>
          <w:bCs/>
        </w:rPr>
        <w:t>Thêm</w:t>
      </w:r>
      <w:proofErr w:type="spellEnd"/>
      <w:r w:rsidRPr="00D561BC">
        <w:rPr>
          <w:rFonts w:ascii="Arial" w:hAnsi="Arial" w:cs="Arial"/>
          <w:bCs/>
        </w:rPr>
        <w:t xml:space="preserve"> </w:t>
      </w:r>
      <w:proofErr w:type="spellStart"/>
      <w:r w:rsidRPr="00D561BC">
        <w:rPr>
          <w:rFonts w:ascii="Arial" w:hAnsi="Arial" w:cs="Arial"/>
          <w:bCs/>
        </w:rPr>
        <w:t>vào</w:t>
      </w:r>
      <w:proofErr w:type="spellEnd"/>
      <w:r w:rsidRPr="00D561BC">
        <w:rPr>
          <w:rFonts w:ascii="Arial" w:hAnsi="Arial" w:cs="Arial"/>
          <w:bCs/>
        </w:rPr>
        <w:t xml:space="preserve"> </w:t>
      </w:r>
      <w:proofErr w:type="spellStart"/>
      <w:r w:rsidRPr="00D561BC">
        <w:rPr>
          <w:rFonts w:ascii="Arial" w:hAnsi="Arial" w:cs="Arial"/>
          <w:bCs/>
        </w:rPr>
        <w:t>đó</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thu</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2021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đạt</w:t>
      </w:r>
      <w:proofErr w:type="spellEnd"/>
      <w:r w:rsidRPr="00D561BC">
        <w:rPr>
          <w:rFonts w:ascii="Arial" w:hAnsi="Arial" w:cs="Arial"/>
          <w:bCs/>
        </w:rPr>
        <w:t xml:space="preserve"> 81,4 </w:t>
      </w:r>
      <w:proofErr w:type="spellStart"/>
      <w:r w:rsidRPr="00D561BC">
        <w:rPr>
          <w:rFonts w:ascii="Arial" w:hAnsi="Arial" w:cs="Arial"/>
          <w:bCs/>
        </w:rPr>
        <w:t>tỷ</w:t>
      </w:r>
      <w:proofErr w:type="spellEnd"/>
      <w:r w:rsidRPr="00D561BC">
        <w:rPr>
          <w:rFonts w:ascii="Arial" w:hAnsi="Arial" w:cs="Arial"/>
          <w:bCs/>
        </w:rPr>
        <w:t xml:space="preserve"> </w:t>
      </w:r>
      <w:proofErr w:type="spellStart"/>
      <w:r w:rsidRPr="00D561BC">
        <w:rPr>
          <w:rFonts w:ascii="Arial" w:hAnsi="Arial" w:cs="Arial"/>
          <w:bCs/>
        </w:rPr>
        <w:t>đồng</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một</w:t>
      </w:r>
      <w:proofErr w:type="spellEnd"/>
      <w:r w:rsidRPr="00D561BC">
        <w:rPr>
          <w:rFonts w:ascii="Arial" w:hAnsi="Arial" w:cs="Arial"/>
          <w:bCs/>
        </w:rPr>
        <w:t xml:space="preserve"> </w:t>
      </w:r>
      <w:proofErr w:type="spellStart"/>
      <w:r w:rsidRPr="00D561BC">
        <w:rPr>
          <w:rFonts w:ascii="Arial" w:hAnsi="Arial" w:cs="Arial"/>
          <w:bCs/>
        </w:rPr>
        <w:t>trong</w:t>
      </w:r>
      <w:proofErr w:type="spellEnd"/>
      <w:r w:rsidRPr="00D561BC">
        <w:rPr>
          <w:rFonts w:ascii="Arial" w:hAnsi="Arial" w:cs="Arial"/>
          <w:bCs/>
        </w:rPr>
        <w:t xml:space="preserve"> </w:t>
      </w:r>
      <w:proofErr w:type="spellStart"/>
      <w:r w:rsidRPr="00D561BC">
        <w:rPr>
          <w:rFonts w:ascii="Arial" w:hAnsi="Arial" w:cs="Arial"/>
          <w:bCs/>
        </w:rPr>
        <w:t>những</w:t>
      </w:r>
      <w:proofErr w:type="spellEnd"/>
      <w:r w:rsidRPr="00D561BC">
        <w:rPr>
          <w:rFonts w:ascii="Arial" w:hAnsi="Arial" w:cs="Arial"/>
          <w:bCs/>
        </w:rPr>
        <w:t xml:space="preserve"> </w:t>
      </w:r>
      <w:proofErr w:type="spellStart"/>
      <w:r w:rsidRPr="00D561BC">
        <w:rPr>
          <w:rFonts w:ascii="Arial" w:hAnsi="Arial" w:cs="Arial"/>
          <w:bCs/>
        </w:rPr>
        <w:t>doanh</w:t>
      </w:r>
      <w:proofErr w:type="spellEnd"/>
      <w:r w:rsidRPr="00D561BC">
        <w:rPr>
          <w:rFonts w:ascii="Arial" w:hAnsi="Arial" w:cs="Arial"/>
          <w:bCs/>
        </w:rPr>
        <w:t xml:space="preserve"> </w:t>
      </w:r>
      <w:proofErr w:type="spellStart"/>
      <w:r w:rsidRPr="00D561BC">
        <w:rPr>
          <w:rFonts w:ascii="Arial" w:hAnsi="Arial" w:cs="Arial"/>
          <w:bCs/>
        </w:rPr>
        <w:t>nghiệp</w:t>
      </w:r>
      <w:proofErr w:type="spellEnd"/>
      <w:r w:rsidRPr="00D561BC">
        <w:rPr>
          <w:rFonts w:ascii="Arial" w:hAnsi="Arial" w:cs="Arial"/>
          <w:bCs/>
        </w:rPr>
        <w:t xml:space="preserve"> </w:t>
      </w:r>
      <w:proofErr w:type="spellStart"/>
      <w:r w:rsidRPr="00D561BC">
        <w:rPr>
          <w:rFonts w:ascii="Arial" w:hAnsi="Arial" w:cs="Arial"/>
          <w:bCs/>
        </w:rPr>
        <w:t>có</w:t>
      </w:r>
      <w:proofErr w:type="spellEnd"/>
      <w:r w:rsidRPr="00D561BC">
        <w:rPr>
          <w:rFonts w:ascii="Arial" w:hAnsi="Arial" w:cs="Arial"/>
          <w:bCs/>
        </w:rPr>
        <w:t xml:space="preserve"> </w:t>
      </w:r>
      <w:proofErr w:type="spellStart"/>
      <w:r w:rsidRPr="00D561BC">
        <w:rPr>
          <w:rFonts w:ascii="Arial" w:hAnsi="Arial" w:cs="Arial"/>
          <w:bCs/>
        </w:rPr>
        <w:t>quy</w:t>
      </w:r>
      <w:proofErr w:type="spellEnd"/>
      <w:r w:rsidRPr="00D561BC">
        <w:rPr>
          <w:rFonts w:ascii="Arial" w:hAnsi="Arial" w:cs="Arial"/>
          <w:bCs/>
        </w:rPr>
        <w:t xml:space="preserve"> </w:t>
      </w:r>
      <w:proofErr w:type="spellStart"/>
      <w:r w:rsidRPr="00D561BC">
        <w:rPr>
          <w:rFonts w:ascii="Arial" w:hAnsi="Arial" w:cs="Arial"/>
          <w:bCs/>
        </w:rPr>
        <w:t>mô</w:t>
      </w:r>
      <w:proofErr w:type="spellEnd"/>
      <w:r w:rsidRPr="00D561BC">
        <w:rPr>
          <w:rFonts w:ascii="Arial" w:hAnsi="Arial" w:cs="Arial"/>
          <w:bCs/>
        </w:rPr>
        <w:t xml:space="preserve"> </w:t>
      </w:r>
      <w:proofErr w:type="spellStart"/>
      <w:r w:rsidRPr="00D561BC">
        <w:rPr>
          <w:rFonts w:ascii="Arial" w:hAnsi="Arial" w:cs="Arial"/>
          <w:bCs/>
        </w:rPr>
        <w:t>chiếm</w:t>
      </w:r>
      <w:proofErr w:type="spellEnd"/>
      <w:r w:rsidRPr="00D561BC">
        <w:rPr>
          <w:rFonts w:ascii="Arial" w:hAnsi="Arial" w:cs="Arial"/>
          <w:bCs/>
        </w:rPr>
        <w:t xml:space="preserve"> </w:t>
      </w:r>
      <w:proofErr w:type="spellStart"/>
      <w:r w:rsidRPr="00D561BC">
        <w:rPr>
          <w:rFonts w:ascii="Arial" w:hAnsi="Arial" w:cs="Arial"/>
          <w:bCs/>
        </w:rPr>
        <w:t>thị</w:t>
      </w:r>
      <w:proofErr w:type="spellEnd"/>
      <w:r w:rsidRPr="00D561BC">
        <w:rPr>
          <w:rFonts w:ascii="Arial" w:hAnsi="Arial" w:cs="Arial"/>
          <w:bCs/>
        </w:rPr>
        <w:t xml:space="preserve"> </w:t>
      </w:r>
      <w:proofErr w:type="spellStart"/>
      <w:r w:rsidRPr="00D561BC">
        <w:rPr>
          <w:rFonts w:ascii="Arial" w:hAnsi="Arial" w:cs="Arial"/>
          <w:bCs/>
        </w:rPr>
        <w:t>phần</w:t>
      </w:r>
      <w:proofErr w:type="spellEnd"/>
      <w:r w:rsidRPr="00D561BC">
        <w:rPr>
          <w:rFonts w:ascii="Arial" w:hAnsi="Arial" w:cs="Arial"/>
          <w:bCs/>
        </w:rPr>
        <w:t xml:space="preserve"> </w:t>
      </w:r>
      <w:proofErr w:type="spellStart"/>
      <w:r w:rsidRPr="00D561BC">
        <w:rPr>
          <w:rFonts w:ascii="Arial" w:hAnsi="Arial" w:cs="Arial"/>
          <w:bCs/>
        </w:rPr>
        <w:t>lớn</w:t>
      </w:r>
      <w:proofErr w:type="spellEnd"/>
      <w:r w:rsidRPr="00D561BC">
        <w:rPr>
          <w:rFonts w:ascii="Arial" w:hAnsi="Arial" w:cs="Arial"/>
          <w:bCs/>
        </w:rPr>
        <w:t>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tỉnh</w:t>
      </w:r>
      <w:proofErr w:type="spellEnd"/>
      <w:r w:rsidRPr="00D561BC">
        <w:rPr>
          <w:rFonts w:ascii="Arial" w:hAnsi="Arial" w:cs="Arial"/>
          <w:bCs/>
        </w:rPr>
        <w:t xml:space="preserve"> </w:t>
      </w:r>
      <w:proofErr w:type="spellStart"/>
      <w:r w:rsidRPr="00D561BC">
        <w:rPr>
          <w:rFonts w:ascii="Arial" w:hAnsi="Arial" w:cs="Arial"/>
          <w:bCs/>
        </w:rPr>
        <w:t>Sóc</w:t>
      </w:r>
      <w:proofErr w:type="spellEnd"/>
      <w:r w:rsidRPr="00D561BC">
        <w:rPr>
          <w:rFonts w:ascii="Arial" w:hAnsi="Arial" w:cs="Arial"/>
          <w:bCs/>
        </w:rPr>
        <w:t xml:space="preserve"> </w:t>
      </w:r>
      <w:proofErr w:type="spellStart"/>
      <w:r w:rsidRPr="00D561BC">
        <w:rPr>
          <w:rFonts w:ascii="Arial" w:hAnsi="Arial" w:cs="Arial"/>
          <w:bCs/>
        </w:rPr>
        <w:t>Trăng</w:t>
      </w:r>
      <w:proofErr w:type="spellEnd"/>
      <w:r w:rsidRPr="00D561BC">
        <w:rPr>
          <w:rFonts w:ascii="Arial" w:hAnsi="Arial" w:cs="Arial"/>
          <w:bCs/>
        </w:rPr>
        <w:t xml:space="preserve">, </w:t>
      </w:r>
      <w:proofErr w:type="spellStart"/>
      <w:r w:rsidRPr="00D561BC">
        <w:rPr>
          <w:rFonts w:ascii="Arial" w:hAnsi="Arial" w:cs="Arial"/>
          <w:bCs/>
        </w:rPr>
        <w:t>vòng</w:t>
      </w:r>
      <w:proofErr w:type="spellEnd"/>
      <w:r w:rsidRPr="00D561BC">
        <w:rPr>
          <w:rFonts w:ascii="Arial" w:hAnsi="Arial" w:cs="Arial"/>
          <w:bCs/>
        </w:rPr>
        <w:t xml:space="preserve"> </w:t>
      </w:r>
      <w:proofErr w:type="spellStart"/>
      <w:r w:rsidRPr="00D561BC">
        <w:rPr>
          <w:rFonts w:ascii="Arial" w:hAnsi="Arial" w:cs="Arial"/>
          <w:bCs/>
        </w:rPr>
        <w:t>đời</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sản</w:t>
      </w:r>
      <w:proofErr w:type="spellEnd"/>
      <w:r w:rsidRPr="00D561BC">
        <w:rPr>
          <w:rFonts w:ascii="Arial" w:hAnsi="Arial" w:cs="Arial"/>
          <w:bCs/>
        </w:rPr>
        <w:t xml:space="preserve"> </w:t>
      </w:r>
      <w:proofErr w:type="spellStart"/>
      <w:r w:rsidRPr="00D561BC">
        <w:rPr>
          <w:rFonts w:ascii="Arial" w:hAnsi="Arial" w:cs="Arial"/>
          <w:bCs/>
        </w:rPr>
        <w:t>phẩm</w:t>
      </w:r>
      <w:proofErr w:type="spellEnd"/>
      <w:r w:rsidRPr="00D561BC">
        <w:rPr>
          <w:rFonts w:ascii="Arial" w:hAnsi="Arial" w:cs="Arial"/>
          <w:bCs/>
        </w:rPr>
        <w:t xml:space="preserve"> </w:t>
      </w:r>
      <w:proofErr w:type="spellStart"/>
      <w:r w:rsidRPr="00D561BC">
        <w:rPr>
          <w:rFonts w:ascii="Arial" w:hAnsi="Arial" w:cs="Arial"/>
          <w:bCs/>
        </w:rPr>
        <w:t>rất</w:t>
      </w:r>
      <w:proofErr w:type="spellEnd"/>
      <w:r w:rsidRPr="00D561BC">
        <w:rPr>
          <w:rFonts w:ascii="Arial" w:hAnsi="Arial" w:cs="Arial"/>
          <w:bCs/>
        </w:rPr>
        <w:t xml:space="preserve"> </w:t>
      </w:r>
      <w:proofErr w:type="spellStart"/>
      <w:r w:rsidRPr="00D561BC">
        <w:rPr>
          <w:rFonts w:ascii="Arial" w:hAnsi="Arial" w:cs="Arial"/>
          <w:bCs/>
        </w:rPr>
        <w:t>dài</w:t>
      </w:r>
      <w:proofErr w:type="spellEnd"/>
      <w:r w:rsidRPr="00D561BC">
        <w:rPr>
          <w:rFonts w:ascii="Arial" w:hAnsi="Arial" w:cs="Arial"/>
          <w:bCs/>
        </w:rPr>
        <w:t xml:space="preserve">. </w:t>
      </w:r>
      <w:proofErr w:type="spellStart"/>
      <w:r w:rsidRPr="00D561BC">
        <w:rPr>
          <w:rFonts w:ascii="Arial" w:hAnsi="Arial" w:cs="Arial"/>
          <w:bCs/>
        </w:rPr>
        <w:t>Vì</w:t>
      </w:r>
      <w:proofErr w:type="spellEnd"/>
      <w:r w:rsidRPr="00D561BC">
        <w:rPr>
          <w:rFonts w:ascii="Arial" w:hAnsi="Arial" w:cs="Arial"/>
          <w:bCs/>
        </w:rPr>
        <w:t xml:space="preserve"> </w:t>
      </w:r>
      <w:proofErr w:type="spellStart"/>
      <w:r w:rsidRPr="00D561BC">
        <w:rPr>
          <w:rFonts w:ascii="Arial" w:hAnsi="Arial" w:cs="Arial"/>
          <w:bCs/>
        </w:rPr>
        <w:t>vậy</w:t>
      </w:r>
      <w:proofErr w:type="spellEnd"/>
      <w:r w:rsidRPr="00D561BC">
        <w:rPr>
          <w:rFonts w:ascii="Arial" w:hAnsi="Arial" w:cs="Arial"/>
          <w:bCs/>
        </w:rPr>
        <w:t xml:space="preserve">, </w:t>
      </w:r>
      <w:proofErr w:type="spellStart"/>
      <w:r w:rsidRPr="00D561BC">
        <w:rPr>
          <w:rFonts w:ascii="Arial" w:hAnsi="Arial" w:cs="Arial"/>
          <w:bCs/>
        </w:rPr>
        <w:t>đánh</w:t>
      </w:r>
      <w:proofErr w:type="spellEnd"/>
      <w:r w:rsidRPr="00D561BC">
        <w:rPr>
          <w:rFonts w:ascii="Arial" w:hAnsi="Arial" w:cs="Arial"/>
          <w:bCs/>
        </w:rPr>
        <w:t xml:space="preserve"> </w:t>
      </w:r>
      <w:proofErr w:type="spellStart"/>
      <w:r w:rsidRPr="00D561BC">
        <w:rPr>
          <w:rFonts w:ascii="Arial" w:hAnsi="Arial" w:cs="Arial"/>
          <w:bCs/>
        </w:rPr>
        <w:t>giá</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cán</w:t>
      </w:r>
      <w:proofErr w:type="spellEnd"/>
      <w:r w:rsidRPr="00D561BC">
        <w:rPr>
          <w:rFonts w:ascii="Arial" w:hAnsi="Arial" w:cs="Arial"/>
          <w:bCs/>
        </w:rPr>
        <w:t xml:space="preserve"> </w:t>
      </w:r>
      <w:proofErr w:type="spellStart"/>
      <w:r w:rsidRPr="00D561BC">
        <w:rPr>
          <w:rFonts w:ascii="Arial" w:hAnsi="Arial" w:cs="Arial"/>
          <w:bCs/>
        </w:rPr>
        <w:t>bộ</w:t>
      </w:r>
      <w:proofErr w:type="spellEnd"/>
      <w:r w:rsidRPr="00D561BC">
        <w:rPr>
          <w:rFonts w:ascii="Arial" w:hAnsi="Arial" w:cs="Arial"/>
          <w:bCs/>
        </w:rPr>
        <w:t xml:space="preserve"> </w:t>
      </w:r>
      <w:proofErr w:type="spellStart"/>
      <w:r w:rsidRPr="00D561BC">
        <w:rPr>
          <w:rFonts w:ascii="Arial" w:hAnsi="Arial" w:cs="Arial"/>
          <w:bCs/>
        </w:rPr>
        <w:t>về</w:t>
      </w:r>
      <w:proofErr w:type="spellEnd"/>
      <w:r w:rsidRPr="00D561BC">
        <w:rPr>
          <w:rFonts w:ascii="Arial" w:hAnsi="Arial" w:cs="Arial"/>
          <w:bCs/>
        </w:rPr>
        <w:t xml:space="preserve"> </w:t>
      </w:r>
      <w:proofErr w:type="spellStart"/>
      <w:r w:rsidRPr="00D561BC">
        <w:rPr>
          <w:rFonts w:ascii="Arial" w:hAnsi="Arial" w:cs="Arial"/>
          <w:bCs/>
        </w:rPr>
        <w:t>tiêu</w:t>
      </w:r>
      <w:proofErr w:type="spellEnd"/>
      <w:r w:rsidRPr="00D561BC">
        <w:rPr>
          <w:rFonts w:ascii="Arial" w:hAnsi="Arial" w:cs="Arial"/>
          <w:bCs/>
        </w:rPr>
        <w:t xml:space="preserve"> </w:t>
      </w:r>
      <w:proofErr w:type="spellStart"/>
      <w:r w:rsidRPr="00D561BC">
        <w:rPr>
          <w:rFonts w:ascii="Arial" w:hAnsi="Arial" w:cs="Arial"/>
          <w:bCs/>
        </w:rPr>
        <w:t>chí</w:t>
      </w:r>
      <w:proofErr w:type="spellEnd"/>
      <w:r w:rsidRPr="00D561BC">
        <w:rPr>
          <w:rFonts w:ascii="Arial" w:hAnsi="Arial" w:cs="Arial"/>
          <w:bCs/>
        </w:rPr>
        <w:t xml:space="preserve"> </w:t>
      </w:r>
      <w:proofErr w:type="spellStart"/>
      <w:r w:rsidRPr="00D561BC">
        <w:rPr>
          <w:rFonts w:ascii="Arial" w:hAnsi="Arial" w:cs="Arial"/>
          <w:bCs/>
        </w:rPr>
        <w:t>này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w:t>
      </w:r>
      <w:proofErr w:type="spellStart"/>
      <w:r w:rsidRPr="00D561BC">
        <w:rPr>
          <w:rFonts w:ascii="Arial" w:hAnsi="Arial" w:cs="Arial"/>
          <w:b/>
          <w:bCs/>
        </w:rPr>
        <w:t>Rất</w:t>
      </w:r>
      <w:proofErr w:type="spellEnd"/>
      <w:r w:rsidRPr="00D561BC">
        <w:rPr>
          <w:rFonts w:ascii="Arial" w:hAnsi="Arial" w:cs="Arial"/>
          <w:b/>
          <w:bCs/>
        </w:rPr>
        <w:t xml:space="preserve"> </w:t>
      </w:r>
      <w:proofErr w:type="spellStart"/>
      <w:r w:rsidRPr="00D561BC">
        <w:rPr>
          <w:rFonts w:ascii="Arial" w:hAnsi="Arial" w:cs="Arial"/>
          <w:b/>
          <w:bCs/>
        </w:rPr>
        <w:t>khó</w:t>
      </w:r>
      <w:proofErr w:type="spellEnd"/>
      <w:r w:rsidRPr="00D561BC">
        <w:rPr>
          <w:rFonts w:ascii="Arial" w:hAnsi="Arial" w:cs="Arial"/>
          <w:b/>
          <w:bCs/>
        </w:rPr>
        <w:t xml:space="preserve">, </w:t>
      </w:r>
      <w:proofErr w:type="spellStart"/>
      <w:r w:rsidRPr="00D561BC">
        <w:rPr>
          <w:rFonts w:ascii="Arial" w:hAnsi="Arial" w:cs="Arial"/>
          <w:b/>
          <w:bCs/>
        </w:rPr>
        <w:t>thị</w:t>
      </w:r>
      <w:proofErr w:type="spellEnd"/>
      <w:r w:rsidRPr="00D561BC">
        <w:rPr>
          <w:rFonts w:ascii="Arial" w:hAnsi="Arial" w:cs="Arial"/>
          <w:b/>
          <w:bCs/>
        </w:rPr>
        <w:t xml:space="preserve"> </w:t>
      </w:r>
      <w:proofErr w:type="spellStart"/>
      <w:r w:rsidRPr="00D561BC">
        <w:rPr>
          <w:rFonts w:ascii="Arial" w:hAnsi="Arial" w:cs="Arial"/>
          <w:b/>
          <w:bCs/>
        </w:rPr>
        <w:t>trường</w:t>
      </w:r>
      <w:proofErr w:type="spellEnd"/>
      <w:r w:rsidRPr="00D561BC">
        <w:rPr>
          <w:rFonts w:ascii="Arial" w:hAnsi="Arial" w:cs="Arial"/>
          <w:b/>
          <w:bCs/>
        </w:rPr>
        <w:t xml:space="preserve"> </w:t>
      </w:r>
      <w:proofErr w:type="spellStart"/>
      <w:r w:rsidRPr="00D561BC">
        <w:rPr>
          <w:rFonts w:ascii="Arial" w:hAnsi="Arial" w:cs="Arial"/>
          <w:b/>
          <w:bCs/>
        </w:rPr>
        <w:t>chưa</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thay</w:t>
      </w:r>
      <w:proofErr w:type="spellEnd"/>
      <w:r w:rsidRPr="00D561BC">
        <w:rPr>
          <w:rFonts w:ascii="Arial" w:hAnsi="Arial" w:cs="Arial"/>
          <w:b/>
          <w:bCs/>
        </w:rPr>
        <w:t xml:space="preserve"> </w:t>
      </w:r>
      <w:proofErr w:type="spellStart"/>
      <w:r w:rsidRPr="00D561BC">
        <w:rPr>
          <w:rFonts w:ascii="Arial" w:hAnsi="Arial" w:cs="Arial"/>
          <w:b/>
          <w:bCs/>
        </w:rPr>
        <w:t>thế</w:t>
      </w:r>
      <w:proofErr w:type="spellEnd"/>
      <w:r w:rsidRPr="00D561BC">
        <w:rPr>
          <w:rFonts w:ascii="Arial" w:hAnsi="Arial" w:cs="Arial"/>
          <w:b/>
          <w:bCs/>
        </w:rPr>
        <w:t xml:space="preserve"> </w:t>
      </w:r>
      <w:proofErr w:type="spellStart"/>
      <w:r w:rsidRPr="00D561BC">
        <w:rPr>
          <w:rFonts w:ascii="Arial" w:hAnsi="Arial" w:cs="Arial"/>
          <w:b/>
          <w:bCs/>
        </w:rPr>
        <w:t>trong</w:t>
      </w:r>
      <w:proofErr w:type="spellEnd"/>
      <w:r w:rsidRPr="00D561BC">
        <w:rPr>
          <w:rFonts w:ascii="Arial" w:hAnsi="Arial" w:cs="Arial"/>
          <w:b/>
          <w:bCs/>
        </w:rPr>
        <w:t xml:space="preserve"> </w:t>
      </w:r>
      <w:proofErr w:type="spellStart"/>
      <w:r w:rsidRPr="00D561BC">
        <w:rPr>
          <w:rFonts w:ascii="Arial" w:hAnsi="Arial" w:cs="Arial"/>
          <w:b/>
          <w:bCs/>
        </w:rPr>
        <w:t>vòng</w:t>
      </w:r>
      <w:proofErr w:type="spellEnd"/>
      <w:r w:rsidRPr="00D561BC">
        <w:rPr>
          <w:rFonts w:ascii="Arial" w:hAnsi="Arial" w:cs="Arial"/>
          <w:b/>
          <w:bCs/>
        </w:rPr>
        <w:t xml:space="preserve"> 1 </w:t>
      </w:r>
      <w:proofErr w:type="spellStart"/>
      <w:r w:rsidRPr="00D561BC">
        <w:rPr>
          <w:rFonts w:ascii="Arial" w:hAnsi="Arial" w:cs="Arial"/>
          <w:b/>
          <w:bCs/>
        </w:rPr>
        <w:t>năm</w:t>
      </w:r>
      <w:proofErr w:type="spellEnd"/>
      <w:r w:rsidRPr="00D561BC">
        <w:rPr>
          <w:rFonts w:ascii="Arial" w:hAnsi="Arial" w:cs="Arial"/>
          <w:b/>
          <w:bCs/>
        </w:rPr>
        <w:t xml:space="preserve"> </w:t>
      </w:r>
      <w:proofErr w:type="spellStart"/>
      <w:r w:rsidRPr="00D561BC">
        <w:rPr>
          <w:rFonts w:ascii="Arial" w:hAnsi="Arial" w:cs="Arial"/>
          <w:b/>
          <w:bCs/>
        </w:rPr>
        <w:t>tới</w:t>
      </w:r>
      <w:proofErr w:type="spellEnd"/>
      <w:r w:rsidRPr="00D561BC">
        <w:rPr>
          <w:rFonts w:ascii="Arial" w:hAnsi="Arial" w:cs="Arial"/>
          <w:b/>
          <w:bCs/>
        </w:rPr>
        <w:t xml:space="preserve"> </w:t>
      </w:r>
      <w:proofErr w:type="spellStart"/>
      <w:r w:rsidRPr="00D561BC">
        <w:rPr>
          <w:rFonts w:ascii="Arial" w:hAnsi="Arial" w:cs="Arial"/>
          <w:b/>
          <w:bCs/>
        </w:rPr>
        <w:t>hoặc</w:t>
      </w:r>
      <w:proofErr w:type="spellEnd"/>
      <w:r w:rsidRPr="00D561BC">
        <w:rPr>
          <w:rFonts w:ascii="Arial" w:hAnsi="Arial" w:cs="Arial"/>
          <w:b/>
          <w:bCs/>
        </w:rPr>
        <w:t xml:space="preserve"> </w:t>
      </w:r>
      <w:proofErr w:type="spellStart"/>
      <w:r w:rsidRPr="00D561BC">
        <w:rPr>
          <w:rFonts w:ascii="Arial" w:hAnsi="Arial" w:cs="Arial"/>
          <w:b/>
          <w:bCs/>
        </w:rPr>
        <w:t>không</w:t>
      </w:r>
      <w:proofErr w:type="spellEnd"/>
      <w:r w:rsidRPr="00D561BC">
        <w:rPr>
          <w:rFonts w:ascii="Arial" w:hAnsi="Arial" w:cs="Arial"/>
          <w:b/>
          <w:bCs/>
        </w:rPr>
        <w:t xml:space="preserve"> </w:t>
      </w:r>
      <w:proofErr w:type="spellStart"/>
      <w:r w:rsidRPr="00D561BC">
        <w:rPr>
          <w:rFonts w:ascii="Arial" w:hAnsi="Arial" w:cs="Arial"/>
          <w:b/>
          <w:bCs/>
        </w:rPr>
        <w:t>có</w:t>
      </w:r>
      <w:proofErr w:type="spellEnd"/>
      <w:r w:rsidRPr="00D561BC">
        <w:rPr>
          <w:rFonts w:ascii="Arial" w:hAnsi="Arial" w:cs="Arial"/>
          <w:b/>
          <w:bCs/>
        </w:rPr>
        <w:t xml:space="preserve"> </w:t>
      </w:r>
      <w:proofErr w:type="spellStart"/>
      <w:r w:rsidRPr="00D561BC">
        <w:rPr>
          <w:rFonts w:ascii="Arial" w:hAnsi="Arial" w:cs="Arial"/>
          <w:b/>
          <w:bCs/>
        </w:rPr>
        <w:t>sản</w:t>
      </w:r>
      <w:proofErr w:type="spellEnd"/>
      <w:r w:rsidRPr="00D561BC">
        <w:rPr>
          <w:rFonts w:ascii="Arial" w:hAnsi="Arial" w:cs="Arial"/>
          <w:b/>
          <w:bCs/>
        </w:rPr>
        <w:t xml:space="preserve"> </w:t>
      </w:r>
      <w:proofErr w:type="spellStart"/>
      <w:r w:rsidRPr="00D561BC">
        <w:rPr>
          <w:rFonts w:ascii="Arial" w:hAnsi="Arial" w:cs="Arial"/>
          <w:b/>
          <w:bCs/>
        </w:rPr>
        <w:t>phẩm</w:t>
      </w:r>
      <w:proofErr w:type="spellEnd"/>
      <w:r w:rsidRPr="00D561BC">
        <w:rPr>
          <w:rFonts w:ascii="Arial" w:hAnsi="Arial" w:cs="Arial"/>
          <w:b/>
          <w:bCs/>
        </w:rPr>
        <w:t xml:space="preserve"> </w:t>
      </w:r>
      <w:proofErr w:type="spellStart"/>
      <w:r w:rsidRPr="00D561BC">
        <w:rPr>
          <w:rFonts w:ascii="Arial" w:hAnsi="Arial" w:cs="Arial"/>
          <w:b/>
          <w:bCs/>
        </w:rPr>
        <w:t>thay</w:t>
      </w:r>
      <w:proofErr w:type="spellEnd"/>
      <w:r w:rsidRPr="00D561BC">
        <w:rPr>
          <w:rFonts w:ascii="Arial" w:hAnsi="Arial" w:cs="Arial"/>
          <w:b/>
          <w:bCs/>
        </w:rPr>
        <w:t xml:space="preserve"> </w:t>
      </w:r>
      <w:proofErr w:type="spellStart"/>
      <w:r w:rsidRPr="00D561BC">
        <w:rPr>
          <w:rFonts w:ascii="Arial" w:hAnsi="Arial" w:cs="Arial"/>
          <w:b/>
          <w:bCs/>
        </w:rPr>
        <w:t>thế</w:t>
      </w:r>
      <w:proofErr w:type="spellEnd"/>
      <w:r w:rsidRPr="00D561BC">
        <w:rPr>
          <w:rFonts w:ascii="Arial" w:hAnsi="Arial" w:cs="Arial"/>
          <w:b/>
          <w:bCs/>
        </w:rPr>
        <w:t xml:space="preserve"> </w:t>
      </w:r>
      <w:proofErr w:type="spellStart"/>
      <w:r w:rsidRPr="00D561BC">
        <w:rPr>
          <w:rFonts w:ascii="Arial" w:hAnsi="Arial" w:cs="Arial"/>
          <w:b/>
          <w:bCs/>
        </w:rPr>
        <w:t>là</w:t>
      </w:r>
      <w:proofErr w:type="spellEnd"/>
      <w:r w:rsidRPr="00D561BC">
        <w:rPr>
          <w:rFonts w:ascii="Arial" w:hAnsi="Arial" w:cs="Arial"/>
          <w:b/>
          <w:bCs/>
        </w:rPr>
        <w:t xml:space="preserve"> </w:t>
      </w:r>
      <w:proofErr w:type="spellStart"/>
      <w:r w:rsidRPr="00D561BC">
        <w:rPr>
          <w:rFonts w:ascii="Arial" w:hAnsi="Arial" w:cs="Arial"/>
          <w:b/>
          <w:bCs/>
        </w:rPr>
        <w:t>hợp</w:t>
      </w:r>
      <w:proofErr w:type="spellEnd"/>
      <w:r w:rsidRPr="00D561BC">
        <w:rPr>
          <w:rFonts w:ascii="Arial" w:hAnsi="Arial" w:cs="Arial"/>
          <w:b/>
          <w:bCs/>
        </w:rPr>
        <w:t xml:space="preserve"> </w:t>
      </w:r>
      <w:proofErr w:type="spellStart"/>
      <w:r w:rsidRPr="00D561BC">
        <w:rPr>
          <w:rFonts w:ascii="Arial" w:hAnsi="Arial" w:cs="Arial"/>
          <w:b/>
          <w:bCs/>
        </w:rPr>
        <w:t>lý</w:t>
      </w:r>
      <w:proofErr w:type="spellEnd"/>
      <w:r w:rsidRPr="00D561BC">
        <w:rPr>
          <w:rFonts w:ascii="Arial" w:hAnsi="Arial" w:cs="Arial"/>
          <w:b/>
          <w:bCs/>
        </w:rPr>
        <w:t xml:space="preserve"> </w:t>
      </w:r>
      <w:proofErr w:type="spellStart"/>
      <w:r w:rsidRPr="00D561BC">
        <w:rPr>
          <w:rFonts w:ascii="Arial" w:hAnsi="Arial" w:cs="Arial"/>
          <w:b/>
          <w:bCs/>
        </w:rPr>
        <w:t>và</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theo</w:t>
      </w:r>
      <w:proofErr w:type="spellEnd"/>
      <w:r w:rsidRPr="00D561BC">
        <w:rPr>
          <w:rFonts w:ascii="Arial" w:hAnsi="Arial" w:cs="Arial"/>
          <w:b/>
          <w:bCs/>
        </w:rPr>
        <w:t xml:space="preserve"> </w:t>
      </w:r>
      <w:proofErr w:type="spellStart"/>
      <w:r w:rsidRPr="00D561BC">
        <w:rPr>
          <w:rFonts w:ascii="Arial" w:hAnsi="Arial" w:cs="Arial"/>
          <w:b/>
          <w:bCs/>
        </w:rPr>
        <w:t>hướng</w:t>
      </w:r>
      <w:proofErr w:type="spellEnd"/>
      <w:r w:rsidRPr="00D561BC">
        <w:rPr>
          <w:rFonts w:ascii="Arial" w:hAnsi="Arial" w:cs="Arial"/>
          <w:b/>
          <w:bCs/>
        </w:rPr>
        <w:t xml:space="preserve"> </w:t>
      </w:r>
      <w:proofErr w:type="spellStart"/>
      <w:r w:rsidRPr="00D561BC">
        <w:rPr>
          <w:rFonts w:ascii="Arial" w:hAnsi="Arial" w:cs="Arial"/>
          <w:b/>
          <w:bCs/>
        </w:rPr>
        <w:t>dẫn</w:t>
      </w:r>
      <w:proofErr w:type="spellEnd"/>
      <w:r w:rsidRPr="00D561BC">
        <w:rPr>
          <w:rFonts w:ascii="Arial" w:hAnsi="Arial" w:cs="Arial"/>
          <w:b/>
          <w:bCs/>
        </w:rPr>
        <w:t xml:space="preserve"> </w:t>
      </w:r>
      <w:proofErr w:type="spellStart"/>
      <w:r w:rsidRPr="00D561BC">
        <w:rPr>
          <w:rFonts w:ascii="Arial" w:hAnsi="Arial" w:cs="Arial"/>
          <w:b/>
          <w:bCs/>
        </w:rPr>
        <w:t>của</w:t>
      </w:r>
      <w:proofErr w:type="spellEnd"/>
      <w:r w:rsidRPr="00D561BC">
        <w:rPr>
          <w:rFonts w:ascii="Arial" w:hAnsi="Arial" w:cs="Arial"/>
          <w:b/>
          <w:bCs/>
        </w:rPr>
        <w:t xml:space="preserve"> VCB.</w:t>
      </w:r>
    </w:p>
    <w:p w14:paraId="35DEB658" w14:textId="0D722F5E" w:rsidR="00D8644B" w:rsidRDefault="00D8644B" w:rsidP="00D8644B">
      <w:pPr>
        <w:pStyle w:val="CommentText"/>
      </w:pPr>
      <w:r w:rsidRPr="00D561BC">
        <w:rPr>
          <w:rFonts w:ascii="Arial" w:hAnsi="Arial" w:cs="Arial"/>
          <w:b/>
          <w:bCs/>
        </w:rPr>
        <w:t xml:space="preserve">KH </w:t>
      </w:r>
      <w:proofErr w:type="spellStart"/>
      <w:r w:rsidRPr="00D561BC">
        <w:rPr>
          <w:rFonts w:ascii="Arial" w:hAnsi="Arial" w:cs="Arial"/>
          <w:b/>
          <w:bCs/>
        </w:rPr>
        <w:t>tốt</w:t>
      </w:r>
      <w:proofErr w:type="spellEnd"/>
      <w:r w:rsidRPr="00D561BC">
        <w:rPr>
          <w:rFonts w:ascii="Arial" w:hAnsi="Arial" w:cs="Arial"/>
          <w:b/>
          <w:bCs/>
        </w:rPr>
        <w:t xml:space="preserve">,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gốc</w:t>
      </w:r>
      <w:proofErr w:type="spellEnd"/>
      <w:r w:rsidRPr="00D561BC">
        <w:rPr>
          <w:rFonts w:ascii="Arial" w:hAnsi="Arial" w:cs="Arial"/>
          <w:b/>
          <w:bCs/>
        </w:rPr>
        <w:t xml:space="preserve"> </w:t>
      </w:r>
      <w:proofErr w:type="spellStart"/>
      <w:r w:rsidRPr="00D561BC">
        <w:rPr>
          <w:rFonts w:ascii="Arial" w:hAnsi="Arial" w:cs="Arial"/>
          <w:b/>
          <w:bCs/>
        </w:rPr>
        <w:t>lãi</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kỳ</w:t>
      </w:r>
      <w:proofErr w:type="spellEnd"/>
      <w:r w:rsidRPr="00D561BC">
        <w:rPr>
          <w:rFonts w:ascii="Arial" w:hAnsi="Arial" w:cs="Arial"/>
          <w:b/>
          <w:bCs/>
        </w:rPr>
        <w:t xml:space="preserve"> </w:t>
      </w:r>
      <w:proofErr w:type="spellStart"/>
      <w:r w:rsidRPr="00D561BC">
        <w:rPr>
          <w:rFonts w:ascii="Arial" w:hAnsi="Arial" w:cs="Arial"/>
          <w:b/>
          <w:bCs/>
        </w:rPr>
        <w:t>hạn</w:t>
      </w:r>
      <w:proofErr w:type="spellEnd"/>
      <w:r w:rsidRPr="00D561BC">
        <w:rPr>
          <w:rFonts w:ascii="Arial" w:hAnsi="Arial" w:cs="Arial"/>
          <w:b/>
          <w:bCs/>
        </w:rPr>
        <w:t>.</w:t>
      </w:r>
    </w:p>
  </w:comment>
  <w:comment w:id="96" w:author="Trung Van Do" w:date="2023-01-06T17:15:00Z" w:initials="TVD">
    <w:p w14:paraId="0BD31608" w14:textId="77777777" w:rsidR="00716DF1" w:rsidRPr="002111E3" w:rsidRDefault="00716DF1" w:rsidP="00716DF1">
      <w:pPr>
        <w:pStyle w:val="CommentText"/>
        <w:rPr>
          <w:b/>
          <w:bCs/>
          <w:highlight w:val="yellow"/>
        </w:rPr>
      </w:pPr>
      <w:r>
        <w:rPr>
          <w:rStyle w:val="CommentReference"/>
        </w:rPr>
        <w:annotationRef/>
      </w:r>
      <w:r w:rsidRPr="002111E3">
        <w:rPr>
          <w:highlight w:val="yellow"/>
        </w:rPr>
        <w:t xml:space="preserve">Theo </w:t>
      </w:r>
      <w:proofErr w:type="spellStart"/>
      <w:r w:rsidRPr="002111E3">
        <w:rPr>
          <w:highlight w:val="yellow"/>
        </w:rPr>
        <w:t>sổ</w:t>
      </w:r>
      <w:proofErr w:type="spellEnd"/>
      <w:r w:rsidRPr="002111E3">
        <w:rPr>
          <w:highlight w:val="yellow"/>
        </w:rPr>
        <w:t xml:space="preserve"> </w:t>
      </w:r>
      <w:proofErr w:type="spellStart"/>
      <w:r w:rsidRPr="002111E3">
        <w:rPr>
          <w:highlight w:val="yellow"/>
        </w:rPr>
        <w:t>tay</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là</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phục</w:t>
      </w:r>
      <w:proofErr w:type="spellEnd"/>
      <w:r w:rsidRPr="002111E3">
        <w:rPr>
          <w:highlight w:val="yellow"/>
        </w:rPr>
        <w:t xml:space="preserve"> </w:t>
      </w:r>
      <w:proofErr w:type="spellStart"/>
      <w:r w:rsidRPr="002111E3">
        <w:rPr>
          <w:highlight w:val="yellow"/>
        </w:rPr>
        <w:t>vụ</w:t>
      </w:r>
      <w:proofErr w:type="spellEnd"/>
      <w:r w:rsidRPr="002111E3">
        <w:rPr>
          <w:highlight w:val="yellow"/>
        </w:rPr>
        <w:t xml:space="preserve"> </w:t>
      </w:r>
      <w:proofErr w:type="spellStart"/>
      <w:r w:rsidRPr="002111E3">
        <w:rPr>
          <w:highlight w:val="yellow"/>
        </w:rPr>
        <w:t>cùng</w:t>
      </w:r>
      <w:proofErr w:type="spellEnd"/>
      <w:r w:rsidRPr="002111E3">
        <w:rPr>
          <w:highlight w:val="yellow"/>
        </w:rPr>
        <w:t xml:space="preserve"> </w:t>
      </w:r>
      <w:proofErr w:type="spellStart"/>
      <w:r w:rsidRPr="002111E3">
        <w:rPr>
          <w:highlight w:val="yellow"/>
        </w:rPr>
        <w:t>nhu</w:t>
      </w:r>
      <w:proofErr w:type="spellEnd"/>
      <w:r w:rsidRPr="002111E3">
        <w:rPr>
          <w:highlight w:val="yellow"/>
        </w:rPr>
        <w:t xml:space="preserve"> </w:t>
      </w:r>
      <w:proofErr w:type="spellStart"/>
      <w:r w:rsidRPr="002111E3">
        <w:rPr>
          <w:highlight w:val="yellow"/>
        </w:rPr>
        <w:t>cầu</w:t>
      </w:r>
      <w:proofErr w:type="spellEnd"/>
      <w:r w:rsidRPr="002111E3">
        <w:rPr>
          <w:highlight w:val="yellow"/>
        </w:rPr>
        <w:t xml:space="preserve"> </w:t>
      </w:r>
      <w:proofErr w:type="spellStart"/>
      <w:r w:rsidRPr="002111E3">
        <w:rPr>
          <w:highlight w:val="yellow"/>
        </w:rPr>
        <w:t>nhưng</w:t>
      </w:r>
      <w:proofErr w:type="spellEnd"/>
      <w:r w:rsidRPr="002111E3">
        <w:rPr>
          <w:highlight w:val="yellow"/>
        </w:rPr>
        <w:t xml:space="preserve"> </w:t>
      </w:r>
      <w:proofErr w:type="spellStart"/>
      <w:r w:rsidRPr="002111E3">
        <w:rPr>
          <w:highlight w:val="yellow"/>
        </w:rPr>
        <w:t>có</w:t>
      </w:r>
      <w:proofErr w:type="spellEnd"/>
      <w:r w:rsidRPr="002111E3">
        <w:rPr>
          <w:highlight w:val="yellow"/>
        </w:rPr>
        <w:t xml:space="preserve"> </w:t>
      </w:r>
      <w:proofErr w:type="spellStart"/>
      <w:r w:rsidRPr="002111E3">
        <w:rPr>
          <w:highlight w:val="yellow"/>
        </w:rPr>
        <w:t>các</w:t>
      </w:r>
      <w:proofErr w:type="spellEnd"/>
      <w:r w:rsidRPr="002111E3">
        <w:rPr>
          <w:highlight w:val="yellow"/>
        </w:rPr>
        <w:t xml:space="preserve"> </w:t>
      </w:r>
      <w:proofErr w:type="spellStart"/>
      <w:r w:rsidRPr="002111E3">
        <w:rPr>
          <w:highlight w:val="yellow"/>
        </w:rPr>
        <w:t>đặc</w:t>
      </w:r>
      <w:proofErr w:type="spellEnd"/>
      <w:r w:rsidRPr="002111E3">
        <w:rPr>
          <w:highlight w:val="yellow"/>
        </w:rPr>
        <w:t xml:space="preserve"> </w:t>
      </w:r>
      <w:proofErr w:type="spellStart"/>
      <w:r w:rsidRPr="002111E3">
        <w:rPr>
          <w:highlight w:val="yellow"/>
        </w:rPr>
        <w:t>tính</w:t>
      </w:r>
      <w:proofErr w:type="spellEnd"/>
      <w:r w:rsidRPr="002111E3">
        <w:rPr>
          <w:highlight w:val="yellow"/>
        </w:rPr>
        <w:t xml:space="preserve"> </w:t>
      </w:r>
      <w:proofErr w:type="spellStart"/>
      <w:r w:rsidRPr="002111E3">
        <w:rPr>
          <w:highlight w:val="yellow"/>
        </w:rPr>
        <w:t>kỹ</w:t>
      </w:r>
      <w:proofErr w:type="spellEnd"/>
      <w:r w:rsidRPr="002111E3">
        <w:rPr>
          <w:highlight w:val="yellow"/>
        </w:rPr>
        <w:t xml:space="preserve"> </w:t>
      </w:r>
      <w:proofErr w:type="spellStart"/>
      <w:r w:rsidRPr="002111E3">
        <w:rPr>
          <w:highlight w:val="yellow"/>
        </w:rPr>
        <w:t>thuật</w:t>
      </w:r>
      <w:proofErr w:type="spellEnd"/>
      <w:r w:rsidRPr="002111E3">
        <w:rPr>
          <w:highlight w:val="yellow"/>
        </w:rPr>
        <w:t xml:space="preserve">, </w:t>
      </w:r>
      <w:proofErr w:type="spellStart"/>
      <w:r w:rsidRPr="002111E3">
        <w:rPr>
          <w:highlight w:val="yellow"/>
        </w:rPr>
        <w:t>phương</w:t>
      </w:r>
      <w:proofErr w:type="spellEnd"/>
      <w:r w:rsidRPr="002111E3">
        <w:rPr>
          <w:highlight w:val="yellow"/>
        </w:rPr>
        <w:t xml:space="preserve"> </w:t>
      </w:r>
      <w:proofErr w:type="spellStart"/>
      <w:r w:rsidRPr="002111E3">
        <w:rPr>
          <w:highlight w:val="yellow"/>
        </w:rPr>
        <w:t>pháp</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xuất</w:t>
      </w:r>
      <w:proofErr w:type="spellEnd"/>
      <w:r w:rsidRPr="002111E3">
        <w:rPr>
          <w:highlight w:val="yellow"/>
        </w:rPr>
        <w:t xml:space="preserve"> </w:t>
      </w:r>
      <w:proofErr w:type="spellStart"/>
      <w:r w:rsidRPr="002111E3">
        <w:rPr>
          <w:highlight w:val="yellow"/>
        </w:rPr>
        <w:t>khác</w:t>
      </w:r>
      <w:proofErr w:type="spellEnd"/>
      <w:r w:rsidRPr="002111E3">
        <w:rPr>
          <w:highlight w:val="yellow"/>
        </w:rPr>
        <w:t xml:space="preserve">. </w:t>
      </w:r>
      <w:proofErr w:type="spellStart"/>
      <w:r w:rsidRPr="002111E3">
        <w:rPr>
          <w:b/>
          <w:bCs/>
          <w:highlight w:val="yellow"/>
        </w:rPr>
        <w:t>Lưu</w:t>
      </w:r>
      <w:proofErr w:type="spellEnd"/>
      <w:r w:rsidRPr="002111E3">
        <w:rPr>
          <w:b/>
          <w:bCs/>
          <w:highlight w:val="yellow"/>
        </w:rPr>
        <w:t xml:space="preserve"> ý: </w:t>
      </w:r>
      <w:proofErr w:type="spellStart"/>
      <w:r w:rsidRPr="002111E3">
        <w:rPr>
          <w:b/>
          <w:bCs/>
          <w:highlight w:val="yellow"/>
        </w:rPr>
        <w:t>sản</w:t>
      </w:r>
      <w:proofErr w:type="spellEnd"/>
      <w:r w:rsidRPr="002111E3">
        <w:rPr>
          <w:b/>
          <w:bCs/>
          <w:highlight w:val="yellow"/>
        </w:rPr>
        <w:t xml:space="preserve"> </w:t>
      </w:r>
      <w:proofErr w:type="spellStart"/>
      <w:r w:rsidRPr="002111E3">
        <w:rPr>
          <w:b/>
          <w:bCs/>
          <w:highlight w:val="yellow"/>
        </w:rPr>
        <w:t>phẩm</w:t>
      </w:r>
      <w:proofErr w:type="spellEnd"/>
      <w:r w:rsidRPr="002111E3">
        <w:rPr>
          <w:b/>
          <w:bCs/>
          <w:highlight w:val="yellow"/>
        </w:rPr>
        <w:t xml:space="preserve"> </w:t>
      </w:r>
      <w:proofErr w:type="spellStart"/>
      <w:r w:rsidRPr="002111E3">
        <w:rPr>
          <w:b/>
          <w:bCs/>
          <w:highlight w:val="yellow"/>
        </w:rPr>
        <w:t>thay</w:t>
      </w:r>
      <w:proofErr w:type="spellEnd"/>
      <w:r w:rsidRPr="002111E3">
        <w:rPr>
          <w:b/>
          <w:bCs/>
          <w:highlight w:val="yellow"/>
        </w:rPr>
        <w:t xml:space="preserve"> </w:t>
      </w:r>
      <w:proofErr w:type="spellStart"/>
      <w:r w:rsidRPr="002111E3">
        <w:rPr>
          <w:b/>
          <w:bCs/>
          <w:highlight w:val="yellow"/>
        </w:rPr>
        <w:t>thế</w:t>
      </w:r>
      <w:proofErr w:type="spellEnd"/>
      <w:r w:rsidRPr="002111E3">
        <w:rPr>
          <w:b/>
          <w:bCs/>
          <w:highlight w:val="yellow"/>
        </w:rPr>
        <w:t xml:space="preserve"> </w:t>
      </w:r>
      <w:proofErr w:type="spellStart"/>
      <w:r w:rsidRPr="002111E3">
        <w:rPr>
          <w:b/>
          <w:bCs/>
          <w:highlight w:val="yellow"/>
        </w:rPr>
        <w:t>được</w:t>
      </w:r>
      <w:proofErr w:type="spellEnd"/>
      <w:r w:rsidRPr="002111E3">
        <w:rPr>
          <w:b/>
          <w:bCs/>
          <w:highlight w:val="yellow"/>
        </w:rPr>
        <w:t xml:space="preserve"> </w:t>
      </w:r>
      <w:proofErr w:type="spellStart"/>
      <w:r w:rsidRPr="002111E3">
        <w:rPr>
          <w:b/>
          <w:bCs/>
          <w:highlight w:val="yellow"/>
        </w:rPr>
        <w:t>hiểu</w:t>
      </w:r>
      <w:proofErr w:type="spellEnd"/>
      <w:r w:rsidRPr="002111E3">
        <w:rPr>
          <w:b/>
          <w:bCs/>
          <w:highlight w:val="yellow"/>
        </w:rPr>
        <w:t xml:space="preserve"> </w:t>
      </w:r>
      <w:proofErr w:type="spellStart"/>
      <w:r w:rsidRPr="002111E3">
        <w:rPr>
          <w:b/>
          <w:bCs/>
          <w:highlight w:val="yellow"/>
        </w:rPr>
        <w:t>trên</w:t>
      </w:r>
      <w:proofErr w:type="spellEnd"/>
      <w:r w:rsidRPr="002111E3">
        <w:rPr>
          <w:b/>
          <w:bCs/>
          <w:highlight w:val="yellow"/>
        </w:rPr>
        <w:t xml:space="preserve"> </w:t>
      </w:r>
      <w:proofErr w:type="spellStart"/>
      <w:r w:rsidRPr="002111E3">
        <w:rPr>
          <w:b/>
          <w:bCs/>
          <w:highlight w:val="yellow"/>
        </w:rPr>
        <w:t>giác</w:t>
      </w:r>
      <w:proofErr w:type="spellEnd"/>
      <w:r w:rsidRPr="002111E3">
        <w:rPr>
          <w:b/>
          <w:bCs/>
          <w:highlight w:val="yellow"/>
        </w:rPr>
        <w:t xml:space="preserve"> </w:t>
      </w:r>
      <w:proofErr w:type="spellStart"/>
      <w:r w:rsidRPr="002111E3">
        <w:rPr>
          <w:b/>
          <w:bCs/>
          <w:highlight w:val="yellow"/>
        </w:rPr>
        <w:t>độ</w:t>
      </w:r>
      <w:proofErr w:type="spellEnd"/>
      <w:r w:rsidRPr="002111E3">
        <w:rPr>
          <w:b/>
          <w:bCs/>
          <w:highlight w:val="yellow"/>
        </w:rPr>
        <w:t xml:space="preserve"> </w:t>
      </w:r>
      <w:proofErr w:type="spellStart"/>
      <w:r w:rsidRPr="002111E3">
        <w:rPr>
          <w:b/>
          <w:bCs/>
          <w:highlight w:val="yellow"/>
        </w:rPr>
        <w:t>ngành</w:t>
      </w:r>
      <w:proofErr w:type="spellEnd"/>
      <w:r w:rsidRPr="002111E3">
        <w:rPr>
          <w:b/>
          <w:bCs/>
          <w:highlight w:val="yellow"/>
        </w:rPr>
        <w:t xml:space="preserve"> (</w:t>
      </w:r>
      <w:proofErr w:type="spellStart"/>
      <w:r w:rsidRPr="002111E3">
        <w:rPr>
          <w:b/>
          <w:bCs/>
          <w:highlight w:val="yellow"/>
        </w:rPr>
        <w:t>ví</w:t>
      </w:r>
      <w:proofErr w:type="spellEnd"/>
      <w:r w:rsidRPr="002111E3">
        <w:rPr>
          <w:b/>
          <w:bCs/>
          <w:highlight w:val="yellow"/>
        </w:rPr>
        <w:t xml:space="preserve"> </w:t>
      </w:r>
      <w:proofErr w:type="spellStart"/>
      <w:r w:rsidRPr="002111E3">
        <w:rPr>
          <w:b/>
          <w:bCs/>
          <w:highlight w:val="yellow"/>
        </w:rPr>
        <w:t>dụ</w:t>
      </w:r>
      <w:proofErr w:type="spellEnd"/>
      <w:r w:rsidRPr="002111E3">
        <w:rPr>
          <w:b/>
          <w:bCs/>
          <w:highlight w:val="yellow"/>
        </w:rPr>
        <w:t xml:space="preserve"> so </w:t>
      </w:r>
      <w:proofErr w:type="spellStart"/>
      <w:r w:rsidRPr="002111E3">
        <w:rPr>
          <w:b/>
          <w:bCs/>
          <w:highlight w:val="yellow"/>
        </w:rPr>
        <w:t>sánh</w:t>
      </w:r>
      <w:proofErr w:type="spellEnd"/>
      <w:r w:rsidRPr="002111E3">
        <w:rPr>
          <w:b/>
          <w:bCs/>
          <w:highlight w:val="yellow"/>
        </w:rPr>
        <w:t xml:space="preserve"> </w:t>
      </w:r>
      <w:proofErr w:type="spellStart"/>
      <w:r w:rsidRPr="002111E3">
        <w:rPr>
          <w:b/>
          <w:bCs/>
          <w:highlight w:val="yellow"/>
        </w:rPr>
        <w:t>khả</w:t>
      </w:r>
      <w:proofErr w:type="spellEnd"/>
      <w:r w:rsidRPr="002111E3">
        <w:rPr>
          <w:b/>
          <w:bCs/>
          <w:highlight w:val="yellow"/>
        </w:rPr>
        <w:t xml:space="preserve"> </w:t>
      </w:r>
      <w:proofErr w:type="spellStart"/>
      <w:r w:rsidRPr="002111E3">
        <w:rPr>
          <w:b/>
          <w:bCs/>
          <w:highlight w:val="yellow"/>
        </w:rPr>
        <w:t>năng</w:t>
      </w:r>
      <w:proofErr w:type="spellEnd"/>
      <w:r w:rsidRPr="002111E3">
        <w:rPr>
          <w:b/>
          <w:bCs/>
          <w:highlight w:val="yellow"/>
        </w:rPr>
        <w:t xml:space="preserve"> </w:t>
      </w:r>
      <w:proofErr w:type="spellStart"/>
      <w:r w:rsidRPr="002111E3">
        <w:rPr>
          <w:b/>
          <w:bCs/>
          <w:highlight w:val="yellow"/>
        </w:rPr>
        <w:t>sản</w:t>
      </w:r>
      <w:proofErr w:type="spellEnd"/>
      <w:r w:rsidRPr="002111E3">
        <w:rPr>
          <w:b/>
          <w:bCs/>
          <w:highlight w:val="yellow"/>
        </w:rPr>
        <w:t xml:space="preserve"> </w:t>
      </w:r>
      <w:proofErr w:type="spellStart"/>
      <w:r w:rsidRPr="002111E3">
        <w:rPr>
          <w:b/>
          <w:bCs/>
          <w:highlight w:val="yellow"/>
        </w:rPr>
        <w:t>phẩm</w:t>
      </w:r>
      <w:proofErr w:type="spellEnd"/>
      <w:r w:rsidRPr="002111E3">
        <w:rPr>
          <w:b/>
          <w:bCs/>
          <w:highlight w:val="yellow"/>
        </w:rPr>
        <w:t xml:space="preserve"> </w:t>
      </w:r>
      <w:proofErr w:type="spellStart"/>
      <w:r w:rsidRPr="002111E3">
        <w:rPr>
          <w:b/>
          <w:bCs/>
          <w:highlight w:val="yellow"/>
        </w:rPr>
        <w:t>gạo</w:t>
      </w:r>
      <w:proofErr w:type="spellEnd"/>
      <w:r w:rsidRPr="002111E3">
        <w:rPr>
          <w:b/>
          <w:bCs/>
          <w:highlight w:val="yellow"/>
        </w:rPr>
        <w:t xml:space="preserve"> </w:t>
      </w:r>
      <w:proofErr w:type="spellStart"/>
      <w:r w:rsidRPr="002111E3">
        <w:rPr>
          <w:b/>
          <w:bCs/>
          <w:highlight w:val="yellow"/>
        </w:rPr>
        <w:t>bị</w:t>
      </w:r>
      <w:proofErr w:type="spellEnd"/>
      <w:r w:rsidRPr="002111E3">
        <w:rPr>
          <w:b/>
          <w:bCs/>
          <w:highlight w:val="yellow"/>
        </w:rPr>
        <w:t xml:space="preserve"> </w:t>
      </w:r>
      <w:proofErr w:type="spellStart"/>
      <w:r w:rsidRPr="002111E3">
        <w:rPr>
          <w:b/>
          <w:bCs/>
          <w:highlight w:val="yellow"/>
        </w:rPr>
        <w:t>thay</w:t>
      </w:r>
      <w:proofErr w:type="spellEnd"/>
      <w:r w:rsidRPr="002111E3">
        <w:rPr>
          <w:b/>
          <w:bCs/>
          <w:highlight w:val="yellow"/>
        </w:rPr>
        <w:t xml:space="preserve"> </w:t>
      </w:r>
      <w:proofErr w:type="spellStart"/>
      <w:r w:rsidRPr="002111E3">
        <w:rPr>
          <w:b/>
          <w:bCs/>
          <w:highlight w:val="yellow"/>
        </w:rPr>
        <w:t>thế</w:t>
      </w:r>
      <w:proofErr w:type="spellEnd"/>
      <w:r w:rsidRPr="002111E3">
        <w:rPr>
          <w:b/>
          <w:bCs/>
          <w:highlight w:val="yellow"/>
        </w:rPr>
        <w:t xml:space="preserve"> </w:t>
      </w:r>
      <w:proofErr w:type="spellStart"/>
      <w:r w:rsidRPr="002111E3">
        <w:rPr>
          <w:b/>
          <w:bCs/>
          <w:highlight w:val="yellow"/>
        </w:rPr>
        <w:t>bởi</w:t>
      </w:r>
      <w:proofErr w:type="spellEnd"/>
      <w:r w:rsidRPr="002111E3">
        <w:rPr>
          <w:b/>
          <w:bCs/>
          <w:highlight w:val="yellow"/>
        </w:rPr>
        <w:t xml:space="preserve"> </w:t>
      </w:r>
      <w:proofErr w:type="spellStart"/>
      <w:r w:rsidRPr="002111E3">
        <w:rPr>
          <w:b/>
          <w:bCs/>
          <w:highlight w:val="yellow"/>
        </w:rPr>
        <w:t>các</w:t>
      </w:r>
      <w:proofErr w:type="spellEnd"/>
      <w:r w:rsidRPr="002111E3">
        <w:rPr>
          <w:b/>
          <w:bCs/>
          <w:highlight w:val="yellow"/>
        </w:rPr>
        <w:t xml:space="preserve"> </w:t>
      </w:r>
      <w:proofErr w:type="spellStart"/>
      <w:r w:rsidRPr="002111E3">
        <w:rPr>
          <w:b/>
          <w:bCs/>
          <w:highlight w:val="yellow"/>
        </w:rPr>
        <w:t>loại</w:t>
      </w:r>
      <w:proofErr w:type="spellEnd"/>
      <w:r w:rsidRPr="002111E3">
        <w:rPr>
          <w:b/>
          <w:bCs/>
          <w:highlight w:val="yellow"/>
        </w:rPr>
        <w:t xml:space="preserve"> </w:t>
      </w:r>
      <w:proofErr w:type="spellStart"/>
      <w:r w:rsidRPr="002111E3">
        <w:rPr>
          <w:b/>
          <w:bCs/>
          <w:highlight w:val="yellow"/>
        </w:rPr>
        <w:t>ngũ</w:t>
      </w:r>
      <w:proofErr w:type="spellEnd"/>
      <w:r w:rsidRPr="002111E3">
        <w:rPr>
          <w:b/>
          <w:bCs/>
          <w:highlight w:val="yellow"/>
        </w:rPr>
        <w:t xml:space="preserve"> </w:t>
      </w:r>
      <w:proofErr w:type="spellStart"/>
      <w:r w:rsidRPr="002111E3">
        <w:rPr>
          <w:b/>
          <w:bCs/>
          <w:highlight w:val="yellow"/>
        </w:rPr>
        <w:t>cốc</w:t>
      </w:r>
      <w:proofErr w:type="spellEnd"/>
      <w:r w:rsidRPr="002111E3">
        <w:rPr>
          <w:b/>
          <w:bCs/>
          <w:highlight w:val="yellow"/>
        </w:rPr>
        <w:t xml:space="preserve"> </w:t>
      </w:r>
      <w:proofErr w:type="spellStart"/>
      <w:r w:rsidRPr="002111E3">
        <w:rPr>
          <w:b/>
          <w:bCs/>
          <w:highlight w:val="yellow"/>
        </w:rPr>
        <w:t>khác</w:t>
      </w:r>
      <w:proofErr w:type="spellEnd"/>
      <w:r w:rsidRPr="002111E3">
        <w:rPr>
          <w:b/>
          <w:bCs/>
          <w:highlight w:val="yellow"/>
        </w:rPr>
        <w:t>…)</w:t>
      </w:r>
    </w:p>
    <w:p w14:paraId="3C00DF23" w14:textId="219721D5" w:rsidR="00716DF1" w:rsidRPr="002111E3" w:rsidRDefault="00716DF1" w:rsidP="00716DF1">
      <w:pPr>
        <w:pStyle w:val="CommentText"/>
        <w:rPr>
          <w:highlight w:val="yellow"/>
        </w:rPr>
      </w:pPr>
      <w:r w:rsidRPr="002111E3">
        <w:rPr>
          <w:highlight w:val="yellow"/>
        </w:rPr>
        <w:t xml:space="preserve">Do </w:t>
      </w:r>
      <w:proofErr w:type="spellStart"/>
      <w:r w:rsidRPr="002111E3">
        <w:rPr>
          <w:highlight w:val="yellow"/>
        </w:rPr>
        <w:t>đó</w:t>
      </w:r>
      <w:proofErr w:type="spellEnd"/>
      <w:r w:rsidRPr="002111E3">
        <w:rPr>
          <w:highlight w:val="yellow"/>
        </w:rPr>
        <w:t xml:space="preserve"> </w:t>
      </w:r>
      <w:proofErr w:type="spellStart"/>
      <w:r w:rsidRPr="002111E3">
        <w:rPr>
          <w:highlight w:val="yellow"/>
        </w:rPr>
        <w:t>việc</w:t>
      </w:r>
      <w:proofErr w:type="spellEnd"/>
      <w:r w:rsidRPr="002111E3">
        <w:rPr>
          <w:highlight w:val="yellow"/>
        </w:rPr>
        <w:t xml:space="preserve"> </w:t>
      </w:r>
      <w:proofErr w:type="spellStart"/>
      <w:r w:rsidRPr="002111E3">
        <w:rPr>
          <w:highlight w:val="yellow"/>
        </w:rPr>
        <w:t>đánh</w:t>
      </w:r>
      <w:proofErr w:type="spellEnd"/>
      <w:r w:rsidRPr="002111E3">
        <w:rPr>
          <w:highlight w:val="yellow"/>
        </w:rPr>
        <w:t xml:space="preserve"> </w:t>
      </w:r>
      <w:proofErr w:type="spellStart"/>
      <w:r w:rsidRPr="002111E3">
        <w:rPr>
          <w:highlight w:val="yellow"/>
        </w:rPr>
        <w:t>giá</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không</w:t>
      </w:r>
      <w:proofErr w:type="spellEnd"/>
      <w:r w:rsidRPr="002111E3">
        <w:rPr>
          <w:highlight w:val="yellow"/>
        </w:rPr>
        <w:t xml:space="preserve"> </w:t>
      </w:r>
      <w:proofErr w:type="spellStart"/>
      <w:r w:rsidRPr="002111E3">
        <w:rPr>
          <w:highlight w:val="yellow"/>
        </w:rPr>
        <w:t>căn</w:t>
      </w:r>
      <w:proofErr w:type="spellEnd"/>
      <w:r w:rsidRPr="002111E3">
        <w:rPr>
          <w:highlight w:val="yellow"/>
        </w:rPr>
        <w:t xml:space="preserve"> </w:t>
      </w:r>
      <w:proofErr w:type="spellStart"/>
      <w:r w:rsidRPr="002111E3">
        <w:rPr>
          <w:highlight w:val="yellow"/>
        </w:rPr>
        <w:t>cứ</w:t>
      </w:r>
      <w:proofErr w:type="spellEnd"/>
      <w:r w:rsidRPr="002111E3">
        <w:rPr>
          <w:highlight w:val="yellow"/>
        </w:rPr>
        <w:t xml:space="preserve"> </w:t>
      </w:r>
      <w:proofErr w:type="spellStart"/>
      <w:r w:rsidRPr="002111E3">
        <w:rPr>
          <w:highlight w:val="yellow"/>
        </w:rPr>
        <w:t>theo</w:t>
      </w:r>
      <w:proofErr w:type="spellEnd"/>
      <w:r w:rsidRPr="002111E3">
        <w:rPr>
          <w:highlight w:val="yellow"/>
        </w:rPr>
        <w:t xml:space="preserve"> </w:t>
      </w:r>
      <w:proofErr w:type="spellStart"/>
      <w:r w:rsidRPr="002111E3">
        <w:rPr>
          <w:highlight w:val="yellow"/>
        </w:rPr>
        <w:t>thương</w:t>
      </w:r>
      <w:proofErr w:type="spellEnd"/>
      <w:r w:rsidRPr="002111E3">
        <w:rPr>
          <w:highlight w:val="yellow"/>
        </w:rPr>
        <w:t xml:space="preserve"> </w:t>
      </w:r>
      <w:proofErr w:type="spellStart"/>
      <w:r w:rsidRPr="002111E3">
        <w:rPr>
          <w:highlight w:val="yellow"/>
        </w:rPr>
        <w:t>hiệu</w:t>
      </w:r>
      <w:proofErr w:type="spellEnd"/>
      <w:r w:rsidRPr="002111E3">
        <w:rPr>
          <w:highlight w:val="yellow"/>
        </w:rPr>
        <w:t>.</w:t>
      </w:r>
      <w:r>
        <w:rPr>
          <w:highlight w:val="yellow"/>
        </w:rPr>
        <w:t xml:space="preserve"> </w:t>
      </w:r>
      <w:proofErr w:type="spellStart"/>
      <w:r>
        <w:rPr>
          <w:highlight w:val="yellow"/>
        </w:rPr>
        <w:t>Sổ</w:t>
      </w:r>
      <w:proofErr w:type="spellEnd"/>
      <w:r>
        <w:rPr>
          <w:highlight w:val="yellow"/>
        </w:rPr>
        <w:t xml:space="preserve"> </w:t>
      </w:r>
      <w:proofErr w:type="spellStart"/>
      <w:r>
        <w:rPr>
          <w:highlight w:val="yellow"/>
        </w:rPr>
        <w:t>tay</w:t>
      </w:r>
      <w:proofErr w:type="spellEnd"/>
      <w:r>
        <w:rPr>
          <w:highlight w:val="yellow"/>
        </w:rPr>
        <w:t xml:space="preserve"> </w:t>
      </w:r>
      <w:proofErr w:type="spellStart"/>
      <w:r>
        <w:rPr>
          <w:highlight w:val="yellow"/>
        </w:rPr>
        <w:t>đã</w:t>
      </w:r>
      <w:proofErr w:type="spellEnd"/>
      <w:r>
        <w:rPr>
          <w:highlight w:val="yellow"/>
        </w:rPr>
        <w:t xml:space="preserve"> </w:t>
      </w:r>
      <w:proofErr w:type="spellStart"/>
      <w:r>
        <w:rPr>
          <w:highlight w:val="yellow"/>
        </w:rPr>
        <w:t>lấy</w:t>
      </w:r>
      <w:proofErr w:type="spellEnd"/>
      <w:r>
        <w:rPr>
          <w:highlight w:val="yellow"/>
        </w:rPr>
        <w:t xml:space="preserve"> </w:t>
      </w:r>
      <w:proofErr w:type="spellStart"/>
      <w:r>
        <w:rPr>
          <w:highlight w:val="yellow"/>
        </w:rPr>
        <w:t>ví</w:t>
      </w:r>
      <w:proofErr w:type="spellEnd"/>
      <w:r>
        <w:rPr>
          <w:highlight w:val="yellow"/>
        </w:rPr>
        <w:t xml:space="preserve"> </w:t>
      </w:r>
      <w:proofErr w:type="spellStart"/>
      <w:r>
        <w:rPr>
          <w:highlight w:val="yellow"/>
        </w:rPr>
        <w:t>dụ</w:t>
      </w:r>
      <w:proofErr w:type="spellEnd"/>
      <w:r>
        <w:rPr>
          <w:highlight w:val="yellow"/>
        </w:rPr>
        <w:t xml:space="preserve"> </w:t>
      </w:r>
      <w:proofErr w:type="spellStart"/>
      <w:r>
        <w:rPr>
          <w:highlight w:val="yellow"/>
        </w:rPr>
        <w:t>trực</w:t>
      </w:r>
      <w:proofErr w:type="spellEnd"/>
      <w:r>
        <w:rPr>
          <w:highlight w:val="yellow"/>
        </w:rPr>
        <w:t xml:space="preserve"> </w:t>
      </w:r>
      <w:proofErr w:type="spellStart"/>
      <w:r>
        <w:rPr>
          <w:highlight w:val="yellow"/>
        </w:rPr>
        <w:t>tiếp</w:t>
      </w:r>
      <w:proofErr w:type="spellEnd"/>
      <w:r>
        <w:rPr>
          <w:highlight w:val="yellow"/>
        </w:rPr>
        <w:t xml:space="preserve"> </w:t>
      </w:r>
      <w:proofErr w:type="spellStart"/>
      <w:r>
        <w:rPr>
          <w:highlight w:val="yellow"/>
        </w:rPr>
        <w:t>là</w:t>
      </w:r>
      <w:proofErr w:type="spellEnd"/>
      <w:r>
        <w:rPr>
          <w:highlight w:val="yellow"/>
        </w:rPr>
        <w:t xml:space="preserve"> “</w:t>
      </w:r>
      <w:proofErr w:type="spellStart"/>
      <w:r>
        <w:rPr>
          <w:highlight w:val="yellow"/>
        </w:rPr>
        <w:t>gạo</w:t>
      </w:r>
      <w:proofErr w:type="spellEnd"/>
      <w:r>
        <w:rPr>
          <w:highlight w:val="yellow"/>
        </w:rPr>
        <w:t xml:space="preserve">” </w:t>
      </w:r>
      <w:proofErr w:type="spellStart"/>
      <w:r>
        <w:rPr>
          <w:highlight w:val="yellow"/>
        </w:rPr>
        <w:t>đúng</w:t>
      </w:r>
      <w:proofErr w:type="spellEnd"/>
      <w:r>
        <w:rPr>
          <w:highlight w:val="yellow"/>
        </w:rPr>
        <w:t xml:space="preserve"> </w:t>
      </w:r>
      <w:proofErr w:type="spellStart"/>
      <w:r>
        <w:rPr>
          <w:highlight w:val="yellow"/>
        </w:rPr>
        <w:t>với</w:t>
      </w:r>
      <w:proofErr w:type="spellEnd"/>
      <w:r>
        <w:rPr>
          <w:highlight w:val="yellow"/>
        </w:rPr>
        <w:t xml:space="preserve"> </w:t>
      </w:r>
      <w:proofErr w:type="spellStart"/>
      <w:r>
        <w:rPr>
          <w:highlight w:val="yellow"/>
        </w:rPr>
        <w:t>sản</w:t>
      </w:r>
      <w:proofErr w:type="spellEnd"/>
      <w:r>
        <w:rPr>
          <w:highlight w:val="yellow"/>
        </w:rPr>
        <w:t xml:space="preserve"> </w:t>
      </w:r>
      <w:proofErr w:type="spellStart"/>
      <w:r>
        <w:rPr>
          <w:highlight w:val="yellow"/>
        </w:rPr>
        <w:t>phẩm</w:t>
      </w:r>
      <w:proofErr w:type="spellEnd"/>
      <w:r>
        <w:rPr>
          <w:highlight w:val="yellow"/>
        </w:rPr>
        <w:t xml:space="preserve"> </w:t>
      </w:r>
      <w:proofErr w:type="spellStart"/>
      <w:r>
        <w:rPr>
          <w:highlight w:val="yellow"/>
        </w:rPr>
        <w:t>của</w:t>
      </w:r>
      <w:proofErr w:type="spellEnd"/>
      <w:r>
        <w:rPr>
          <w:highlight w:val="yellow"/>
        </w:rPr>
        <w:t xml:space="preserve"> </w:t>
      </w:r>
      <w:proofErr w:type="spellStart"/>
      <w:r>
        <w:rPr>
          <w:highlight w:val="yellow"/>
        </w:rPr>
        <w:t>doanh</w:t>
      </w:r>
      <w:proofErr w:type="spellEnd"/>
      <w:r>
        <w:rPr>
          <w:highlight w:val="yellow"/>
        </w:rPr>
        <w:t xml:space="preserve"> </w:t>
      </w:r>
      <w:proofErr w:type="spellStart"/>
      <w:r>
        <w:rPr>
          <w:highlight w:val="yellow"/>
        </w:rPr>
        <w:t>nghiệp</w:t>
      </w:r>
      <w:proofErr w:type="spellEnd"/>
      <w:r>
        <w:rPr>
          <w:highlight w:val="yellow"/>
        </w:rPr>
        <w:t>.</w:t>
      </w:r>
    </w:p>
    <w:p w14:paraId="087D1E54" w14:textId="77777777" w:rsidR="00716DF1" w:rsidRPr="002111E3" w:rsidRDefault="00716DF1" w:rsidP="00716DF1">
      <w:pPr>
        <w:pStyle w:val="CommentText"/>
      </w:pPr>
      <w:proofErr w:type="spellStart"/>
      <w:r w:rsidRPr="002111E3">
        <w:rPr>
          <w:highlight w:val="yellow"/>
        </w:rPr>
        <w:t>Mặc</w:t>
      </w:r>
      <w:proofErr w:type="spellEnd"/>
      <w:r w:rsidRPr="002111E3">
        <w:rPr>
          <w:highlight w:val="yellow"/>
        </w:rPr>
        <w:t xml:space="preserve"> </w:t>
      </w:r>
      <w:proofErr w:type="spellStart"/>
      <w:r w:rsidRPr="002111E3">
        <w:rPr>
          <w:highlight w:val="yellow"/>
        </w:rPr>
        <w:t>dù</w:t>
      </w:r>
      <w:proofErr w:type="spellEnd"/>
      <w:r w:rsidRPr="002111E3">
        <w:rPr>
          <w:highlight w:val="yellow"/>
        </w:rPr>
        <w:t xml:space="preserve"> </w:t>
      </w:r>
      <w:proofErr w:type="spellStart"/>
      <w:r w:rsidRPr="002111E3">
        <w:rPr>
          <w:highlight w:val="yellow"/>
        </w:rPr>
        <w:t>vậy</w:t>
      </w:r>
      <w:proofErr w:type="spellEnd"/>
      <w:r w:rsidRPr="002111E3">
        <w:rPr>
          <w:highlight w:val="yellow"/>
        </w:rPr>
        <w:t xml:space="preserve"> EY </w:t>
      </w:r>
      <w:proofErr w:type="spellStart"/>
      <w:r w:rsidRPr="002111E3">
        <w:rPr>
          <w:highlight w:val="yellow"/>
        </w:rPr>
        <w:t>chỉ</w:t>
      </w:r>
      <w:proofErr w:type="spellEnd"/>
      <w:r w:rsidRPr="002111E3">
        <w:rPr>
          <w:highlight w:val="yellow"/>
        </w:rPr>
        <w:t xml:space="preserve"> </w:t>
      </w:r>
      <w:proofErr w:type="spellStart"/>
      <w:r w:rsidRPr="002111E3">
        <w:rPr>
          <w:highlight w:val="yellow"/>
        </w:rPr>
        <w:t>đang</w:t>
      </w:r>
      <w:proofErr w:type="spellEnd"/>
      <w:r w:rsidRPr="002111E3">
        <w:rPr>
          <w:highlight w:val="yellow"/>
        </w:rPr>
        <w:t xml:space="preserve"> </w:t>
      </w:r>
      <w:proofErr w:type="spellStart"/>
      <w:r w:rsidRPr="002111E3">
        <w:rPr>
          <w:highlight w:val="yellow"/>
        </w:rPr>
        <w:t>đánh</w:t>
      </w:r>
      <w:proofErr w:type="spellEnd"/>
      <w:r w:rsidRPr="002111E3">
        <w:rPr>
          <w:highlight w:val="yellow"/>
        </w:rPr>
        <w:t xml:space="preserve"> </w:t>
      </w:r>
      <w:proofErr w:type="spellStart"/>
      <w:r w:rsidRPr="002111E3">
        <w:rPr>
          <w:highlight w:val="yellow"/>
        </w:rPr>
        <w:t>giá</w:t>
      </w:r>
      <w:proofErr w:type="spellEnd"/>
      <w:r w:rsidRPr="002111E3">
        <w:rPr>
          <w:highlight w:val="yellow"/>
        </w:rPr>
        <w:t xml:space="preserve"> ở </w:t>
      </w:r>
      <w:proofErr w:type="spellStart"/>
      <w:r w:rsidRPr="002111E3">
        <w:rPr>
          <w:highlight w:val="yellow"/>
        </w:rPr>
        <w:t>mức</w:t>
      </w:r>
      <w:proofErr w:type="spellEnd"/>
      <w:r w:rsidRPr="002111E3">
        <w:rPr>
          <w:highlight w:val="yellow"/>
        </w:rPr>
        <w:t xml:space="preserve"> </w:t>
      </w:r>
      <w:proofErr w:type="spellStart"/>
      <w:r w:rsidRPr="002111E3">
        <w:rPr>
          <w:highlight w:val="yellow"/>
        </w:rPr>
        <w:t>điểm</w:t>
      </w:r>
      <w:proofErr w:type="spellEnd"/>
      <w:r w:rsidRPr="002111E3">
        <w:rPr>
          <w:highlight w:val="yellow"/>
        </w:rPr>
        <w:t xml:space="preserve"> “</w:t>
      </w:r>
      <w:proofErr w:type="spellStart"/>
      <w:r w:rsidRPr="002111E3">
        <w:rPr>
          <w:highlight w:val="yellow"/>
        </w:rPr>
        <w:t>Khả</w:t>
      </w:r>
      <w:proofErr w:type="spellEnd"/>
      <w:r w:rsidRPr="002111E3">
        <w:rPr>
          <w:highlight w:val="yellow"/>
        </w:rPr>
        <w:t xml:space="preserve"> </w:t>
      </w:r>
      <w:proofErr w:type="spellStart"/>
      <w:r w:rsidRPr="002111E3">
        <w:rPr>
          <w:highlight w:val="yellow"/>
        </w:rPr>
        <w:t>năng</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bình</w:t>
      </w:r>
      <w:proofErr w:type="spellEnd"/>
      <w:r w:rsidRPr="002111E3">
        <w:rPr>
          <w:highlight w:val="yellow"/>
        </w:rPr>
        <w:t xml:space="preserve"> </w:t>
      </w:r>
      <w:proofErr w:type="spellStart"/>
      <w:r w:rsidRPr="002111E3">
        <w:rPr>
          <w:highlight w:val="yellow"/>
        </w:rPr>
        <w:t>thường</w:t>
      </w:r>
      <w:proofErr w:type="spellEnd"/>
      <w:r w:rsidRPr="002111E3">
        <w:rPr>
          <w:highlight w:val="yellow"/>
        </w:rPr>
        <w:t xml:space="preserve">” </w:t>
      </w:r>
      <w:proofErr w:type="spellStart"/>
      <w:r w:rsidRPr="002111E3">
        <w:rPr>
          <w:highlight w:val="yellow"/>
        </w:rPr>
        <w:t>chứ</w:t>
      </w:r>
      <w:proofErr w:type="spellEnd"/>
      <w:r w:rsidRPr="002111E3">
        <w:rPr>
          <w:highlight w:val="yellow"/>
        </w:rPr>
        <w:t xml:space="preserve"> </w:t>
      </w:r>
      <w:proofErr w:type="spellStart"/>
      <w:r w:rsidRPr="002111E3">
        <w:rPr>
          <w:highlight w:val="yellow"/>
        </w:rPr>
        <w:t>chưa</w:t>
      </w:r>
      <w:proofErr w:type="spellEnd"/>
      <w:r w:rsidRPr="002111E3">
        <w:rPr>
          <w:highlight w:val="yellow"/>
        </w:rPr>
        <w:t xml:space="preserve"> </w:t>
      </w:r>
      <w:proofErr w:type="spellStart"/>
      <w:r w:rsidRPr="002111E3">
        <w:rPr>
          <w:highlight w:val="yellow"/>
        </w:rPr>
        <w:t>phải</w:t>
      </w:r>
      <w:proofErr w:type="spellEnd"/>
      <w:r w:rsidRPr="002111E3">
        <w:rPr>
          <w:highlight w:val="yellow"/>
        </w:rPr>
        <w:t xml:space="preserve"> </w:t>
      </w:r>
      <w:proofErr w:type="spellStart"/>
      <w:r w:rsidRPr="002111E3">
        <w:rPr>
          <w:highlight w:val="yellow"/>
        </w:rPr>
        <w:t>mức</w:t>
      </w:r>
      <w:proofErr w:type="spellEnd"/>
      <w:r w:rsidRPr="002111E3">
        <w:rPr>
          <w:highlight w:val="yellow"/>
        </w:rPr>
        <w:t xml:space="preserve"> “</w:t>
      </w:r>
      <w:proofErr w:type="spellStart"/>
      <w:r w:rsidRPr="002111E3">
        <w:rPr>
          <w:highlight w:val="yellow"/>
        </w:rPr>
        <w:t>Rất</w:t>
      </w:r>
      <w:proofErr w:type="spellEnd"/>
      <w:r w:rsidRPr="002111E3">
        <w:rPr>
          <w:highlight w:val="yellow"/>
        </w:rPr>
        <w:t xml:space="preserve"> </w:t>
      </w:r>
      <w:proofErr w:type="spellStart"/>
      <w:r w:rsidRPr="002111E3">
        <w:rPr>
          <w:highlight w:val="yellow"/>
        </w:rPr>
        <w:t>dễ</w:t>
      </w:r>
      <w:proofErr w:type="spellEnd"/>
      <w:r w:rsidRPr="002111E3">
        <w:rPr>
          <w:highlight w:val="yellow"/>
        </w:rPr>
        <w:t xml:space="preserve">, </w:t>
      </w:r>
      <w:proofErr w:type="spellStart"/>
      <w:r w:rsidRPr="002111E3">
        <w:rPr>
          <w:highlight w:val="yellow"/>
        </w:rPr>
        <w:t>trên</w:t>
      </w:r>
      <w:proofErr w:type="spellEnd"/>
      <w:r w:rsidRPr="002111E3">
        <w:rPr>
          <w:highlight w:val="yellow"/>
        </w:rPr>
        <w:t xml:space="preserve"> </w:t>
      </w:r>
      <w:proofErr w:type="spellStart"/>
      <w:r w:rsidRPr="002111E3">
        <w:rPr>
          <w:highlight w:val="yellow"/>
        </w:rPr>
        <w:t>thị</w:t>
      </w:r>
      <w:proofErr w:type="spellEnd"/>
      <w:r w:rsidRPr="002111E3">
        <w:rPr>
          <w:highlight w:val="yellow"/>
        </w:rPr>
        <w:t xml:space="preserve"> </w:t>
      </w:r>
      <w:proofErr w:type="spellStart"/>
      <w:r w:rsidRPr="002111E3">
        <w:rPr>
          <w:highlight w:val="yellow"/>
        </w:rPr>
        <w:t>trường</w:t>
      </w:r>
      <w:proofErr w:type="spellEnd"/>
      <w:r w:rsidRPr="002111E3">
        <w:rPr>
          <w:highlight w:val="yellow"/>
        </w:rPr>
        <w:t xml:space="preserve"> </w:t>
      </w:r>
      <w:proofErr w:type="spellStart"/>
      <w:r w:rsidRPr="002111E3">
        <w:rPr>
          <w:highlight w:val="yellow"/>
        </w:rPr>
        <w:t>có</w:t>
      </w:r>
      <w:proofErr w:type="spellEnd"/>
      <w:r w:rsidRPr="002111E3">
        <w:rPr>
          <w:highlight w:val="yellow"/>
        </w:rPr>
        <w:t xml:space="preserve"> </w:t>
      </w:r>
      <w:proofErr w:type="spellStart"/>
      <w:r w:rsidRPr="002111E3">
        <w:rPr>
          <w:highlight w:val="yellow"/>
        </w:rPr>
        <w:t>rất</w:t>
      </w:r>
      <w:proofErr w:type="spellEnd"/>
      <w:r w:rsidRPr="002111E3">
        <w:rPr>
          <w:highlight w:val="yellow"/>
        </w:rPr>
        <w:t xml:space="preserve"> </w:t>
      </w:r>
      <w:proofErr w:type="spellStart"/>
      <w:r w:rsidRPr="002111E3">
        <w:rPr>
          <w:highlight w:val="yellow"/>
        </w:rPr>
        <w:t>nhiều</w:t>
      </w:r>
      <w:proofErr w:type="spellEnd"/>
      <w:r w:rsidRPr="002111E3">
        <w:rPr>
          <w:highlight w:val="yellow"/>
        </w:rPr>
        <w:t xml:space="preserve"> </w:t>
      </w:r>
      <w:proofErr w:type="spellStart"/>
      <w:r w:rsidRPr="002111E3">
        <w:rPr>
          <w:highlight w:val="yellow"/>
        </w:rPr>
        <w:t>sản</w:t>
      </w:r>
      <w:proofErr w:type="spellEnd"/>
      <w:r w:rsidRPr="002111E3">
        <w:rPr>
          <w:highlight w:val="yellow"/>
        </w:rPr>
        <w:t xml:space="preserve"> </w:t>
      </w:r>
      <w:proofErr w:type="spellStart"/>
      <w:r w:rsidRPr="002111E3">
        <w:rPr>
          <w:highlight w:val="yellow"/>
        </w:rPr>
        <w:t>phẩm</w:t>
      </w:r>
      <w:proofErr w:type="spellEnd"/>
      <w:r w:rsidRPr="002111E3">
        <w:rPr>
          <w:highlight w:val="yellow"/>
        </w:rPr>
        <w:t xml:space="preserve"> </w:t>
      </w:r>
      <w:proofErr w:type="spellStart"/>
      <w:r w:rsidRPr="002111E3">
        <w:rPr>
          <w:highlight w:val="yellow"/>
        </w:rPr>
        <w:t>thay</w:t>
      </w:r>
      <w:proofErr w:type="spellEnd"/>
      <w:r w:rsidRPr="002111E3">
        <w:rPr>
          <w:highlight w:val="yellow"/>
        </w:rPr>
        <w:t xml:space="preserve"> </w:t>
      </w:r>
      <w:proofErr w:type="spellStart"/>
      <w:r w:rsidRPr="002111E3">
        <w:rPr>
          <w:highlight w:val="yellow"/>
        </w:rPr>
        <w:t>thế</w:t>
      </w:r>
      <w:proofErr w:type="spellEnd"/>
      <w:r w:rsidRPr="002111E3">
        <w:rPr>
          <w:highlight w:val="yellow"/>
        </w:rPr>
        <w:t xml:space="preserve"> </w:t>
      </w:r>
      <w:proofErr w:type="spellStart"/>
      <w:r w:rsidRPr="002111E3">
        <w:rPr>
          <w:highlight w:val="yellow"/>
        </w:rPr>
        <w:t>cho</w:t>
      </w:r>
      <w:proofErr w:type="spellEnd"/>
      <w:r w:rsidRPr="002111E3">
        <w:rPr>
          <w:highlight w:val="yellow"/>
        </w:rPr>
        <w:t xml:space="preserve"> </w:t>
      </w:r>
      <w:proofErr w:type="spellStart"/>
      <w:r w:rsidRPr="002111E3">
        <w:rPr>
          <w:highlight w:val="yellow"/>
        </w:rPr>
        <w:t>người</w:t>
      </w:r>
      <w:proofErr w:type="spellEnd"/>
      <w:r w:rsidRPr="002111E3">
        <w:rPr>
          <w:highlight w:val="yellow"/>
        </w:rPr>
        <w:t xml:space="preserve"> </w:t>
      </w:r>
      <w:proofErr w:type="spellStart"/>
      <w:r w:rsidRPr="002111E3">
        <w:rPr>
          <w:highlight w:val="yellow"/>
        </w:rPr>
        <w:t>tiêu</w:t>
      </w:r>
      <w:proofErr w:type="spellEnd"/>
      <w:r w:rsidRPr="002111E3">
        <w:rPr>
          <w:highlight w:val="yellow"/>
        </w:rPr>
        <w:t xml:space="preserve"> </w:t>
      </w:r>
      <w:proofErr w:type="spellStart"/>
      <w:r w:rsidRPr="002111E3">
        <w:rPr>
          <w:highlight w:val="yellow"/>
        </w:rPr>
        <w:t>dùng</w:t>
      </w:r>
      <w:proofErr w:type="spellEnd"/>
      <w:r w:rsidRPr="002111E3">
        <w:rPr>
          <w:highlight w:val="yellow"/>
        </w:rPr>
        <w:t xml:space="preserve"> </w:t>
      </w:r>
      <w:proofErr w:type="spellStart"/>
      <w:r w:rsidRPr="002111E3">
        <w:rPr>
          <w:highlight w:val="yellow"/>
        </w:rPr>
        <w:t>lựa</w:t>
      </w:r>
      <w:proofErr w:type="spellEnd"/>
      <w:r w:rsidRPr="002111E3">
        <w:rPr>
          <w:highlight w:val="yellow"/>
        </w:rPr>
        <w:t xml:space="preserve"> </w:t>
      </w:r>
      <w:proofErr w:type="spellStart"/>
      <w:r w:rsidRPr="002111E3">
        <w:rPr>
          <w:highlight w:val="yellow"/>
        </w:rPr>
        <w:t>chọn</w:t>
      </w:r>
      <w:proofErr w:type="spellEnd"/>
      <w:r w:rsidRPr="002111E3">
        <w:rPr>
          <w:highlight w:val="yellow"/>
        </w:rPr>
        <w:t>”</w:t>
      </w:r>
    </w:p>
    <w:p w14:paraId="0A39643A" w14:textId="43014379" w:rsidR="00716DF1" w:rsidRDefault="00716DF1">
      <w:pPr>
        <w:pStyle w:val="CommentText"/>
      </w:pPr>
    </w:p>
  </w:comment>
  <w:comment w:id="101" w:author="Trung Van Do" w:date="2023-01-06T14:58:00Z" w:initials="TVD">
    <w:p w14:paraId="49A3180D" w14:textId="77777777" w:rsidR="00D8644B" w:rsidRDefault="00D8644B">
      <w:pPr>
        <w:pStyle w:val="CommentText"/>
      </w:pPr>
      <w:r>
        <w:rPr>
          <w:rStyle w:val="CommentReference"/>
        </w:rPr>
        <w:annotationRef/>
      </w:r>
      <w:r w:rsidRPr="00716DF1">
        <w:rPr>
          <w:highlight w:val="yellow"/>
        </w:rPr>
        <w:t xml:space="preserve">Chi </w:t>
      </w:r>
      <w:proofErr w:type="spellStart"/>
      <w:r w:rsidRPr="00716DF1">
        <w:rPr>
          <w:highlight w:val="yellow"/>
        </w:rPr>
        <w:t>nhánh</w:t>
      </w:r>
      <w:proofErr w:type="spellEnd"/>
      <w:r w:rsidRPr="00716DF1">
        <w:rPr>
          <w:highlight w:val="yellow"/>
        </w:rPr>
        <w:t xml:space="preserve"> </w:t>
      </w:r>
      <w:proofErr w:type="spellStart"/>
      <w:r w:rsidRPr="00716DF1">
        <w:rPr>
          <w:highlight w:val="yellow"/>
        </w:rPr>
        <w:t>giải</w:t>
      </w:r>
      <w:proofErr w:type="spellEnd"/>
      <w:r w:rsidRPr="00716DF1">
        <w:rPr>
          <w:highlight w:val="yellow"/>
        </w:rPr>
        <w:t xml:space="preserve"> </w:t>
      </w:r>
      <w:proofErr w:type="spellStart"/>
      <w:r w:rsidRPr="00716DF1">
        <w:rPr>
          <w:highlight w:val="yellow"/>
        </w:rPr>
        <w:t>trình</w:t>
      </w:r>
      <w:proofErr w:type="spellEnd"/>
      <w:r w:rsidRPr="00716DF1">
        <w:rPr>
          <w:highlight w:val="yellow"/>
        </w:rPr>
        <w:t>:</w:t>
      </w:r>
    </w:p>
    <w:p w14:paraId="10DE77E7" w14:textId="77777777" w:rsidR="00D8644B" w:rsidRPr="00D561BC" w:rsidRDefault="00D8644B" w:rsidP="00D8644B">
      <w:pPr>
        <w:overflowPunct/>
        <w:spacing w:before="60"/>
        <w:ind w:left="34"/>
        <w:jc w:val="both"/>
        <w:textAlignment w:val="auto"/>
        <w:rPr>
          <w:rFonts w:ascii="Arial" w:eastAsia="ArialMT" w:hAnsi="Arial" w:cs="Arial"/>
        </w:rPr>
      </w:pPr>
      <w:r w:rsidRPr="00D561BC">
        <w:rPr>
          <w:rFonts w:ascii="Arial" w:hAnsi="Arial" w:cs="Arial"/>
          <w:b/>
          <w:bCs/>
        </w:rPr>
        <w:t>5.3:</w:t>
      </w:r>
      <w:r w:rsidRPr="00D561BC">
        <w:rPr>
          <w:rFonts w:ascii="Arial" w:hAnsi="Arial" w:cs="Arial"/>
          <w:bCs/>
        </w:rPr>
        <w:t xml:space="preserve"> </w:t>
      </w:r>
      <w:proofErr w:type="spellStart"/>
      <w:r w:rsidRPr="00D561BC">
        <w:rPr>
          <w:rFonts w:ascii="Arial" w:hAnsi="Arial" w:cs="Arial"/>
          <w:bCs/>
        </w:rPr>
        <w:t>Công</w:t>
      </w:r>
      <w:proofErr w:type="spellEnd"/>
      <w:r w:rsidRPr="00D561BC">
        <w:rPr>
          <w:rFonts w:ascii="Arial" w:hAnsi="Arial" w:cs="Arial"/>
          <w:bCs/>
        </w:rPr>
        <w:t xml:space="preserve"> ty </w:t>
      </w:r>
      <w:proofErr w:type="spellStart"/>
      <w:r w:rsidRPr="00D561BC">
        <w:rPr>
          <w:rFonts w:ascii="Arial" w:hAnsi="Arial" w:cs="Arial"/>
          <w:bCs/>
        </w:rPr>
        <w:t>hoạt</w:t>
      </w:r>
      <w:proofErr w:type="spellEnd"/>
      <w:r w:rsidRPr="00D561BC">
        <w:rPr>
          <w:rFonts w:ascii="Arial" w:hAnsi="Arial" w:cs="Arial"/>
          <w:bCs/>
        </w:rPr>
        <w:t xml:space="preserve"> </w:t>
      </w:r>
      <w:proofErr w:type="spellStart"/>
      <w:r w:rsidRPr="00D561BC">
        <w:rPr>
          <w:rFonts w:ascii="Arial" w:hAnsi="Arial" w:cs="Arial"/>
          <w:bCs/>
        </w:rPr>
        <w:t>động</w:t>
      </w:r>
      <w:proofErr w:type="spellEnd"/>
      <w:r w:rsidRPr="00D561BC">
        <w:rPr>
          <w:rFonts w:ascii="Arial" w:hAnsi="Arial" w:cs="Arial"/>
          <w:bCs/>
        </w:rPr>
        <w:t xml:space="preserve"> </w:t>
      </w:r>
      <w:proofErr w:type="spellStart"/>
      <w:r w:rsidRPr="00D561BC">
        <w:rPr>
          <w:rFonts w:ascii="Arial" w:hAnsi="Arial" w:cs="Arial"/>
          <w:bCs/>
        </w:rPr>
        <w:t>từ</w:t>
      </w:r>
      <w:proofErr w:type="spellEnd"/>
      <w:r w:rsidRPr="00D561BC">
        <w:rPr>
          <w:rFonts w:ascii="Arial" w:hAnsi="Arial" w:cs="Arial"/>
          <w:bCs/>
        </w:rPr>
        <w:t xml:space="preserve"> </w:t>
      </w:r>
      <w:proofErr w:type="spellStart"/>
      <w:r w:rsidRPr="00D561BC">
        <w:rPr>
          <w:rFonts w:ascii="Arial" w:hAnsi="Arial" w:cs="Arial"/>
          <w:bCs/>
        </w:rPr>
        <w:t>năm</w:t>
      </w:r>
      <w:proofErr w:type="spellEnd"/>
      <w:r w:rsidRPr="00D561BC">
        <w:rPr>
          <w:rFonts w:ascii="Arial" w:hAnsi="Arial" w:cs="Arial"/>
          <w:bCs/>
        </w:rPr>
        <w:t xml:space="preserve"> 2009, </w:t>
      </w:r>
      <w:proofErr w:type="spellStart"/>
      <w:r w:rsidRPr="00D561BC">
        <w:rPr>
          <w:rFonts w:ascii="Arial" w:hAnsi="Arial" w:cs="Arial"/>
          <w:bCs/>
        </w:rPr>
        <w:t>cty</w:t>
      </w:r>
      <w:proofErr w:type="spellEnd"/>
      <w:r w:rsidRPr="00D561BC">
        <w:rPr>
          <w:rFonts w:ascii="Arial" w:hAnsi="Arial" w:cs="Arial"/>
          <w:bCs/>
        </w:rPr>
        <w:t xml:space="preserve"> </w:t>
      </w:r>
      <w:proofErr w:type="spellStart"/>
      <w:r w:rsidRPr="00D561BC">
        <w:rPr>
          <w:rFonts w:ascii="Arial" w:hAnsi="Arial" w:cs="Arial"/>
          <w:bCs/>
        </w:rPr>
        <w:t>là</w:t>
      </w:r>
      <w:proofErr w:type="spellEnd"/>
      <w:r w:rsidRPr="00D561BC">
        <w:rPr>
          <w:rFonts w:ascii="Arial" w:hAnsi="Arial" w:cs="Arial"/>
          <w:bCs/>
        </w:rPr>
        <w:t xml:space="preserve"> </w:t>
      </w:r>
      <w:proofErr w:type="spellStart"/>
      <w:r w:rsidRPr="00D561BC">
        <w:rPr>
          <w:rFonts w:ascii="Arial" w:hAnsi="Arial" w:cs="Arial"/>
          <w:bCs/>
        </w:rPr>
        <w:t>đại</w:t>
      </w:r>
      <w:proofErr w:type="spellEnd"/>
      <w:r w:rsidRPr="00D561BC">
        <w:rPr>
          <w:rFonts w:ascii="Arial" w:hAnsi="Arial" w:cs="Arial"/>
          <w:bCs/>
        </w:rPr>
        <w:t xml:space="preserve"> </w:t>
      </w:r>
      <w:proofErr w:type="spellStart"/>
      <w:r w:rsidRPr="00D561BC">
        <w:rPr>
          <w:rFonts w:ascii="Arial" w:hAnsi="Arial" w:cs="Arial"/>
          <w:bCs/>
        </w:rPr>
        <w:t>lý</w:t>
      </w:r>
      <w:proofErr w:type="spellEnd"/>
      <w:r w:rsidRPr="00D561BC">
        <w:rPr>
          <w:rFonts w:ascii="Arial" w:hAnsi="Arial" w:cs="Arial"/>
          <w:bCs/>
        </w:rPr>
        <w:t xml:space="preserve"> </w:t>
      </w:r>
      <w:proofErr w:type="spellStart"/>
      <w:r w:rsidRPr="00D561BC">
        <w:rPr>
          <w:rFonts w:ascii="Arial" w:hAnsi="Arial" w:cs="Arial"/>
          <w:bCs/>
        </w:rPr>
        <w:t>phân</w:t>
      </w:r>
      <w:proofErr w:type="spellEnd"/>
      <w:r w:rsidRPr="00D561BC">
        <w:rPr>
          <w:rFonts w:ascii="Arial" w:hAnsi="Arial" w:cs="Arial"/>
          <w:bCs/>
        </w:rPr>
        <w:t xml:space="preserve"> </w:t>
      </w:r>
      <w:proofErr w:type="spellStart"/>
      <w:r w:rsidRPr="00D561BC">
        <w:rPr>
          <w:rFonts w:ascii="Arial" w:hAnsi="Arial" w:cs="Arial"/>
          <w:bCs/>
        </w:rPr>
        <w:t>phối</w:t>
      </w:r>
      <w:proofErr w:type="spellEnd"/>
      <w:r w:rsidRPr="00D561BC">
        <w:rPr>
          <w:rFonts w:ascii="Arial" w:hAnsi="Arial" w:cs="Arial"/>
          <w:bCs/>
        </w:rPr>
        <w:t xml:space="preserve"> </w:t>
      </w:r>
      <w:proofErr w:type="spellStart"/>
      <w:r w:rsidRPr="00D561BC">
        <w:rPr>
          <w:rFonts w:ascii="Arial" w:hAnsi="Arial" w:cs="Arial"/>
          <w:bCs/>
        </w:rPr>
        <w:t>cấp</w:t>
      </w:r>
      <w:proofErr w:type="spellEnd"/>
      <w:r w:rsidRPr="00D561BC">
        <w:rPr>
          <w:rFonts w:ascii="Arial" w:hAnsi="Arial" w:cs="Arial"/>
          <w:bCs/>
        </w:rPr>
        <w:t xml:space="preserve"> 1 </w:t>
      </w:r>
      <w:proofErr w:type="spellStart"/>
      <w:r w:rsidRPr="00D561BC">
        <w:rPr>
          <w:rFonts w:ascii="Arial" w:hAnsi="Arial" w:cs="Arial"/>
          <w:bCs/>
        </w:rPr>
        <w:t>độc</w:t>
      </w:r>
      <w:proofErr w:type="spellEnd"/>
      <w:r w:rsidRPr="00D561BC">
        <w:rPr>
          <w:rFonts w:ascii="Arial" w:hAnsi="Arial" w:cs="Arial"/>
          <w:bCs/>
        </w:rPr>
        <w:t xml:space="preserve"> </w:t>
      </w:r>
      <w:proofErr w:type="spellStart"/>
      <w:r w:rsidRPr="00D561BC">
        <w:rPr>
          <w:rFonts w:ascii="Arial" w:hAnsi="Arial" w:cs="Arial"/>
          <w:bCs/>
        </w:rPr>
        <w:t>quyền</w:t>
      </w:r>
      <w:proofErr w:type="spellEnd"/>
      <w:r w:rsidRPr="00D561BC">
        <w:rPr>
          <w:rFonts w:ascii="Arial" w:hAnsi="Arial" w:cs="Arial"/>
          <w:bCs/>
        </w:rPr>
        <w:t xml:space="preserve"> </w:t>
      </w:r>
      <w:proofErr w:type="spellStart"/>
      <w:r w:rsidRPr="00D561BC">
        <w:rPr>
          <w:rFonts w:ascii="Arial" w:hAnsi="Arial" w:cs="Arial"/>
          <w:bCs/>
        </w:rPr>
        <w:t>tại</w:t>
      </w:r>
      <w:proofErr w:type="spellEnd"/>
      <w:r w:rsidRPr="00D561BC">
        <w:rPr>
          <w:rFonts w:ascii="Arial" w:hAnsi="Arial" w:cs="Arial"/>
          <w:bCs/>
        </w:rPr>
        <w:t xml:space="preserve"> </w:t>
      </w:r>
      <w:proofErr w:type="spellStart"/>
      <w:r w:rsidRPr="00D561BC">
        <w:rPr>
          <w:rFonts w:ascii="Arial" w:hAnsi="Arial" w:cs="Arial"/>
          <w:bCs/>
        </w:rPr>
        <w:t>khu</w:t>
      </w:r>
      <w:proofErr w:type="spellEnd"/>
      <w:r w:rsidRPr="00D561BC">
        <w:rPr>
          <w:rFonts w:ascii="Arial" w:hAnsi="Arial" w:cs="Arial"/>
          <w:bCs/>
        </w:rPr>
        <w:t xml:space="preserve"> </w:t>
      </w:r>
      <w:proofErr w:type="spellStart"/>
      <w:r w:rsidRPr="00D561BC">
        <w:rPr>
          <w:rFonts w:ascii="Arial" w:hAnsi="Arial" w:cs="Arial"/>
          <w:bCs/>
        </w:rPr>
        <w:t>vực</w:t>
      </w:r>
      <w:proofErr w:type="spellEnd"/>
      <w:r w:rsidRPr="00D561BC">
        <w:rPr>
          <w:rFonts w:ascii="Arial" w:hAnsi="Arial" w:cs="Arial"/>
          <w:bCs/>
        </w:rPr>
        <w:t xml:space="preserve"> </w:t>
      </w:r>
      <w:proofErr w:type="spellStart"/>
      <w:r w:rsidRPr="00D561BC">
        <w:rPr>
          <w:rFonts w:ascii="Arial" w:hAnsi="Arial" w:cs="Arial"/>
          <w:bCs/>
        </w:rPr>
        <w:t>Tây</w:t>
      </w:r>
      <w:proofErr w:type="spellEnd"/>
      <w:r w:rsidRPr="00D561BC">
        <w:rPr>
          <w:rFonts w:ascii="Arial" w:hAnsi="Arial" w:cs="Arial"/>
          <w:bCs/>
        </w:rPr>
        <w:t xml:space="preserve"> Nam </w:t>
      </w:r>
      <w:proofErr w:type="spellStart"/>
      <w:r w:rsidRPr="00D561BC">
        <w:rPr>
          <w:rFonts w:ascii="Arial" w:hAnsi="Arial" w:cs="Arial"/>
          <w:bCs/>
        </w:rPr>
        <w:t>Bộ</w:t>
      </w:r>
      <w:proofErr w:type="spellEnd"/>
      <w:r w:rsidRPr="00D561BC">
        <w:rPr>
          <w:rFonts w:ascii="Arial" w:hAnsi="Arial" w:cs="Arial"/>
          <w:bCs/>
        </w:rPr>
        <w:t xml:space="preserve"> </w:t>
      </w:r>
      <w:proofErr w:type="spellStart"/>
      <w:r w:rsidRPr="00D561BC">
        <w:rPr>
          <w:rFonts w:ascii="Arial" w:hAnsi="Arial" w:cs="Arial"/>
          <w:bCs/>
        </w:rPr>
        <w:t>của</w:t>
      </w:r>
      <w:proofErr w:type="spellEnd"/>
      <w:r w:rsidRPr="00D561BC">
        <w:rPr>
          <w:rFonts w:ascii="Arial" w:hAnsi="Arial" w:cs="Arial"/>
          <w:bCs/>
        </w:rPr>
        <w:t xml:space="preserve"> </w:t>
      </w:r>
      <w:proofErr w:type="spellStart"/>
      <w:r w:rsidRPr="00D561BC">
        <w:rPr>
          <w:rFonts w:ascii="Arial" w:hAnsi="Arial" w:cs="Arial"/>
          <w:bCs/>
        </w:rPr>
        <w:t>các</w:t>
      </w:r>
      <w:proofErr w:type="spellEnd"/>
      <w:r w:rsidRPr="00D561BC">
        <w:rPr>
          <w:rFonts w:ascii="Arial" w:hAnsi="Arial" w:cs="Arial"/>
          <w:bCs/>
        </w:rPr>
        <w:t xml:space="preserve"> </w:t>
      </w:r>
      <w:proofErr w:type="spellStart"/>
      <w:r w:rsidRPr="00D561BC">
        <w:rPr>
          <w:rFonts w:ascii="Arial" w:hAnsi="Arial" w:cs="Arial"/>
          <w:bCs/>
        </w:rPr>
        <w:t>nhãn</w:t>
      </w:r>
      <w:proofErr w:type="spellEnd"/>
      <w:r w:rsidRPr="00D561BC">
        <w:rPr>
          <w:rFonts w:ascii="Arial" w:hAnsi="Arial" w:cs="Arial"/>
          <w:bCs/>
        </w:rPr>
        <w:t xml:space="preserve"> </w:t>
      </w:r>
      <w:proofErr w:type="spellStart"/>
      <w:r w:rsidRPr="00D561BC">
        <w:rPr>
          <w:rFonts w:ascii="Arial" w:hAnsi="Arial" w:cs="Arial"/>
          <w:bCs/>
        </w:rPr>
        <w:t>hàng</w:t>
      </w:r>
      <w:proofErr w:type="spellEnd"/>
      <w:r w:rsidRPr="00D561BC">
        <w:rPr>
          <w:rFonts w:ascii="Arial" w:hAnsi="Arial" w:cs="Arial"/>
          <w:bCs/>
        </w:rPr>
        <w:t xml:space="preserve">: Duy </w:t>
      </w:r>
      <w:proofErr w:type="spellStart"/>
      <w:r w:rsidRPr="00D561BC">
        <w:rPr>
          <w:rFonts w:ascii="Arial" w:hAnsi="Arial" w:cs="Arial"/>
          <w:bCs/>
        </w:rPr>
        <w:t>Tân</w:t>
      </w:r>
      <w:proofErr w:type="spellEnd"/>
      <w:r w:rsidRPr="00D561BC">
        <w:rPr>
          <w:rFonts w:ascii="Arial" w:hAnsi="Arial" w:cs="Arial"/>
          <w:bCs/>
        </w:rPr>
        <w:t xml:space="preserve">, </w:t>
      </w:r>
      <w:r w:rsidRPr="00D561BC">
        <w:rPr>
          <w:rFonts w:ascii="Arial" w:eastAsia="ArialMT" w:hAnsi="Arial" w:cs="Arial"/>
        </w:rPr>
        <w:t xml:space="preserve">Duy </w:t>
      </w:r>
      <w:proofErr w:type="spellStart"/>
      <w:r w:rsidRPr="00D561BC">
        <w:rPr>
          <w:rFonts w:ascii="Arial" w:eastAsia="ArialMT" w:hAnsi="Arial" w:cs="Arial"/>
        </w:rPr>
        <w:t>Thành</w:t>
      </w:r>
      <w:proofErr w:type="spellEnd"/>
      <w:r w:rsidRPr="00D561BC">
        <w:rPr>
          <w:rFonts w:ascii="Arial" w:eastAsia="ArialMT" w:hAnsi="Arial" w:cs="Arial"/>
        </w:rPr>
        <w:t xml:space="preserve">, </w:t>
      </w:r>
      <w:proofErr w:type="spellStart"/>
      <w:r w:rsidRPr="00D561BC">
        <w:rPr>
          <w:rFonts w:ascii="Arial" w:eastAsia="ArialMT" w:hAnsi="Arial" w:cs="Arial"/>
        </w:rPr>
        <w:t>Tân</w:t>
      </w:r>
      <w:proofErr w:type="spellEnd"/>
      <w:r w:rsidRPr="00D561BC">
        <w:rPr>
          <w:rFonts w:ascii="Arial" w:eastAsia="ArialMT" w:hAnsi="Arial" w:cs="Arial"/>
        </w:rPr>
        <w:t xml:space="preserve"> </w:t>
      </w:r>
      <w:proofErr w:type="spellStart"/>
      <w:r w:rsidRPr="00D561BC">
        <w:rPr>
          <w:rFonts w:ascii="Arial" w:eastAsia="ArialMT" w:hAnsi="Arial" w:cs="Arial"/>
        </w:rPr>
        <w:t>Lập</w:t>
      </w:r>
      <w:proofErr w:type="spellEnd"/>
      <w:r w:rsidRPr="00D561BC">
        <w:rPr>
          <w:rFonts w:ascii="Arial" w:eastAsia="ArialMT" w:hAnsi="Arial" w:cs="Arial"/>
        </w:rPr>
        <w:t xml:space="preserve"> </w:t>
      </w:r>
      <w:proofErr w:type="spellStart"/>
      <w:r w:rsidRPr="00D561BC">
        <w:rPr>
          <w:rFonts w:ascii="Arial" w:eastAsia="ArialMT" w:hAnsi="Arial" w:cs="Arial"/>
        </w:rPr>
        <w:t>Thành</w:t>
      </w:r>
      <w:proofErr w:type="spellEnd"/>
      <w:r w:rsidRPr="00D561BC">
        <w:rPr>
          <w:rFonts w:ascii="Arial" w:eastAsia="ArialMT" w:hAnsi="Arial" w:cs="Arial"/>
        </w:rPr>
        <w:t xml:space="preserve">, </w:t>
      </w:r>
      <w:proofErr w:type="spellStart"/>
      <w:r w:rsidRPr="00D561BC">
        <w:rPr>
          <w:rFonts w:ascii="Arial" w:eastAsia="ArialMT" w:hAnsi="Arial" w:cs="Arial"/>
        </w:rPr>
        <w:t>Tý</w:t>
      </w:r>
      <w:proofErr w:type="spellEnd"/>
      <w:r w:rsidRPr="00D561BC">
        <w:rPr>
          <w:rFonts w:ascii="Arial" w:eastAsia="ArialMT" w:hAnsi="Arial" w:cs="Arial"/>
        </w:rPr>
        <w:t xml:space="preserve"> </w:t>
      </w:r>
      <w:proofErr w:type="spellStart"/>
      <w:r w:rsidRPr="00D561BC">
        <w:rPr>
          <w:rFonts w:ascii="Arial" w:eastAsia="ArialMT" w:hAnsi="Arial" w:cs="Arial"/>
        </w:rPr>
        <w:t>Liên</w:t>
      </w:r>
      <w:proofErr w:type="spellEnd"/>
      <w:r w:rsidRPr="00D561BC">
        <w:rPr>
          <w:rFonts w:ascii="Arial" w:eastAsia="ArialMT" w:hAnsi="Arial" w:cs="Arial"/>
        </w:rPr>
        <w:t xml:space="preserve">, </w:t>
      </w:r>
      <w:proofErr w:type="spellStart"/>
      <w:r w:rsidRPr="00D561BC">
        <w:rPr>
          <w:rFonts w:ascii="Arial" w:eastAsia="ArialMT" w:hAnsi="Arial" w:cs="Arial"/>
        </w:rPr>
        <w:t>Rạng</w:t>
      </w:r>
      <w:proofErr w:type="spellEnd"/>
      <w:r w:rsidRPr="00D561BC">
        <w:rPr>
          <w:rFonts w:ascii="Arial" w:eastAsia="ArialMT" w:hAnsi="Arial" w:cs="Arial"/>
        </w:rPr>
        <w:t xml:space="preserve"> </w:t>
      </w:r>
      <w:proofErr w:type="spellStart"/>
      <w:r w:rsidRPr="00D561BC">
        <w:rPr>
          <w:rFonts w:ascii="Arial" w:eastAsia="ArialMT" w:hAnsi="Arial" w:cs="Arial"/>
        </w:rPr>
        <w:t>Đông</w:t>
      </w:r>
      <w:proofErr w:type="spellEnd"/>
      <w:r w:rsidRPr="00D561BC">
        <w:rPr>
          <w:rFonts w:ascii="Arial" w:eastAsia="ArialMT" w:hAnsi="Arial" w:cs="Arial"/>
        </w:rPr>
        <w:t xml:space="preserve">, </w:t>
      </w:r>
      <w:proofErr w:type="spellStart"/>
      <w:r w:rsidRPr="00D561BC">
        <w:rPr>
          <w:rFonts w:ascii="Arial" w:eastAsia="ArialMT" w:hAnsi="Arial" w:cs="Arial"/>
        </w:rPr>
        <w:t>Nhựa</w:t>
      </w:r>
      <w:proofErr w:type="spellEnd"/>
      <w:r w:rsidRPr="00D561BC">
        <w:rPr>
          <w:rFonts w:ascii="Arial" w:eastAsia="ArialMT" w:hAnsi="Arial" w:cs="Arial"/>
        </w:rPr>
        <w:t xml:space="preserve"> </w:t>
      </w:r>
      <w:proofErr w:type="spellStart"/>
      <w:r w:rsidRPr="00D561BC">
        <w:rPr>
          <w:rFonts w:ascii="Arial" w:eastAsia="ArialMT" w:hAnsi="Arial" w:cs="Arial"/>
        </w:rPr>
        <w:t>Hiệp</w:t>
      </w:r>
      <w:proofErr w:type="spellEnd"/>
      <w:r w:rsidRPr="00D561BC">
        <w:rPr>
          <w:rFonts w:ascii="Arial" w:eastAsia="ArialMT" w:hAnsi="Arial" w:cs="Arial"/>
        </w:rPr>
        <w:t xml:space="preserve"> </w:t>
      </w:r>
      <w:proofErr w:type="spellStart"/>
      <w:r w:rsidRPr="00D561BC">
        <w:rPr>
          <w:rFonts w:ascii="Arial" w:eastAsia="ArialMT" w:hAnsi="Arial" w:cs="Arial"/>
        </w:rPr>
        <w:t>Thành</w:t>
      </w:r>
      <w:proofErr w:type="spellEnd"/>
      <w:r w:rsidRPr="00D561BC">
        <w:rPr>
          <w:rFonts w:ascii="Arial" w:eastAsia="ArialMT" w:hAnsi="Arial" w:cs="Arial"/>
        </w:rPr>
        <w:t xml:space="preserve">.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có</w:t>
      </w:r>
      <w:proofErr w:type="spellEnd"/>
      <w:r w:rsidRPr="00D561BC">
        <w:rPr>
          <w:rFonts w:ascii="Arial" w:eastAsia="ArialMT" w:hAnsi="Arial" w:cs="Arial"/>
        </w:rPr>
        <w:t xml:space="preserve"> </w:t>
      </w:r>
      <w:proofErr w:type="spellStart"/>
      <w:r w:rsidRPr="00D561BC">
        <w:rPr>
          <w:rFonts w:ascii="Arial" w:eastAsia="ArialMT" w:hAnsi="Arial" w:cs="Arial"/>
        </w:rPr>
        <w:t>hệ</w:t>
      </w:r>
      <w:proofErr w:type="spellEnd"/>
      <w:r w:rsidRPr="00D561BC">
        <w:rPr>
          <w:rFonts w:ascii="Arial" w:eastAsia="ArialMT" w:hAnsi="Arial" w:cs="Arial"/>
        </w:rPr>
        <w:t xml:space="preserve"> </w:t>
      </w:r>
      <w:proofErr w:type="spellStart"/>
      <w:r w:rsidRPr="00D561BC">
        <w:rPr>
          <w:rFonts w:ascii="Arial" w:eastAsia="ArialMT" w:hAnsi="Arial" w:cs="Arial"/>
        </w:rPr>
        <w:t>thống</w:t>
      </w:r>
      <w:proofErr w:type="spellEnd"/>
      <w:r w:rsidRPr="00D561BC">
        <w:rPr>
          <w:rFonts w:ascii="Arial" w:eastAsia="ArialMT" w:hAnsi="Arial" w:cs="Arial"/>
        </w:rPr>
        <w:t xml:space="preserve"> </w:t>
      </w:r>
      <w:proofErr w:type="spellStart"/>
      <w:r w:rsidRPr="00D561BC">
        <w:rPr>
          <w:rFonts w:ascii="Arial" w:eastAsia="ArialMT" w:hAnsi="Arial" w:cs="Arial"/>
        </w:rPr>
        <w:t>phân</w:t>
      </w:r>
      <w:proofErr w:type="spellEnd"/>
      <w:r w:rsidRPr="00D561BC">
        <w:rPr>
          <w:rFonts w:ascii="Arial" w:eastAsia="ArialMT" w:hAnsi="Arial" w:cs="Arial"/>
        </w:rPr>
        <w:t xml:space="preserve"> </w:t>
      </w:r>
      <w:proofErr w:type="spellStart"/>
      <w:r w:rsidRPr="00D561BC">
        <w:rPr>
          <w:rFonts w:ascii="Arial" w:eastAsia="ArialMT" w:hAnsi="Arial" w:cs="Arial"/>
        </w:rPr>
        <w:t>phối</w:t>
      </w:r>
      <w:proofErr w:type="spellEnd"/>
      <w:r w:rsidRPr="00D561BC">
        <w:rPr>
          <w:rFonts w:ascii="Arial" w:eastAsia="ArialMT" w:hAnsi="Arial" w:cs="Arial"/>
        </w:rPr>
        <w:t xml:space="preserve"> </w:t>
      </w:r>
      <w:proofErr w:type="spellStart"/>
      <w:r w:rsidRPr="00D561BC">
        <w:rPr>
          <w:rFonts w:ascii="Arial" w:eastAsia="ArialMT" w:hAnsi="Arial" w:cs="Arial"/>
        </w:rPr>
        <w:t>với</w:t>
      </w:r>
      <w:proofErr w:type="spellEnd"/>
      <w:r w:rsidRPr="00D561BC">
        <w:rPr>
          <w:rFonts w:ascii="Arial" w:eastAsia="ArialMT" w:hAnsi="Arial" w:cs="Arial"/>
        </w:rPr>
        <w:t xml:space="preserve"> 3 showroom </w:t>
      </w:r>
      <w:proofErr w:type="spellStart"/>
      <w:r w:rsidRPr="00D561BC">
        <w:rPr>
          <w:rFonts w:ascii="Arial" w:eastAsia="ArialMT" w:hAnsi="Arial" w:cs="Arial"/>
        </w:rPr>
        <w:t>lớn</w:t>
      </w:r>
      <w:proofErr w:type="spellEnd"/>
      <w:r w:rsidRPr="00D561BC">
        <w:rPr>
          <w:rFonts w:ascii="Arial" w:eastAsia="ArialMT" w:hAnsi="Arial" w:cs="Arial"/>
        </w:rPr>
        <w:t xml:space="preserve"> </w:t>
      </w:r>
      <w:proofErr w:type="spellStart"/>
      <w:r w:rsidRPr="00D561BC">
        <w:rPr>
          <w:rFonts w:ascii="Arial" w:eastAsia="ArialMT" w:hAnsi="Arial" w:cs="Arial"/>
        </w:rPr>
        <w:t>tại</w:t>
      </w:r>
      <w:proofErr w:type="spellEnd"/>
      <w:r w:rsidRPr="00D561BC">
        <w:rPr>
          <w:rFonts w:ascii="Arial" w:eastAsia="ArialMT" w:hAnsi="Arial" w:cs="Arial"/>
        </w:rPr>
        <w:t xml:space="preserve"> </w:t>
      </w:r>
      <w:proofErr w:type="spellStart"/>
      <w:r w:rsidRPr="00D561BC">
        <w:rPr>
          <w:rFonts w:ascii="Arial" w:eastAsia="ArialMT" w:hAnsi="Arial" w:cs="Arial"/>
        </w:rPr>
        <w:t>Cần</w:t>
      </w:r>
      <w:proofErr w:type="spellEnd"/>
      <w:r w:rsidRPr="00D561BC">
        <w:rPr>
          <w:rFonts w:ascii="Arial" w:eastAsia="ArialMT" w:hAnsi="Arial" w:cs="Arial"/>
        </w:rPr>
        <w:t xml:space="preserve"> </w:t>
      </w:r>
      <w:proofErr w:type="spellStart"/>
      <w:r w:rsidRPr="00D561BC">
        <w:rPr>
          <w:rFonts w:ascii="Arial" w:eastAsia="ArialMT" w:hAnsi="Arial" w:cs="Arial"/>
        </w:rPr>
        <w:t>Thơ</w:t>
      </w:r>
      <w:proofErr w:type="spellEnd"/>
      <w:r w:rsidRPr="00D561BC">
        <w:rPr>
          <w:rFonts w:ascii="Arial" w:eastAsia="ArialMT" w:hAnsi="Arial" w:cs="Arial"/>
        </w:rPr>
        <w:t xml:space="preserve">, 1 Trung </w:t>
      </w:r>
      <w:proofErr w:type="spellStart"/>
      <w:r w:rsidRPr="00D561BC">
        <w:rPr>
          <w:rFonts w:ascii="Arial" w:eastAsia="ArialMT" w:hAnsi="Arial" w:cs="Arial"/>
        </w:rPr>
        <w:t>tâm</w:t>
      </w:r>
      <w:proofErr w:type="spellEnd"/>
      <w:r w:rsidRPr="00D561BC">
        <w:rPr>
          <w:rFonts w:ascii="Arial" w:eastAsia="ArialMT" w:hAnsi="Arial" w:cs="Arial"/>
        </w:rPr>
        <w:t xml:space="preserve"> </w:t>
      </w:r>
      <w:proofErr w:type="spellStart"/>
      <w:r w:rsidRPr="00D561BC">
        <w:rPr>
          <w:rFonts w:ascii="Arial" w:eastAsia="ArialMT" w:hAnsi="Arial" w:cs="Arial"/>
        </w:rPr>
        <w:t>phân</w:t>
      </w:r>
      <w:proofErr w:type="spellEnd"/>
      <w:r w:rsidRPr="00D561BC">
        <w:rPr>
          <w:rFonts w:ascii="Arial" w:eastAsia="ArialMT" w:hAnsi="Arial" w:cs="Arial"/>
        </w:rPr>
        <w:t xml:space="preserve"> </w:t>
      </w:r>
      <w:proofErr w:type="spellStart"/>
      <w:r w:rsidRPr="00D561BC">
        <w:rPr>
          <w:rFonts w:ascii="Arial" w:eastAsia="ArialMT" w:hAnsi="Arial" w:cs="Arial"/>
        </w:rPr>
        <w:t>phối</w:t>
      </w:r>
      <w:proofErr w:type="spellEnd"/>
      <w:r w:rsidRPr="00D561BC">
        <w:rPr>
          <w:rFonts w:ascii="Arial" w:eastAsia="ArialMT" w:hAnsi="Arial" w:cs="Arial"/>
        </w:rPr>
        <w:t xml:space="preserve"> </w:t>
      </w:r>
      <w:proofErr w:type="spellStart"/>
      <w:r w:rsidRPr="00D561BC">
        <w:rPr>
          <w:rFonts w:ascii="Arial" w:eastAsia="ArialMT" w:hAnsi="Arial" w:cs="Arial"/>
        </w:rPr>
        <w:t>sản</w:t>
      </w:r>
      <w:proofErr w:type="spellEnd"/>
      <w:r w:rsidRPr="00D561BC">
        <w:rPr>
          <w:rFonts w:ascii="Arial" w:eastAsia="ArialMT" w:hAnsi="Arial" w:cs="Arial"/>
        </w:rPr>
        <w:t xml:space="preserve"> </w:t>
      </w:r>
      <w:proofErr w:type="spellStart"/>
      <w:r w:rsidRPr="00D561BC">
        <w:rPr>
          <w:rFonts w:ascii="Arial" w:eastAsia="ArialMT" w:hAnsi="Arial" w:cs="Arial"/>
        </w:rPr>
        <w:t>phẩm</w:t>
      </w:r>
      <w:proofErr w:type="spellEnd"/>
      <w:r w:rsidRPr="00D561BC">
        <w:rPr>
          <w:rFonts w:ascii="Arial" w:eastAsia="ArialMT" w:hAnsi="Arial" w:cs="Arial"/>
        </w:rPr>
        <w:t xml:space="preserve">, 104 </w:t>
      </w:r>
      <w:proofErr w:type="spellStart"/>
      <w:r w:rsidRPr="00D561BC">
        <w:rPr>
          <w:rFonts w:ascii="Arial" w:eastAsia="ArialMT" w:hAnsi="Arial" w:cs="Arial"/>
        </w:rPr>
        <w:t>đại</w:t>
      </w:r>
      <w:proofErr w:type="spellEnd"/>
      <w:r w:rsidRPr="00D561BC">
        <w:rPr>
          <w:rFonts w:ascii="Arial" w:eastAsia="ArialMT" w:hAnsi="Arial" w:cs="Arial"/>
        </w:rPr>
        <w:t xml:space="preserve"> </w:t>
      </w:r>
      <w:proofErr w:type="spellStart"/>
      <w:r w:rsidRPr="00D561BC">
        <w:rPr>
          <w:rFonts w:ascii="Arial" w:eastAsia="ArialMT" w:hAnsi="Arial" w:cs="Arial"/>
        </w:rPr>
        <w:t>lý</w:t>
      </w:r>
      <w:proofErr w:type="spellEnd"/>
      <w:r w:rsidRPr="00D561BC">
        <w:rPr>
          <w:rFonts w:ascii="Arial" w:eastAsia="ArialMT" w:hAnsi="Arial" w:cs="Arial"/>
        </w:rPr>
        <w:t>/</w:t>
      </w:r>
      <w:proofErr w:type="spellStart"/>
      <w:r w:rsidRPr="00D561BC">
        <w:rPr>
          <w:rFonts w:ascii="Arial" w:eastAsia="ArialMT" w:hAnsi="Arial" w:cs="Arial"/>
        </w:rPr>
        <w:t>cửa</w:t>
      </w:r>
      <w:proofErr w:type="spellEnd"/>
      <w:r w:rsidRPr="00D561BC">
        <w:rPr>
          <w:rFonts w:ascii="Arial" w:eastAsia="ArialMT" w:hAnsi="Arial" w:cs="Arial"/>
        </w:rPr>
        <w:t xml:space="preserve"> </w:t>
      </w:r>
      <w:proofErr w:type="spellStart"/>
      <w:r w:rsidRPr="00D561BC">
        <w:rPr>
          <w:rFonts w:ascii="Arial" w:eastAsia="ArialMT" w:hAnsi="Arial" w:cs="Arial"/>
        </w:rPr>
        <w:t>hàng</w:t>
      </w:r>
      <w:proofErr w:type="spellEnd"/>
      <w:r w:rsidRPr="00D561BC">
        <w:rPr>
          <w:rFonts w:ascii="Arial" w:eastAsia="ArialMT" w:hAnsi="Arial" w:cs="Arial"/>
        </w:rPr>
        <w:t xml:space="preserve"> </w:t>
      </w:r>
      <w:proofErr w:type="spellStart"/>
      <w:r w:rsidRPr="00D561BC">
        <w:rPr>
          <w:rFonts w:ascii="Arial" w:eastAsia="ArialMT" w:hAnsi="Arial" w:cs="Arial"/>
        </w:rPr>
        <w:t>tại</w:t>
      </w:r>
      <w:proofErr w:type="spellEnd"/>
      <w:r w:rsidRPr="00D561BC">
        <w:rPr>
          <w:rFonts w:ascii="Arial" w:eastAsia="ArialMT" w:hAnsi="Arial" w:cs="Arial"/>
        </w:rPr>
        <w:t xml:space="preserve"> </w:t>
      </w:r>
      <w:proofErr w:type="spellStart"/>
      <w:r w:rsidRPr="00D561BC">
        <w:rPr>
          <w:rFonts w:ascii="Arial" w:eastAsia="ArialMT" w:hAnsi="Arial" w:cs="Arial"/>
        </w:rPr>
        <w:t>các</w:t>
      </w:r>
      <w:proofErr w:type="spellEnd"/>
      <w:r w:rsidRPr="00D561BC">
        <w:rPr>
          <w:rFonts w:ascii="Arial" w:eastAsia="ArialMT" w:hAnsi="Arial" w:cs="Arial"/>
        </w:rPr>
        <w:t xml:space="preserve"> </w:t>
      </w:r>
      <w:proofErr w:type="spellStart"/>
      <w:r w:rsidRPr="00D561BC">
        <w:rPr>
          <w:rFonts w:ascii="Arial" w:eastAsia="ArialMT" w:hAnsi="Arial" w:cs="Arial"/>
        </w:rPr>
        <w:t>tỉnh</w:t>
      </w:r>
      <w:proofErr w:type="spellEnd"/>
      <w:r w:rsidRPr="00D561BC">
        <w:rPr>
          <w:rFonts w:ascii="Arial" w:eastAsia="ArialMT" w:hAnsi="Arial" w:cs="Arial"/>
        </w:rPr>
        <w:t xml:space="preserve"> </w:t>
      </w:r>
      <w:proofErr w:type="spellStart"/>
      <w:r w:rsidRPr="00D561BC">
        <w:rPr>
          <w:rFonts w:ascii="Arial" w:eastAsia="ArialMT" w:hAnsi="Arial" w:cs="Arial"/>
        </w:rPr>
        <w:t>trên</w:t>
      </w:r>
      <w:proofErr w:type="spellEnd"/>
      <w:r w:rsidRPr="00D561BC">
        <w:rPr>
          <w:rFonts w:ascii="Arial" w:eastAsia="ArialMT" w:hAnsi="Arial" w:cs="Arial"/>
        </w:rPr>
        <w:t xml:space="preserve"> </w:t>
      </w:r>
      <w:proofErr w:type="spellStart"/>
      <w:r w:rsidRPr="00D561BC">
        <w:rPr>
          <w:rFonts w:ascii="Arial" w:eastAsia="ArialMT" w:hAnsi="Arial" w:cs="Arial"/>
        </w:rPr>
        <w:t>toàn</w:t>
      </w:r>
      <w:proofErr w:type="spellEnd"/>
      <w:r w:rsidRPr="00D561BC">
        <w:rPr>
          <w:rFonts w:ascii="Arial" w:eastAsia="ArialMT" w:hAnsi="Arial" w:cs="Arial"/>
        </w:rPr>
        <w:t xml:space="preserve"> </w:t>
      </w:r>
      <w:proofErr w:type="spellStart"/>
      <w:r w:rsidRPr="00D561BC">
        <w:rPr>
          <w:rFonts w:ascii="Arial" w:eastAsia="ArialMT" w:hAnsi="Arial" w:cs="Arial"/>
        </w:rPr>
        <w:t>quốc</w:t>
      </w:r>
      <w:proofErr w:type="spellEnd"/>
      <w:r w:rsidRPr="00D561BC">
        <w:rPr>
          <w:rFonts w:ascii="Arial" w:eastAsia="ArialMT" w:hAnsi="Arial" w:cs="Arial"/>
        </w:rPr>
        <w:t>. (</w:t>
      </w:r>
      <w:proofErr w:type="spellStart"/>
      <w:r w:rsidRPr="00D561BC">
        <w:rPr>
          <w:rFonts w:ascii="Arial" w:eastAsia="ArialMT" w:hAnsi="Arial" w:cs="Arial"/>
        </w:rPr>
        <w:t>Kiên</w:t>
      </w:r>
      <w:proofErr w:type="spellEnd"/>
      <w:r w:rsidRPr="00D561BC">
        <w:rPr>
          <w:rFonts w:ascii="Arial" w:eastAsia="ArialMT" w:hAnsi="Arial" w:cs="Arial"/>
        </w:rPr>
        <w:t xml:space="preserve"> Giang, </w:t>
      </w:r>
      <w:proofErr w:type="spellStart"/>
      <w:r w:rsidRPr="00D561BC">
        <w:rPr>
          <w:rFonts w:ascii="Arial" w:eastAsia="ArialMT" w:hAnsi="Arial" w:cs="Arial"/>
        </w:rPr>
        <w:t>Đồng</w:t>
      </w:r>
      <w:proofErr w:type="spellEnd"/>
      <w:r w:rsidRPr="00D561BC">
        <w:rPr>
          <w:rFonts w:ascii="Arial" w:eastAsia="ArialMT" w:hAnsi="Arial" w:cs="Arial"/>
        </w:rPr>
        <w:t xml:space="preserve"> </w:t>
      </w:r>
      <w:proofErr w:type="spellStart"/>
      <w:r w:rsidRPr="00D561BC">
        <w:rPr>
          <w:rFonts w:ascii="Arial" w:eastAsia="ArialMT" w:hAnsi="Arial" w:cs="Arial"/>
        </w:rPr>
        <w:t>Tháp</w:t>
      </w:r>
      <w:proofErr w:type="spellEnd"/>
      <w:r w:rsidRPr="00D561BC">
        <w:rPr>
          <w:rFonts w:ascii="Arial" w:eastAsia="ArialMT" w:hAnsi="Arial" w:cs="Arial"/>
        </w:rPr>
        <w:t xml:space="preserve">, </w:t>
      </w:r>
      <w:proofErr w:type="spellStart"/>
      <w:r w:rsidRPr="00D561BC">
        <w:rPr>
          <w:rFonts w:ascii="Arial" w:eastAsia="ArialMT" w:hAnsi="Arial" w:cs="Arial"/>
        </w:rPr>
        <w:t>Cà</w:t>
      </w:r>
      <w:proofErr w:type="spellEnd"/>
      <w:r w:rsidRPr="00D561BC">
        <w:rPr>
          <w:rFonts w:ascii="Arial" w:eastAsia="ArialMT" w:hAnsi="Arial" w:cs="Arial"/>
        </w:rPr>
        <w:t xml:space="preserve"> Mau, </w:t>
      </w:r>
      <w:proofErr w:type="spellStart"/>
      <w:r w:rsidRPr="00D561BC">
        <w:rPr>
          <w:rFonts w:ascii="Arial" w:eastAsia="ArialMT" w:hAnsi="Arial" w:cs="Arial"/>
        </w:rPr>
        <w:t>Bạc</w:t>
      </w:r>
      <w:proofErr w:type="spellEnd"/>
      <w:r w:rsidRPr="00D561BC">
        <w:rPr>
          <w:rFonts w:ascii="Arial" w:eastAsia="ArialMT" w:hAnsi="Arial" w:cs="Arial"/>
        </w:rPr>
        <w:t xml:space="preserve"> </w:t>
      </w:r>
      <w:proofErr w:type="spellStart"/>
      <w:r w:rsidRPr="00D561BC">
        <w:rPr>
          <w:rFonts w:ascii="Arial" w:eastAsia="ArialMT" w:hAnsi="Arial" w:cs="Arial"/>
        </w:rPr>
        <w:t>Liêu</w:t>
      </w:r>
      <w:proofErr w:type="spellEnd"/>
      <w:r w:rsidRPr="00D561BC">
        <w:rPr>
          <w:rFonts w:ascii="Arial" w:eastAsia="ArialMT" w:hAnsi="Arial" w:cs="Arial"/>
        </w:rPr>
        <w:t xml:space="preserve">, </w:t>
      </w:r>
      <w:proofErr w:type="spellStart"/>
      <w:r w:rsidRPr="00D561BC">
        <w:rPr>
          <w:rFonts w:ascii="Arial" w:eastAsia="ArialMT" w:hAnsi="Arial" w:cs="Arial"/>
        </w:rPr>
        <w:t>Sóc</w:t>
      </w:r>
      <w:proofErr w:type="spellEnd"/>
      <w:r w:rsidRPr="00D561BC">
        <w:rPr>
          <w:rFonts w:ascii="Arial" w:eastAsia="ArialMT" w:hAnsi="Arial" w:cs="Arial"/>
        </w:rPr>
        <w:t xml:space="preserve"> </w:t>
      </w:r>
      <w:proofErr w:type="spellStart"/>
      <w:r w:rsidRPr="00D561BC">
        <w:rPr>
          <w:rFonts w:ascii="Arial" w:eastAsia="ArialMT" w:hAnsi="Arial" w:cs="Arial"/>
        </w:rPr>
        <w:t>Trăng</w:t>
      </w:r>
      <w:proofErr w:type="spellEnd"/>
      <w:r w:rsidRPr="00D561BC">
        <w:rPr>
          <w:rFonts w:ascii="Arial" w:eastAsia="ArialMT" w:hAnsi="Arial" w:cs="Arial"/>
        </w:rPr>
        <w:t xml:space="preserve">, </w:t>
      </w:r>
      <w:proofErr w:type="gramStart"/>
      <w:r w:rsidRPr="00D561BC">
        <w:rPr>
          <w:rFonts w:ascii="Arial" w:eastAsia="ArialMT" w:hAnsi="Arial" w:cs="Arial"/>
        </w:rPr>
        <w:t>An</w:t>
      </w:r>
      <w:proofErr w:type="gramEnd"/>
      <w:r w:rsidRPr="00D561BC">
        <w:rPr>
          <w:rFonts w:ascii="Arial" w:eastAsia="ArialMT" w:hAnsi="Arial" w:cs="Arial"/>
        </w:rPr>
        <w:t xml:space="preserve"> Giang, </w:t>
      </w:r>
      <w:proofErr w:type="spellStart"/>
      <w:r w:rsidRPr="00D561BC">
        <w:rPr>
          <w:rFonts w:ascii="Arial" w:eastAsia="ArialMT" w:hAnsi="Arial" w:cs="Arial"/>
        </w:rPr>
        <w:t>Tiền</w:t>
      </w:r>
      <w:proofErr w:type="spellEnd"/>
      <w:r w:rsidRPr="00D561BC">
        <w:rPr>
          <w:rFonts w:ascii="Arial" w:eastAsia="ArialMT" w:hAnsi="Arial" w:cs="Arial"/>
        </w:rPr>
        <w:t xml:space="preserve"> Giang, </w:t>
      </w:r>
      <w:proofErr w:type="spellStart"/>
      <w:r w:rsidRPr="00D561BC">
        <w:rPr>
          <w:rFonts w:ascii="Arial" w:eastAsia="ArialMT" w:hAnsi="Arial" w:cs="Arial"/>
        </w:rPr>
        <w:t>Trà</w:t>
      </w:r>
      <w:proofErr w:type="spellEnd"/>
      <w:r w:rsidRPr="00D561BC">
        <w:rPr>
          <w:rFonts w:ascii="Arial" w:eastAsia="ArialMT" w:hAnsi="Arial" w:cs="Arial"/>
        </w:rPr>
        <w:t xml:space="preserve"> Vinh, </w:t>
      </w:r>
      <w:proofErr w:type="spellStart"/>
      <w:r w:rsidRPr="00D561BC">
        <w:rPr>
          <w:rFonts w:ascii="Arial" w:eastAsia="ArialMT" w:hAnsi="Arial" w:cs="Arial"/>
        </w:rPr>
        <w:t>Vĩnh</w:t>
      </w:r>
      <w:proofErr w:type="spellEnd"/>
      <w:r w:rsidRPr="00D561BC">
        <w:rPr>
          <w:rFonts w:ascii="Arial" w:eastAsia="ArialMT" w:hAnsi="Arial" w:cs="Arial"/>
        </w:rPr>
        <w:t xml:space="preserve"> Long, </w:t>
      </w:r>
      <w:proofErr w:type="spellStart"/>
      <w:r w:rsidRPr="00D561BC">
        <w:rPr>
          <w:rFonts w:ascii="Arial" w:eastAsia="ArialMT" w:hAnsi="Arial" w:cs="Arial"/>
        </w:rPr>
        <w:t>Hậu</w:t>
      </w:r>
      <w:proofErr w:type="spellEnd"/>
      <w:r w:rsidRPr="00D561BC">
        <w:rPr>
          <w:rFonts w:ascii="Arial" w:eastAsia="ArialMT" w:hAnsi="Arial" w:cs="Arial"/>
        </w:rPr>
        <w:t xml:space="preserve"> Giang, </w:t>
      </w:r>
      <w:proofErr w:type="spellStart"/>
      <w:r w:rsidRPr="00D561BC">
        <w:rPr>
          <w:rFonts w:ascii="Arial" w:eastAsia="ArialMT" w:hAnsi="Arial" w:cs="Arial"/>
        </w:rPr>
        <w:t>Cần</w:t>
      </w:r>
      <w:proofErr w:type="spellEnd"/>
      <w:r w:rsidRPr="00D561BC">
        <w:rPr>
          <w:rFonts w:ascii="Arial" w:eastAsia="ArialMT" w:hAnsi="Arial" w:cs="Arial"/>
        </w:rPr>
        <w:t xml:space="preserve"> </w:t>
      </w:r>
      <w:proofErr w:type="spellStart"/>
      <w:r w:rsidRPr="00D561BC">
        <w:rPr>
          <w:rFonts w:ascii="Arial" w:eastAsia="ArialMT" w:hAnsi="Arial" w:cs="Arial"/>
        </w:rPr>
        <w:t>Thơ</w:t>
      </w:r>
      <w:proofErr w:type="spellEnd"/>
      <w:r w:rsidRPr="00D561BC">
        <w:rPr>
          <w:rFonts w:ascii="Arial" w:eastAsia="ArialMT" w:hAnsi="Arial" w:cs="Arial"/>
        </w:rPr>
        <w:t xml:space="preserve">, </w:t>
      </w:r>
      <w:proofErr w:type="spellStart"/>
      <w:r w:rsidRPr="00D561BC">
        <w:rPr>
          <w:rFonts w:ascii="Arial" w:eastAsia="ArialMT" w:hAnsi="Arial" w:cs="Arial"/>
        </w:rPr>
        <w:t>Bình</w:t>
      </w:r>
      <w:proofErr w:type="spellEnd"/>
      <w:r w:rsidRPr="00D561BC">
        <w:rPr>
          <w:rFonts w:ascii="Arial" w:eastAsia="ArialMT" w:hAnsi="Arial" w:cs="Arial"/>
        </w:rPr>
        <w:t xml:space="preserve"> Dương, </w:t>
      </w:r>
      <w:proofErr w:type="spellStart"/>
      <w:r w:rsidRPr="00D561BC">
        <w:rPr>
          <w:rFonts w:ascii="Arial" w:eastAsia="ArialMT" w:hAnsi="Arial" w:cs="Arial"/>
        </w:rPr>
        <w:t>Đà</w:t>
      </w:r>
      <w:proofErr w:type="spellEnd"/>
      <w:r w:rsidRPr="00D561BC">
        <w:rPr>
          <w:rFonts w:ascii="Arial" w:eastAsia="ArialMT" w:hAnsi="Arial" w:cs="Arial"/>
        </w:rPr>
        <w:t xml:space="preserve"> </w:t>
      </w:r>
      <w:proofErr w:type="spellStart"/>
      <w:r w:rsidRPr="00D561BC">
        <w:rPr>
          <w:rFonts w:ascii="Arial" w:eastAsia="ArialMT" w:hAnsi="Arial" w:cs="Arial"/>
        </w:rPr>
        <w:t>Lạt</w:t>
      </w:r>
      <w:proofErr w:type="spellEnd"/>
      <w:r w:rsidRPr="00D561BC">
        <w:rPr>
          <w:rFonts w:ascii="Arial" w:eastAsia="ArialMT" w:hAnsi="Arial" w:cs="Arial"/>
        </w:rPr>
        <w:t xml:space="preserve">, </w:t>
      </w:r>
      <w:proofErr w:type="spellStart"/>
      <w:r w:rsidRPr="00D561BC">
        <w:rPr>
          <w:rFonts w:ascii="Arial" w:eastAsia="ArialMT" w:hAnsi="Arial" w:cs="Arial"/>
        </w:rPr>
        <w:t>Vũng</w:t>
      </w:r>
      <w:proofErr w:type="spellEnd"/>
      <w:r w:rsidRPr="00D561BC">
        <w:rPr>
          <w:rFonts w:ascii="Arial" w:eastAsia="ArialMT" w:hAnsi="Arial" w:cs="Arial"/>
        </w:rPr>
        <w:t xml:space="preserve"> </w:t>
      </w:r>
      <w:proofErr w:type="spellStart"/>
      <w:r w:rsidRPr="00D561BC">
        <w:rPr>
          <w:rFonts w:ascii="Arial" w:eastAsia="ArialMT" w:hAnsi="Arial" w:cs="Arial"/>
        </w:rPr>
        <w:t>Tàu</w:t>
      </w:r>
      <w:proofErr w:type="spellEnd"/>
      <w:r w:rsidRPr="00D561BC">
        <w:rPr>
          <w:rFonts w:ascii="Arial" w:eastAsia="ArialMT" w:hAnsi="Arial" w:cs="Arial"/>
        </w:rPr>
        <w:t xml:space="preserve">, </w:t>
      </w:r>
      <w:proofErr w:type="spellStart"/>
      <w:r w:rsidRPr="00D561BC">
        <w:rPr>
          <w:rFonts w:ascii="Arial" w:eastAsia="ArialMT" w:hAnsi="Arial" w:cs="Arial"/>
        </w:rPr>
        <w:t>Đà</w:t>
      </w:r>
      <w:proofErr w:type="spellEnd"/>
      <w:r w:rsidRPr="00D561BC">
        <w:rPr>
          <w:rFonts w:ascii="Arial" w:eastAsia="ArialMT" w:hAnsi="Arial" w:cs="Arial"/>
        </w:rPr>
        <w:t xml:space="preserve"> </w:t>
      </w:r>
      <w:proofErr w:type="spellStart"/>
      <w:r w:rsidRPr="00D561BC">
        <w:rPr>
          <w:rFonts w:ascii="Arial" w:eastAsia="ArialMT" w:hAnsi="Arial" w:cs="Arial"/>
        </w:rPr>
        <w:t>Nẵng</w:t>
      </w:r>
      <w:proofErr w:type="spellEnd"/>
      <w:r w:rsidRPr="00D561BC">
        <w:rPr>
          <w:rFonts w:ascii="Arial" w:eastAsia="ArialMT" w:hAnsi="Arial" w:cs="Arial"/>
        </w:rPr>
        <w:t xml:space="preserve">…). </w:t>
      </w:r>
      <w:proofErr w:type="spellStart"/>
      <w:r w:rsidRPr="00D561BC">
        <w:rPr>
          <w:rFonts w:ascii="Arial" w:eastAsia="ArialMT" w:hAnsi="Arial" w:cs="Arial"/>
        </w:rPr>
        <w:t>Việc</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2021 </w:t>
      </w:r>
      <w:proofErr w:type="spellStart"/>
      <w:r w:rsidRPr="00D561BC">
        <w:rPr>
          <w:rFonts w:ascii="Arial" w:eastAsia="ArialMT" w:hAnsi="Arial" w:cs="Arial"/>
        </w:rPr>
        <w:t>đạt</w:t>
      </w:r>
      <w:proofErr w:type="spellEnd"/>
      <w:r w:rsidRPr="00D561BC">
        <w:rPr>
          <w:rFonts w:ascii="Arial" w:eastAsia="ArialMT" w:hAnsi="Arial" w:cs="Arial"/>
        </w:rPr>
        <w:t xml:space="preserve"> 121,916 </w:t>
      </w:r>
      <w:proofErr w:type="spellStart"/>
      <w:r w:rsidRPr="00D561BC">
        <w:rPr>
          <w:rFonts w:ascii="Arial" w:eastAsia="ArialMT" w:hAnsi="Arial" w:cs="Arial"/>
        </w:rPr>
        <w:t>tỷ</w:t>
      </w:r>
      <w:proofErr w:type="spellEnd"/>
      <w:r w:rsidRPr="00D561BC">
        <w:rPr>
          <w:rFonts w:ascii="Arial" w:eastAsia="ArialMT" w:hAnsi="Arial" w:cs="Arial"/>
        </w:rPr>
        <w:t xml:space="preserve"> </w:t>
      </w:r>
      <w:proofErr w:type="spellStart"/>
      <w:r w:rsidRPr="00D561BC">
        <w:rPr>
          <w:rFonts w:ascii="Arial" w:eastAsia="ArialMT" w:hAnsi="Arial" w:cs="Arial"/>
        </w:rPr>
        <w:t>đồng</w:t>
      </w:r>
      <w:proofErr w:type="spellEnd"/>
      <w:r w:rsidRPr="00D561BC">
        <w:rPr>
          <w:rFonts w:ascii="Arial" w:eastAsia="ArialMT" w:hAnsi="Arial" w:cs="Arial"/>
        </w:rPr>
        <w:t xml:space="preserve"> </w:t>
      </w:r>
      <w:proofErr w:type="spellStart"/>
      <w:r w:rsidRPr="00D561BC">
        <w:rPr>
          <w:rFonts w:ascii="Arial" w:eastAsia="ArialMT" w:hAnsi="Arial" w:cs="Arial"/>
        </w:rPr>
        <w:t>giảm</w:t>
      </w:r>
      <w:proofErr w:type="spellEnd"/>
      <w:r w:rsidRPr="00D561BC">
        <w:rPr>
          <w:rFonts w:ascii="Arial" w:eastAsia="ArialMT" w:hAnsi="Arial" w:cs="Arial"/>
        </w:rPr>
        <w:t xml:space="preserve"> 22,09 </w:t>
      </w:r>
      <w:proofErr w:type="spellStart"/>
      <w:r w:rsidRPr="00D561BC">
        <w:rPr>
          <w:rFonts w:ascii="Arial" w:eastAsia="ArialMT" w:hAnsi="Arial" w:cs="Arial"/>
        </w:rPr>
        <w:t>tỷ</w:t>
      </w:r>
      <w:proofErr w:type="spellEnd"/>
      <w:r w:rsidRPr="00D561BC">
        <w:rPr>
          <w:rFonts w:ascii="Arial" w:eastAsia="ArialMT" w:hAnsi="Arial" w:cs="Arial"/>
        </w:rPr>
        <w:t xml:space="preserve"> </w:t>
      </w:r>
      <w:proofErr w:type="spellStart"/>
      <w:r w:rsidRPr="00D561BC">
        <w:rPr>
          <w:rFonts w:ascii="Arial" w:eastAsia="ArialMT" w:hAnsi="Arial" w:cs="Arial"/>
        </w:rPr>
        <w:t>đồng</w:t>
      </w:r>
      <w:proofErr w:type="spellEnd"/>
      <w:r w:rsidRPr="00D561BC">
        <w:rPr>
          <w:rFonts w:ascii="Arial" w:eastAsia="ArialMT" w:hAnsi="Arial" w:cs="Arial"/>
        </w:rPr>
        <w:t xml:space="preserve"> so </w:t>
      </w:r>
      <w:proofErr w:type="spellStart"/>
      <w:r w:rsidRPr="00D561BC">
        <w:rPr>
          <w:rFonts w:ascii="Arial" w:eastAsia="ArialMT" w:hAnsi="Arial" w:cs="Arial"/>
        </w:rPr>
        <w:t>với</w:t>
      </w:r>
      <w:proofErr w:type="spellEnd"/>
      <w:r w:rsidRPr="00D561BC">
        <w:rPr>
          <w:rFonts w:ascii="Arial" w:eastAsia="ArialMT" w:hAnsi="Arial" w:cs="Arial"/>
        </w:rPr>
        <w:t xml:space="preserve"> </w:t>
      </w:r>
      <w:proofErr w:type="spellStart"/>
      <w:r w:rsidRPr="00D561BC">
        <w:rPr>
          <w:rFonts w:ascii="Arial" w:eastAsia="ArialMT" w:hAnsi="Arial" w:cs="Arial"/>
        </w:rPr>
        <w:t>năm</w:t>
      </w:r>
      <w:proofErr w:type="spellEnd"/>
      <w:r w:rsidRPr="00D561BC">
        <w:rPr>
          <w:rFonts w:ascii="Arial" w:eastAsia="ArialMT" w:hAnsi="Arial" w:cs="Arial"/>
        </w:rPr>
        <w:t xml:space="preserve"> 2020 </w:t>
      </w:r>
      <w:proofErr w:type="spellStart"/>
      <w:r w:rsidRPr="00D561BC">
        <w:rPr>
          <w:rFonts w:ascii="Arial" w:eastAsia="ArialMT" w:hAnsi="Arial" w:cs="Arial"/>
        </w:rPr>
        <w:t>là</w:t>
      </w:r>
      <w:proofErr w:type="spellEnd"/>
      <w:r w:rsidRPr="00D561BC">
        <w:rPr>
          <w:rFonts w:ascii="Arial" w:eastAsia="ArialMT" w:hAnsi="Arial" w:cs="Arial"/>
        </w:rPr>
        <w:t xml:space="preserve"> do </w:t>
      </w:r>
      <w:proofErr w:type="spellStart"/>
      <w:r w:rsidRPr="00D561BC">
        <w:rPr>
          <w:rFonts w:ascii="Arial" w:eastAsia="ArialMT" w:hAnsi="Arial" w:cs="Arial"/>
        </w:rPr>
        <w:t>năm</w:t>
      </w:r>
      <w:proofErr w:type="spellEnd"/>
      <w:r w:rsidRPr="00D561BC">
        <w:rPr>
          <w:rFonts w:ascii="Arial" w:eastAsia="ArialMT" w:hAnsi="Arial" w:cs="Arial"/>
        </w:rPr>
        <w:t xml:space="preserve"> 2021 </w:t>
      </w:r>
      <w:proofErr w:type="spellStart"/>
      <w:r w:rsidRPr="00D561BC">
        <w:rPr>
          <w:rFonts w:ascii="Arial" w:eastAsia="ArialMT" w:hAnsi="Arial" w:cs="Arial"/>
        </w:rPr>
        <w:t>dịch</w:t>
      </w:r>
      <w:proofErr w:type="spellEnd"/>
      <w:r w:rsidRPr="00D561BC">
        <w:rPr>
          <w:rFonts w:ascii="Arial" w:eastAsia="ArialMT" w:hAnsi="Arial" w:cs="Arial"/>
        </w:rPr>
        <w:t xml:space="preserve"> Covid </w:t>
      </w:r>
      <w:proofErr w:type="spellStart"/>
      <w:r w:rsidRPr="00D561BC">
        <w:rPr>
          <w:rFonts w:ascii="Arial" w:eastAsia="ArialMT" w:hAnsi="Arial" w:cs="Arial"/>
        </w:rPr>
        <w:t>bùng</w:t>
      </w:r>
      <w:proofErr w:type="spellEnd"/>
      <w:r w:rsidRPr="00D561BC">
        <w:rPr>
          <w:rFonts w:ascii="Arial" w:eastAsia="ArialMT" w:hAnsi="Arial" w:cs="Arial"/>
        </w:rPr>
        <w:t xml:space="preserve"> </w:t>
      </w:r>
      <w:proofErr w:type="spellStart"/>
      <w:r w:rsidRPr="00D561BC">
        <w:rPr>
          <w:rFonts w:ascii="Arial" w:eastAsia="ArialMT" w:hAnsi="Arial" w:cs="Arial"/>
        </w:rPr>
        <w:t>phát</w:t>
      </w:r>
      <w:proofErr w:type="spellEnd"/>
      <w:r w:rsidRPr="00D561BC">
        <w:rPr>
          <w:rFonts w:ascii="Arial" w:eastAsia="ArialMT" w:hAnsi="Arial" w:cs="Arial"/>
        </w:rPr>
        <w:t xml:space="preserve"> </w:t>
      </w:r>
      <w:proofErr w:type="spellStart"/>
      <w:r w:rsidRPr="00D561BC">
        <w:rPr>
          <w:rFonts w:ascii="Arial" w:eastAsia="ArialMT" w:hAnsi="Arial" w:cs="Arial"/>
        </w:rPr>
        <w:t>mạnh</w:t>
      </w:r>
      <w:proofErr w:type="spellEnd"/>
      <w:r w:rsidRPr="00D561BC">
        <w:rPr>
          <w:rFonts w:ascii="Arial" w:eastAsia="ArialMT" w:hAnsi="Arial" w:cs="Arial"/>
        </w:rPr>
        <w:t xml:space="preserve"> </w:t>
      </w:r>
      <w:proofErr w:type="spellStart"/>
      <w:r w:rsidRPr="00D561BC">
        <w:rPr>
          <w:rFonts w:ascii="Arial" w:eastAsia="ArialMT" w:hAnsi="Arial" w:cs="Arial"/>
        </w:rPr>
        <w:t>tại</w:t>
      </w:r>
      <w:proofErr w:type="spellEnd"/>
      <w:r w:rsidRPr="00D561BC">
        <w:rPr>
          <w:rFonts w:ascii="Arial" w:eastAsia="ArialMT" w:hAnsi="Arial" w:cs="Arial"/>
        </w:rPr>
        <w:t xml:space="preserve"> </w:t>
      </w:r>
      <w:proofErr w:type="spellStart"/>
      <w:r w:rsidRPr="00D561BC">
        <w:rPr>
          <w:rFonts w:ascii="Arial" w:eastAsia="ArialMT" w:hAnsi="Arial" w:cs="Arial"/>
        </w:rPr>
        <w:t>khu</w:t>
      </w:r>
      <w:proofErr w:type="spellEnd"/>
      <w:r w:rsidRPr="00D561BC">
        <w:rPr>
          <w:rFonts w:ascii="Arial" w:eastAsia="ArialMT" w:hAnsi="Arial" w:cs="Arial"/>
        </w:rPr>
        <w:t xml:space="preserve"> </w:t>
      </w:r>
      <w:proofErr w:type="spellStart"/>
      <w:r w:rsidRPr="00D561BC">
        <w:rPr>
          <w:rFonts w:ascii="Arial" w:eastAsia="ArialMT" w:hAnsi="Arial" w:cs="Arial"/>
        </w:rPr>
        <w:t>vực</w:t>
      </w:r>
      <w:proofErr w:type="spellEnd"/>
      <w:r w:rsidRPr="00D561BC">
        <w:rPr>
          <w:rFonts w:ascii="Arial" w:eastAsia="ArialMT" w:hAnsi="Arial" w:cs="Arial"/>
        </w:rPr>
        <w:t xml:space="preserve"> </w:t>
      </w:r>
      <w:proofErr w:type="spellStart"/>
      <w:r w:rsidRPr="00D561BC">
        <w:rPr>
          <w:rFonts w:ascii="Arial" w:eastAsia="ArialMT" w:hAnsi="Arial" w:cs="Arial"/>
        </w:rPr>
        <w:t>phía</w:t>
      </w:r>
      <w:proofErr w:type="spellEnd"/>
      <w:r w:rsidRPr="00D561BC">
        <w:rPr>
          <w:rFonts w:ascii="Arial" w:eastAsia="ArialMT" w:hAnsi="Arial" w:cs="Arial"/>
        </w:rPr>
        <w:t xml:space="preserve"> Nam, </w:t>
      </w:r>
      <w:proofErr w:type="spellStart"/>
      <w:r w:rsidRPr="00D561BC">
        <w:rPr>
          <w:rFonts w:ascii="Arial" w:eastAsia="ArialMT" w:hAnsi="Arial" w:cs="Arial"/>
        </w:rPr>
        <w:t>theo</w:t>
      </w:r>
      <w:proofErr w:type="spellEnd"/>
      <w:r w:rsidRPr="00D561BC">
        <w:rPr>
          <w:rFonts w:ascii="Arial" w:eastAsia="ArialMT" w:hAnsi="Arial" w:cs="Arial"/>
        </w:rPr>
        <w:t xml:space="preserve"> </w:t>
      </w:r>
      <w:proofErr w:type="spellStart"/>
      <w:r w:rsidRPr="00D561BC">
        <w:rPr>
          <w:rFonts w:ascii="Arial" w:eastAsia="ArialMT" w:hAnsi="Arial" w:cs="Arial"/>
        </w:rPr>
        <w:t>chỉ</w:t>
      </w:r>
      <w:proofErr w:type="spellEnd"/>
      <w:r w:rsidRPr="00D561BC">
        <w:rPr>
          <w:rFonts w:ascii="Arial" w:eastAsia="ArialMT" w:hAnsi="Arial" w:cs="Arial"/>
        </w:rPr>
        <w:t xml:space="preserve"> </w:t>
      </w:r>
      <w:proofErr w:type="spellStart"/>
      <w:r w:rsidRPr="00D561BC">
        <w:rPr>
          <w:rFonts w:ascii="Arial" w:eastAsia="ArialMT" w:hAnsi="Arial" w:cs="Arial"/>
        </w:rPr>
        <w:t>thị</w:t>
      </w:r>
      <w:proofErr w:type="spellEnd"/>
      <w:r w:rsidRPr="00D561BC">
        <w:rPr>
          <w:rFonts w:ascii="Arial" w:eastAsia="ArialMT" w:hAnsi="Arial" w:cs="Arial"/>
        </w:rPr>
        <w:t xml:space="preserve"> 16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tạm</w:t>
      </w:r>
      <w:proofErr w:type="spellEnd"/>
      <w:r w:rsidRPr="00D561BC">
        <w:rPr>
          <w:rFonts w:ascii="Arial" w:eastAsia="ArialMT" w:hAnsi="Arial" w:cs="Arial"/>
        </w:rPr>
        <w:t xml:space="preserve"> </w:t>
      </w:r>
      <w:proofErr w:type="spellStart"/>
      <w:r w:rsidRPr="00D561BC">
        <w:rPr>
          <w:rFonts w:ascii="Arial" w:eastAsia="ArialMT" w:hAnsi="Arial" w:cs="Arial"/>
        </w:rPr>
        <w:t>thời</w:t>
      </w:r>
      <w:proofErr w:type="spellEnd"/>
      <w:r w:rsidRPr="00D561BC">
        <w:rPr>
          <w:rFonts w:ascii="Arial" w:eastAsia="ArialMT" w:hAnsi="Arial" w:cs="Arial"/>
        </w:rPr>
        <w:t xml:space="preserve"> </w:t>
      </w:r>
      <w:proofErr w:type="spellStart"/>
      <w:r w:rsidRPr="00D561BC">
        <w:rPr>
          <w:rFonts w:ascii="Arial" w:eastAsia="ArialMT" w:hAnsi="Arial" w:cs="Arial"/>
        </w:rPr>
        <w:t>ngưng</w:t>
      </w:r>
      <w:proofErr w:type="spellEnd"/>
      <w:r w:rsidRPr="00D561BC">
        <w:rPr>
          <w:rFonts w:ascii="Arial" w:eastAsia="ArialMT" w:hAnsi="Arial" w:cs="Arial"/>
        </w:rPr>
        <w:t xml:space="preserve"> </w:t>
      </w:r>
      <w:proofErr w:type="spellStart"/>
      <w:r w:rsidRPr="00D561BC">
        <w:rPr>
          <w:rFonts w:ascii="Arial" w:eastAsia="ArialMT" w:hAnsi="Arial" w:cs="Arial"/>
        </w:rPr>
        <w:t>hoạt</w:t>
      </w:r>
      <w:proofErr w:type="spellEnd"/>
      <w:r w:rsidRPr="00D561BC">
        <w:rPr>
          <w:rFonts w:ascii="Arial" w:eastAsia="ArialMT" w:hAnsi="Arial" w:cs="Arial"/>
        </w:rPr>
        <w:t xml:space="preserve"> </w:t>
      </w:r>
      <w:proofErr w:type="spellStart"/>
      <w:r w:rsidRPr="00D561BC">
        <w:rPr>
          <w:rFonts w:ascii="Arial" w:eastAsia="ArialMT" w:hAnsi="Arial" w:cs="Arial"/>
        </w:rPr>
        <w:t>động</w:t>
      </w:r>
      <w:proofErr w:type="spellEnd"/>
      <w:r w:rsidRPr="00D561BC">
        <w:rPr>
          <w:rFonts w:ascii="Arial" w:eastAsia="ArialMT" w:hAnsi="Arial" w:cs="Arial"/>
        </w:rPr>
        <w:t xml:space="preserve"> </w:t>
      </w:r>
      <w:proofErr w:type="spellStart"/>
      <w:r w:rsidRPr="00D561BC">
        <w:rPr>
          <w:rFonts w:ascii="Arial" w:eastAsia="ArialMT" w:hAnsi="Arial" w:cs="Arial"/>
        </w:rPr>
        <w:t>từ</w:t>
      </w:r>
      <w:proofErr w:type="spellEnd"/>
      <w:r w:rsidRPr="00D561BC">
        <w:rPr>
          <w:rFonts w:ascii="Arial" w:eastAsia="ArialMT" w:hAnsi="Arial" w:cs="Arial"/>
        </w:rPr>
        <w:t xml:space="preserve"> </w:t>
      </w:r>
      <w:proofErr w:type="spellStart"/>
      <w:r w:rsidRPr="00D561BC">
        <w:rPr>
          <w:rFonts w:ascii="Arial" w:eastAsia="ArialMT" w:hAnsi="Arial" w:cs="Arial"/>
        </w:rPr>
        <w:t>tháng</w:t>
      </w:r>
      <w:proofErr w:type="spellEnd"/>
      <w:r w:rsidRPr="00D561BC">
        <w:rPr>
          <w:rFonts w:ascii="Arial" w:eastAsia="ArialMT" w:hAnsi="Arial" w:cs="Arial"/>
        </w:rPr>
        <w:t xml:space="preserve"> 06/2021 </w:t>
      </w:r>
      <w:proofErr w:type="spellStart"/>
      <w:r w:rsidRPr="00D561BC">
        <w:rPr>
          <w:rFonts w:ascii="Arial" w:eastAsia="ArialMT" w:hAnsi="Arial" w:cs="Arial"/>
        </w:rPr>
        <w:t>đến</w:t>
      </w:r>
      <w:proofErr w:type="spellEnd"/>
      <w:r w:rsidRPr="00D561BC">
        <w:rPr>
          <w:rFonts w:ascii="Arial" w:eastAsia="ArialMT" w:hAnsi="Arial" w:cs="Arial"/>
        </w:rPr>
        <w:t xml:space="preserve"> </w:t>
      </w:r>
      <w:proofErr w:type="spellStart"/>
      <w:r w:rsidRPr="00D561BC">
        <w:rPr>
          <w:rFonts w:ascii="Arial" w:eastAsia="ArialMT" w:hAnsi="Arial" w:cs="Arial"/>
        </w:rPr>
        <w:t>hết</w:t>
      </w:r>
      <w:proofErr w:type="spellEnd"/>
      <w:r w:rsidRPr="00D561BC">
        <w:rPr>
          <w:rFonts w:ascii="Arial" w:eastAsia="ArialMT" w:hAnsi="Arial" w:cs="Arial"/>
        </w:rPr>
        <w:t xml:space="preserve"> </w:t>
      </w:r>
      <w:proofErr w:type="spellStart"/>
      <w:r w:rsidRPr="00D561BC">
        <w:rPr>
          <w:rFonts w:ascii="Arial" w:eastAsia="ArialMT" w:hAnsi="Arial" w:cs="Arial"/>
        </w:rPr>
        <w:t>tháng</w:t>
      </w:r>
      <w:proofErr w:type="spellEnd"/>
      <w:r w:rsidRPr="00D561BC">
        <w:rPr>
          <w:rFonts w:ascii="Arial" w:eastAsia="ArialMT" w:hAnsi="Arial" w:cs="Arial"/>
        </w:rPr>
        <w:t xml:space="preserve"> 09/2021 (04 </w:t>
      </w:r>
      <w:proofErr w:type="spellStart"/>
      <w:r w:rsidRPr="00D561BC">
        <w:rPr>
          <w:rFonts w:ascii="Arial" w:eastAsia="ArialMT" w:hAnsi="Arial" w:cs="Arial"/>
        </w:rPr>
        <w:t>tháng</w:t>
      </w:r>
      <w:proofErr w:type="spellEnd"/>
      <w:r w:rsidRPr="00D561BC">
        <w:rPr>
          <w:rFonts w:ascii="Arial" w:eastAsia="ArialMT" w:hAnsi="Arial" w:cs="Arial"/>
        </w:rPr>
        <w:t xml:space="preserve"> </w:t>
      </w:r>
      <w:proofErr w:type="spellStart"/>
      <w:r w:rsidRPr="00D561BC">
        <w:rPr>
          <w:rFonts w:ascii="Arial" w:eastAsia="ArialMT" w:hAnsi="Arial" w:cs="Arial"/>
        </w:rPr>
        <w:t>trong</w:t>
      </w:r>
      <w:proofErr w:type="spellEnd"/>
      <w:r w:rsidRPr="00D561BC">
        <w:rPr>
          <w:rFonts w:ascii="Arial" w:eastAsia="ArialMT" w:hAnsi="Arial" w:cs="Arial"/>
        </w:rPr>
        <w:t xml:space="preserve"> 1 </w:t>
      </w:r>
      <w:proofErr w:type="spellStart"/>
      <w:r w:rsidRPr="00D561BC">
        <w:rPr>
          <w:rFonts w:ascii="Arial" w:eastAsia="ArialMT" w:hAnsi="Arial" w:cs="Arial"/>
        </w:rPr>
        <w:t>năm</w:t>
      </w:r>
      <w:proofErr w:type="spellEnd"/>
      <w:r w:rsidRPr="00D561BC">
        <w:rPr>
          <w:rFonts w:ascii="Arial" w:eastAsia="ArialMT" w:hAnsi="Arial" w:cs="Arial"/>
        </w:rPr>
        <w:t xml:space="preserve">) </w:t>
      </w:r>
      <w:proofErr w:type="spellStart"/>
      <w:r w:rsidRPr="00D561BC">
        <w:rPr>
          <w:rFonts w:ascii="Arial" w:eastAsia="ArialMT" w:hAnsi="Arial" w:cs="Arial"/>
        </w:rPr>
        <w:t>nhưng</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w:t>
      </w:r>
      <w:proofErr w:type="spellStart"/>
      <w:r w:rsidRPr="00D561BC">
        <w:rPr>
          <w:rFonts w:ascii="Arial" w:eastAsia="ArialMT" w:hAnsi="Arial" w:cs="Arial"/>
        </w:rPr>
        <w:t>chỉ</w:t>
      </w:r>
      <w:proofErr w:type="spellEnd"/>
      <w:r w:rsidRPr="00D561BC">
        <w:rPr>
          <w:rFonts w:ascii="Arial" w:eastAsia="ArialMT" w:hAnsi="Arial" w:cs="Arial"/>
        </w:rPr>
        <w:t xml:space="preserve"> </w:t>
      </w:r>
      <w:proofErr w:type="spellStart"/>
      <w:r w:rsidRPr="00D561BC">
        <w:rPr>
          <w:rFonts w:ascii="Arial" w:eastAsia="ArialMT" w:hAnsi="Arial" w:cs="Arial"/>
        </w:rPr>
        <w:t>giảm</w:t>
      </w:r>
      <w:proofErr w:type="spellEnd"/>
      <w:r w:rsidRPr="00D561BC">
        <w:rPr>
          <w:rFonts w:ascii="Arial" w:eastAsia="ArialMT" w:hAnsi="Arial" w:cs="Arial"/>
        </w:rPr>
        <w:t xml:space="preserve"> </w:t>
      </w:r>
      <w:proofErr w:type="spellStart"/>
      <w:r w:rsidRPr="00D561BC">
        <w:rPr>
          <w:rFonts w:ascii="Arial" w:eastAsia="ArialMT" w:hAnsi="Arial" w:cs="Arial"/>
        </w:rPr>
        <w:t>có</w:t>
      </w:r>
      <w:proofErr w:type="spellEnd"/>
      <w:r w:rsidRPr="00D561BC">
        <w:rPr>
          <w:rFonts w:ascii="Arial" w:eastAsia="ArialMT" w:hAnsi="Arial" w:cs="Arial"/>
        </w:rPr>
        <w:t xml:space="preserve"> 22,09 </w:t>
      </w:r>
      <w:proofErr w:type="spellStart"/>
      <w:r w:rsidRPr="00D561BC">
        <w:rPr>
          <w:rFonts w:ascii="Arial" w:eastAsia="ArialMT" w:hAnsi="Arial" w:cs="Arial"/>
        </w:rPr>
        <w:t>tỷ</w:t>
      </w:r>
      <w:proofErr w:type="spellEnd"/>
      <w:r w:rsidRPr="00D561BC">
        <w:rPr>
          <w:rFonts w:ascii="Arial" w:eastAsia="ArialMT" w:hAnsi="Arial" w:cs="Arial"/>
        </w:rPr>
        <w:t xml:space="preserve"> </w:t>
      </w:r>
      <w:proofErr w:type="spellStart"/>
      <w:r w:rsidRPr="00D561BC">
        <w:rPr>
          <w:rFonts w:ascii="Arial" w:eastAsia="ArialMT" w:hAnsi="Arial" w:cs="Arial"/>
        </w:rPr>
        <w:t>đồng</w:t>
      </w:r>
      <w:proofErr w:type="spellEnd"/>
      <w:r w:rsidRPr="00D561BC">
        <w:rPr>
          <w:rFonts w:ascii="Arial" w:eastAsia="ArialMT" w:hAnsi="Arial" w:cs="Arial"/>
        </w:rPr>
        <w:t xml:space="preserve">. </w:t>
      </w:r>
      <w:proofErr w:type="spellStart"/>
      <w:r w:rsidRPr="00D561BC">
        <w:rPr>
          <w:rFonts w:ascii="Arial" w:eastAsia="ArialMT" w:hAnsi="Arial" w:cs="Arial"/>
        </w:rPr>
        <w:t>Bước</w:t>
      </w:r>
      <w:proofErr w:type="spellEnd"/>
      <w:r w:rsidRPr="00D561BC">
        <w:rPr>
          <w:rFonts w:ascii="Arial" w:eastAsia="ArialMT" w:hAnsi="Arial" w:cs="Arial"/>
        </w:rPr>
        <w:t xml:space="preserve"> sang </w:t>
      </w:r>
      <w:proofErr w:type="spellStart"/>
      <w:r w:rsidRPr="00D561BC">
        <w:rPr>
          <w:rFonts w:ascii="Arial" w:eastAsia="ArialMT" w:hAnsi="Arial" w:cs="Arial"/>
        </w:rPr>
        <w:t>năm</w:t>
      </w:r>
      <w:proofErr w:type="spellEnd"/>
      <w:r w:rsidRPr="00D561BC">
        <w:rPr>
          <w:rFonts w:ascii="Arial" w:eastAsia="ArialMT" w:hAnsi="Arial" w:cs="Arial"/>
        </w:rPr>
        <w:t xml:space="preserve"> 2022, 09 </w:t>
      </w:r>
      <w:proofErr w:type="spellStart"/>
      <w:r w:rsidRPr="00D561BC">
        <w:rPr>
          <w:rFonts w:ascii="Arial" w:eastAsia="ArialMT" w:hAnsi="Arial" w:cs="Arial"/>
        </w:rPr>
        <w:t>tháng</w:t>
      </w:r>
      <w:proofErr w:type="spellEnd"/>
      <w:r w:rsidRPr="00D561BC">
        <w:rPr>
          <w:rFonts w:ascii="Arial" w:eastAsia="ArialMT" w:hAnsi="Arial" w:cs="Arial"/>
        </w:rPr>
        <w:t xml:space="preserve"> 2022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đã</w:t>
      </w:r>
      <w:proofErr w:type="spellEnd"/>
      <w:r w:rsidRPr="00D561BC">
        <w:rPr>
          <w:rFonts w:ascii="Arial" w:eastAsia="ArialMT" w:hAnsi="Arial" w:cs="Arial"/>
        </w:rPr>
        <w:t xml:space="preserve"> </w:t>
      </w:r>
      <w:proofErr w:type="spellStart"/>
      <w:r w:rsidRPr="00D561BC">
        <w:rPr>
          <w:rFonts w:ascii="Arial" w:eastAsia="ArialMT" w:hAnsi="Arial" w:cs="Arial"/>
        </w:rPr>
        <w:t>đạt</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144 </w:t>
      </w:r>
      <w:proofErr w:type="spellStart"/>
      <w:r w:rsidRPr="00D561BC">
        <w:rPr>
          <w:rFonts w:ascii="Arial" w:eastAsia="ArialMT" w:hAnsi="Arial" w:cs="Arial"/>
        </w:rPr>
        <w:t>tỷ</w:t>
      </w:r>
      <w:proofErr w:type="spellEnd"/>
      <w:r w:rsidRPr="00D561BC">
        <w:rPr>
          <w:rFonts w:ascii="Arial" w:eastAsia="ArialMT" w:hAnsi="Arial" w:cs="Arial"/>
        </w:rPr>
        <w:t xml:space="preserve"> </w:t>
      </w:r>
      <w:proofErr w:type="spellStart"/>
      <w:r w:rsidRPr="00D561BC">
        <w:rPr>
          <w:rFonts w:ascii="Arial" w:eastAsia="ArialMT" w:hAnsi="Arial" w:cs="Arial"/>
        </w:rPr>
        <w:t>tăng</w:t>
      </w:r>
      <w:proofErr w:type="spellEnd"/>
      <w:r w:rsidRPr="00D561BC">
        <w:rPr>
          <w:rFonts w:ascii="Arial" w:eastAsia="ArialMT" w:hAnsi="Arial" w:cs="Arial"/>
        </w:rPr>
        <w:t xml:space="preserve"> 19% so </w:t>
      </w:r>
      <w:proofErr w:type="spellStart"/>
      <w:r w:rsidRPr="00D561BC">
        <w:rPr>
          <w:rFonts w:ascii="Arial" w:eastAsia="ArialMT" w:hAnsi="Arial" w:cs="Arial"/>
        </w:rPr>
        <w:t>với</w:t>
      </w:r>
      <w:proofErr w:type="spellEnd"/>
      <w:r w:rsidRPr="00D561BC">
        <w:rPr>
          <w:rFonts w:ascii="Arial" w:eastAsia="ArialMT" w:hAnsi="Arial" w:cs="Arial"/>
        </w:rPr>
        <w:t xml:space="preserve"> </w:t>
      </w:r>
      <w:proofErr w:type="spellStart"/>
      <w:r w:rsidRPr="00D561BC">
        <w:rPr>
          <w:rFonts w:ascii="Arial" w:eastAsia="ArialMT" w:hAnsi="Arial" w:cs="Arial"/>
        </w:rPr>
        <w:t>cả</w:t>
      </w:r>
      <w:proofErr w:type="spellEnd"/>
      <w:r w:rsidRPr="00D561BC">
        <w:rPr>
          <w:rFonts w:ascii="Arial" w:eastAsia="ArialMT" w:hAnsi="Arial" w:cs="Arial"/>
        </w:rPr>
        <w:t xml:space="preserve"> </w:t>
      </w:r>
      <w:proofErr w:type="spellStart"/>
      <w:r w:rsidRPr="00D561BC">
        <w:rPr>
          <w:rFonts w:ascii="Arial" w:eastAsia="ArialMT" w:hAnsi="Arial" w:cs="Arial"/>
        </w:rPr>
        <w:t>năm</w:t>
      </w:r>
      <w:proofErr w:type="spellEnd"/>
      <w:r w:rsidRPr="00D561BC">
        <w:rPr>
          <w:rFonts w:ascii="Arial" w:eastAsia="ArialMT" w:hAnsi="Arial" w:cs="Arial"/>
        </w:rPr>
        <w:t xml:space="preserve"> 2021 </w:t>
      </w:r>
      <w:proofErr w:type="spellStart"/>
      <w:r w:rsidRPr="00D561BC">
        <w:rPr>
          <w:rFonts w:ascii="Arial" w:eastAsia="ArialMT" w:hAnsi="Arial" w:cs="Arial"/>
        </w:rPr>
        <w:t>và</w:t>
      </w:r>
      <w:proofErr w:type="spellEnd"/>
      <w:r w:rsidRPr="00D561BC">
        <w:rPr>
          <w:rFonts w:ascii="Arial" w:eastAsia="ArialMT" w:hAnsi="Arial" w:cs="Arial"/>
        </w:rPr>
        <w:t xml:space="preserve"> </w:t>
      </w:r>
      <w:proofErr w:type="spellStart"/>
      <w:r w:rsidRPr="00D561BC">
        <w:rPr>
          <w:rFonts w:ascii="Arial" w:eastAsia="ArialMT" w:hAnsi="Arial" w:cs="Arial"/>
        </w:rPr>
        <w:t>bằng</w:t>
      </w:r>
      <w:proofErr w:type="spellEnd"/>
      <w:r w:rsidRPr="00D561BC">
        <w:rPr>
          <w:rFonts w:ascii="Arial" w:eastAsia="ArialMT" w:hAnsi="Arial" w:cs="Arial"/>
        </w:rPr>
        <w:t xml:space="preserve"> </w:t>
      </w:r>
      <w:proofErr w:type="spellStart"/>
      <w:r w:rsidRPr="00D561BC">
        <w:rPr>
          <w:rFonts w:ascii="Arial" w:eastAsia="ArialMT" w:hAnsi="Arial" w:cs="Arial"/>
        </w:rPr>
        <w:t>danh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w:t>
      </w:r>
      <w:proofErr w:type="spellStart"/>
      <w:r w:rsidRPr="00D561BC">
        <w:rPr>
          <w:rFonts w:ascii="Arial" w:eastAsia="ArialMT" w:hAnsi="Arial" w:cs="Arial"/>
        </w:rPr>
        <w:t>cả</w:t>
      </w:r>
      <w:proofErr w:type="spellEnd"/>
      <w:r w:rsidRPr="00D561BC">
        <w:rPr>
          <w:rFonts w:ascii="Arial" w:eastAsia="ArialMT" w:hAnsi="Arial" w:cs="Arial"/>
        </w:rPr>
        <w:t xml:space="preserve"> </w:t>
      </w:r>
      <w:proofErr w:type="spellStart"/>
      <w:r w:rsidRPr="00D561BC">
        <w:rPr>
          <w:rFonts w:ascii="Arial" w:eastAsia="ArialMT" w:hAnsi="Arial" w:cs="Arial"/>
        </w:rPr>
        <w:t>năm</w:t>
      </w:r>
      <w:proofErr w:type="spellEnd"/>
      <w:r w:rsidRPr="00D561BC">
        <w:rPr>
          <w:rFonts w:ascii="Arial" w:eastAsia="ArialMT" w:hAnsi="Arial" w:cs="Arial"/>
        </w:rPr>
        <w:t xml:space="preserve"> 2020 =&gt; chi </w:t>
      </w:r>
      <w:proofErr w:type="spellStart"/>
      <w:r w:rsidRPr="00D561BC">
        <w:rPr>
          <w:rFonts w:ascii="Arial" w:eastAsia="ArialMT" w:hAnsi="Arial" w:cs="Arial"/>
        </w:rPr>
        <w:t>nhánh</w:t>
      </w:r>
      <w:proofErr w:type="spellEnd"/>
      <w:r w:rsidRPr="00D561BC">
        <w:rPr>
          <w:rFonts w:ascii="Arial" w:eastAsia="ArialMT" w:hAnsi="Arial" w:cs="Arial"/>
        </w:rPr>
        <w:t xml:space="preserve"> </w:t>
      </w:r>
      <w:proofErr w:type="spellStart"/>
      <w:r w:rsidRPr="00D561BC">
        <w:rPr>
          <w:rFonts w:ascii="Arial" w:eastAsia="ArialMT" w:hAnsi="Arial" w:cs="Arial"/>
        </w:rPr>
        <w:t>đánh</w:t>
      </w:r>
      <w:proofErr w:type="spellEnd"/>
      <w:r w:rsidRPr="00D561BC">
        <w:rPr>
          <w:rFonts w:ascii="Arial" w:eastAsia="ArialMT" w:hAnsi="Arial" w:cs="Arial"/>
        </w:rPr>
        <w:t xml:space="preserve"> </w:t>
      </w:r>
      <w:proofErr w:type="spellStart"/>
      <w:r w:rsidRPr="00D561BC">
        <w:rPr>
          <w:rFonts w:ascii="Arial" w:eastAsia="ArialMT" w:hAnsi="Arial" w:cs="Arial"/>
        </w:rPr>
        <w:t>giá</w:t>
      </w:r>
      <w:proofErr w:type="spellEnd"/>
      <w:r w:rsidRPr="00D561BC">
        <w:rPr>
          <w:rFonts w:ascii="Arial" w:eastAsia="ArialMT" w:hAnsi="Arial" w:cs="Arial"/>
        </w:rPr>
        <w:t xml:space="preserve"> </w:t>
      </w:r>
      <w:proofErr w:type="spellStart"/>
      <w:r w:rsidRPr="00D561BC">
        <w:rPr>
          <w:rFonts w:ascii="Arial" w:eastAsia="ArialMT" w:hAnsi="Arial" w:cs="Arial"/>
        </w:rPr>
        <w:t>đầu</w:t>
      </w:r>
      <w:proofErr w:type="spellEnd"/>
      <w:r w:rsidRPr="00D561BC">
        <w:rPr>
          <w:rFonts w:ascii="Arial" w:eastAsia="ArialMT" w:hAnsi="Arial" w:cs="Arial"/>
        </w:rPr>
        <w:t xml:space="preserve"> </w:t>
      </w:r>
      <w:proofErr w:type="spellStart"/>
      <w:r w:rsidRPr="00D561BC">
        <w:rPr>
          <w:rFonts w:ascii="Arial" w:eastAsia="ArialMT" w:hAnsi="Arial" w:cs="Arial"/>
        </w:rPr>
        <w:t>ra</w:t>
      </w:r>
      <w:proofErr w:type="spellEnd"/>
      <w:r w:rsidRPr="00D561BC">
        <w:rPr>
          <w:rFonts w:ascii="Arial" w:eastAsia="ArialMT" w:hAnsi="Arial" w:cs="Arial"/>
        </w:rPr>
        <w:t xml:space="preserve"> </w:t>
      </w:r>
      <w:proofErr w:type="spellStart"/>
      <w:r w:rsidRPr="00D561BC">
        <w:rPr>
          <w:rFonts w:ascii="Arial" w:eastAsia="ArialMT" w:hAnsi="Arial" w:cs="Arial"/>
        </w:rPr>
        <w:t>của</w:t>
      </w:r>
      <w:proofErr w:type="spellEnd"/>
      <w:r w:rsidRPr="00D561BC">
        <w:rPr>
          <w:rFonts w:ascii="Arial" w:eastAsia="ArialMT" w:hAnsi="Arial" w:cs="Arial"/>
        </w:rPr>
        <w:t xml:space="preserve">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rất</w:t>
      </w:r>
      <w:proofErr w:type="spellEnd"/>
      <w:r w:rsidRPr="00D561BC">
        <w:rPr>
          <w:rFonts w:ascii="Arial" w:eastAsia="ArialMT" w:hAnsi="Arial" w:cs="Arial"/>
        </w:rPr>
        <w:t xml:space="preserve"> </w:t>
      </w:r>
      <w:proofErr w:type="spellStart"/>
      <w:r w:rsidRPr="00D561BC">
        <w:rPr>
          <w:rFonts w:ascii="Arial" w:eastAsia="ArialMT" w:hAnsi="Arial" w:cs="Arial"/>
        </w:rPr>
        <w:t>ổn</w:t>
      </w:r>
      <w:proofErr w:type="spellEnd"/>
      <w:r w:rsidRPr="00D561BC">
        <w:rPr>
          <w:rFonts w:ascii="Arial" w:eastAsia="ArialMT" w:hAnsi="Arial" w:cs="Arial"/>
        </w:rPr>
        <w:t xml:space="preserve"> </w:t>
      </w:r>
      <w:proofErr w:type="spellStart"/>
      <w:r w:rsidRPr="00D561BC">
        <w:rPr>
          <w:rFonts w:ascii="Arial" w:eastAsia="ArialMT" w:hAnsi="Arial" w:cs="Arial"/>
        </w:rPr>
        <w:t>định</w:t>
      </w:r>
      <w:proofErr w:type="spellEnd"/>
      <w:r w:rsidRPr="00D561BC">
        <w:rPr>
          <w:rFonts w:ascii="Arial" w:eastAsia="ArialMT" w:hAnsi="Arial" w:cs="Arial"/>
        </w:rPr>
        <w:t>.</w:t>
      </w:r>
    </w:p>
    <w:p w14:paraId="2971205E" w14:textId="41AA8FD7" w:rsidR="00D8644B" w:rsidRDefault="00D8644B" w:rsidP="00D8644B">
      <w:pPr>
        <w:pStyle w:val="CommentText"/>
      </w:pPr>
      <w:r w:rsidRPr="00D561BC">
        <w:rPr>
          <w:rFonts w:ascii="Arial" w:hAnsi="Arial" w:cs="Arial"/>
          <w:b/>
          <w:bCs/>
        </w:rPr>
        <w:t xml:space="preserve">KH </w:t>
      </w:r>
      <w:proofErr w:type="spellStart"/>
      <w:r w:rsidRPr="00D561BC">
        <w:rPr>
          <w:rFonts w:ascii="Arial" w:hAnsi="Arial" w:cs="Arial"/>
          <w:b/>
          <w:bCs/>
        </w:rPr>
        <w:t>tốt</w:t>
      </w:r>
      <w:proofErr w:type="spellEnd"/>
      <w:r w:rsidRPr="00D561BC">
        <w:rPr>
          <w:rFonts w:ascii="Arial" w:hAnsi="Arial" w:cs="Arial"/>
          <w:b/>
          <w:bCs/>
        </w:rPr>
        <w:t xml:space="preserve">, </w:t>
      </w:r>
      <w:proofErr w:type="spellStart"/>
      <w:r w:rsidRPr="00D561BC">
        <w:rPr>
          <w:rFonts w:ascii="Arial" w:hAnsi="Arial" w:cs="Arial"/>
          <w:b/>
          <w:bCs/>
        </w:rPr>
        <w:t>trả</w:t>
      </w:r>
      <w:proofErr w:type="spellEnd"/>
      <w:r w:rsidRPr="00D561BC">
        <w:rPr>
          <w:rFonts w:ascii="Arial" w:hAnsi="Arial" w:cs="Arial"/>
          <w:b/>
          <w:bCs/>
        </w:rPr>
        <w:t xml:space="preserve"> </w:t>
      </w:r>
      <w:proofErr w:type="spellStart"/>
      <w:r w:rsidRPr="00D561BC">
        <w:rPr>
          <w:rFonts w:ascii="Arial" w:hAnsi="Arial" w:cs="Arial"/>
          <w:b/>
          <w:bCs/>
        </w:rPr>
        <w:t>nợ</w:t>
      </w:r>
      <w:proofErr w:type="spellEnd"/>
      <w:r w:rsidRPr="00D561BC">
        <w:rPr>
          <w:rFonts w:ascii="Arial" w:hAnsi="Arial" w:cs="Arial"/>
          <w:b/>
          <w:bCs/>
        </w:rPr>
        <w:t xml:space="preserve"> </w:t>
      </w:r>
      <w:proofErr w:type="spellStart"/>
      <w:r w:rsidRPr="00D561BC">
        <w:rPr>
          <w:rFonts w:ascii="Arial" w:hAnsi="Arial" w:cs="Arial"/>
          <w:b/>
          <w:bCs/>
        </w:rPr>
        <w:t>gốc</w:t>
      </w:r>
      <w:proofErr w:type="spellEnd"/>
      <w:r w:rsidRPr="00D561BC">
        <w:rPr>
          <w:rFonts w:ascii="Arial" w:hAnsi="Arial" w:cs="Arial"/>
          <w:b/>
          <w:bCs/>
        </w:rPr>
        <w:t xml:space="preserve"> </w:t>
      </w:r>
      <w:proofErr w:type="spellStart"/>
      <w:r w:rsidRPr="00D561BC">
        <w:rPr>
          <w:rFonts w:ascii="Arial" w:hAnsi="Arial" w:cs="Arial"/>
          <w:b/>
          <w:bCs/>
        </w:rPr>
        <w:t>lãi</w:t>
      </w:r>
      <w:proofErr w:type="spellEnd"/>
      <w:r w:rsidRPr="00D561BC">
        <w:rPr>
          <w:rFonts w:ascii="Arial" w:hAnsi="Arial" w:cs="Arial"/>
          <w:b/>
          <w:bCs/>
        </w:rPr>
        <w:t xml:space="preserve"> </w:t>
      </w:r>
      <w:proofErr w:type="spellStart"/>
      <w:r w:rsidRPr="00D561BC">
        <w:rPr>
          <w:rFonts w:ascii="Arial" w:hAnsi="Arial" w:cs="Arial"/>
          <w:b/>
          <w:bCs/>
        </w:rPr>
        <w:t>đầy</w:t>
      </w:r>
      <w:proofErr w:type="spellEnd"/>
      <w:r w:rsidRPr="00D561BC">
        <w:rPr>
          <w:rFonts w:ascii="Arial" w:hAnsi="Arial" w:cs="Arial"/>
          <w:b/>
          <w:bCs/>
        </w:rPr>
        <w:t xml:space="preserve"> </w:t>
      </w:r>
      <w:proofErr w:type="spellStart"/>
      <w:r w:rsidRPr="00D561BC">
        <w:rPr>
          <w:rFonts w:ascii="Arial" w:hAnsi="Arial" w:cs="Arial"/>
          <w:b/>
          <w:bCs/>
        </w:rPr>
        <w:t>đủ</w:t>
      </w:r>
      <w:proofErr w:type="spellEnd"/>
      <w:r w:rsidRPr="00D561BC">
        <w:rPr>
          <w:rFonts w:ascii="Arial" w:hAnsi="Arial" w:cs="Arial"/>
          <w:b/>
          <w:bCs/>
        </w:rPr>
        <w:t xml:space="preserve">, </w:t>
      </w:r>
      <w:proofErr w:type="spellStart"/>
      <w:r w:rsidRPr="00D561BC">
        <w:rPr>
          <w:rFonts w:ascii="Arial" w:hAnsi="Arial" w:cs="Arial"/>
          <w:b/>
          <w:bCs/>
        </w:rPr>
        <w:t>đúng</w:t>
      </w:r>
      <w:proofErr w:type="spellEnd"/>
      <w:r w:rsidRPr="00D561BC">
        <w:rPr>
          <w:rFonts w:ascii="Arial" w:hAnsi="Arial" w:cs="Arial"/>
          <w:b/>
          <w:bCs/>
        </w:rPr>
        <w:t xml:space="preserve"> </w:t>
      </w:r>
      <w:proofErr w:type="spellStart"/>
      <w:r w:rsidRPr="00D561BC">
        <w:rPr>
          <w:rFonts w:ascii="Arial" w:hAnsi="Arial" w:cs="Arial"/>
          <w:b/>
          <w:bCs/>
        </w:rPr>
        <w:t>kỳ</w:t>
      </w:r>
      <w:proofErr w:type="spellEnd"/>
      <w:r w:rsidRPr="00D561BC">
        <w:rPr>
          <w:rFonts w:ascii="Arial" w:hAnsi="Arial" w:cs="Arial"/>
          <w:b/>
          <w:bCs/>
        </w:rPr>
        <w:t xml:space="preserve"> </w:t>
      </w:r>
      <w:proofErr w:type="spellStart"/>
      <w:r w:rsidRPr="00D561BC">
        <w:rPr>
          <w:rFonts w:ascii="Arial" w:hAnsi="Arial" w:cs="Arial"/>
          <w:b/>
          <w:bCs/>
        </w:rPr>
        <w:t>hạn</w:t>
      </w:r>
      <w:proofErr w:type="spellEnd"/>
      <w:r w:rsidRPr="00D561BC">
        <w:rPr>
          <w:rFonts w:ascii="Arial" w:hAnsi="Arial" w:cs="Arial"/>
          <w:b/>
          <w:bCs/>
        </w:rPr>
        <w:t>.</w:t>
      </w:r>
    </w:p>
  </w:comment>
  <w:comment w:id="102" w:author="Trung Van Do" w:date="2023-01-06T19:42:00Z" w:initials="TVD">
    <w:p w14:paraId="27F2D58B" w14:textId="330307FE" w:rsidR="00C85485" w:rsidRDefault="00C85485">
      <w:pPr>
        <w:pStyle w:val="CommentText"/>
      </w:pPr>
      <w:r>
        <w:rPr>
          <w:rStyle w:val="CommentReference"/>
        </w:rPr>
        <w:annotationRef/>
      </w:r>
      <w:proofErr w:type="spellStart"/>
      <w:r w:rsidRPr="00C85485">
        <w:rPr>
          <w:highlight w:val="yellow"/>
        </w:rPr>
        <w:t>Đồng</w:t>
      </w:r>
      <w:proofErr w:type="spellEnd"/>
      <w:r w:rsidRPr="00C85485">
        <w:rPr>
          <w:highlight w:val="yellow"/>
        </w:rPr>
        <w:t xml:space="preserve"> ý </w:t>
      </w:r>
      <w:proofErr w:type="spellStart"/>
      <w:r w:rsidRPr="00C85485">
        <w:rPr>
          <w:highlight w:val="yellow"/>
        </w:rPr>
        <w:t>với</w:t>
      </w:r>
      <w:proofErr w:type="spellEnd"/>
      <w:r w:rsidRPr="00C85485">
        <w:rPr>
          <w:highlight w:val="yellow"/>
        </w:rPr>
        <w:t xml:space="preserve"> Chi </w:t>
      </w:r>
      <w:proofErr w:type="spellStart"/>
      <w:r w:rsidRPr="00C85485">
        <w:rPr>
          <w:highlight w:val="yellow"/>
        </w:rPr>
        <w:t>nhánh</w:t>
      </w:r>
      <w:proofErr w:type="spellEnd"/>
    </w:p>
  </w:comment>
  <w:comment w:id="103" w:author="Trung Van Do" w:date="2023-01-06T14:58:00Z" w:initials="TVD">
    <w:p w14:paraId="230FEEF5" w14:textId="77777777" w:rsidR="00D8644B" w:rsidRDefault="00D8644B">
      <w:pPr>
        <w:pStyle w:val="CommentText"/>
      </w:pPr>
      <w:r>
        <w:rPr>
          <w:rStyle w:val="CommentReference"/>
        </w:rPr>
        <w:annotationRef/>
      </w:r>
      <w:r>
        <w:t xml:space="preserve">Chi </w:t>
      </w:r>
      <w:proofErr w:type="spellStart"/>
      <w:r>
        <w:t>nhánh</w:t>
      </w:r>
      <w:proofErr w:type="spellEnd"/>
      <w:r>
        <w:t xml:space="preserve"> </w:t>
      </w:r>
      <w:proofErr w:type="spellStart"/>
      <w:r>
        <w:t>giải</w:t>
      </w:r>
      <w:proofErr w:type="spellEnd"/>
      <w:r>
        <w:t xml:space="preserve"> </w:t>
      </w:r>
      <w:proofErr w:type="spellStart"/>
      <w:r>
        <w:t>trình</w:t>
      </w:r>
      <w:proofErr w:type="spellEnd"/>
      <w:r>
        <w:t>:</w:t>
      </w:r>
    </w:p>
    <w:p w14:paraId="67264AE6" w14:textId="354F0173" w:rsidR="00D8644B" w:rsidRDefault="00D8644B">
      <w:pPr>
        <w:pStyle w:val="CommentText"/>
      </w:pPr>
      <w:r w:rsidRPr="00D561BC">
        <w:rPr>
          <w:rFonts w:ascii="Arial" w:eastAsia="ArialMT" w:hAnsi="Arial" w:cs="Arial"/>
          <w:b/>
        </w:rPr>
        <w:t>5.10</w:t>
      </w:r>
      <w:r w:rsidRPr="00D561BC">
        <w:rPr>
          <w:rFonts w:ascii="Arial" w:eastAsia="ArialMT" w:hAnsi="Arial" w:cs="Arial"/>
        </w:rPr>
        <w:t xml:space="preserve">: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có</w:t>
      </w:r>
      <w:proofErr w:type="spellEnd"/>
      <w:r w:rsidRPr="00D561BC">
        <w:rPr>
          <w:rFonts w:ascii="Arial" w:eastAsia="ArialMT" w:hAnsi="Arial" w:cs="Arial"/>
        </w:rPr>
        <w:t xml:space="preserve"> </w:t>
      </w:r>
      <w:proofErr w:type="spellStart"/>
      <w:r w:rsidRPr="00D561BC">
        <w:rPr>
          <w:rFonts w:ascii="Arial" w:eastAsia="ArialMT" w:hAnsi="Arial" w:cs="Arial"/>
        </w:rPr>
        <w:t>bán</w:t>
      </w:r>
      <w:proofErr w:type="spellEnd"/>
      <w:r w:rsidRPr="00D561BC">
        <w:rPr>
          <w:rFonts w:ascii="Arial" w:eastAsia="ArialMT" w:hAnsi="Arial" w:cs="Arial"/>
        </w:rPr>
        <w:t xml:space="preserve"> </w:t>
      </w:r>
      <w:proofErr w:type="spellStart"/>
      <w:r w:rsidRPr="00D561BC">
        <w:rPr>
          <w:rFonts w:ascii="Arial" w:eastAsia="ArialMT" w:hAnsi="Arial" w:cs="Arial"/>
        </w:rPr>
        <w:t>cho</w:t>
      </w:r>
      <w:proofErr w:type="spellEnd"/>
      <w:r w:rsidRPr="00D561BC">
        <w:rPr>
          <w:rFonts w:ascii="Arial" w:eastAsia="ArialMT" w:hAnsi="Arial" w:cs="Arial"/>
        </w:rPr>
        <w:t xml:space="preserve"> </w:t>
      </w:r>
      <w:proofErr w:type="spellStart"/>
      <w:r w:rsidRPr="00D561BC">
        <w:rPr>
          <w:rFonts w:ascii="Arial" w:eastAsia="ArialMT" w:hAnsi="Arial" w:cs="Arial"/>
        </w:rPr>
        <w:t>khách</w:t>
      </w:r>
      <w:proofErr w:type="spellEnd"/>
      <w:r w:rsidRPr="00D561BC">
        <w:rPr>
          <w:rFonts w:ascii="Arial" w:eastAsia="ArialMT" w:hAnsi="Arial" w:cs="Arial"/>
        </w:rPr>
        <w:t xml:space="preserve"> </w:t>
      </w:r>
      <w:proofErr w:type="spellStart"/>
      <w:r w:rsidRPr="00D561BC">
        <w:rPr>
          <w:rFonts w:ascii="Arial" w:eastAsia="ArialMT" w:hAnsi="Arial" w:cs="Arial"/>
        </w:rPr>
        <w:t>hàng</w:t>
      </w:r>
      <w:proofErr w:type="spellEnd"/>
      <w:r w:rsidRPr="00D561BC">
        <w:rPr>
          <w:rFonts w:ascii="Arial" w:eastAsia="ArialMT" w:hAnsi="Arial" w:cs="Arial"/>
        </w:rPr>
        <w:t xml:space="preserve"> </w:t>
      </w:r>
      <w:proofErr w:type="spellStart"/>
      <w:r w:rsidRPr="00D561BC">
        <w:rPr>
          <w:rFonts w:ascii="Arial" w:eastAsia="ArialMT" w:hAnsi="Arial" w:cs="Arial"/>
        </w:rPr>
        <w:t>tại</w:t>
      </w:r>
      <w:proofErr w:type="spellEnd"/>
      <w:r w:rsidRPr="00D561BC">
        <w:rPr>
          <w:rFonts w:ascii="Arial" w:eastAsia="ArialMT" w:hAnsi="Arial" w:cs="Arial"/>
        </w:rPr>
        <w:t xml:space="preserve"> Hà </w:t>
      </w:r>
      <w:proofErr w:type="spellStart"/>
      <w:r w:rsidRPr="00D561BC">
        <w:rPr>
          <w:rFonts w:ascii="Arial" w:eastAsia="ArialMT" w:hAnsi="Arial" w:cs="Arial"/>
        </w:rPr>
        <w:t>Nội</w:t>
      </w:r>
      <w:proofErr w:type="spellEnd"/>
      <w:r w:rsidRPr="00D561BC">
        <w:rPr>
          <w:rFonts w:ascii="Arial" w:eastAsia="ArialMT" w:hAnsi="Arial" w:cs="Arial"/>
        </w:rPr>
        <w:t xml:space="preserve">, </w:t>
      </w:r>
      <w:proofErr w:type="spellStart"/>
      <w:r w:rsidRPr="00D561BC">
        <w:rPr>
          <w:rFonts w:ascii="Arial" w:eastAsia="ArialMT" w:hAnsi="Arial" w:cs="Arial"/>
        </w:rPr>
        <w:t>Đà</w:t>
      </w:r>
      <w:proofErr w:type="spellEnd"/>
      <w:r w:rsidRPr="00D561BC">
        <w:rPr>
          <w:rFonts w:ascii="Arial" w:eastAsia="ArialMT" w:hAnsi="Arial" w:cs="Arial"/>
        </w:rPr>
        <w:t xml:space="preserve"> </w:t>
      </w:r>
      <w:proofErr w:type="spellStart"/>
      <w:r w:rsidRPr="00D561BC">
        <w:rPr>
          <w:rFonts w:ascii="Arial" w:eastAsia="ArialMT" w:hAnsi="Arial" w:cs="Arial"/>
        </w:rPr>
        <w:t>Lạt</w:t>
      </w:r>
      <w:proofErr w:type="spellEnd"/>
      <w:r w:rsidRPr="00D561BC">
        <w:rPr>
          <w:rFonts w:ascii="Arial" w:eastAsia="ArialMT" w:hAnsi="Arial" w:cs="Arial"/>
        </w:rPr>
        <w:t xml:space="preserve"> (</w:t>
      </w:r>
      <w:proofErr w:type="spellStart"/>
      <w:r w:rsidRPr="00D561BC">
        <w:rPr>
          <w:rFonts w:ascii="Arial" w:eastAsia="ArialMT" w:hAnsi="Arial" w:cs="Arial"/>
        </w:rPr>
        <w:t>đính</w:t>
      </w:r>
      <w:proofErr w:type="spellEnd"/>
      <w:r w:rsidRPr="00D561BC">
        <w:rPr>
          <w:rFonts w:ascii="Arial" w:eastAsia="ArialMT" w:hAnsi="Arial" w:cs="Arial"/>
        </w:rPr>
        <w:t xml:space="preserve"> </w:t>
      </w:r>
      <w:proofErr w:type="spellStart"/>
      <w:r w:rsidRPr="00D561BC">
        <w:rPr>
          <w:rFonts w:ascii="Arial" w:eastAsia="ArialMT" w:hAnsi="Arial" w:cs="Arial"/>
        </w:rPr>
        <w:t>kèm</w:t>
      </w:r>
      <w:proofErr w:type="spellEnd"/>
      <w:r w:rsidRPr="00D561BC">
        <w:rPr>
          <w:rFonts w:ascii="Arial" w:eastAsia="ArialMT" w:hAnsi="Arial" w:cs="Arial"/>
        </w:rPr>
        <w:t xml:space="preserve"> </w:t>
      </w:r>
      <w:proofErr w:type="spellStart"/>
      <w:r w:rsidRPr="00D561BC">
        <w:rPr>
          <w:rFonts w:ascii="Arial" w:eastAsia="ArialMT" w:hAnsi="Arial" w:cs="Arial"/>
        </w:rPr>
        <w:t>hóa</w:t>
      </w:r>
      <w:proofErr w:type="spellEnd"/>
      <w:r w:rsidRPr="00D561BC">
        <w:rPr>
          <w:rFonts w:ascii="Arial" w:eastAsia="ArialMT" w:hAnsi="Arial" w:cs="Arial"/>
        </w:rPr>
        <w:t xml:space="preserve"> </w:t>
      </w:r>
      <w:proofErr w:type="spellStart"/>
      <w:r w:rsidRPr="00D561BC">
        <w:rPr>
          <w:rFonts w:ascii="Arial" w:eastAsia="ArialMT" w:hAnsi="Arial" w:cs="Arial"/>
        </w:rPr>
        <w:t>đơn</w:t>
      </w:r>
      <w:proofErr w:type="spellEnd"/>
      <w:r w:rsidRPr="00D561BC">
        <w:rPr>
          <w:rFonts w:ascii="Arial" w:eastAsia="ArialMT" w:hAnsi="Arial" w:cs="Arial"/>
        </w:rPr>
        <w:t xml:space="preserve">) =&gt; chi </w:t>
      </w:r>
      <w:proofErr w:type="spellStart"/>
      <w:r w:rsidRPr="00D561BC">
        <w:rPr>
          <w:rFonts w:ascii="Arial" w:eastAsia="ArialMT" w:hAnsi="Arial" w:cs="Arial"/>
        </w:rPr>
        <w:t>nhánh</w:t>
      </w:r>
      <w:proofErr w:type="spellEnd"/>
      <w:r w:rsidRPr="00D561BC">
        <w:rPr>
          <w:rFonts w:ascii="Arial" w:eastAsia="ArialMT" w:hAnsi="Arial" w:cs="Arial"/>
        </w:rPr>
        <w:t xml:space="preserve"> </w:t>
      </w:r>
      <w:proofErr w:type="spellStart"/>
      <w:r w:rsidRPr="00D561BC">
        <w:rPr>
          <w:rFonts w:ascii="Arial" w:eastAsia="ArialMT" w:hAnsi="Arial" w:cs="Arial"/>
        </w:rPr>
        <w:t>chọn</w:t>
      </w:r>
      <w:proofErr w:type="spellEnd"/>
      <w:r w:rsidRPr="00D561BC">
        <w:rPr>
          <w:rFonts w:ascii="Arial" w:eastAsia="ArialMT" w:hAnsi="Arial" w:cs="Arial"/>
        </w:rPr>
        <w:t xml:space="preserve"> </w:t>
      </w:r>
      <w:proofErr w:type="spellStart"/>
      <w:r w:rsidRPr="00D561BC">
        <w:rPr>
          <w:rFonts w:ascii="Arial" w:eastAsia="ArialMT" w:hAnsi="Arial" w:cs="Arial"/>
        </w:rPr>
        <w:t>Toàn</w:t>
      </w:r>
      <w:proofErr w:type="spellEnd"/>
      <w:r w:rsidRPr="00D561BC">
        <w:rPr>
          <w:rFonts w:ascii="Arial" w:eastAsia="ArialMT" w:hAnsi="Arial" w:cs="Arial"/>
        </w:rPr>
        <w:t xml:space="preserve"> </w:t>
      </w:r>
      <w:proofErr w:type="spellStart"/>
      <w:r w:rsidRPr="00D561BC">
        <w:rPr>
          <w:rFonts w:ascii="Arial" w:eastAsia="ArialMT" w:hAnsi="Arial" w:cs="Arial"/>
        </w:rPr>
        <w:t>quốc</w:t>
      </w:r>
      <w:proofErr w:type="spellEnd"/>
    </w:p>
  </w:comment>
  <w:comment w:id="104" w:author="Trung Van Do" w:date="2023-01-06T19:43:00Z" w:initials="TVD">
    <w:p w14:paraId="6BF60DB0" w14:textId="4E82078C" w:rsidR="00C85485" w:rsidRPr="00C85485" w:rsidRDefault="00C85485">
      <w:pPr>
        <w:pStyle w:val="CommentText"/>
      </w:pPr>
      <w:r>
        <w:rPr>
          <w:rStyle w:val="CommentReference"/>
        </w:rPr>
        <w:annotationRef/>
      </w:r>
      <w:proofErr w:type="spellStart"/>
      <w:r w:rsidRPr="00C85485">
        <w:rPr>
          <w:highlight w:val="yellow"/>
        </w:rPr>
        <w:t>Đồng</w:t>
      </w:r>
      <w:proofErr w:type="spellEnd"/>
      <w:r w:rsidRPr="00C85485">
        <w:rPr>
          <w:highlight w:val="yellow"/>
        </w:rPr>
        <w:t xml:space="preserve"> ý </w:t>
      </w:r>
      <w:proofErr w:type="spellStart"/>
      <w:r w:rsidRPr="00C85485">
        <w:rPr>
          <w:highlight w:val="yellow"/>
        </w:rPr>
        <w:t>với</w:t>
      </w:r>
      <w:proofErr w:type="spellEnd"/>
      <w:r w:rsidRPr="00C85485">
        <w:rPr>
          <w:highlight w:val="yellow"/>
        </w:rPr>
        <w:t xml:space="preserve"> chi </w:t>
      </w:r>
      <w:proofErr w:type="spellStart"/>
      <w:r w:rsidRPr="00C85485">
        <w:rPr>
          <w:highlight w:val="yellow"/>
        </w:rPr>
        <w:t>nhánh</w:t>
      </w:r>
      <w:proofErr w:type="spellEnd"/>
    </w:p>
  </w:comment>
  <w:comment w:id="105" w:author="Trung Van Do" w:date="2023-01-06T14:58:00Z" w:initials="TVD">
    <w:p w14:paraId="41DEAD9E" w14:textId="77777777" w:rsidR="00D8644B" w:rsidRDefault="00D8644B">
      <w:pPr>
        <w:pStyle w:val="CommentText"/>
      </w:pPr>
      <w:r>
        <w:rPr>
          <w:rStyle w:val="CommentReference"/>
        </w:rPr>
        <w:annotationRef/>
      </w:r>
      <w:r>
        <w:t xml:space="preserve">Chi </w:t>
      </w:r>
      <w:proofErr w:type="spellStart"/>
      <w:r>
        <w:t>nhánh</w:t>
      </w:r>
      <w:proofErr w:type="spellEnd"/>
      <w:r>
        <w:t xml:space="preserve"> </w:t>
      </w:r>
      <w:proofErr w:type="spellStart"/>
      <w:r>
        <w:t>giải</w:t>
      </w:r>
      <w:proofErr w:type="spellEnd"/>
      <w:r>
        <w:t xml:space="preserve"> </w:t>
      </w:r>
      <w:proofErr w:type="spellStart"/>
      <w:r>
        <w:t>trình</w:t>
      </w:r>
      <w:proofErr w:type="spellEnd"/>
      <w:r>
        <w:t>:</w:t>
      </w:r>
    </w:p>
    <w:p w14:paraId="629919C8" w14:textId="5406BD8F" w:rsidR="00D8644B" w:rsidRPr="00D8644B" w:rsidRDefault="00D8644B" w:rsidP="00D8644B">
      <w:pPr>
        <w:overflowPunct/>
        <w:autoSpaceDE/>
        <w:autoSpaceDN/>
        <w:adjustRightInd/>
        <w:textAlignment w:val="auto"/>
        <w:rPr>
          <w:rFonts w:ascii="Arial" w:hAnsi="Arial" w:cs="Arial"/>
          <w:bCs/>
        </w:rPr>
      </w:pPr>
      <w:r w:rsidRPr="00D561BC">
        <w:rPr>
          <w:rFonts w:ascii="Arial" w:eastAsia="ArialMT" w:hAnsi="Arial" w:cs="Arial"/>
          <w:b/>
        </w:rPr>
        <w:t>5.16</w:t>
      </w:r>
      <w:r w:rsidRPr="00D561BC">
        <w:rPr>
          <w:rFonts w:ascii="Arial" w:eastAsia="ArialMT" w:hAnsi="Arial" w:cs="Arial"/>
        </w:rPr>
        <w:t xml:space="preserve">: Sau </w:t>
      </w:r>
      <w:proofErr w:type="spellStart"/>
      <w:r w:rsidRPr="00D561BC">
        <w:rPr>
          <w:rFonts w:ascii="Arial" w:eastAsia="ArialMT" w:hAnsi="Arial" w:cs="Arial"/>
        </w:rPr>
        <w:t>khi</w:t>
      </w:r>
      <w:proofErr w:type="spellEnd"/>
      <w:r w:rsidRPr="00D561BC">
        <w:rPr>
          <w:rFonts w:ascii="Arial" w:eastAsia="ArialMT" w:hAnsi="Arial" w:cs="Arial"/>
        </w:rPr>
        <w:t xml:space="preserve"> Covid </w:t>
      </w:r>
      <w:proofErr w:type="spellStart"/>
      <w:r w:rsidRPr="00D561BC">
        <w:rPr>
          <w:rFonts w:ascii="Arial" w:eastAsia="ArialMT" w:hAnsi="Arial" w:cs="Arial"/>
        </w:rPr>
        <w:t>được</w:t>
      </w:r>
      <w:proofErr w:type="spellEnd"/>
      <w:r w:rsidRPr="00D561BC">
        <w:rPr>
          <w:rFonts w:ascii="Arial" w:eastAsia="ArialMT" w:hAnsi="Arial" w:cs="Arial"/>
        </w:rPr>
        <w:t xml:space="preserve"> </w:t>
      </w:r>
      <w:proofErr w:type="spellStart"/>
      <w:r w:rsidRPr="00D561BC">
        <w:rPr>
          <w:rFonts w:ascii="Arial" w:eastAsia="ArialMT" w:hAnsi="Arial" w:cs="Arial"/>
        </w:rPr>
        <w:t>kiểm</w:t>
      </w:r>
      <w:proofErr w:type="spellEnd"/>
      <w:r w:rsidRPr="00D561BC">
        <w:rPr>
          <w:rFonts w:ascii="Arial" w:eastAsia="ArialMT" w:hAnsi="Arial" w:cs="Arial"/>
        </w:rPr>
        <w:t xml:space="preserve"> </w:t>
      </w:r>
      <w:proofErr w:type="spellStart"/>
      <w:r w:rsidRPr="00D561BC">
        <w:rPr>
          <w:rFonts w:ascii="Arial" w:eastAsia="ArialMT" w:hAnsi="Arial" w:cs="Arial"/>
        </w:rPr>
        <w:t>soát</w:t>
      </w:r>
      <w:proofErr w:type="spellEnd"/>
      <w:r w:rsidRPr="00D561BC">
        <w:rPr>
          <w:rFonts w:ascii="Arial" w:eastAsia="ArialMT" w:hAnsi="Arial" w:cs="Arial"/>
        </w:rPr>
        <w:t xml:space="preserve">, </w:t>
      </w:r>
      <w:proofErr w:type="spellStart"/>
      <w:r w:rsidRPr="00D561BC">
        <w:rPr>
          <w:rFonts w:ascii="Arial" w:eastAsia="ArialMT" w:hAnsi="Arial" w:cs="Arial"/>
        </w:rPr>
        <w:t>hoạt</w:t>
      </w:r>
      <w:proofErr w:type="spellEnd"/>
      <w:r w:rsidRPr="00D561BC">
        <w:rPr>
          <w:rFonts w:ascii="Arial" w:eastAsia="ArialMT" w:hAnsi="Arial" w:cs="Arial"/>
        </w:rPr>
        <w:t xml:space="preserve"> </w:t>
      </w:r>
      <w:proofErr w:type="spellStart"/>
      <w:r w:rsidRPr="00D561BC">
        <w:rPr>
          <w:rFonts w:ascii="Arial" w:eastAsia="ArialMT" w:hAnsi="Arial" w:cs="Arial"/>
        </w:rPr>
        <w:t>động</w:t>
      </w:r>
      <w:proofErr w:type="spellEnd"/>
      <w:r w:rsidRPr="00D561BC">
        <w:rPr>
          <w:rFonts w:ascii="Arial" w:eastAsia="ArialMT" w:hAnsi="Arial" w:cs="Arial"/>
        </w:rPr>
        <w:t xml:space="preserve"> </w:t>
      </w:r>
      <w:proofErr w:type="spellStart"/>
      <w:r w:rsidRPr="00D561BC">
        <w:rPr>
          <w:rFonts w:ascii="Arial" w:eastAsia="ArialMT" w:hAnsi="Arial" w:cs="Arial"/>
        </w:rPr>
        <w:t>kinh</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của</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nghiệp</w:t>
      </w:r>
      <w:proofErr w:type="spellEnd"/>
      <w:r w:rsidRPr="00D561BC">
        <w:rPr>
          <w:rFonts w:ascii="Arial" w:eastAsia="ArialMT" w:hAnsi="Arial" w:cs="Arial"/>
        </w:rPr>
        <w:t xml:space="preserve"> </w:t>
      </w:r>
      <w:proofErr w:type="spellStart"/>
      <w:r w:rsidRPr="00D561BC">
        <w:rPr>
          <w:rFonts w:ascii="Arial" w:eastAsia="ArialMT" w:hAnsi="Arial" w:cs="Arial"/>
        </w:rPr>
        <w:t>được</w:t>
      </w:r>
      <w:proofErr w:type="spellEnd"/>
      <w:r w:rsidRPr="00D561BC">
        <w:rPr>
          <w:rFonts w:ascii="Arial" w:eastAsia="ArialMT" w:hAnsi="Arial" w:cs="Arial"/>
        </w:rPr>
        <w:t xml:space="preserve"> </w:t>
      </w:r>
      <w:proofErr w:type="spellStart"/>
      <w:r w:rsidRPr="00D561BC">
        <w:rPr>
          <w:rFonts w:ascii="Arial" w:eastAsia="ArialMT" w:hAnsi="Arial" w:cs="Arial"/>
        </w:rPr>
        <w:t>phục</w:t>
      </w:r>
      <w:proofErr w:type="spellEnd"/>
      <w:r w:rsidRPr="00D561BC">
        <w:rPr>
          <w:rFonts w:ascii="Arial" w:eastAsia="ArialMT" w:hAnsi="Arial" w:cs="Arial"/>
        </w:rPr>
        <w:t xml:space="preserve"> </w:t>
      </w:r>
      <w:proofErr w:type="spellStart"/>
      <w:r w:rsidRPr="00D561BC">
        <w:rPr>
          <w:rFonts w:ascii="Arial" w:eastAsia="ArialMT" w:hAnsi="Arial" w:cs="Arial"/>
        </w:rPr>
        <w:t>hồi</w:t>
      </w:r>
      <w:proofErr w:type="spellEnd"/>
      <w:r w:rsidRPr="00D561BC">
        <w:rPr>
          <w:rFonts w:ascii="Arial" w:eastAsia="ArialMT" w:hAnsi="Arial" w:cs="Arial"/>
        </w:rPr>
        <w:t xml:space="preserve">, </w:t>
      </w:r>
      <w:proofErr w:type="spellStart"/>
      <w:r w:rsidRPr="00D561BC">
        <w:rPr>
          <w:rFonts w:ascii="Arial" w:eastAsia="ArialMT" w:hAnsi="Arial" w:cs="Arial"/>
        </w:rPr>
        <w:t>có</w:t>
      </w:r>
      <w:proofErr w:type="spellEnd"/>
      <w:r w:rsidRPr="00D561BC">
        <w:rPr>
          <w:rFonts w:ascii="Arial" w:eastAsia="ArialMT" w:hAnsi="Arial" w:cs="Arial"/>
        </w:rPr>
        <w:t xml:space="preserve"> </w:t>
      </w:r>
      <w:proofErr w:type="spellStart"/>
      <w:r w:rsidRPr="00D561BC">
        <w:rPr>
          <w:rFonts w:ascii="Arial" w:eastAsia="ArialMT" w:hAnsi="Arial" w:cs="Arial"/>
        </w:rPr>
        <w:t>định</w:t>
      </w:r>
      <w:proofErr w:type="spellEnd"/>
      <w:r w:rsidRPr="00D561BC">
        <w:rPr>
          <w:rFonts w:ascii="Arial" w:eastAsia="ArialMT" w:hAnsi="Arial" w:cs="Arial"/>
        </w:rPr>
        <w:t xml:space="preserve"> </w:t>
      </w:r>
      <w:proofErr w:type="spellStart"/>
      <w:r w:rsidRPr="00D561BC">
        <w:rPr>
          <w:rFonts w:ascii="Arial" w:eastAsia="ArialMT" w:hAnsi="Arial" w:cs="Arial"/>
        </w:rPr>
        <w:t>hướng</w:t>
      </w:r>
      <w:proofErr w:type="spellEnd"/>
      <w:r w:rsidRPr="00D561BC">
        <w:rPr>
          <w:rFonts w:ascii="Arial" w:eastAsia="ArialMT" w:hAnsi="Arial" w:cs="Arial"/>
        </w:rPr>
        <w:t xml:space="preserve"> </w:t>
      </w:r>
      <w:proofErr w:type="spellStart"/>
      <w:r w:rsidRPr="00D561BC">
        <w:rPr>
          <w:rFonts w:ascii="Arial" w:eastAsia="ArialMT" w:hAnsi="Arial" w:cs="Arial"/>
        </w:rPr>
        <w:t>mở</w:t>
      </w:r>
      <w:proofErr w:type="spellEnd"/>
      <w:r w:rsidRPr="00D561BC">
        <w:rPr>
          <w:rFonts w:ascii="Arial" w:eastAsia="ArialMT" w:hAnsi="Arial" w:cs="Arial"/>
        </w:rPr>
        <w:t xml:space="preserve"> </w:t>
      </w:r>
      <w:proofErr w:type="spellStart"/>
      <w:r w:rsidRPr="00D561BC">
        <w:rPr>
          <w:rFonts w:ascii="Arial" w:eastAsia="ArialMT" w:hAnsi="Arial" w:cs="Arial"/>
        </w:rPr>
        <w:t>rộng</w:t>
      </w:r>
      <w:proofErr w:type="spellEnd"/>
      <w:r w:rsidRPr="00D561BC">
        <w:rPr>
          <w:rFonts w:ascii="Arial" w:eastAsia="ArialMT" w:hAnsi="Arial" w:cs="Arial"/>
        </w:rPr>
        <w:t xml:space="preserve"> </w:t>
      </w:r>
      <w:proofErr w:type="spellStart"/>
      <w:r w:rsidRPr="00D561BC">
        <w:rPr>
          <w:rFonts w:ascii="Arial" w:eastAsia="ArialMT" w:hAnsi="Arial" w:cs="Arial"/>
        </w:rPr>
        <w:t>và</w:t>
      </w:r>
      <w:proofErr w:type="spellEnd"/>
      <w:r w:rsidRPr="00D561BC">
        <w:rPr>
          <w:rFonts w:ascii="Arial" w:eastAsia="ArialMT" w:hAnsi="Arial" w:cs="Arial"/>
        </w:rPr>
        <w:t xml:space="preserve"> </w:t>
      </w:r>
      <w:proofErr w:type="spellStart"/>
      <w:r w:rsidRPr="00D561BC">
        <w:rPr>
          <w:rFonts w:ascii="Arial" w:eastAsia="ArialMT" w:hAnsi="Arial" w:cs="Arial"/>
        </w:rPr>
        <w:t>phát</w:t>
      </w:r>
      <w:proofErr w:type="spellEnd"/>
      <w:r w:rsidRPr="00D561BC">
        <w:rPr>
          <w:rFonts w:ascii="Arial" w:eastAsia="ArialMT" w:hAnsi="Arial" w:cs="Arial"/>
        </w:rPr>
        <w:t xml:space="preserve"> </w:t>
      </w:r>
      <w:proofErr w:type="spellStart"/>
      <w:r w:rsidRPr="00D561BC">
        <w:rPr>
          <w:rFonts w:ascii="Arial" w:eastAsia="ArialMT" w:hAnsi="Arial" w:cs="Arial"/>
        </w:rPr>
        <w:t>triển</w:t>
      </w:r>
      <w:proofErr w:type="spellEnd"/>
      <w:r w:rsidRPr="00D561BC">
        <w:rPr>
          <w:rFonts w:ascii="Arial" w:eastAsia="ArialMT" w:hAnsi="Arial" w:cs="Arial"/>
        </w:rPr>
        <w:t xml:space="preserve"> </w:t>
      </w:r>
      <w:proofErr w:type="spellStart"/>
      <w:r w:rsidRPr="00D561BC">
        <w:rPr>
          <w:rFonts w:ascii="Arial" w:eastAsia="ArialMT" w:hAnsi="Arial" w:cs="Arial"/>
        </w:rPr>
        <w:t>nhanh</w:t>
      </w:r>
      <w:proofErr w:type="spellEnd"/>
      <w:r w:rsidRPr="00D561BC">
        <w:rPr>
          <w:rFonts w:ascii="Arial" w:eastAsia="ArialMT" w:hAnsi="Arial" w:cs="Arial"/>
        </w:rPr>
        <w:t xml:space="preserve"> </w:t>
      </w:r>
      <w:proofErr w:type="spellStart"/>
      <w:r w:rsidRPr="00D561BC">
        <w:rPr>
          <w:rFonts w:ascii="Arial" w:eastAsia="ArialMT" w:hAnsi="Arial" w:cs="Arial"/>
        </w:rPr>
        <w:t>và</w:t>
      </w:r>
      <w:proofErr w:type="spellEnd"/>
      <w:r w:rsidRPr="00D561BC">
        <w:rPr>
          <w:rFonts w:ascii="Arial" w:eastAsia="ArialMT" w:hAnsi="Arial" w:cs="Arial"/>
        </w:rPr>
        <w:t xml:space="preserve"> </w:t>
      </w:r>
      <w:proofErr w:type="spellStart"/>
      <w:r w:rsidRPr="00D561BC">
        <w:rPr>
          <w:rFonts w:ascii="Arial" w:eastAsia="ArialMT" w:hAnsi="Arial" w:cs="Arial"/>
        </w:rPr>
        <w:t>vững</w:t>
      </w:r>
      <w:proofErr w:type="spellEnd"/>
      <w:r w:rsidRPr="00D561BC">
        <w:rPr>
          <w:rFonts w:ascii="Arial" w:eastAsia="ArialMT" w:hAnsi="Arial" w:cs="Arial"/>
        </w:rPr>
        <w:t xml:space="preserve"> </w:t>
      </w:r>
      <w:proofErr w:type="spellStart"/>
      <w:r w:rsidRPr="00D561BC">
        <w:rPr>
          <w:rFonts w:ascii="Arial" w:eastAsia="ArialMT" w:hAnsi="Arial" w:cs="Arial"/>
        </w:rPr>
        <w:t>chắc</w:t>
      </w:r>
      <w:proofErr w:type="spellEnd"/>
      <w:r w:rsidRPr="00D561BC">
        <w:rPr>
          <w:rFonts w:ascii="Arial" w:eastAsia="ArialMT" w:hAnsi="Arial" w:cs="Arial"/>
        </w:rPr>
        <w:t xml:space="preserve"> </w:t>
      </w:r>
      <w:proofErr w:type="spellStart"/>
      <w:r w:rsidRPr="00D561BC">
        <w:rPr>
          <w:rFonts w:ascii="Arial" w:eastAsia="ArialMT" w:hAnsi="Arial" w:cs="Arial"/>
        </w:rPr>
        <w:t>trong</w:t>
      </w:r>
      <w:proofErr w:type="spellEnd"/>
      <w:r w:rsidRPr="00D561BC">
        <w:rPr>
          <w:rFonts w:ascii="Arial" w:eastAsia="ArialMT" w:hAnsi="Arial" w:cs="Arial"/>
        </w:rPr>
        <w:t xml:space="preserve"> 03 </w:t>
      </w:r>
      <w:proofErr w:type="spellStart"/>
      <w:r w:rsidRPr="00D561BC">
        <w:rPr>
          <w:rFonts w:ascii="Arial" w:eastAsia="ArialMT" w:hAnsi="Arial" w:cs="Arial"/>
        </w:rPr>
        <w:t>năm</w:t>
      </w:r>
      <w:proofErr w:type="spellEnd"/>
      <w:r w:rsidRPr="00D561BC">
        <w:rPr>
          <w:rFonts w:ascii="Arial" w:eastAsia="ArialMT" w:hAnsi="Arial" w:cs="Arial"/>
        </w:rPr>
        <w:t xml:space="preserve"> </w:t>
      </w:r>
      <w:proofErr w:type="spellStart"/>
      <w:r w:rsidRPr="00D561BC">
        <w:rPr>
          <w:rFonts w:ascii="Arial" w:eastAsia="ArialMT" w:hAnsi="Arial" w:cs="Arial"/>
        </w:rPr>
        <w:t>tới</w:t>
      </w:r>
      <w:proofErr w:type="spellEnd"/>
      <w:r w:rsidRPr="00D561BC">
        <w:rPr>
          <w:rFonts w:ascii="Arial" w:eastAsia="ArialMT" w:hAnsi="Arial" w:cs="Arial"/>
        </w:rPr>
        <w:t xml:space="preserve"> </w:t>
      </w:r>
      <w:proofErr w:type="spellStart"/>
      <w:r w:rsidRPr="00D561BC">
        <w:rPr>
          <w:rFonts w:ascii="Arial" w:eastAsia="ArialMT" w:hAnsi="Arial" w:cs="Arial"/>
        </w:rPr>
        <w:t>cụ</w:t>
      </w:r>
      <w:proofErr w:type="spellEnd"/>
      <w:r w:rsidRPr="00D561BC">
        <w:rPr>
          <w:rFonts w:ascii="Arial" w:eastAsia="ArialMT" w:hAnsi="Arial" w:cs="Arial"/>
        </w:rPr>
        <w:t xml:space="preserve"> </w:t>
      </w:r>
      <w:proofErr w:type="spellStart"/>
      <w:r w:rsidRPr="00D561BC">
        <w:rPr>
          <w:rFonts w:ascii="Arial" w:eastAsia="ArialMT" w:hAnsi="Arial" w:cs="Arial"/>
        </w:rPr>
        <w:t>thể</w:t>
      </w:r>
      <w:proofErr w:type="spellEnd"/>
      <w:r w:rsidRPr="00D561BC">
        <w:rPr>
          <w:rFonts w:ascii="Arial" w:eastAsia="ArialMT" w:hAnsi="Arial" w:cs="Arial"/>
        </w:rPr>
        <w:t xml:space="preserve"> 09 </w:t>
      </w:r>
      <w:proofErr w:type="spellStart"/>
      <w:r w:rsidRPr="00D561BC">
        <w:rPr>
          <w:rFonts w:ascii="Arial" w:eastAsia="ArialMT" w:hAnsi="Arial" w:cs="Arial"/>
        </w:rPr>
        <w:t>tháng</w:t>
      </w:r>
      <w:proofErr w:type="spellEnd"/>
      <w:r w:rsidRPr="00D561BC">
        <w:rPr>
          <w:rFonts w:ascii="Arial" w:eastAsia="ArialMT" w:hAnsi="Arial" w:cs="Arial"/>
        </w:rPr>
        <w:t xml:space="preserve"> 2022 </w:t>
      </w:r>
      <w:proofErr w:type="spellStart"/>
      <w:r w:rsidRPr="00D561BC">
        <w:rPr>
          <w:rFonts w:ascii="Arial" w:eastAsia="ArialMT" w:hAnsi="Arial" w:cs="Arial"/>
        </w:rPr>
        <w:t>công</w:t>
      </w:r>
      <w:proofErr w:type="spellEnd"/>
      <w:r w:rsidRPr="00D561BC">
        <w:rPr>
          <w:rFonts w:ascii="Arial" w:eastAsia="ArialMT" w:hAnsi="Arial" w:cs="Arial"/>
        </w:rPr>
        <w:t xml:space="preserve"> ty </w:t>
      </w:r>
      <w:proofErr w:type="spellStart"/>
      <w:r w:rsidRPr="00D561BC">
        <w:rPr>
          <w:rFonts w:ascii="Arial" w:eastAsia="ArialMT" w:hAnsi="Arial" w:cs="Arial"/>
        </w:rPr>
        <w:t>đã</w:t>
      </w:r>
      <w:proofErr w:type="spellEnd"/>
      <w:r w:rsidRPr="00D561BC">
        <w:rPr>
          <w:rFonts w:ascii="Arial" w:eastAsia="ArialMT" w:hAnsi="Arial" w:cs="Arial"/>
        </w:rPr>
        <w:t xml:space="preserve"> </w:t>
      </w:r>
      <w:proofErr w:type="spellStart"/>
      <w:r w:rsidRPr="00D561BC">
        <w:rPr>
          <w:rFonts w:ascii="Arial" w:eastAsia="ArialMT" w:hAnsi="Arial" w:cs="Arial"/>
        </w:rPr>
        <w:t>đạt</w:t>
      </w:r>
      <w:proofErr w:type="spellEnd"/>
      <w:r w:rsidRPr="00D561BC">
        <w:rPr>
          <w:rFonts w:ascii="Arial" w:eastAsia="ArialMT" w:hAnsi="Arial" w:cs="Arial"/>
        </w:rPr>
        <w:t xml:space="preserve"> </w:t>
      </w:r>
      <w:proofErr w:type="spellStart"/>
      <w:r w:rsidRPr="00D561BC">
        <w:rPr>
          <w:rFonts w:ascii="Arial" w:eastAsia="ArialMT" w:hAnsi="Arial" w:cs="Arial"/>
        </w:rPr>
        <w:t>doanh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144 </w:t>
      </w:r>
      <w:proofErr w:type="spellStart"/>
      <w:r w:rsidRPr="00D561BC">
        <w:rPr>
          <w:rFonts w:ascii="Arial" w:eastAsia="ArialMT" w:hAnsi="Arial" w:cs="Arial"/>
        </w:rPr>
        <w:t>tỷ</w:t>
      </w:r>
      <w:proofErr w:type="spellEnd"/>
      <w:r w:rsidRPr="00D561BC">
        <w:rPr>
          <w:rFonts w:ascii="Arial" w:eastAsia="ArialMT" w:hAnsi="Arial" w:cs="Arial"/>
        </w:rPr>
        <w:t xml:space="preserve"> </w:t>
      </w:r>
      <w:proofErr w:type="spellStart"/>
      <w:r w:rsidRPr="00D561BC">
        <w:rPr>
          <w:rFonts w:ascii="Arial" w:eastAsia="ArialMT" w:hAnsi="Arial" w:cs="Arial"/>
        </w:rPr>
        <w:t>tăng</w:t>
      </w:r>
      <w:proofErr w:type="spellEnd"/>
      <w:r w:rsidRPr="00D561BC">
        <w:rPr>
          <w:rFonts w:ascii="Arial" w:eastAsia="ArialMT" w:hAnsi="Arial" w:cs="Arial"/>
        </w:rPr>
        <w:t xml:space="preserve"> 19% so </w:t>
      </w:r>
      <w:proofErr w:type="spellStart"/>
      <w:r w:rsidRPr="00D561BC">
        <w:rPr>
          <w:rFonts w:ascii="Arial" w:eastAsia="ArialMT" w:hAnsi="Arial" w:cs="Arial"/>
        </w:rPr>
        <w:t>với</w:t>
      </w:r>
      <w:proofErr w:type="spellEnd"/>
      <w:r w:rsidRPr="00D561BC">
        <w:rPr>
          <w:rFonts w:ascii="Arial" w:eastAsia="ArialMT" w:hAnsi="Arial" w:cs="Arial"/>
        </w:rPr>
        <w:t xml:space="preserve"> </w:t>
      </w:r>
      <w:proofErr w:type="spellStart"/>
      <w:r w:rsidRPr="00D561BC">
        <w:rPr>
          <w:rFonts w:ascii="Arial" w:eastAsia="ArialMT" w:hAnsi="Arial" w:cs="Arial"/>
        </w:rPr>
        <w:t>cả</w:t>
      </w:r>
      <w:proofErr w:type="spellEnd"/>
      <w:r w:rsidRPr="00D561BC">
        <w:rPr>
          <w:rFonts w:ascii="Arial" w:eastAsia="ArialMT" w:hAnsi="Arial" w:cs="Arial"/>
        </w:rPr>
        <w:t xml:space="preserve"> </w:t>
      </w:r>
      <w:proofErr w:type="spellStart"/>
      <w:r w:rsidRPr="00D561BC">
        <w:rPr>
          <w:rFonts w:ascii="Arial" w:eastAsia="ArialMT" w:hAnsi="Arial" w:cs="Arial"/>
        </w:rPr>
        <w:t>năm</w:t>
      </w:r>
      <w:proofErr w:type="spellEnd"/>
      <w:r w:rsidRPr="00D561BC">
        <w:rPr>
          <w:rFonts w:ascii="Arial" w:eastAsia="ArialMT" w:hAnsi="Arial" w:cs="Arial"/>
        </w:rPr>
        <w:t xml:space="preserve"> 2021 </w:t>
      </w:r>
      <w:proofErr w:type="spellStart"/>
      <w:r w:rsidRPr="00D561BC">
        <w:rPr>
          <w:rFonts w:ascii="Arial" w:eastAsia="ArialMT" w:hAnsi="Arial" w:cs="Arial"/>
        </w:rPr>
        <w:t>và</w:t>
      </w:r>
      <w:proofErr w:type="spellEnd"/>
      <w:r w:rsidRPr="00D561BC">
        <w:rPr>
          <w:rFonts w:ascii="Arial" w:eastAsia="ArialMT" w:hAnsi="Arial" w:cs="Arial"/>
        </w:rPr>
        <w:t xml:space="preserve"> </w:t>
      </w:r>
      <w:proofErr w:type="spellStart"/>
      <w:r w:rsidRPr="00D561BC">
        <w:rPr>
          <w:rFonts w:ascii="Arial" w:eastAsia="ArialMT" w:hAnsi="Arial" w:cs="Arial"/>
        </w:rPr>
        <w:t>bằng</w:t>
      </w:r>
      <w:proofErr w:type="spellEnd"/>
      <w:r w:rsidRPr="00D561BC">
        <w:rPr>
          <w:rFonts w:ascii="Arial" w:eastAsia="ArialMT" w:hAnsi="Arial" w:cs="Arial"/>
        </w:rPr>
        <w:t xml:space="preserve"> </w:t>
      </w:r>
      <w:proofErr w:type="spellStart"/>
      <w:r w:rsidRPr="00D561BC">
        <w:rPr>
          <w:rFonts w:ascii="Arial" w:eastAsia="ArialMT" w:hAnsi="Arial" w:cs="Arial"/>
        </w:rPr>
        <w:t>danh</w:t>
      </w:r>
      <w:proofErr w:type="spellEnd"/>
      <w:r w:rsidRPr="00D561BC">
        <w:rPr>
          <w:rFonts w:ascii="Arial" w:eastAsia="ArialMT" w:hAnsi="Arial" w:cs="Arial"/>
        </w:rPr>
        <w:t xml:space="preserve"> </w:t>
      </w:r>
      <w:proofErr w:type="spellStart"/>
      <w:r w:rsidRPr="00D561BC">
        <w:rPr>
          <w:rFonts w:ascii="Arial" w:eastAsia="ArialMT" w:hAnsi="Arial" w:cs="Arial"/>
        </w:rPr>
        <w:t>thu</w:t>
      </w:r>
      <w:proofErr w:type="spellEnd"/>
      <w:r w:rsidRPr="00D561BC">
        <w:rPr>
          <w:rFonts w:ascii="Arial" w:eastAsia="ArialMT" w:hAnsi="Arial" w:cs="Arial"/>
        </w:rPr>
        <w:t xml:space="preserve"> </w:t>
      </w:r>
      <w:proofErr w:type="spellStart"/>
      <w:r w:rsidRPr="00D561BC">
        <w:rPr>
          <w:rFonts w:ascii="Arial" w:eastAsia="ArialMT" w:hAnsi="Arial" w:cs="Arial"/>
        </w:rPr>
        <w:t>cả</w:t>
      </w:r>
      <w:proofErr w:type="spellEnd"/>
      <w:r w:rsidRPr="00D561BC">
        <w:rPr>
          <w:rFonts w:ascii="Arial" w:eastAsia="ArialMT" w:hAnsi="Arial" w:cs="Arial"/>
        </w:rPr>
        <w:t xml:space="preserve"> </w:t>
      </w:r>
      <w:proofErr w:type="spellStart"/>
      <w:r w:rsidRPr="00D561BC">
        <w:rPr>
          <w:rFonts w:ascii="Arial" w:eastAsia="ArialMT" w:hAnsi="Arial" w:cs="Arial"/>
        </w:rPr>
        <w:t>năm</w:t>
      </w:r>
      <w:proofErr w:type="spellEnd"/>
      <w:r w:rsidRPr="00D561BC">
        <w:rPr>
          <w:rFonts w:ascii="Arial" w:eastAsia="ArialMT" w:hAnsi="Arial" w:cs="Arial"/>
        </w:rPr>
        <w:t xml:space="preserve"> 2020 (</w:t>
      </w:r>
      <w:proofErr w:type="spellStart"/>
      <w:r w:rsidRPr="00D561BC">
        <w:rPr>
          <w:rFonts w:ascii="Arial" w:eastAsia="ArialMT" w:hAnsi="Arial" w:cs="Arial"/>
        </w:rPr>
        <w:t>đính</w:t>
      </w:r>
      <w:proofErr w:type="spellEnd"/>
      <w:r w:rsidRPr="00D561BC">
        <w:rPr>
          <w:rFonts w:ascii="Arial" w:eastAsia="ArialMT" w:hAnsi="Arial" w:cs="Arial"/>
        </w:rPr>
        <w:t xml:space="preserve"> </w:t>
      </w:r>
      <w:proofErr w:type="spellStart"/>
      <w:r w:rsidRPr="00D561BC">
        <w:rPr>
          <w:rFonts w:ascii="Arial" w:eastAsia="ArialMT" w:hAnsi="Arial" w:cs="Arial"/>
        </w:rPr>
        <w:t>kèm</w:t>
      </w:r>
      <w:proofErr w:type="spellEnd"/>
      <w:r w:rsidRPr="00D561BC">
        <w:rPr>
          <w:rFonts w:ascii="Arial" w:eastAsia="ArialMT" w:hAnsi="Arial" w:cs="Arial"/>
        </w:rPr>
        <w:t xml:space="preserve"> BCTC 09 </w:t>
      </w:r>
      <w:proofErr w:type="spellStart"/>
      <w:r w:rsidRPr="00D561BC">
        <w:rPr>
          <w:rFonts w:ascii="Arial" w:eastAsia="ArialMT" w:hAnsi="Arial" w:cs="Arial"/>
        </w:rPr>
        <w:t>tháng</w:t>
      </w:r>
      <w:proofErr w:type="spellEnd"/>
      <w:r w:rsidRPr="00D561BC">
        <w:rPr>
          <w:rFonts w:ascii="Arial" w:eastAsia="ArialMT" w:hAnsi="Arial" w:cs="Arial"/>
        </w:rPr>
        <w:t xml:space="preserve"> 2022)</w:t>
      </w:r>
    </w:p>
  </w:comment>
  <w:comment w:id="106" w:author="Trung Van Do" w:date="2023-01-06T19:45:00Z" w:initials="TVD">
    <w:p w14:paraId="1A4C1A45" w14:textId="099CB127" w:rsidR="00C85485" w:rsidRDefault="00C85485">
      <w:pPr>
        <w:pStyle w:val="CommentText"/>
      </w:pPr>
      <w:r>
        <w:rPr>
          <w:rStyle w:val="CommentReference"/>
        </w:rPr>
        <w:annotationRef/>
      </w:r>
      <w:proofErr w:type="spellStart"/>
      <w:r w:rsidRPr="00C85485">
        <w:rPr>
          <w:highlight w:val="yellow"/>
        </w:rPr>
        <w:t>Đồng</w:t>
      </w:r>
      <w:proofErr w:type="spellEnd"/>
      <w:r w:rsidRPr="00C85485">
        <w:rPr>
          <w:highlight w:val="yellow"/>
        </w:rPr>
        <w:t xml:space="preserve"> ý </w:t>
      </w:r>
      <w:proofErr w:type="spellStart"/>
      <w:r w:rsidRPr="00C85485">
        <w:rPr>
          <w:highlight w:val="yellow"/>
        </w:rPr>
        <w:t>với</w:t>
      </w:r>
      <w:proofErr w:type="spellEnd"/>
      <w:r w:rsidRPr="00C85485">
        <w:rPr>
          <w:highlight w:val="yellow"/>
        </w:rPr>
        <w:t xml:space="preserve"> chi </w:t>
      </w:r>
      <w:proofErr w:type="spellStart"/>
      <w:r w:rsidRPr="00C85485">
        <w:rPr>
          <w:highlight w:val="yellow"/>
        </w:rPr>
        <w:t>nhánh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6C2D2" w15:done="0"/>
  <w15:commentEx w15:paraId="141AD3AB" w15:paraIdParent="59F6C2D2" w15:done="0"/>
  <w15:commentEx w15:paraId="2D59334E" w15:done="0"/>
  <w15:commentEx w15:paraId="2B8685A8" w15:paraIdParent="2D59334E" w15:done="0"/>
  <w15:commentEx w15:paraId="6262FF40" w15:done="0"/>
  <w15:commentEx w15:paraId="2F65C904" w15:paraIdParent="6262FF40" w15:done="0"/>
  <w15:commentEx w15:paraId="3BD94DD2" w15:done="0"/>
  <w15:commentEx w15:paraId="716DAF72" w15:paraIdParent="3BD94DD2" w15:done="0"/>
  <w15:commentEx w15:paraId="23D0DA9B" w15:done="0"/>
  <w15:commentEx w15:paraId="31B6BD14" w15:paraIdParent="23D0DA9B" w15:done="0"/>
  <w15:commentEx w15:paraId="570CB0AF" w15:done="0"/>
  <w15:commentEx w15:paraId="7FD68E04" w15:paraIdParent="570CB0AF" w15:done="0"/>
  <w15:commentEx w15:paraId="38B2E029" w15:done="0"/>
  <w15:commentEx w15:paraId="0C7F009A" w15:paraIdParent="38B2E029" w15:done="0"/>
  <w15:commentEx w15:paraId="35DEB658" w15:done="0"/>
  <w15:commentEx w15:paraId="0A39643A" w15:paraIdParent="35DEB658" w15:done="0"/>
  <w15:commentEx w15:paraId="2971205E" w15:done="0"/>
  <w15:commentEx w15:paraId="27F2D58B" w15:paraIdParent="2971205E" w15:done="0"/>
  <w15:commentEx w15:paraId="67264AE6" w15:done="0"/>
  <w15:commentEx w15:paraId="6BF60DB0" w15:paraIdParent="67264AE6" w15:done="0"/>
  <w15:commentEx w15:paraId="629919C8" w15:done="0"/>
  <w15:commentEx w15:paraId="1A4C1A45" w15:paraIdParent="62991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B5D4" w16cex:dateUtc="2023-01-06T07:59:00Z"/>
  <w16cex:commentExtensible w16cex:durableId="2762BBD3" w16cex:dateUtc="2023-01-06T08:25:00Z"/>
  <w16cex:commentExtensible w16cex:durableId="2762B5E7" w16cex:dateUtc="2023-01-06T07:59:00Z"/>
  <w16cex:commentExtensible w16cex:durableId="2762C188" w16cex:dateUtc="2023-01-06T08:49:00Z"/>
  <w16cex:commentExtensible w16cex:durableId="2762B652" w16cex:dateUtc="2023-01-06T08:01:00Z"/>
  <w16cex:commentExtensible w16cex:durableId="2762CAD1" w16cex:dateUtc="2023-01-06T09:29:00Z"/>
  <w16cex:commentExtensible w16cex:durableId="2762B662" w16cex:dateUtc="2023-01-06T08:01:00Z"/>
  <w16cex:commentExtensible w16cex:durableId="2762CBFA" w16cex:dateUtc="2023-01-06T09:34:00Z"/>
  <w16cex:commentExtensible w16cex:durableId="2762B52E" w16cex:dateUtc="2023-01-06T07:56:00Z"/>
  <w16cex:commentExtensible w16cex:durableId="2762D0CC" w16cex:dateUtc="2023-01-06T09:54:00Z"/>
  <w16cex:commentExtensible w16cex:durableId="2762B551" w16cex:dateUtc="2023-01-06T07:57:00Z"/>
  <w16cex:commentExtensible w16cex:durableId="2762D2A6" w16cex:dateUtc="2023-01-06T10:02:00Z"/>
  <w16cex:commentExtensible w16cex:durableId="2762B566" w16cex:dateUtc="2023-01-06T07:57:00Z"/>
  <w16cex:commentExtensible w16cex:durableId="2762D437" w16cex:dateUtc="2023-01-06T10:09:00Z"/>
  <w16cex:commentExtensible w16cex:durableId="2762B576" w16cex:dateUtc="2023-01-06T07:57:00Z"/>
  <w16cex:commentExtensible w16cex:durableId="2762D5CB" w16cex:dateUtc="2023-01-06T10:15:00Z"/>
  <w16cex:commentExtensible w16cex:durableId="2762B587" w16cex:dateUtc="2023-01-06T07:58:00Z"/>
  <w16cex:commentExtensible w16cex:durableId="2762F837" w16cex:dateUtc="2023-01-06T12:42:00Z"/>
  <w16cex:commentExtensible w16cex:durableId="2762B598" w16cex:dateUtc="2023-01-06T07:58:00Z"/>
  <w16cex:commentExtensible w16cex:durableId="2762F873" w16cex:dateUtc="2023-01-06T12:43:00Z"/>
  <w16cex:commentExtensible w16cex:durableId="2762B5AB" w16cex:dateUtc="2023-01-06T07:58:00Z"/>
  <w16cex:commentExtensible w16cex:durableId="2762F8EE" w16cex:dateUtc="2023-01-06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6C2D2" w16cid:durableId="2762B5D4"/>
  <w16cid:commentId w16cid:paraId="141AD3AB" w16cid:durableId="2762BBD3"/>
  <w16cid:commentId w16cid:paraId="2D59334E" w16cid:durableId="2762B5E7"/>
  <w16cid:commentId w16cid:paraId="2B8685A8" w16cid:durableId="2762C188"/>
  <w16cid:commentId w16cid:paraId="6262FF40" w16cid:durableId="2762B652"/>
  <w16cid:commentId w16cid:paraId="2F65C904" w16cid:durableId="2762CAD1"/>
  <w16cid:commentId w16cid:paraId="3BD94DD2" w16cid:durableId="2762B662"/>
  <w16cid:commentId w16cid:paraId="716DAF72" w16cid:durableId="2762CBFA"/>
  <w16cid:commentId w16cid:paraId="23D0DA9B" w16cid:durableId="2762B52E"/>
  <w16cid:commentId w16cid:paraId="31B6BD14" w16cid:durableId="2762D0CC"/>
  <w16cid:commentId w16cid:paraId="570CB0AF" w16cid:durableId="2762B551"/>
  <w16cid:commentId w16cid:paraId="7FD68E04" w16cid:durableId="2762D2A6"/>
  <w16cid:commentId w16cid:paraId="38B2E029" w16cid:durableId="2762B566"/>
  <w16cid:commentId w16cid:paraId="0C7F009A" w16cid:durableId="2762D437"/>
  <w16cid:commentId w16cid:paraId="35DEB658" w16cid:durableId="2762B576"/>
  <w16cid:commentId w16cid:paraId="0A39643A" w16cid:durableId="2762D5CB"/>
  <w16cid:commentId w16cid:paraId="2971205E" w16cid:durableId="2762B587"/>
  <w16cid:commentId w16cid:paraId="27F2D58B" w16cid:durableId="2762F837"/>
  <w16cid:commentId w16cid:paraId="67264AE6" w16cid:durableId="2762B598"/>
  <w16cid:commentId w16cid:paraId="6BF60DB0" w16cid:durableId="2762F873"/>
  <w16cid:commentId w16cid:paraId="629919C8" w16cid:durableId="2762B5AB"/>
  <w16cid:commentId w16cid:paraId="1A4C1A45" w16cid:durableId="2762F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C658" w14:textId="77777777" w:rsidR="009D4F56" w:rsidRDefault="009D4F56" w:rsidP="000148D3">
      <w:r>
        <w:separator/>
      </w:r>
    </w:p>
  </w:endnote>
  <w:endnote w:type="continuationSeparator" w:id="0">
    <w:p w14:paraId="057D7F32" w14:textId="77777777" w:rsidR="009D4F56" w:rsidRDefault="009D4F56" w:rsidP="000148D3">
      <w:r>
        <w:continuationSeparator/>
      </w:r>
    </w:p>
  </w:endnote>
  <w:endnote w:type="continuationNotice" w:id="1">
    <w:p w14:paraId="285A85C3" w14:textId="77777777" w:rsidR="009D4F56" w:rsidRDefault="009D4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ArialMT">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C232" w14:textId="77777777" w:rsidR="00F157BF" w:rsidRDefault="00F15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07E7" w14:textId="77777777" w:rsidR="00D9523C" w:rsidRPr="00927219" w:rsidRDefault="00D9523C" w:rsidP="006B6819">
    <w:pPr>
      <w:pStyle w:val="Footer"/>
      <w:jc w:val="center"/>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4225A6">
      <w:rPr>
        <w:rFonts w:ascii="Arial" w:hAnsi="Arial" w:cs="Arial"/>
        <w:noProof/>
      </w:rPr>
      <w:t>10</w:t>
    </w:r>
    <w:r w:rsidRPr="00927219">
      <w:rPr>
        <w:rFonts w:ascii="Arial" w:hAnsi="Arial" w:cs="Arial"/>
      </w:rPr>
      <w:fldChar w:fldCharType="end"/>
    </w:r>
  </w:p>
  <w:p w14:paraId="3DDCF917" w14:textId="467528D4" w:rsidR="00D9523C" w:rsidRDefault="0023793B" w:rsidP="00EA0289">
    <w:pPr>
      <w:pStyle w:val="Footer"/>
      <w:tabs>
        <w:tab w:val="clear" w:pos="4680"/>
        <w:tab w:val="clear" w:pos="9360"/>
        <w:tab w:val="left" w:pos="599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CF12" w14:textId="77777777" w:rsidR="00F157BF" w:rsidRDefault="00F157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D5FE" w14:textId="77777777" w:rsidR="000148D3" w:rsidRPr="00927219" w:rsidRDefault="000148D3">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223CFA">
      <w:rPr>
        <w:rFonts w:ascii="Arial" w:hAnsi="Arial" w:cs="Arial"/>
        <w:noProof/>
      </w:rPr>
      <w:t>11</w:t>
    </w:r>
    <w:r w:rsidRPr="00927219">
      <w:rPr>
        <w:rFonts w:ascii="Arial" w:hAnsi="Arial" w:cs="Arial"/>
      </w:rPr>
      <w:fldChar w:fldCharType="end"/>
    </w:r>
  </w:p>
  <w:p w14:paraId="528DD5FF" w14:textId="77777777" w:rsidR="000148D3" w:rsidRDefault="0001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9379" w14:textId="77777777" w:rsidR="009D4F56" w:rsidRDefault="009D4F56" w:rsidP="000148D3">
      <w:r>
        <w:separator/>
      </w:r>
    </w:p>
  </w:footnote>
  <w:footnote w:type="continuationSeparator" w:id="0">
    <w:p w14:paraId="714FC1B7" w14:textId="77777777" w:rsidR="009D4F56" w:rsidRDefault="009D4F56" w:rsidP="000148D3">
      <w:r>
        <w:continuationSeparator/>
      </w:r>
    </w:p>
  </w:footnote>
  <w:footnote w:type="continuationNotice" w:id="1">
    <w:p w14:paraId="4F1F85BC" w14:textId="77777777" w:rsidR="009D4F56" w:rsidRDefault="009D4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EE24" w14:textId="77777777" w:rsidR="00F157BF" w:rsidRDefault="00F15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5208" w14:textId="77777777" w:rsidR="00F157BF" w:rsidRDefault="00F157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766" w14:textId="77777777" w:rsidR="00F157BF" w:rsidRDefault="00F157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7C29" w14:textId="77777777" w:rsidR="00CB6E70" w:rsidRPr="00BF399B" w:rsidRDefault="00CB6E70" w:rsidP="00BF3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83644"/>
    <w:multiLevelType w:val="hybridMultilevel"/>
    <w:tmpl w:val="19343880"/>
    <w:lvl w:ilvl="0" w:tplc="41920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12EB"/>
    <w:multiLevelType w:val="hybridMultilevel"/>
    <w:tmpl w:val="047ED7F0"/>
    <w:lvl w:ilvl="0" w:tplc="E87EE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1A933149"/>
    <w:multiLevelType w:val="hybridMultilevel"/>
    <w:tmpl w:val="1526B274"/>
    <w:lvl w:ilvl="0" w:tplc="0F488724">
      <w:start w:val="5"/>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11" w15:restartNumberingAfterBreak="0">
    <w:nsid w:val="20580567"/>
    <w:multiLevelType w:val="hybridMultilevel"/>
    <w:tmpl w:val="85B4E360"/>
    <w:lvl w:ilvl="0" w:tplc="439410D8">
      <w:numFmt w:val="bullet"/>
      <w:lvlText w:val=""/>
      <w:lvlJc w:val="left"/>
      <w:pPr>
        <w:ind w:left="754" w:hanging="360"/>
      </w:pPr>
      <w:rPr>
        <w:rFonts w:ascii="Wingdings" w:eastAsia="Calibri" w:hAnsi="Wingdings"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2"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6"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521BEE"/>
    <w:multiLevelType w:val="hybridMultilevel"/>
    <w:tmpl w:val="730E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9"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426A1CB4"/>
    <w:multiLevelType w:val="hybridMultilevel"/>
    <w:tmpl w:val="D96C878E"/>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2"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3"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1C5D2B"/>
    <w:multiLevelType w:val="hybridMultilevel"/>
    <w:tmpl w:val="651ECFF8"/>
    <w:lvl w:ilvl="0" w:tplc="A5F40C04">
      <w:start w:val="4"/>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7" w15:restartNumberingAfterBreak="0">
    <w:nsid w:val="4CB92546"/>
    <w:multiLevelType w:val="hybridMultilevel"/>
    <w:tmpl w:val="FAE25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9" w15:restartNumberingAfterBreak="0">
    <w:nsid w:val="52F958CC"/>
    <w:multiLevelType w:val="hybridMultilevel"/>
    <w:tmpl w:val="20FCB54C"/>
    <w:lvl w:ilvl="0" w:tplc="F086D4F4">
      <w:start w:val="1"/>
      <w:numFmt w:val="low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34"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8"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CB239F"/>
    <w:multiLevelType w:val="hybridMultilevel"/>
    <w:tmpl w:val="FAE2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F3FA6"/>
    <w:multiLevelType w:val="hybridMultilevel"/>
    <w:tmpl w:val="7084FC96"/>
    <w:lvl w:ilvl="0" w:tplc="ED2A1BEC">
      <w:numFmt w:val="bullet"/>
      <w:lvlText w:val="-"/>
      <w:lvlJc w:val="left"/>
      <w:pPr>
        <w:ind w:left="394" w:hanging="360"/>
      </w:pPr>
      <w:rPr>
        <w:rFonts w:ascii="Arial" w:eastAsia="Times New Roman"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2"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43" w15:restartNumberingAfterBreak="0">
    <w:nsid w:val="717B4CE3"/>
    <w:multiLevelType w:val="hybridMultilevel"/>
    <w:tmpl w:val="56B4CE20"/>
    <w:lvl w:ilvl="0" w:tplc="134E0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F737C6"/>
    <w:multiLevelType w:val="hybridMultilevel"/>
    <w:tmpl w:val="3E744856"/>
    <w:lvl w:ilvl="0" w:tplc="32C4DA6E">
      <w:start w:val="3"/>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32"/>
  </w:num>
  <w:num w:numId="4">
    <w:abstractNumId w:val="13"/>
  </w:num>
  <w:num w:numId="5">
    <w:abstractNumId w:val="25"/>
  </w:num>
  <w:num w:numId="6">
    <w:abstractNumId w:val="47"/>
  </w:num>
  <w:num w:numId="7">
    <w:abstractNumId w:val="1"/>
  </w:num>
  <w:num w:numId="8">
    <w:abstractNumId w:val="42"/>
  </w:num>
  <w:num w:numId="9">
    <w:abstractNumId w:val="30"/>
  </w:num>
  <w:num w:numId="10">
    <w:abstractNumId w:val="12"/>
  </w:num>
  <w:num w:numId="11">
    <w:abstractNumId w:val="36"/>
  </w:num>
  <w:num w:numId="12">
    <w:abstractNumId w:val="44"/>
  </w:num>
  <w:num w:numId="13">
    <w:abstractNumId w:val="15"/>
  </w:num>
  <w:num w:numId="14">
    <w:abstractNumId w:val="38"/>
  </w:num>
  <w:num w:numId="15">
    <w:abstractNumId w:val="0"/>
  </w:num>
  <w:num w:numId="16">
    <w:abstractNumId w:val="7"/>
  </w:num>
  <w:num w:numId="17">
    <w:abstractNumId w:val="9"/>
  </w:num>
  <w:num w:numId="18">
    <w:abstractNumId w:val="33"/>
  </w:num>
  <w:num w:numId="19">
    <w:abstractNumId w:val="28"/>
  </w:num>
  <w:num w:numId="20">
    <w:abstractNumId w:val="10"/>
  </w:num>
  <w:num w:numId="21">
    <w:abstractNumId w:val="37"/>
  </w:num>
  <w:num w:numId="22">
    <w:abstractNumId w:val="26"/>
  </w:num>
  <w:num w:numId="23">
    <w:abstractNumId w:val="5"/>
  </w:num>
  <w:num w:numId="24">
    <w:abstractNumId w:val="3"/>
  </w:num>
  <w:num w:numId="25">
    <w:abstractNumId w:val="20"/>
  </w:num>
  <w:num w:numId="26">
    <w:abstractNumId w:val="6"/>
  </w:num>
  <w:num w:numId="27">
    <w:abstractNumId w:val="16"/>
  </w:num>
  <w:num w:numId="28">
    <w:abstractNumId w:val="35"/>
  </w:num>
  <w:num w:numId="29">
    <w:abstractNumId w:val="46"/>
  </w:num>
  <w:num w:numId="30">
    <w:abstractNumId w:val="34"/>
  </w:num>
  <w:num w:numId="31">
    <w:abstractNumId w:val="19"/>
  </w:num>
  <w:num w:numId="32">
    <w:abstractNumId w:val="39"/>
  </w:num>
  <w:num w:numId="33">
    <w:abstractNumId w:val="31"/>
  </w:num>
  <w:num w:numId="34">
    <w:abstractNumId w:val="22"/>
  </w:num>
  <w:num w:numId="35">
    <w:abstractNumId w:val="14"/>
  </w:num>
  <w:num w:numId="36">
    <w:abstractNumId w:val="41"/>
  </w:num>
  <w:num w:numId="37">
    <w:abstractNumId w:val="21"/>
  </w:num>
  <w:num w:numId="38">
    <w:abstractNumId w:val="8"/>
  </w:num>
  <w:num w:numId="39">
    <w:abstractNumId w:val="11"/>
  </w:num>
  <w:num w:numId="40">
    <w:abstractNumId w:val="29"/>
  </w:num>
  <w:num w:numId="41">
    <w:abstractNumId w:val="43"/>
  </w:num>
  <w:num w:numId="42">
    <w:abstractNumId w:val="17"/>
  </w:num>
  <w:num w:numId="43">
    <w:abstractNumId w:val="2"/>
  </w:num>
  <w:num w:numId="44">
    <w:abstractNumId w:val="4"/>
  </w:num>
  <w:num w:numId="45">
    <w:abstractNumId w:val="45"/>
  </w:num>
  <w:num w:numId="46">
    <w:abstractNumId w:val="40"/>
  </w:num>
  <w:num w:numId="47">
    <w:abstractNumId w:val="24"/>
  </w:num>
  <w:num w:numId="4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ng Van Do">
    <w15:presenceInfo w15:providerId="AD" w15:userId="S::Trung.Van.Do@vn.ey.com::a84a5a01-cf1a-46ac-bcf9-fc3fd96e9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A1"/>
    <w:rsid w:val="00002A3E"/>
    <w:rsid w:val="00004044"/>
    <w:rsid w:val="000046A1"/>
    <w:rsid w:val="000046C0"/>
    <w:rsid w:val="0001114E"/>
    <w:rsid w:val="00012980"/>
    <w:rsid w:val="000141F0"/>
    <w:rsid w:val="000148D3"/>
    <w:rsid w:val="00015BBA"/>
    <w:rsid w:val="00023838"/>
    <w:rsid w:val="0002500C"/>
    <w:rsid w:val="00026563"/>
    <w:rsid w:val="00035912"/>
    <w:rsid w:val="000402D2"/>
    <w:rsid w:val="00042D10"/>
    <w:rsid w:val="0004431B"/>
    <w:rsid w:val="00044847"/>
    <w:rsid w:val="00051FC4"/>
    <w:rsid w:val="00054B67"/>
    <w:rsid w:val="00055FE4"/>
    <w:rsid w:val="00056EBC"/>
    <w:rsid w:val="00057986"/>
    <w:rsid w:val="0007192F"/>
    <w:rsid w:val="0007251A"/>
    <w:rsid w:val="0007745B"/>
    <w:rsid w:val="000815DF"/>
    <w:rsid w:val="00082C66"/>
    <w:rsid w:val="0008481A"/>
    <w:rsid w:val="00085507"/>
    <w:rsid w:val="00085CE5"/>
    <w:rsid w:val="00097DE2"/>
    <w:rsid w:val="000A4218"/>
    <w:rsid w:val="000C3804"/>
    <w:rsid w:val="000D7CAD"/>
    <w:rsid w:val="000E0629"/>
    <w:rsid w:val="000E0F6B"/>
    <w:rsid w:val="000E320D"/>
    <w:rsid w:val="000E3A1D"/>
    <w:rsid w:val="000E453C"/>
    <w:rsid w:val="000F29B6"/>
    <w:rsid w:val="000F3070"/>
    <w:rsid w:val="000F3D60"/>
    <w:rsid w:val="000F5068"/>
    <w:rsid w:val="000F5465"/>
    <w:rsid w:val="000F7BDA"/>
    <w:rsid w:val="00101139"/>
    <w:rsid w:val="0010383C"/>
    <w:rsid w:val="00106A07"/>
    <w:rsid w:val="001106F1"/>
    <w:rsid w:val="00114DC4"/>
    <w:rsid w:val="00114DD0"/>
    <w:rsid w:val="00117211"/>
    <w:rsid w:val="001223F8"/>
    <w:rsid w:val="00125396"/>
    <w:rsid w:val="0014065E"/>
    <w:rsid w:val="00141EB2"/>
    <w:rsid w:val="00151874"/>
    <w:rsid w:val="00151C33"/>
    <w:rsid w:val="00153F6F"/>
    <w:rsid w:val="001570E8"/>
    <w:rsid w:val="00160D98"/>
    <w:rsid w:val="00161436"/>
    <w:rsid w:val="001644AF"/>
    <w:rsid w:val="0016540D"/>
    <w:rsid w:val="001655E1"/>
    <w:rsid w:val="001659AD"/>
    <w:rsid w:val="00167872"/>
    <w:rsid w:val="00176A2C"/>
    <w:rsid w:val="0018181D"/>
    <w:rsid w:val="00183F08"/>
    <w:rsid w:val="00184276"/>
    <w:rsid w:val="001843E4"/>
    <w:rsid w:val="00186B18"/>
    <w:rsid w:val="00186C7B"/>
    <w:rsid w:val="00187DF8"/>
    <w:rsid w:val="00192205"/>
    <w:rsid w:val="001935E4"/>
    <w:rsid w:val="001A0F74"/>
    <w:rsid w:val="001A2762"/>
    <w:rsid w:val="001A689A"/>
    <w:rsid w:val="001B2170"/>
    <w:rsid w:val="001C0B84"/>
    <w:rsid w:val="001C2942"/>
    <w:rsid w:val="001C58CE"/>
    <w:rsid w:val="001C67F2"/>
    <w:rsid w:val="001C7071"/>
    <w:rsid w:val="001D1EF4"/>
    <w:rsid w:val="001D319C"/>
    <w:rsid w:val="001D3672"/>
    <w:rsid w:val="001E39A1"/>
    <w:rsid w:val="001E70C8"/>
    <w:rsid w:val="001E7A8A"/>
    <w:rsid w:val="001F30D1"/>
    <w:rsid w:val="001F4F83"/>
    <w:rsid w:val="002007F6"/>
    <w:rsid w:val="0020150A"/>
    <w:rsid w:val="00207864"/>
    <w:rsid w:val="0021071A"/>
    <w:rsid w:val="00210D6C"/>
    <w:rsid w:val="002111E3"/>
    <w:rsid w:val="00211B4F"/>
    <w:rsid w:val="00211DF1"/>
    <w:rsid w:val="00212586"/>
    <w:rsid w:val="002132DB"/>
    <w:rsid w:val="0021654E"/>
    <w:rsid w:val="0022082C"/>
    <w:rsid w:val="00222B53"/>
    <w:rsid w:val="00223CFA"/>
    <w:rsid w:val="00225461"/>
    <w:rsid w:val="00233163"/>
    <w:rsid w:val="00233794"/>
    <w:rsid w:val="002358B2"/>
    <w:rsid w:val="0023793B"/>
    <w:rsid w:val="00250C43"/>
    <w:rsid w:val="00253E18"/>
    <w:rsid w:val="002569F5"/>
    <w:rsid w:val="00260FAE"/>
    <w:rsid w:val="002627FF"/>
    <w:rsid w:val="00263E47"/>
    <w:rsid w:val="002709F5"/>
    <w:rsid w:val="002736B0"/>
    <w:rsid w:val="00275093"/>
    <w:rsid w:val="00280AFE"/>
    <w:rsid w:val="00281ABF"/>
    <w:rsid w:val="002851CB"/>
    <w:rsid w:val="00285402"/>
    <w:rsid w:val="00290A26"/>
    <w:rsid w:val="002924A3"/>
    <w:rsid w:val="0029433B"/>
    <w:rsid w:val="002A3384"/>
    <w:rsid w:val="002B2854"/>
    <w:rsid w:val="002B350D"/>
    <w:rsid w:val="002B3F6F"/>
    <w:rsid w:val="002B737B"/>
    <w:rsid w:val="002C1B67"/>
    <w:rsid w:val="002C4DB8"/>
    <w:rsid w:val="002C66DF"/>
    <w:rsid w:val="002C7052"/>
    <w:rsid w:val="002D32C9"/>
    <w:rsid w:val="002E1821"/>
    <w:rsid w:val="002E30E0"/>
    <w:rsid w:val="002E6A13"/>
    <w:rsid w:val="002E6B3A"/>
    <w:rsid w:val="002F21BC"/>
    <w:rsid w:val="002F3909"/>
    <w:rsid w:val="002F6521"/>
    <w:rsid w:val="002F7901"/>
    <w:rsid w:val="0030135C"/>
    <w:rsid w:val="00304446"/>
    <w:rsid w:val="00305C6E"/>
    <w:rsid w:val="00310F6B"/>
    <w:rsid w:val="0031589E"/>
    <w:rsid w:val="0032199A"/>
    <w:rsid w:val="00327483"/>
    <w:rsid w:val="00330218"/>
    <w:rsid w:val="00331263"/>
    <w:rsid w:val="00331D01"/>
    <w:rsid w:val="003332D5"/>
    <w:rsid w:val="00334DB8"/>
    <w:rsid w:val="00335645"/>
    <w:rsid w:val="003363D0"/>
    <w:rsid w:val="003364B5"/>
    <w:rsid w:val="0033651E"/>
    <w:rsid w:val="00336CAA"/>
    <w:rsid w:val="00337075"/>
    <w:rsid w:val="0034145B"/>
    <w:rsid w:val="00341F45"/>
    <w:rsid w:val="0034341C"/>
    <w:rsid w:val="00354238"/>
    <w:rsid w:val="003652B1"/>
    <w:rsid w:val="0037236A"/>
    <w:rsid w:val="003764C0"/>
    <w:rsid w:val="00376749"/>
    <w:rsid w:val="0038140C"/>
    <w:rsid w:val="003834AF"/>
    <w:rsid w:val="00386BCD"/>
    <w:rsid w:val="00394029"/>
    <w:rsid w:val="00394190"/>
    <w:rsid w:val="00395C14"/>
    <w:rsid w:val="003A2E7B"/>
    <w:rsid w:val="003A304C"/>
    <w:rsid w:val="003A36C5"/>
    <w:rsid w:val="003B2753"/>
    <w:rsid w:val="003B5537"/>
    <w:rsid w:val="003C1332"/>
    <w:rsid w:val="003C6229"/>
    <w:rsid w:val="003C691E"/>
    <w:rsid w:val="003D257B"/>
    <w:rsid w:val="003D2A00"/>
    <w:rsid w:val="003D3371"/>
    <w:rsid w:val="003D3660"/>
    <w:rsid w:val="003D6304"/>
    <w:rsid w:val="003D7460"/>
    <w:rsid w:val="003E733D"/>
    <w:rsid w:val="003E7A78"/>
    <w:rsid w:val="003F2363"/>
    <w:rsid w:val="003F3C5A"/>
    <w:rsid w:val="003F6A8C"/>
    <w:rsid w:val="0040087F"/>
    <w:rsid w:val="004024C3"/>
    <w:rsid w:val="00402DD2"/>
    <w:rsid w:val="00403476"/>
    <w:rsid w:val="00406057"/>
    <w:rsid w:val="004104E0"/>
    <w:rsid w:val="00412B38"/>
    <w:rsid w:val="00413925"/>
    <w:rsid w:val="00414C7C"/>
    <w:rsid w:val="00415227"/>
    <w:rsid w:val="0041620C"/>
    <w:rsid w:val="00416297"/>
    <w:rsid w:val="00417FF4"/>
    <w:rsid w:val="00421DB6"/>
    <w:rsid w:val="004225A6"/>
    <w:rsid w:val="0042280F"/>
    <w:rsid w:val="00424FF3"/>
    <w:rsid w:val="004273DE"/>
    <w:rsid w:val="004302B8"/>
    <w:rsid w:val="0043261B"/>
    <w:rsid w:val="00435893"/>
    <w:rsid w:val="004369C0"/>
    <w:rsid w:val="00437D6E"/>
    <w:rsid w:val="004412E4"/>
    <w:rsid w:val="00452B0B"/>
    <w:rsid w:val="00455AA1"/>
    <w:rsid w:val="00456C00"/>
    <w:rsid w:val="00464AE4"/>
    <w:rsid w:val="00466962"/>
    <w:rsid w:val="004708C8"/>
    <w:rsid w:val="00472B7A"/>
    <w:rsid w:val="004740FC"/>
    <w:rsid w:val="00475CF2"/>
    <w:rsid w:val="004760C0"/>
    <w:rsid w:val="004806D2"/>
    <w:rsid w:val="00491339"/>
    <w:rsid w:val="00491B2B"/>
    <w:rsid w:val="00495F98"/>
    <w:rsid w:val="004A5E65"/>
    <w:rsid w:val="004B2FC0"/>
    <w:rsid w:val="004B545E"/>
    <w:rsid w:val="004B71A2"/>
    <w:rsid w:val="004B7BCD"/>
    <w:rsid w:val="004B7CBA"/>
    <w:rsid w:val="004C0BAA"/>
    <w:rsid w:val="004C18EF"/>
    <w:rsid w:val="004C212A"/>
    <w:rsid w:val="004C3DC9"/>
    <w:rsid w:val="004C4983"/>
    <w:rsid w:val="004C51DC"/>
    <w:rsid w:val="004C556C"/>
    <w:rsid w:val="004D25D9"/>
    <w:rsid w:val="004D46C8"/>
    <w:rsid w:val="004D5BCE"/>
    <w:rsid w:val="004E2505"/>
    <w:rsid w:val="004F14B6"/>
    <w:rsid w:val="004F20C5"/>
    <w:rsid w:val="004F565B"/>
    <w:rsid w:val="004F5C85"/>
    <w:rsid w:val="004F665B"/>
    <w:rsid w:val="004F68DD"/>
    <w:rsid w:val="004F79A4"/>
    <w:rsid w:val="00501B0C"/>
    <w:rsid w:val="00512885"/>
    <w:rsid w:val="00515B09"/>
    <w:rsid w:val="00520314"/>
    <w:rsid w:val="005226DC"/>
    <w:rsid w:val="0052348A"/>
    <w:rsid w:val="005362B7"/>
    <w:rsid w:val="0054078E"/>
    <w:rsid w:val="00541137"/>
    <w:rsid w:val="00541391"/>
    <w:rsid w:val="00542F78"/>
    <w:rsid w:val="00552008"/>
    <w:rsid w:val="0055482B"/>
    <w:rsid w:val="0055622A"/>
    <w:rsid w:val="00557DF7"/>
    <w:rsid w:val="005604B0"/>
    <w:rsid w:val="00565F9E"/>
    <w:rsid w:val="00567DCC"/>
    <w:rsid w:val="00572384"/>
    <w:rsid w:val="00575959"/>
    <w:rsid w:val="00575A60"/>
    <w:rsid w:val="00576506"/>
    <w:rsid w:val="005825E0"/>
    <w:rsid w:val="005827E0"/>
    <w:rsid w:val="00585103"/>
    <w:rsid w:val="005868B1"/>
    <w:rsid w:val="0059587B"/>
    <w:rsid w:val="00596D8C"/>
    <w:rsid w:val="005974A2"/>
    <w:rsid w:val="005978FE"/>
    <w:rsid w:val="005A1028"/>
    <w:rsid w:val="005C0706"/>
    <w:rsid w:val="005C690E"/>
    <w:rsid w:val="005C69CA"/>
    <w:rsid w:val="005D0AEB"/>
    <w:rsid w:val="005D3CD4"/>
    <w:rsid w:val="005E27C6"/>
    <w:rsid w:val="005F0739"/>
    <w:rsid w:val="005F0B4C"/>
    <w:rsid w:val="005F771E"/>
    <w:rsid w:val="0060701F"/>
    <w:rsid w:val="006102FF"/>
    <w:rsid w:val="00611702"/>
    <w:rsid w:val="00611BD3"/>
    <w:rsid w:val="006139B5"/>
    <w:rsid w:val="006201B2"/>
    <w:rsid w:val="00620C33"/>
    <w:rsid w:val="006249AD"/>
    <w:rsid w:val="006262C4"/>
    <w:rsid w:val="00631218"/>
    <w:rsid w:val="00632922"/>
    <w:rsid w:val="00633017"/>
    <w:rsid w:val="006333D0"/>
    <w:rsid w:val="006362A7"/>
    <w:rsid w:val="006417CF"/>
    <w:rsid w:val="0064352D"/>
    <w:rsid w:val="0064759B"/>
    <w:rsid w:val="00650955"/>
    <w:rsid w:val="00650AEB"/>
    <w:rsid w:val="00652F9E"/>
    <w:rsid w:val="006535C1"/>
    <w:rsid w:val="00655A34"/>
    <w:rsid w:val="006617B0"/>
    <w:rsid w:val="006622E8"/>
    <w:rsid w:val="006637F0"/>
    <w:rsid w:val="0066655D"/>
    <w:rsid w:val="00670A8A"/>
    <w:rsid w:val="0067456E"/>
    <w:rsid w:val="006826DE"/>
    <w:rsid w:val="006909A4"/>
    <w:rsid w:val="00690DFC"/>
    <w:rsid w:val="0069454D"/>
    <w:rsid w:val="00696614"/>
    <w:rsid w:val="0069668B"/>
    <w:rsid w:val="00696805"/>
    <w:rsid w:val="006977BD"/>
    <w:rsid w:val="00697CE0"/>
    <w:rsid w:val="006A104E"/>
    <w:rsid w:val="006A5B48"/>
    <w:rsid w:val="006B0E4B"/>
    <w:rsid w:val="006B23AC"/>
    <w:rsid w:val="006B66F1"/>
    <w:rsid w:val="006B6819"/>
    <w:rsid w:val="006C2CF8"/>
    <w:rsid w:val="006C5672"/>
    <w:rsid w:val="006C7401"/>
    <w:rsid w:val="006D011F"/>
    <w:rsid w:val="006D026D"/>
    <w:rsid w:val="006D1C06"/>
    <w:rsid w:val="006D1CE2"/>
    <w:rsid w:val="006D4483"/>
    <w:rsid w:val="006D72C5"/>
    <w:rsid w:val="006E3ABD"/>
    <w:rsid w:val="006E4886"/>
    <w:rsid w:val="006E66F7"/>
    <w:rsid w:val="006E7FE0"/>
    <w:rsid w:val="006F31A8"/>
    <w:rsid w:val="006F42B0"/>
    <w:rsid w:val="006F5B04"/>
    <w:rsid w:val="006F774F"/>
    <w:rsid w:val="006F7BC3"/>
    <w:rsid w:val="00700365"/>
    <w:rsid w:val="0070102C"/>
    <w:rsid w:val="00703C32"/>
    <w:rsid w:val="0070412D"/>
    <w:rsid w:val="007166D8"/>
    <w:rsid w:val="00716DF1"/>
    <w:rsid w:val="00731C89"/>
    <w:rsid w:val="00740177"/>
    <w:rsid w:val="00741CAB"/>
    <w:rsid w:val="0074252F"/>
    <w:rsid w:val="00742816"/>
    <w:rsid w:val="00742A42"/>
    <w:rsid w:val="00743281"/>
    <w:rsid w:val="00751511"/>
    <w:rsid w:val="00752FBB"/>
    <w:rsid w:val="00754A09"/>
    <w:rsid w:val="0076222D"/>
    <w:rsid w:val="00765971"/>
    <w:rsid w:val="0076719A"/>
    <w:rsid w:val="0076798B"/>
    <w:rsid w:val="00767AC1"/>
    <w:rsid w:val="00771330"/>
    <w:rsid w:val="00771CD1"/>
    <w:rsid w:val="00772162"/>
    <w:rsid w:val="007736AE"/>
    <w:rsid w:val="0078021E"/>
    <w:rsid w:val="00780F24"/>
    <w:rsid w:val="007810F6"/>
    <w:rsid w:val="00783D9E"/>
    <w:rsid w:val="007857F3"/>
    <w:rsid w:val="00787C22"/>
    <w:rsid w:val="00790BAA"/>
    <w:rsid w:val="007911BA"/>
    <w:rsid w:val="00795CD7"/>
    <w:rsid w:val="007A0510"/>
    <w:rsid w:val="007A0D2A"/>
    <w:rsid w:val="007A720D"/>
    <w:rsid w:val="007B3D46"/>
    <w:rsid w:val="007B5FD3"/>
    <w:rsid w:val="007C1778"/>
    <w:rsid w:val="007C3214"/>
    <w:rsid w:val="007C5B04"/>
    <w:rsid w:val="007D7BB2"/>
    <w:rsid w:val="007E1553"/>
    <w:rsid w:val="007F14DD"/>
    <w:rsid w:val="007F43E8"/>
    <w:rsid w:val="007F459F"/>
    <w:rsid w:val="007F528C"/>
    <w:rsid w:val="008111C5"/>
    <w:rsid w:val="00811C38"/>
    <w:rsid w:val="0081544F"/>
    <w:rsid w:val="00816F34"/>
    <w:rsid w:val="00817582"/>
    <w:rsid w:val="00821D8F"/>
    <w:rsid w:val="008274B3"/>
    <w:rsid w:val="008277DE"/>
    <w:rsid w:val="008278FA"/>
    <w:rsid w:val="00830BCD"/>
    <w:rsid w:val="008319F1"/>
    <w:rsid w:val="008430F3"/>
    <w:rsid w:val="00847914"/>
    <w:rsid w:val="00850D42"/>
    <w:rsid w:val="008514C0"/>
    <w:rsid w:val="00852799"/>
    <w:rsid w:val="00856146"/>
    <w:rsid w:val="00861E39"/>
    <w:rsid w:val="00862C7D"/>
    <w:rsid w:val="008640F0"/>
    <w:rsid w:val="00867859"/>
    <w:rsid w:val="0087055F"/>
    <w:rsid w:val="00877605"/>
    <w:rsid w:val="008863AC"/>
    <w:rsid w:val="00892586"/>
    <w:rsid w:val="008A2FFE"/>
    <w:rsid w:val="008A4F40"/>
    <w:rsid w:val="008B0922"/>
    <w:rsid w:val="008C05B5"/>
    <w:rsid w:val="008C0753"/>
    <w:rsid w:val="008C3E46"/>
    <w:rsid w:val="008C5329"/>
    <w:rsid w:val="008D16EF"/>
    <w:rsid w:val="008D2AA5"/>
    <w:rsid w:val="008D2C0D"/>
    <w:rsid w:val="008D5531"/>
    <w:rsid w:val="008D60D4"/>
    <w:rsid w:val="008D6B65"/>
    <w:rsid w:val="008E2DB4"/>
    <w:rsid w:val="008E3CB3"/>
    <w:rsid w:val="008E4851"/>
    <w:rsid w:val="008E4A9D"/>
    <w:rsid w:val="008F2B2C"/>
    <w:rsid w:val="008F72BC"/>
    <w:rsid w:val="00903DF2"/>
    <w:rsid w:val="00920022"/>
    <w:rsid w:val="0092045E"/>
    <w:rsid w:val="00924B16"/>
    <w:rsid w:val="00924BF5"/>
    <w:rsid w:val="00925C9B"/>
    <w:rsid w:val="0092637B"/>
    <w:rsid w:val="00927219"/>
    <w:rsid w:val="00932DB3"/>
    <w:rsid w:val="00945864"/>
    <w:rsid w:val="00951A79"/>
    <w:rsid w:val="00951AAB"/>
    <w:rsid w:val="00951D80"/>
    <w:rsid w:val="0095774B"/>
    <w:rsid w:val="0096159A"/>
    <w:rsid w:val="00965BF8"/>
    <w:rsid w:val="009660D8"/>
    <w:rsid w:val="00970886"/>
    <w:rsid w:val="00970E2E"/>
    <w:rsid w:val="009746E4"/>
    <w:rsid w:val="0097732A"/>
    <w:rsid w:val="0097786E"/>
    <w:rsid w:val="00977B47"/>
    <w:rsid w:val="00977D63"/>
    <w:rsid w:val="00983FDA"/>
    <w:rsid w:val="00985902"/>
    <w:rsid w:val="00985E3A"/>
    <w:rsid w:val="009914A0"/>
    <w:rsid w:val="00991CAF"/>
    <w:rsid w:val="00996235"/>
    <w:rsid w:val="0099678D"/>
    <w:rsid w:val="009A091A"/>
    <w:rsid w:val="009A0E01"/>
    <w:rsid w:val="009A0FF8"/>
    <w:rsid w:val="009A13E7"/>
    <w:rsid w:val="009A2F65"/>
    <w:rsid w:val="009A3F97"/>
    <w:rsid w:val="009A7A31"/>
    <w:rsid w:val="009B02BD"/>
    <w:rsid w:val="009B39EF"/>
    <w:rsid w:val="009B3EA3"/>
    <w:rsid w:val="009B46FA"/>
    <w:rsid w:val="009B5ED0"/>
    <w:rsid w:val="009B784D"/>
    <w:rsid w:val="009C0C97"/>
    <w:rsid w:val="009C3F70"/>
    <w:rsid w:val="009C6D94"/>
    <w:rsid w:val="009D343E"/>
    <w:rsid w:val="009D37F6"/>
    <w:rsid w:val="009D4A99"/>
    <w:rsid w:val="009D4F56"/>
    <w:rsid w:val="009D7B86"/>
    <w:rsid w:val="009E0C56"/>
    <w:rsid w:val="009E15B4"/>
    <w:rsid w:val="009E4D19"/>
    <w:rsid w:val="009E7A2E"/>
    <w:rsid w:val="009F13A6"/>
    <w:rsid w:val="009F1F04"/>
    <w:rsid w:val="009F30AD"/>
    <w:rsid w:val="009F38AE"/>
    <w:rsid w:val="009F3A99"/>
    <w:rsid w:val="00A00FF0"/>
    <w:rsid w:val="00A0617F"/>
    <w:rsid w:val="00A06BFB"/>
    <w:rsid w:val="00A076E0"/>
    <w:rsid w:val="00A120F0"/>
    <w:rsid w:val="00A13293"/>
    <w:rsid w:val="00A146A9"/>
    <w:rsid w:val="00A156EB"/>
    <w:rsid w:val="00A16B0D"/>
    <w:rsid w:val="00A2645F"/>
    <w:rsid w:val="00A35584"/>
    <w:rsid w:val="00A3566D"/>
    <w:rsid w:val="00A408D2"/>
    <w:rsid w:val="00A4094C"/>
    <w:rsid w:val="00A42DAA"/>
    <w:rsid w:val="00A51334"/>
    <w:rsid w:val="00A529A1"/>
    <w:rsid w:val="00A578B8"/>
    <w:rsid w:val="00A57B80"/>
    <w:rsid w:val="00A6070F"/>
    <w:rsid w:val="00A6100F"/>
    <w:rsid w:val="00A63427"/>
    <w:rsid w:val="00A63B29"/>
    <w:rsid w:val="00A711B4"/>
    <w:rsid w:val="00A72549"/>
    <w:rsid w:val="00A73782"/>
    <w:rsid w:val="00A750A5"/>
    <w:rsid w:val="00A768CD"/>
    <w:rsid w:val="00A76A8B"/>
    <w:rsid w:val="00A81083"/>
    <w:rsid w:val="00A83D17"/>
    <w:rsid w:val="00A930A7"/>
    <w:rsid w:val="00A932ED"/>
    <w:rsid w:val="00A93D04"/>
    <w:rsid w:val="00A94594"/>
    <w:rsid w:val="00A95558"/>
    <w:rsid w:val="00A96467"/>
    <w:rsid w:val="00AA12D5"/>
    <w:rsid w:val="00AA3BD3"/>
    <w:rsid w:val="00AA6406"/>
    <w:rsid w:val="00AA68F9"/>
    <w:rsid w:val="00AA7CFF"/>
    <w:rsid w:val="00AB16C0"/>
    <w:rsid w:val="00AB5848"/>
    <w:rsid w:val="00AB6116"/>
    <w:rsid w:val="00AC3F4F"/>
    <w:rsid w:val="00AD24EB"/>
    <w:rsid w:val="00AD3FFE"/>
    <w:rsid w:val="00AD54A3"/>
    <w:rsid w:val="00AE027A"/>
    <w:rsid w:val="00AE10D5"/>
    <w:rsid w:val="00AE41CB"/>
    <w:rsid w:val="00AE4CA4"/>
    <w:rsid w:val="00AE5CC1"/>
    <w:rsid w:val="00AF7DF7"/>
    <w:rsid w:val="00B02CB9"/>
    <w:rsid w:val="00B04363"/>
    <w:rsid w:val="00B1239D"/>
    <w:rsid w:val="00B14D6D"/>
    <w:rsid w:val="00B16429"/>
    <w:rsid w:val="00B16D7E"/>
    <w:rsid w:val="00B235D7"/>
    <w:rsid w:val="00B33EF7"/>
    <w:rsid w:val="00B40A28"/>
    <w:rsid w:val="00B4698B"/>
    <w:rsid w:val="00B50FA9"/>
    <w:rsid w:val="00B51197"/>
    <w:rsid w:val="00B51CF8"/>
    <w:rsid w:val="00B550E0"/>
    <w:rsid w:val="00B5565B"/>
    <w:rsid w:val="00B55729"/>
    <w:rsid w:val="00B70AA5"/>
    <w:rsid w:val="00B70EFD"/>
    <w:rsid w:val="00B718F4"/>
    <w:rsid w:val="00B72A88"/>
    <w:rsid w:val="00B77718"/>
    <w:rsid w:val="00B8324D"/>
    <w:rsid w:val="00B84ED4"/>
    <w:rsid w:val="00B84F7C"/>
    <w:rsid w:val="00B909C8"/>
    <w:rsid w:val="00B9202F"/>
    <w:rsid w:val="00B950C4"/>
    <w:rsid w:val="00B97DA7"/>
    <w:rsid w:val="00BA2CA7"/>
    <w:rsid w:val="00BA5BD1"/>
    <w:rsid w:val="00BA6808"/>
    <w:rsid w:val="00BA6C2B"/>
    <w:rsid w:val="00BA7B50"/>
    <w:rsid w:val="00BB06C8"/>
    <w:rsid w:val="00BB0E16"/>
    <w:rsid w:val="00BB4AB3"/>
    <w:rsid w:val="00BB690D"/>
    <w:rsid w:val="00BC34CA"/>
    <w:rsid w:val="00BC4ED9"/>
    <w:rsid w:val="00BD0AF9"/>
    <w:rsid w:val="00BD115F"/>
    <w:rsid w:val="00BD1C30"/>
    <w:rsid w:val="00BD3AFA"/>
    <w:rsid w:val="00BE2375"/>
    <w:rsid w:val="00BE24A3"/>
    <w:rsid w:val="00BE24B0"/>
    <w:rsid w:val="00BE6F47"/>
    <w:rsid w:val="00BF382C"/>
    <w:rsid w:val="00BF399B"/>
    <w:rsid w:val="00BF6CFB"/>
    <w:rsid w:val="00C006E1"/>
    <w:rsid w:val="00C03255"/>
    <w:rsid w:val="00C07ABD"/>
    <w:rsid w:val="00C11DF8"/>
    <w:rsid w:val="00C12AC4"/>
    <w:rsid w:val="00C13E2D"/>
    <w:rsid w:val="00C1698A"/>
    <w:rsid w:val="00C20EE5"/>
    <w:rsid w:val="00C211A1"/>
    <w:rsid w:val="00C21F8D"/>
    <w:rsid w:val="00C22EB6"/>
    <w:rsid w:val="00C23E26"/>
    <w:rsid w:val="00C267CA"/>
    <w:rsid w:val="00C2745E"/>
    <w:rsid w:val="00C304A6"/>
    <w:rsid w:val="00C319F6"/>
    <w:rsid w:val="00C3361C"/>
    <w:rsid w:val="00C36D82"/>
    <w:rsid w:val="00C41E76"/>
    <w:rsid w:val="00C41F99"/>
    <w:rsid w:val="00C442C7"/>
    <w:rsid w:val="00C45ACB"/>
    <w:rsid w:val="00C47182"/>
    <w:rsid w:val="00C51CFD"/>
    <w:rsid w:val="00C57951"/>
    <w:rsid w:val="00C618EC"/>
    <w:rsid w:val="00C653D2"/>
    <w:rsid w:val="00C67D64"/>
    <w:rsid w:val="00C77262"/>
    <w:rsid w:val="00C77958"/>
    <w:rsid w:val="00C805C1"/>
    <w:rsid w:val="00C8186D"/>
    <w:rsid w:val="00C85485"/>
    <w:rsid w:val="00C90263"/>
    <w:rsid w:val="00C9188F"/>
    <w:rsid w:val="00C94412"/>
    <w:rsid w:val="00C95133"/>
    <w:rsid w:val="00C9629F"/>
    <w:rsid w:val="00CA166E"/>
    <w:rsid w:val="00CA2C32"/>
    <w:rsid w:val="00CA3835"/>
    <w:rsid w:val="00CA6EC8"/>
    <w:rsid w:val="00CB33AA"/>
    <w:rsid w:val="00CB4625"/>
    <w:rsid w:val="00CB6E70"/>
    <w:rsid w:val="00CB7100"/>
    <w:rsid w:val="00CC3764"/>
    <w:rsid w:val="00CC4EA8"/>
    <w:rsid w:val="00CC4F06"/>
    <w:rsid w:val="00CC57CE"/>
    <w:rsid w:val="00CC5F76"/>
    <w:rsid w:val="00CC6499"/>
    <w:rsid w:val="00CD0D3E"/>
    <w:rsid w:val="00CD432C"/>
    <w:rsid w:val="00CD60D4"/>
    <w:rsid w:val="00CE0B90"/>
    <w:rsid w:val="00CE6061"/>
    <w:rsid w:val="00CE6962"/>
    <w:rsid w:val="00CE7920"/>
    <w:rsid w:val="00CF316F"/>
    <w:rsid w:val="00CF34B2"/>
    <w:rsid w:val="00D00B0E"/>
    <w:rsid w:val="00D00E87"/>
    <w:rsid w:val="00D052B0"/>
    <w:rsid w:val="00D103C3"/>
    <w:rsid w:val="00D1361E"/>
    <w:rsid w:val="00D14D3C"/>
    <w:rsid w:val="00D20F94"/>
    <w:rsid w:val="00D24B1C"/>
    <w:rsid w:val="00D33741"/>
    <w:rsid w:val="00D40409"/>
    <w:rsid w:val="00D40AF3"/>
    <w:rsid w:val="00D415BC"/>
    <w:rsid w:val="00D42146"/>
    <w:rsid w:val="00D42696"/>
    <w:rsid w:val="00D4564A"/>
    <w:rsid w:val="00D45CD1"/>
    <w:rsid w:val="00D50F3F"/>
    <w:rsid w:val="00D51942"/>
    <w:rsid w:val="00D561BC"/>
    <w:rsid w:val="00D62E46"/>
    <w:rsid w:val="00D63BA9"/>
    <w:rsid w:val="00D648B7"/>
    <w:rsid w:val="00D6492F"/>
    <w:rsid w:val="00D65C43"/>
    <w:rsid w:val="00D671E2"/>
    <w:rsid w:val="00D713AE"/>
    <w:rsid w:val="00D744CA"/>
    <w:rsid w:val="00D74AD2"/>
    <w:rsid w:val="00D76CDB"/>
    <w:rsid w:val="00D77F12"/>
    <w:rsid w:val="00D80576"/>
    <w:rsid w:val="00D821F9"/>
    <w:rsid w:val="00D8644B"/>
    <w:rsid w:val="00D866B7"/>
    <w:rsid w:val="00D939D3"/>
    <w:rsid w:val="00D942C0"/>
    <w:rsid w:val="00D94BDF"/>
    <w:rsid w:val="00D94E64"/>
    <w:rsid w:val="00D9523C"/>
    <w:rsid w:val="00DA162F"/>
    <w:rsid w:val="00DA2134"/>
    <w:rsid w:val="00DA32D8"/>
    <w:rsid w:val="00DA72DC"/>
    <w:rsid w:val="00DB2564"/>
    <w:rsid w:val="00DB2BA1"/>
    <w:rsid w:val="00DB4F46"/>
    <w:rsid w:val="00DC582C"/>
    <w:rsid w:val="00DC601A"/>
    <w:rsid w:val="00DD3EE3"/>
    <w:rsid w:val="00DD45DB"/>
    <w:rsid w:val="00DD4E19"/>
    <w:rsid w:val="00DD566C"/>
    <w:rsid w:val="00DE4AA9"/>
    <w:rsid w:val="00DF0DA9"/>
    <w:rsid w:val="00DF656A"/>
    <w:rsid w:val="00E00FE7"/>
    <w:rsid w:val="00E02134"/>
    <w:rsid w:val="00E034FB"/>
    <w:rsid w:val="00E0539B"/>
    <w:rsid w:val="00E073B4"/>
    <w:rsid w:val="00E10D4F"/>
    <w:rsid w:val="00E144BD"/>
    <w:rsid w:val="00E154E3"/>
    <w:rsid w:val="00E159FA"/>
    <w:rsid w:val="00E167BF"/>
    <w:rsid w:val="00E215A6"/>
    <w:rsid w:val="00E23881"/>
    <w:rsid w:val="00E23AA6"/>
    <w:rsid w:val="00E247C8"/>
    <w:rsid w:val="00E24C76"/>
    <w:rsid w:val="00E31EBA"/>
    <w:rsid w:val="00E40E95"/>
    <w:rsid w:val="00E418F2"/>
    <w:rsid w:val="00E44F06"/>
    <w:rsid w:val="00E52C20"/>
    <w:rsid w:val="00E56EB4"/>
    <w:rsid w:val="00E661EB"/>
    <w:rsid w:val="00E6674F"/>
    <w:rsid w:val="00E66D27"/>
    <w:rsid w:val="00E672A3"/>
    <w:rsid w:val="00E679B3"/>
    <w:rsid w:val="00E724CB"/>
    <w:rsid w:val="00E76B8D"/>
    <w:rsid w:val="00E8260A"/>
    <w:rsid w:val="00E844DB"/>
    <w:rsid w:val="00E95EDB"/>
    <w:rsid w:val="00E96A94"/>
    <w:rsid w:val="00E9712E"/>
    <w:rsid w:val="00EA0289"/>
    <w:rsid w:val="00EA4F02"/>
    <w:rsid w:val="00EA53CF"/>
    <w:rsid w:val="00EA6A24"/>
    <w:rsid w:val="00EB2259"/>
    <w:rsid w:val="00EB556D"/>
    <w:rsid w:val="00EC2496"/>
    <w:rsid w:val="00EC6509"/>
    <w:rsid w:val="00ED11B2"/>
    <w:rsid w:val="00ED2428"/>
    <w:rsid w:val="00ED6E0D"/>
    <w:rsid w:val="00ED7C89"/>
    <w:rsid w:val="00EE3DC6"/>
    <w:rsid w:val="00EE442F"/>
    <w:rsid w:val="00EE461F"/>
    <w:rsid w:val="00EF327F"/>
    <w:rsid w:val="00F02989"/>
    <w:rsid w:val="00F02B97"/>
    <w:rsid w:val="00F03B2E"/>
    <w:rsid w:val="00F10439"/>
    <w:rsid w:val="00F157BF"/>
    <w:rsid w:val="00F1606C"/>
    <w:rsid w:val="00F270BC"/>
    <w:rsid w:val="00F322D9"/>
    <w:rsid w:val="00F4092E"/>
    <w:rsid w:val="00F448CB"/>
    <w:rsid w:val="00F45C24"/>
    <w:rsid w:val="00F46284"/>
    <w:rsid w:val="00F4653B"/>
    <w:rsid w:val="00F5334D"/>
    <w:rsid w:val="00F53439"/>
    <w:rsid w:val="00F544D0"/>
    <w:rsid w:val="00F56C28"/>
    <w:rsid w:val="00F577CF"/>
    <w:rsid w:val="00F61B66"/>
    <w:rsid w:val="00F63C80"/>
    <w:rsid w:val="00F63FD9"/>
    <w:rsid w:val="00F6441E"/>
    <w:rsid w:val="00F668D3"/>
    <w:rsid w:val="00F76C07"/>
    <w:rsid w:val="00F77913"/>
    <w:rsid w:val="00F80F8A"/>
    <w:rsid w:val="00F823BE"/>
    <w:rsid w:val="00F82CA6"/>
    <w:rsid w:val="00F85356"/>
    <w:rsid w:val="00F877B5"/>
    <w:rsid w:val="00F904AA"/>
    <w:rsid w:val="00F920AF"/>
    <w:rsid w:val="00F93072"/>
    <w:rsid w:val="00F946EA"/>
    <w:rsid w:val="00F95413"/>
    <w:rsid w:val="00F9564D"/>
    <w:rsid w:val="00FA23E9"/>
    <w:rsid w:val="00FA6CB2"/>
    <w:rsid w:val="00FA7293"/>
    <w:rsid w:val="00FB480E"/>
    <w:rsid w:val="00FB490D"/>
    <w:rsid w:val="00FB7FCE"/>
    <w:rsid w:val="00FC7C9F"/>
    <w:rsid w:val="00FD38ED"/>
    <w:rsid w:val="00FD4A45"/>
    <w:rsid w:val="00FD4C71"/>
    <w:rsid w:val="00FE1910"/>
    <w:rsid w:val="00FE26DD"/>
    <w:rsid w:val="00FE378E"/>
    <w:rsid w:val="00FE647E"/>
    <w:rsid w:val="00FF0112"/>
    <w:rsid w:val="00FF03BA"/>
    <w:rsid w:val="00FF0426"/>
    <w:rsid w:val="00FF043C"/>
    <w:rsid w:val="00FF3419"/>
    <w:rsid w:val="00FF61F4"/>
    <w:rsid w:val="00FF662D"/>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DD526"/>
  <w15:docId w15:val="{E4DAFCAE-0D9F-4159-BF62-C54CFF93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B50"/>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815DF"/>
    <w:rPr>
      <w:sz w:val="16"/>
      <w:szCs w:val="16"/>
    </w:rPr>
  </w:style>
  <w:style w:type="paragraph" w:styleId="CommentText">
    <w:name w:val="annotation text"/>
    <w:basedOn w:val="Normal"/>
    <w:link w:val="CommentTextChar"/>
    <w:unhideWhenUsed/>
    <w:rsid w:val="000815DF"/>
  </w:style>
  <w:style w:type="character" w:customStyle="1" w:styleId="CommentTextChar">
    <w:name w:val="Comment Text Char"/>
    <w:basedOn w:val="DefaultParagraphFont"/>
    <w:link w:val="CommentText"/>
    <w:rsid w:val="000815DF"/>
  </w:style>
  <w:style w:type="paragraph" w:styleId="CommentSubject">
    <w:name w:val="annotation subject"/>
    <w:basedOn w:val="CommentText"/>
    <w:next w:val="CommentText"/>
    <w:link w:val="CommentSubjectChar"/>
    <w:semiHidden/>
    <w:unhideWhenUsed/>
    <w:rsid w:val="000815DF"/>
    <w:rPr>
      <w:b/>
      <w:bCs/>
    </w:rPr>
  </w:style>
  <w:style w:type="character" w:customStyle="1" w:styleId="CommentSubjectChar">
    <w:name w:val="Comment Subject Char"/>
    <w:basedOn w:val="CommentTextChar"/>
    <w:link w:val="CommentSubject"/>
    <w:semiHidden/>
    <w:rsid w:val="000815DF"/>
    <w:rPr>
      <w:b/>
      <w:bCs/>
    </w:rPr>
  </w:style>
  <w:style w:type="paragraph" w:styleId="Revision">
    <w:name w:val="Revision"/>
    <w:hidden/>
    <w:uiPriority w:val="99"/>
    <w:semiHidden/>
    <w:rsid w:val="002F3909"/>
  </w:style>
  <w:style w:type="character" w:customStyle="1" w:styleId="text">
    <w:name w:val="text"/>
    <w:basedOn w:val="DefaultParagraphFont"/>
    <w:rsid w:val="00F9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099">
      <w:bodyDiv w:val="1"/>
      <w:marLeft w:val="0"/>
      <w:marRight w:val="0"/>
      <w:marTop w:val="0"/>
      <w:marBottom w:val="0"/>
      <w:divBdr>
        <w:top w:val="none" w:sz="0" w:space="0" w:color="auto"/>
        <w:left w:val="none" w:sz="0" w:space="0" w:color="auto"/>
        <w:bottom w:val="none" w:sz="0" w:space="0" w:color="auto"/>
        <w:right w:val="none" w:sz="0" w:space="0" w:color="auto"/>
      </w:divBdr>
    </w:div>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617223599">
      <w:bodyDiv w:val="1"/>
      <w:marLeft w:val="0"/>
      <w:marRight w:val="0"/>
      <w:marTop w:val="0"/>
      <w:marBottom w:val="0"/>
      <w:divBdr>
        <w:top w:val="none" w:sz="0" w:space="0" w:color="auto"/>
        <w:left w:val="none" w:sz="0" w:space="0" w:color="auto"/>
        <w:bottom w:val="none" w:sz="0" w:space="0" w:color="auto"/>
        <w:right w:val="none" w:sz="0" w:space="0" w:color="auto"/>
      </w:divBdr>
    </w:div>
    <w:div w:id="858078902">
      <w:bodyDiv w:val="1"/>
      <w:marLeft w:val="0"/>
      <w:marRight w:val="0"/>
      <w:marTop w:val="0"/>
      <w:marBottom w:val="0"/>
      <w:divBdr>
        <w:top w:val="none" w:sz="0" w:space="0" w:color="auto"/>
        <w:left w:val="none" w:sz="0" w:space="0" w:color="auto"/>
        <w:bottom w:val="none" w:sz="0" w:space="0" w:color="auto"/>
        <w:right w:val="none" w:sz="0" w:space="0" w:color="auto"/>
      </w:divBdr>
      <w:divsChild>
        <w:div w:id="978219715">
          <w:marLeft w:val="0"/>
          <w:marRight w:val="0"/>
          <w:marTop w:val="0"/>
          <w:marBottom w:val="0"/>
          <w:divBdr>
            <w:top w:val="none" w:sz="0" w:space="0" w:color="auto"/>
            <w:left w:val="none" w:sz="0" w:space="0" w:color="auto"/>
            <w:bottom w:val="none" w:sz="0" w:space="0" w:color="auto"/>
            <w:right w:val="none" w:sz="0" w:space="0" w:color="auto"/>
          </w:divBdr>
          <w:divsChild>
            <w:div w:id="1772972911">
              <w:marLeft w:val="0"/>
              <w:marRight w:val="0"/>
              <w:marTop w:val="0"/>
              <w:marBottom w:val="0"/>
              <w:divBdr>
                <w:top w:val="none" w:sz="0" w:space="0" w:color="auto"/>
                <w:left w:val="none" w:sz="0" w:space="0" w:color="auto"/>
                <w:bottom w:val="none" w:sz="0" w:space="0" w:color="auto"/>
                <w:right w:val="none" w:sz="0" w:space="0" w:color="auto"/>
              </w:divBdr>
              <w:divsChild>
                <w:div w:id="499468933">
                  <w:marLeft w:val="0"/>
                  <w:marRight w:val="-90"/>
                  <w:marTop w:val="0"/>
                  <w:marBottom w:val="0"/>
                  <w:divBdr>
                    <w:top w:val="none" w:sz="0" w:space="0" w:color="auto"/>
                    <w:left w:val="none" w:sz="0" w:space="0" w:color="auto"/>
                    <w:bottom w:val="none" w:sz="0" w:space="0" w:color="auto"/>
                    <w:right w:val="none" w:sz="0" w:space="0" w:color="auto"/>
                  </w:divBdr>
                  <w:divsChild>
                    <w:div w:id="1546675878">
                      <w:marLeft w:val="0"/>
                      <w:marRight w:val="0"/>
                      <w:marTop w:val="0"/>
                      <w:marBottom w:val="420"/>
                      <w:divBdr>
                        <w:top w:val="none" w:sz="0" w:space="0" w:color="auto"/>
                        <w:left w:val="none" w:sz="0" w:space="0" w:color="auto"/>
                        <w:bottom w:val="none" w:sz="0" w:space="0" w:color="auto"/>
                        <w:right w:val="none" w:sz="0" w:space="0" w:color="auto"/>
                      </w:divBdr>
                      <w:divsChild>
                        <w:div w:id="1686706137">
                          <w:marLeft w:val="240"/>
                          <w:marRight w:val="240"/>
                          <w:marTop w:val="0"/>
                          <w:marBottom w:val="165"/>
                          <w:divBdr>
                            <w:top w:val="none" w:sz="0" w:space="0" w:color="auto"/>
                            <w:left w:val="none" w:sz="0" w:space="0" w:color="auto"/>
                            <w:bottom w:val="none" w:sz="0" w:space="0" w:color="auto"/>
                            <w:right w:val="none" w:sz="0" w:space="0" w:color="auto"/>
                          </w:divBdr>
                          <w:divsChild>
                            <w:div w:id="1186208008">
                              <w:marLeft w:val="150"/>
                              <w:marRight w:val="0"/>
                              <w:marTop w:val="0"/>
                              <w:marBottom w:val="0"/>
                              <w:divBdr>
                                <w:top w:val="none" w:sz="0" w:space="0" w:color="auto"/>
                                <w:left w:val="none" w:sz="0" w:space="0" w:color="auto"/>
                                <w:bottom w:val="none" w:sz="0" w:space="0" w:color="auto"/>
                                <w:right w:val="none" w:sz="0" w:space="0" w:color="auto"/>
                              </w:divBdr>
                              <w:divsChild>
                                <w:div w:id="356466340">
                                  <w:marLeft w:val="0"/>
                                  <w:marRight w:val="0"/>
                                  <w:marTop w:val="0"/>
                                  <w:marBottom w:val="0"/>
                                  <w:divBdr>
                                    <w:top w:val="none" w:sz="0" w:space="0" w:color="auto"/>
                                    <w:left w:val="none" w:sz="0" w:space="0" w:color="auto"/>
                                    <w:bottom w:val="none" w:sz="0" w:space="0" w:color="auto"/>
                                    <w:right w:val="none" w:sz="0" w:space="0" w:color="auto"/>
                                  </w:divBdr>
                                  <w:divsChild>
                                    <w:div w:id="1680348015">
                                      <w:marLeft w:val="0"/>
                                      <w:marRight w:val="0"/>
                                      <w:marTop w:val="0"/>
                                      <w:marBottom w:val="0"/>
                                      <w:divBdr>
                                        <w:top w:val="none" w:sz="0" w:space="0" w:color="auto"/>
                                        <w:left w:val="none" w:sz="0" w:space="0" w:color="auto"/>
                                        <w:bottom w:val="none" w:sz="0" w:space="0" w:color="auto"/>
                                        <w:right w:val="none" w:sz="0" w:space="0" w:color="auto"/>
                                      </w:divBdr>
                                      <w:divsChild>
                                        <w:div w:id="7413514">
                                          <w:marLeft w:val="0"/>
                                          <w:marRight w:val="0"/>
                                          <w:marTop w:val="0"/>
                                          <w:marBottom w:val="60"/>
                                          <w:divBdr>
                                            <w:top w:val="none" w:sz="0" w:space="0" w:color="auto"/>
                                            <w:left w:val="none" w:sz="0" w:space="0" w:color="auto"/>
                                            <w:bottom w:val="none" w:sz="0" w:space="0" w:color="auto"/>
                                            <w:right w:val="none" w:sz="0" w:space="0" w:color="auto"/>
                                          </w:divBdr>
                                          <w:divsChild>
                                            <w:div w:id="106393124">
                                              <w:marLeft w:val="0"/>
                                              <w:marRight w:val="0"/>
                                              <w:marTop w:val="150"/>
                                              <w:marBottom w:val="0"/>
                                              <w:divBdr>
                                                <w:top w:val="none" w:sz="0" w:space="0" w:color="auto"/>
                                                <w:left w:val="none" w:sz="0" w:space="0" w:color="auto"/>
                                                <w:bottom w:val="none" w:sz="0" w:space="0" w:color="auto"/>
                                                <w:right w:val="none" w:sz="0" w:space="0" w:color="auto"/>
                                              </w:divBdr>
                                            </w:div>
                                            <w:div w:id="15350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0" ma:contentTypeDescription="Create a new document." ma:contentTypeScope="" ma:versionID="003d7bedab80f76f51bd53d634adf01c">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0a471b54843359d24b3fbd10ae98aeef"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Props1.xml><?xml version="1.0" encoding="utf-8"?>
<ds:datastoreItem xmlns:ds="http://schemas.openxmlformats.org/officeDocument/2006/customXml" ds:itemID="{A62D9565-4695-496F-A8B0-AA09310A5A7E}">
  <ds:schemaRefs>
    <ds:schemaRef ds:uri="http://schemas.openxmlformats.org/officeDocument/2006/bibliography"/>
  </ds:schemaRefs>
</ds:datastoreItem>
</file>

<file path=customXml/itemProps2.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3.xml><?xml version="1.0" encoding="utf-8"?>
<ds:datastoreItem xmlns:ds="http://schemas.openxmlformats.org/officeDocument/2006/customXml" ds:itemID="{0474F735-0D9A-4B93-A812-F68D6D579C9E}"/>
</file>

<file path=customXml/itemProps4.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 Thuy Vu</dc:creator>
  <cp:keywords/>
  <cp:lastModifiedBy>Trung Van Do</cp:lastModifiedBy>
  <cp:revision>4</cp:revision>
  <cp:lastPrinted>2022-12-03T02:29:00Z</cp:lastPrinted>
  <dcterms:created xsi:type="dcterms:W3CDTF">2023-01-06T08:09:00Z</dcterms:created>
  <dcterms:modified xsi:type="dcterms:W3CDTF">2023-01-06T12:49:00Z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ediaServiceImageTags">
    <vt:lpwstr/>
  </property>
</Properties>
</file>
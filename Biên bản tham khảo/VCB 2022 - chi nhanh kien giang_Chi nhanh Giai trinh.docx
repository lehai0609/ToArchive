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510"/>
        <w:gridCol w:w="2682"/>
      </w:tblGrid>
      <w:tr w:rsidR="006C2CF8" w:rsidRPr="00C9188F" w14:paraId="528DD528" w14:textId="77777777" w:rsidTr="00337075">
        <w:trPr>
          <w:trHeight w:val="354"/>
        </w:trPr>
        <w:tc>
          <w:tcPr>
            <w:tcW w:w="6390" w:type="dxa"/>
            <w:gridSpan w:val="2"/>
            <w:shd w:val="pct10" w:color="auto" w:fill="auto"/>
          </w:tcPr>
          <w:p w14:paraId="528DD526" w14:textId="0C85C45C" w:rsidR="00F85356" w:rsidRPr="00BE6F47" w:rsidRDefault="00F85356" w:rsidP="00334DB8">
            <w:pPr>
              <w:pStyle w:val="Standard1"/>
              <w:rPr>
                <w:rFonts w:ascii="Arial" w:hAnsi="Arial" w:cs="Arial"/>
                <w:b/>
              </w:rPr>
            </w:pPr>
            <w:commentRangeStart w:id="0"/>
            <w:r w:rsidRPr="00C9188F">
              <w:rPr>
                <w:rFonts w:ascii="Arial" w:hAnsi="Arial" w:cs="Arial"/>
                <w:b/>
              </w:rPr>
              <w:t>Ngân hàng</w:t>
            </w:r>
            <w:r w:rsidR="00BE24B0" w:rsidRPr="00BE6F47">
              <w:rPr>
                <w:rFonts w:ascii="Arial" w:hAnsi="Arial" w:cs="Arial"/>
                <w:b/>
              </w:rPr>
              <w:t xml:space="preserve"> TMCP </w:t>
            </w:r>
            <w:r w:rsidR="006249AD" w:rsidRPr="00BE6F47">
              <w:rPr>
                <w:rFonts w:ascii="Arial" w:hAnsi="Arial" w:cs="Arial"/>
                <w:b/>
              </w:rPr>
              <w:t>Ngoại</w:t>
            </w:r>
            <w:r w:rsidR="0097786E" w:rsidRPr="00BE6F47">
              <w:rPr>
                <w:rFonts w:ascii="Arial" w:hAnsi="Arial" w:cs="Arial"/>
                <w:b/>
              </w:rPr>
              <w:t xml:space="preserve"> thương Việt Nam</w:t>
            </w:r>
            <w:r w:rsidR="00B14D6D" w:rsidRPr="00BE6F47">
              <w:rPr>
                <w:rFonts w:ascii="Arial" w:hAnsi="Arial" w:cs="Arial"/>
                <w:b/>
              </w:rPr>
              <w:t xml:space="preserve"> </w:t>
            </w:r>
            <w:r w:rsidRPr="00BE6F47">
              <w:rPr>
                <w:rFonts w:ascii="Arial" w:hAnsi="Arial" w:cs="Arial"/>
                <w:b/>
              </w:rPr>
              <w:t xml:space="preserve">Chi nhánh </w:t>
            </w:r>
            <w:r w:rsidR="00FD4C71" w:rsidRPr="00BE6F47">
              <w:rPr>
                <w:rFonts w:ascii="Arial" w:hAnsi="Arial" w:cs="Arial"/>
                <w:b/>
              </w:rPr>
              <w:t>Kiên Giang</w:t>
            </w:r>
            <w:commentRangeEnd w:id="0"/>
            <w:r w:rsidR="009F30AD" w:rsidRPr="00C9188F">
              <w:rPr>
                <w:rStyle w:val="CommentReference"/>
                <w:noProof w:val="0"/>
                <w:sz w:val="20"/>
                <w:szCs w:val="20"/>
                <w:rPrChange w:id="1" w:author="Duy Nhat Tran" w:date="2022-11-25T10:24:00Z">
                  <w:rPr>
                    <w:rStyle w:val="CommentReference"/>
                    <w:noProof w:val="0"/>
                  </w:rPr>
                </w:rPrChange>
              </w:rPr>
              <w:commentReference w:id="0"/>
            </w:r>
          </w:p>
        </w:tc>
        <w:tc>
          <w:tcPr>
            <w:tcW w:w="2682" w:type="dxa"/>
            <w:shd w:val="pct10" w:color="auto" w:fill="auto"/>
          </w:tcPr>
          <w:p w14:paraId="528DD527" w14:textId="1C4C22E5" w:rsidR="006C2CF8" w:rsidRPr="00BE6F47" w:rsidRDefault="004B7CBA" w:rsidP="00BC34CA">
            <w:pPr>
              <w:pStyle w:val="Standard1"/>
              <w:rPr>
                <w:rFonts w:ascii="Arial" w:hAnsi="Arial" w:cs="Arial"/>
                <w:b/>
              </w:rPr>
            </w:pPr>
            <w:r w:rsidRPr="00BE6F47">
              <w:rPr>
                <w:rFonts w:ascii="Arial" w:hAnsi="Arial" w:cs="Arial"/>
                <w:b/>
              </w:rPr>
              <w:t>H</w:t>
            </w:r>
            <w:r w:rsidR="00B950C4" w:rsidRPr="00BE6F47">
              <w:rPr>
                <w:rFonts w:ascii="Arial" w:hAnsi="Arial" w:cs="Arial"/>
                <w:b/>
              </w:rPr>
              <w:t>ọ</w:t>
            </w:r>
            <w:r w:rsidR="00CD0D3E" w:rsidRPr="00BE6F47">
              <w:rPr>
                <w:rFonts w:ascii="Arial" w:hAnsi="Arial" w:cs="Arial"/>
                <w:b/>
              </w:rPr>
              <w:t>p</w:t>
            </w:r>
            <w:r w:rsidR="00085507" w:rsidRPr="00BE6F47">
              <w:rPr>
                <w:rFonts w:ascii="Arial" w:hAnsi="Arial" w:cs="Arial"/>
                <w:b/>
              </w:rPr>
              <w:t xml:space="preserve"> tổng </w:t>
            </w:r>
            <w:r w:rsidR="00B950C4" w:rsidRPr="00BE6F47">
              <w:rPr>
                <w:rFonts w:ascii="Arial" w:hAnsi="Arial" w:cs="Arial"/>
                <w:b/>
              </w:rPr>
              <w:t>kết ki</w:t>
            </w:r>
            <w:r w:rsidR="00BC34CA" w:rsidRPr="00BE6F47">
              <w:rPr>
                <w:rFonts w:ascii="Arial" w:hAnsi="Arial" w:cs="Arial"/>
                <w:b/>
              </w:rPr>
              <w:t>ể</w:t>
            </w:r>
            <w:r w:rsidR="00B950C4" w:rsidRPr="00BE6F47">
              <w:rPr>
                <w:rFonts w:ascii="Arial" w:hAnsi="Arial" w:cs="Arial"/>
                <w:b/>
              </w:rPr>
              <w:t>m toán</w:t>
            </w:r>
          </w:p>
        </w:tc>
      </w:tr>
      <w:tr w:rsidR="006C2CF8" w:rsidRPr="00C9188F" w14:paraId="528DD52A" w14:textId="77777777" w:rsidTr="00337075">
        <w:tc>
          <w:tcPr>
            <w:tcW w:w="9072" w:type="dxa"/>
            <w:gridSpan w:val="3"/>
            <w:shd w:val="pct10" w:color="auto" w:fill="auto"/>
          </w:tcPr>
          <w:p w14:paraId="528DD529" w14:textId="37F999F4" w:rsidR="006C2CF8" w:rsidRPr="00C9188F" w:rsidRDefault="004B7CBA" w:rsidP="004F68DD">
            <w:pPr>
              <w:pStyle w:val="Standard1"/>
              <w:jc w:val="both"/>
              <w:rPr>
                <w:rFonts w:ascii="Arial" w:hAnsi="Arial" w:cs="Arial"/>
                <w:i/>
              </w:rPr>
            </w:pPr>
            <w:r w:rsidRPr="00C9188F">
              <w:rPr>
                <w:rFonts w:ascii="Arial" w:hAnsi="Arial" w:cs="Arial"/>
                <w:i/>
              </w:rPr>
              <w:t xml:space="preserve">Giai đoạn từ ngày 01 tháng 01 năm 2022 đến </w:t>
            </w:r>
            <w:r w:rsidR="00F4653B" w:rsidRPr="00C9188F">
              <w:rPr>
                <w:rFonts w:ascii="Arial" w:hAnsi="Arial" w:cs="Arial"/>
                <w:i/>
              </w:rPr>
              <w:t>ngày 3</w:t>
            </w:r>
            <w:ins w:id="2" w:author="Duy Nhat Tran" w:date="2022-11-25T10:08:00Z">
              <w:r w:rsidR="00FB490D" w:rsidRPr="00C9188F">
                <w:rPr>
                  <w:rFonts w:ascii="Arial" w:hAnsi="Arial" w:cs="Arial"/>
                  <w:i/>
                </w:rPr>
                <w:t>1</w:t>
              </w:r>
            </w:ins>
            <w:del w:id="3" w:author="Duy Nhat Tran" w:date="2022-11-25T10:08:00Z">
              <w:r w:rsidRPr="00C9188F" w:rsidDel="00FB490D">
                <w:rPr>
                  <w:rFonts w:ascii="Arial" w:hAnsi="Arial" w:cs="Arial"/>
                  <w:i/>
                </w:rPr>
                <w:delText>0</w:delText>
              </w:r>
            </w:del>
            <w:r w:rsidR="00D821F9" w:rsidRPr="00C9188F">
              <w:rPr>
                <w:rFonts w:ascii="Arial" w:hAnsi="Arial" w:cs="Arial"/>
                <w:i/>
              </w:rPr>
              <w:t xml:space="preserve"> tháng </w:t>
            </w:r>
            <w:r w:rsidR="00F4653B" w:rsidRPr="00C9188F">
              <w:rPr>
                <w:rFonts w:ascii="Arial" w:hAnsi="Arial" w:cs="Arial"/>
                <w:i/>
              </w:rPr>
              <w:t>1</w:t>
            </w:r>
            <w:r w:rsidRPr="00C9188F">
              <w:rPr>
                <w:rFonts w:ascii="Arial" w:hAnsi="Arial" w:cs="Arial"/>
                <w:i/>
              </w:rPr>
              <w:t>0</w:t>
            </w:r>
            <w:r w:rsidR="00B950C4" w:rsidRPr="00C9188F">
              <w:rPr>
                <w:rFonts w:ascii="Arial" w:hAnsi="Arial" w:cs="Arial"/>
                <w:i/>
              </w:rPr>
              <w:t xml:space="preserve"> năm </w:t>
            </w:r>
            <w:r w:rsidR="00951AAB" w:rsidRPr="00C9188F">
              <w:rPr>
                <w:rFonts w:ascii="Arial" w:hAnsi="Arial" w:cs="Arial"/>
                <w:i/>
              </w:rPr>
              <w:t>20</w:t>
            </w:r>
            <w:r w:rsidR="0076222D" w:rsidRPr="00C9188F">
              <w:rPr>
                <w:rFonts w:ascii="Arial" w:hAnsi="Arial" w:cs="Arial"/>
                <w:i/>
              </w:rPr>
              <w:t>22</w:t>
            </w:r>
          </w:p>
        </w:tc>
      </w:tr>
      <w:tr w:rsidR="006C2CF8" w:rsidRPr="00C9188F" w14:paraId="528DD52C" w14:textId="77777777" w:rsidTr="00337075">
        <w:tc>
          <w:tcPr>
            <w:tcW w:w="9072" w:type="dxa"/>
            <w:gridSpan w:val="3"/>
          </w:tcPr>
          <w:p w14:paraId="528DD52B" w14:textId="77777777" w:rsidR="006C2CF8" w:rsidRPr="00C9188F" w:rsidRDefault="006C2CF8" w:rsidP="00ED2428">
            <w:pPr>
              <w:pStyle w:val="Standard1"/>
              <w:jc w:val="both"/>
              <w:rPr>
                <w:rFonts w:ascii="Arial" w:hAnsi="Arial" w:cs="Arial"/>
              </w:rPr>
            </w:pPr>
          </w:p>
        </w:tc>
      </w:tr>
      <w:tr w:rsidR="00B51197" w:rsidRPr="00C9188F" w14:paraId="528DD530" w14:textId="77777777" w:rsidTr="00337075">
        <w:tc>
          <w:tcPr>
            <w:tcW w:w="2880" w:type="dxa"/>
          </w:tcPr>
          <w:p w14:paraId="528DD52D" w14:textId="77777777" w:rsidR="00B51197" w:rsidRPr="00C9188F" w:rsidRDefault="00B51197" w:rsidP="00186B18">
            <w:pPr>
              <w:rPr>
                <w:rFonts w:ascii="Arial" w:hAnsi="Arial" w:cs="Arial"/>
                <w:b/>
              </w:rPr>
            </w:pPr>
            <w:r w:rsidRPr="00C9188F">
              <w:rPr>
                <w:rFonts w:ascii="Arial" w:hAnsi="Arial" w:cs="Arial"/>
                <w:b/>
              </w:rPr>
              <w:t>Địa điểm:</w:t>
            </w:r>
          </w:p>
        </w:tc>
        <w:tc>
          <w:tcPr>
            <w:tcW w:w="6192" w:type="dxa"/>
            <w:gridSpan w:val="2"/>
          </w:tcPr>
          <w:p w14:paraId="528DD52E" w14:textId="77777777" w:rsidR="003D257B" w:rsidRPr="00C9188F" w:rsidRDefault="00B51197" w:rsidP="007B3D46">
            <w:pPr>
              <w:pStyle w:val="Standard1"/>
              <w:spacing w:before="0" w:after="0"/>
              <w:rPr>
                <w:rFonts w:ascii="Arial" w:hAnsi="Arial" w:cs="Arial"/>
              </w:rPr>
            </w:pPr>
            <w:r w:rsidRPr="00C9188F">
              <w:rPr>
                <w:rFonts w:ascii="Arial" w:hAnsi="Arial" w:cs="Arial"/>
              </w:rPr>
              <w:t xml:space="preserve">Ngân hàng </w:t>
            </w:r>
            <w:r w:rsidR="006249AD" w:rsidRPr="00C9188F">
              <w:rPr>
                <w:rFonts w:ascii="Arial" w:hAnsi="Arial" w:cs="Arial"/>
              </w:rPr>
              <w:t>TMCP Ngoại</w:t>
            </w:r>
            <w:r w:rsidR="003D257B" w:rsidRPr="00C9188F">
              <w:rPr>
                <w:rFonts w:ascii="Arial" w:hAnsi="Arial" w:cs="Arial"/>
              </w:rPr>
              <w:t xml:space="preserve"> thương Việt Nam</w:t>
            </w:r>
          </w:p>
          <w:p w14:paraId="528DD52F" w14:textId="1F723A74" w:rsidR="00B51197" w:rsidRPr="00C9188F" w:rsidRDefault="00E23881" w:rsidP="007B3D46">
            <w:pPr>
              <w:pStyle w:val="Standard1"/>
              <w:spacing w:before="0" w:after="0"/>
              <w:rPr>
                <w:rFonts w:ascii="Arial" w:hAnsi="Arial" w:cs="Arial"/>
              </w:rPr>
            </w:pPr>
            <w:r w:rsidRPr="00C9188F">
              <w:rPr>
                <w:rFonts w:ascii="Arial" w:hAnsi="Arial" w:cs="Arial"/>
              </w:rPr>
              <w:t>C</w:t>
            </w:r>
            <w:r w:rsidR="00B51197" w:rsidRPr="00C9188F">
              <w:rPr>
                <w:rFonts w:ascii="Arial" w:hAnsi="Arial" w:cs="Arial"/>
              </w:rPr>
              <w:t xml:space="preserve">hi nhánh </w:t>
            </w:r>
            <w:r w:rsidR="00FD4C71" w:rsidRPr="00C9188F">
              <w:rPr>
                <w:rFonts w:ascii="Arial" w:hAnsi="Arial" w:cs="Arial"/>
              </w:rPr>
              <w:t>Kiên Giang</w:t>
            </w:r>
          </w:p>
        </w:tc>
      </w:tr>
      <w:tr w:rsidR="00CF34B2" w:rsidRPr="00C9188F" w14:paraId="528DD533" w14:textId="77777777" w:rsidTr="00337075">
        <w:tc>
          <w:tcPr>
            <w:tcW w:w="2880" w:type="dxa"/>
          </w:tcPr>
          <w:p w14:paraId="528DD531" w14:textId="77777777" w:rsidR="00CF34B2" w:rsidRPr="00C9188F" w:rsidRDefault="00CF34B2" w:rsidP="00186B18">
            <w:pPr>
              <w:rPr>
                <w:rFonts w:ascii="Arial" w:hAnsi="Arial" w:cs="Arial"/>
                <w:b/>
              </w:rPr>
            </w:pPr>
          </w:p>
        </w:tc>
        <w:tc>
          <w:tcPr>
            <w:tcW w:w="6192" w:type="dxa"/>
            <w:gridSpan w:val="2"/>
          </w:tcPr>
          <w:p w14:paraId="528DD532" w14:textId="77777777" w:rsidR="00CF34B2" w:rsidRPr="00C9188F" w:rsidRDefault="00CF34B2" w:rsidP="007B3D46">
            <w:pPr>
              <w:pStyle w:val="Standard1"/>
              <w:spacing w:before="0" w:after="0"/>
              <w:rPr>
                <w:rFonts w:ascii="Arial" w:hAnsi="Arial" w:cs="Arial"/>
              </w:rPr>
            </w:pPr>
          </w:p>
        </w:tc>
      </w:tr>
      <w:tr w:rsidR="00B51197" w:rsidRPr="00C9188F" w14:paraId="528DD536" w14:textId="77777777" w:rsidTr="00337075">
        <w:tc>
          <w:tcPr>
            <w:tcW w:w="2880" w:type="dxa"/>
          </w:tcPr>
          <w:p w14:paraId="528DD534" w14:textId="77777777" w:rsidR="00B51197" w:rsidRPr="00C9188F" w:rsidRDefault="00B51197" w:rsidP="00186B18">
            <w:pPr>
              <w:rPr>
                <w:rFonts w:ascii="Arial" w:hAnsi="Arial" w:cs="Arial"/>
                <w:b/>
              </w:rPr>
            </w:pPr>
            <w:r w:rsidRPr="00C9188F">
              <w:rPr>
                <w:rFonts w:ascii="Arial" w:hAnsi="Arial" w:cs="Arial"/>
                <w:b/>
              </w:rPr>
              <w:t>Thời gian:</w:t>
            </w:r>
          </w:p>
        </w:tc>
        <w:tc>
          <w:tcPr>
            <w:tcW w:w="6192" w:type="dxa"/>
            <w:gridSpan w:val="2"/>
          </w:tcPr>
          <w:p w14:paraId="528DD535" w14:textId="54E25458" w:rsidR="00B51197" w:rsidRPr="00C9188F" w:rsidRDefault="00D713AE" w:rsidP="007B3D46">
            <w:pPr>
              <w:pStyle w:val="Standard1"/>
              <w:spacing w:before="0" w:after="0"/>
              <w:rPr>
                <w:rFonts w:ascii="Arial" w:hAnsi="Arial" w:cs="Arial"/>
              </w:rPr>
            </w:pPr>
            <w:r w:rsidRPr="00C9188F">
              <w:rPr>
                <w:rFonts w:ascii="Arial" w:hAnsi="Arial" w:cs="Arial"/>
              </w:rPr>
              <w:t xml:space="preserve">Ngày </w:t>
            </w:r>
            <w:r w:rsidR="00FD4C71" w:rsidRPr="00C9188F">
              <w:rPr>
                <w:rFonts w:ascii="Arial" w:hAnsi="Arial" w:cs="Arial"/>
              </w:rPr>
              <w:t>2</w:t>
            </w:r>
            <w:r w:rsidR="009A091A" w:rsidRPr="00C9188F">
              <w:rPr>
                <w:rFonts w:ascii="Arial" w:hAnsi="Arial" w:cs="Arial"/>
              </w:rPr>
              <w:t>5</w:t>
            </w:r>
            <w:r w:rsidRPr="00C9188F">
              <w:rPr>
                <w:rFonts w:ascii="Arial" w:hAnsi="Arial" w:cs="Arial"/>
              </w:rPr>
              <w:t xml:space="preserve"> tháng </w:t>
            </w:r>
            <w:r w:rsidR="00FD4C71" w:rsidRPr="00C9188F">
              <w:rPr>
                <w:rFonts w:ascii="Arial" w:hAnsi="Arial" w:cs="Arial"/>
              </w:rPr>
              <w:t>11</w:t>
            </w:r>
            <w:r w:rsidRPr="00C9188F">
              <w:rPr>
                <w:rFonts w:ascii="Arial" w:hAnsi="Arial" w:cs="Arial"/>
              </w:rPr>
              <w:t xml:space="preserve"> năm 20</w:t>
            </w:r>
            <w:r w:rsidR="003F2363" w:rsidRPr="00C9188F">
              <w:rPr>
                <w:rFonts w:ascii="Arial" w:hAnsi="Arial" w:cs="Arial"/>
              </w:rPr>
              <w:t>2</w:t>
            </w:r>
            <w:r w:rsidR="00FD4C71" w:rsidRPr="00C9188F">
              <w:rPr>
                <w:rFonts w:ascii="Arial" w:hAnsi="Arial" w:cs="Arial"/>
              </w:rPr>
              <w:t>2</w:t>
            </w:r>
          </w:p>
        </w:tc>
      </w:tr>
      <w:tr w:rsidR="006C2CF8" w:rsidRPr="00C9188F" w14:paraId="528DD538" w14:textId="77777777" w:rsidTr="00337075">
        <w:trPr>
          <w:trHeight w:val="116"/>
        </w:trPr>
        <w:tc>
          <w:tcPr>
            <w:tcW w:w="9072" w:type="dxa"/>
            <w:gridSpan w:val="3"/>
          </w:tcPr>
          <w:p w14:paraId="528DD537" w14:textId="77777777" w:rsidR="006C2CF8" w:rsidRPr="00C9188F" w:rsidRDefault="006C2CF8" w:rsidP="007B3D46">
            <w:pPr>
              <w:pStyle w:val="Standard1"/>
              <w:spacing w:before="0" w:after="0"/>
              <w:rPr>
                <w:rFonts w:ascii="Arial" w:hAnsi="Arial" w:cs="Arial"/>
              </w:rPr>
            </w:pPr>
          </w:p>
        </w:tc>
      </w:tr>
      <w:tr w:rsidR="006C2CF8" w:rsidRPr="00C9188F" w14:paraId="528DD542" w14:textId="77777777" w:rsidTr="00337075">
        <w:tc>
          <w:tcPr>
            <w:tcW w:w="2880" w:type="dxa"/>
          </w:tcPr>
          <w:p w14:paraId="19D9CF23" w14:textId="77777777" w:rsidR="00F63C80" w:rsidRPr="00C9188F" w:rsidRDefault="00AC3F4F" w:rsidP="00186B18">
            <w:pPr>
              <w:ind w:right="732"/>
              <w:rPr>
                <w:rFonts w:ascii="Arial" w:hAnsi="Arial" w:cs="Arial"/>
                <w:b/>
              </w:rPr>
            </w:pPr>
            <w:r w:rsidRPr="00C9188F">
              <w:rPr>
                <w:rFonts w:ascii="Arial" w:hAnsi="Arial" w:cs="Arial"/>
                <w:b/>
              </w:rPr>
              <w:t>Th</w:t>
            </w:r>
            <w:r w:rsidR="00F85356" w:rsidRPr="00C9188F">
              <w:rPr>
                <w:rFonts w:ascii="Arial" w:hAnsi="Arial" w:cs="Arial"/>
                <w:b/>
              </w:rPr>
              <w:t xml:space="preserve">ành phần </w:t>
            </w:r>
          </w:p>
          <w:p w14:paraId="528DD539" w14:textId="58B10356" w:rsidR="006C2CF8" w:rsidRPr="00C9188F" w:rsidRDefault="00F85356" w:rsidP="00186B18">
            <w:pPr>
              <w:ind w:right="732"/>
              <w:rPr>
                <w:rFonts w:ascii="Arial" w:hAnsi="Arial" w:cs="Arial"/>
                <w:b/>
              </w:rPr>
            </w:pPr>
            <w:r w:rsidRPr="00C9188F">
              <w:rPr>
                <w:rFonts w:ascii="Arial" w:hAnsi="Arial" w:cs="Arial"/>
                <w:b/>
              </w:rPr>
              <w:t>th</w:t>
            </w:r>
            <w:r w:rsidR="00AC3F4F" w:rsidRPr="00C9188F">
              <w:rPr>
                <w:rFonts w:ascii="Arial" w:hAnsi="Arial" w:cs="Arial"/>
                <w:b/>
              </w:rPr>
              <w:t>am dự cuộc họp</w:t>
            </w:r>
            <w:r w:rsidR="006C2CF8" w:rsidRPr="00C9188F">
              <w:rPr>
                <w:rFonts w:ascii="Arial" w:hAnsi="Arial" w:cs="Arial"/>
                <w:b/>
              </w:rPr>
              <w:t>:</w:t>
            </w:r>
          </w:p>
        </w:tc>
        <w:tc>
          <w:tcPr>
            <w:tcW w:w="6192" w:type="dxa"/>
            <w:gridSpan w:val="2"/>
          </w:tcPr>
          <w:p w14:paraId="528DD53A" w14:textId="40C12252" w:rsidR="00F85356" w:rsidRPr="00C9188F" w:rsidRDefault="00F85356" w:rsidP="007B3D46">
            <w:pPr>
              <w:pStyle w:val="Standard1"/>
              <w:spacing w:before="0" w:after="0"/>
              <w:rPr>
                <w:rFonts w:ascii="Arial" w:hAnsi="Arial" w:cs="Arial"/>
                <w:b/>
                <w:i/>
                <w:u w:val="single"/>
              </w:rPr>
            </w:pPr>
            <w:r w:rsidRPr="00C9188F">
              <w:rPr>
                <w:rFonts w:ascii="Arial" w:hAnsi="Arial" w:cs="Arial"/>
                <w:b/>
                <w:i/>
                <w:u w:val="single"/>
              </w:rPr>
              <w:t xml:space="preserve">Đại diện Ngân hàng </w:t>
            </w:r>
            <w:r w:rsidR="00F4653B" w:rsidRPr="00C9188F">
              <w:rPr>
                <w:rFonts w:ascii="Arial" w:hAnsi="Arial" w:cs="Arial"/>
                <w:b/>
                <w:i/>
                <w:u w:val="single"/>
              </w:rPr>
              <w:t xml:space="preserve">TMCP </w:t>
            </w:r>
            <w:r w:rsidR="006249AD" w:rsidRPr="00C9188F">
              <w:rPr>
                <w:rFonts w:ascii="Arial" w:hAnsi="Arial" w:cs="Arial"/>
                <w:b/>
                <w:i/>
                <w:u w:val="single"/>
              </w:rPr>
              <w:t>Ngoại</w:t>
            </w:r>
            <w:r w:rsidRPr="00C9188F">
              <w:rPr>
                <w:rFonts w:ascii="Arial" w:hAnsi="Arial" w:cs="Arial"/>
                <w:b/>
                <w:i/>
                <w:u w:val="single"/>
              </w:rPr>
              <w:t xml:space="preserve"> thương Việt Nam </w:t>
            </w:r>
            <w:r w:rsidR="007B3D46" w:rsidRPr="00C9188F">
              <w:rPr>
                <w:rFonts w:ascii="Arial" w:hAnsi="Arial" w:cs="Arial"/>
                <w:b/>
                <w:i/>
                <w:u w:val="single"/>
              </w:rPr>
              <w:br/>
            </w:r>
            <w:r w:rsidR="00A16B0D" w:rsidRPr="00C9188F">
              <w:rPr>
                <w:rFonts w:ascii="Arial" w:hAnsi="Arial" w:cs="Arial"/>
                <w:b/>
                <w:i/>
                <w:u w:val="single"/>
              </w:rPr>
              <w:t>C</w:t>
            </w:r>
            <w:r w:rsidRPr="00C9188F">
              <w:rPr>
                <w:rFonts w:ascii="Arial" w:hAnsi="Arial" w:cs="Arial"/>
                <w:b/>
                <w:i/>
                <w:u w:val="single"/>
              </w:rPr>
              <w:t xml:space="preserve">hi nhánh </w:t>
            </w:r>
            <w:r w:rsidR="00FD4C71" w:rsidRPr="00C9188F">
              <w:rPr>
                <w:rFonts w:ascii="Arial" w:hAnsi="Arial" w:cs="Arial"/>
                <w:b/>
                <w:i/>
                <w:u w:val="single"/>
              </w:rPr>
              <w:t>Kiên Giang</w:t>
            </w:r>
          </w:p>
          <w:p w14:paraId="528DD53B" w14:textId="77777777" w:rsidR="00F85356" w:rsidRPr="00C9188F" w:rsidRDefault="00F85356" w:rsidP="007B3D46">
            <w:pPr>
              <w:pStyle w:val="Standard1"/>
              <w:spacing w:before="0" w:after="0"/>
              <w:rPr>
                <w:rFonts w:ascii="Arial" w:hAnsi="Arial" w:cs="Arial"/>
                <w:u w:val="single"/>
              </w:rPr>
            </w:pPr>
          </w:p>
          <w:p w14:paraId="528DD53C" w14:textId="64208360" w:rsidR="004369C0" w:rsidRPr="00C9188F" w:rsidDel="007F43E8" w:rsidRDefault="00FD4C71" w:rsidP="007B3D46">
            <w:pPr>
              <w:pStyle w:val="Standard1"/>
              <w:spacing w:before="0" w:after="0"/>
              <w:rPr>
                <w:del w:id="4" w:author="Duy Nhat Tran" w:date="2022-11-25T12:41:00Z"/>
                <w:rFonts w:ascii="Arial" w:hAnsi="Arial" w:cs="Arial"/>
                <w:u w:val="single"/>
              </w:rPr>
            </w:pPr>
            <w:del w:id="5" w:author="Duy Nhat Tran" w:date="2022-11-25T12:41:00Z">
              <w:r w:rsidRPr="00C9188F" w:rsidDel="007F43E8">
                <w:rPr>
                  <w:rFonts w:ascii="Arial" w:hAnsi="Arial" w:cs="Arial"/>
                </w:rPr>
                <w:delText>Ông</w:delText>
              </w:r>
              <w:r w:rsidR="004369C0" w:rsidRPr="00C9188F" w:rsidDel="007F43E8">
                <w:rPr>
                  <w:rFonts w:ascii="Arial" w:hAnsi="Arial" w:cs="Arial"/>
                </w:rPr>
                <w:delText xml:space="preserve"> </w:delText>
              </w:r>
              <w:r w:rsidR="00F823BE" w:rsidRPr="00C9188F" w:rsidDel="007F43E8">
                <w:rPr>
                  <w:rFonts w:ascii="Arial" w:hAnsi="Arial" w:cs="Arial"/>
                </w:rPr>
                <w:delText>Đặng Ngọc Hải</w:delText>
              </w:r>
              <w:r w:rsidR="00A57B80" w:rsidRPr="00C9188F" w:rsidDel="007F43E8">
                <w:rPr>
                  <w:rFonts w:ascii="Arial" w:hAnsi="Arial" w:cs="Arial"/>
                </w:rPr>
                <w:delText xml:space="preserve"> – Giám đốc Chi nhánh</w:delText>
              </w:r>
            </w:del>
          </w:p>
          <w:p w14:paraId="528DD53D" w14:textId="730FC110" w:rsidR="00491339" w:rsidRPr="00C9188F" w:rsidRDefault="00A076E0" w:rsidP="007B3D46">
            <w:pPr>
              <w:pStyle w:val="Standard1"/>
              <w:spacing w:before="0" w:after="0"/>
              <w:rPr>
                <w:rFonts w:ascii="Arial" w:hAnsi="Arial" w:cs="Arial"/>
              </w:rPr>
            </w:pPr>
            <w:r w:rsidRPr="00C9188F">
              <w:rPr>
                <w:rFonts w:ascii="Arial" w:hAnsi="Arial" w:cs="Arial"/>
              </w:rPr>
              <w:t>Ông Nguyễn Đức Đông</w:t>
            </w:r>
            <w:r w:rsidR="00924BF5" w:rsidRPr="00C9188F">
              <w:rPr>
                <w:rFonts w:ascii="Arial" w:hAnsi="Arial" w:cs="Arial"/>
              </w:rPr>
              <w:t xml:space="preserve"> </w:t>
            </w:r>
            <w:r w:rsidR="00E144BD" w:rsidRPr="00C9188F">
              <w:rPr>
                <w:rFonts w:ascii="Arial" w:hAnsi="Arial" w:cs="Arial"/>
              </w:rPr>
              <w:t xml:space="preserve">– </w:t>
            </w:r>
            <w:r w:rsidR="004806D2" w:rsidRPr="00C9188F">
              <w:rPr>
                <w:rFonts w:ascii="Arial" w:hAnsi="Arial" w:cs="Arial"/>
              </w:rPr>
              <w:t xml:space="preserve">Phó </w:t>
            </w:r>
            <w:r w:rsidR="00E144BD" w:rsidRPr="00C9188F">
              <w:rPr>
                <w:rFonts w:ascii="Arial" w:hAnsi="Arial" w:cs="Arial"/>
              </w:rPr>
              <w:t>Giám đốc</w:t>
            </w:r>
            <w:r w:rsidR="004806D2" w:rsidRPr="00C9188F">
              <w:rPr>
                <w:rFonts w:ascii="Arial" w:hAnsi="Arial" w:cs="Arial"/>
              </w:rPr>
              <w:t xml:space="preserve"> </w:t>
            </w:r>
            <w:r w:rsidR="00A57B80" w:rsidRPr="00C9188F">
              <w:rPr>
                <w:rFonts w:ascii="Arial" w:hAnsi="Arial" w:cs="Arial"/>
              </w:rPr>
              <w:t>Chi nhánh</w:t>
            </w:r>
          </w:p>
          <w:p w14:paraId="2E196EE1" w14:textId="632F9D2F" w:rsidR="008E4A9D" w:rsidRPr="00C9188F" w:rsidDel="001175BF" w:rsidRDefault="00AB5848" w:rsidP="007B3D46">
            <w:pPr>
              <w:pStyle w:val="Standard1"/>
              <w:spacing w:before="0" w:after="0"/>
              <w:rPr>
                <w:del w:id="6" w:author="NGUYEN DUC DONG (Deputy Director - VCB KIEN GIANG)" w:date="2022-11-25T16:47:00Z"/>
                <w:rFonts w:ascii="Arial" w:hAnsi="Arial" w:cs="Arial"/>
              </w:rPr>
            </w:pPr>
            <w:del w:id="7" w:author="NGUYEN DUC DONG (Deputy Director - VCB KIEN GIANG)" w:date="2022-11-25T16:47:00Z">
              <w:r w:rsidRPr="00C9188F" w:rsidDel="001175BF">
                <w:rPr>
                  <w:rFonts w:ascii="Arial" w:hAnsi="Arial" w:cs="Arial"/>
                </w:rPr>
                <w:delText>Bà Đỗ Thị Minh Út – Phó Giám đốc Chi nhánh</w:delText>
              </w:r>
            </w:del>
          </w:p>
          <w:p w14:paraId="6D23108E" w14:textId="2E998EC6" w:rsidR="00856146" w:rsidRPr="00C9188F" w:rsidRDefault="00856146" w:rsidP="007B3D46">
            <w:pPr>
              <w:pStyle w:val="Standard1"/>
              <w:spacing w:before="0" w:after="0"/>
              <w:rPr>
                <w:rFonts w:ascii="Arial" w:hAnsi="Arial" w:cs="Arial"/>
              </w:rPr>
            </w:pPr>
            <w:r w:rsidRPr="00C9188F">
              <w:rPr>
                <w:rFonts w:ascii="Arial" w:hAnsi="Arial" w:cs="Arial"/>
              </w:rPr>
              <w:t>Bà Đinh Thùy Trang – Trưởng phòng Kế toán</w:t>
            </w:r>
          </w:p>
          <w:p w14:paraId="1716BA53" w14:textId="38616C07" w:rsidR="003E7A78" w:rsidRPr="00C9188F" w:rsidRDefault="00E9712E" w:rsidP="007B3D46">
            <w:pPr>
              <w:pStyle w:val="Standard1"/>
              <w:spacing w:before="0" w:after="0"/>
              <w:rPr>
                <w:rFonts w:ascii="Arial" w:hAnsi="Arial" w:cs="Arial"/>
              </w:rPr>
            </w:pPr>
            <w:r w:rsidRPr="00C9188F">
              <w:rPr>
                <w:rFonts w:ascii="Arial" w:hAnsi="Arial" w:cs="Arial"/>
              </w:rPr>
              <w:t>Ông Trần Thanh Hùng</w:t>
            </w:r>
            <w:r w:rsidR="003F3C5A" w:rsidRPr="00C9188F">
              <w:rPr>
                <w:rFonts w:ascii="Arial" w:hAnsi="Arial" w:cs="Arial"/>
              </w:rPr>
              <w:t xml:space="preserve"> – Trưởng phòng </w:t>
            </w:r>
            <w:r w:rsidR="009F38AE" w:rsidRPr="00C9188F">
              <w:rPr>
                <w:rFonts w:ascii="Arial" w:hAnsi="Arial" w:cs="Arial"/>
              </w:rPr>
              <w:t>Khách hàng Doanh nghiệp</w:t>
            </w:r>
          </w:p>
          <w:p w14:paraId="43A2C57E" w14:textId="2390C05B" w:rsidR="009F38AE" w:rsidRPr="00C9188F" w:rsidRDefault="00335645" w:rsidP="007B3D46">
            <w:pPr>
              <w:pStyle w:val="Standard1"/>
              <w:spacing w:before="0" w:after="0"/>
              <w:rPr>
                <w:rFonts w:ascii="Arial" w:hAnsi="Arial" w:cs="Arial"/>
              </w:rPr>
            </w:pPr>
            <w:r w:rsidRPr="00C9188F">
              <w:rPr>
                <w:rFonts w:ascii="Arial" w:hAnsi="Arial" w:cs="Arial"/>
              </w:rPr>
              <w:t xml:space="preserve">Ông Nhan Trường Phúc </w:t>
            </w:r>
            <w:r w:rsidR="00C2745E" w:rsidRPr="00C9188F">
              <w:rPr>
                <w:rFonts w:ascii="Arial" w:hAnsi="Arial" w:cs="Arial"/>
              </w:rPr>
              <w:t>–</w:t>
            </w:r>
            <w:r w:rsidRPr="00C9188F">
              <w:rPr>
                <w:rFonts w:ascii="Arial" w:hAnsi="Arial" w:cs="Arial"/>
              </w:rPr>
              <w:t xml:space="preserve"> </w:t>
            </w:r>
            <w:r w:rsidR="00C2745E" w:rsidRPr="00C9188F">
              <w:rPr>
                <w:rFonts w:ascii="Arial" w:hAnsi="Arial" w:cs="Arial"/>
              </w:rPr>
              <w:t>Trưởng phòng Khác hàng Bán lẻ</w:t>
            </w:r>
          </w:p>
          <w:p w14:paraId="142D5902" w14:textId="07D8B1F3" w:rsidR="002627FF" w:rsidRDefault="002627FF" w:rsidP="007B3D46">
            <w:pPr>
              <w:pStyle w:val="Standard1"/>
              <w:spacing w:before="0" w:after="0"/>
              <w:rPr>
                <w:ins w:id="8" w:author="NGUYEN DUC DONG (Deputy Director - VCB KIEN GIANG)" w:date="2022-11-25T16:47:00Z"/>
                <w:rFonts w:ascii="Arial" w:hAnsi="Arial" w:cs="Arial"/>
              </w:rPr>
            </w:pPr>
            <w:r w:rsidRPr="00C9188F">
              <w:rPr>
                <w:rFonts w:ascii="Arial" w:hAnsi="Arial" w:cs="Arial"/>
              </w:rPr>
              <w:t xml:space="preserve">Ông </w:t>
            </w:r>
            <w:r w:rsidR="00565F9E" w:rsidRPr="00C9188F">
              <w:rPr>
                <w:rFonts w:ascii="Arial" w:hAnsi="Arial" w:cs="Arial"/>
              </w:rPr>
              <w:t xml:space="preserve">Trần Văn Thuận </w:t>
            </w:r>
            <w:r w:rsidR="00D94BDF" w:rsidRPr="00C9188F">
              <w:rPr>
                <w:rFonts w:ascii="Arial" w:hAnsi="Arial" w:cs="Arial"/>
              </w:rPr>
              <w:t>–</w:t>
            </w:r>
            <w:r w:rsidR="00565F9E" w:rsidRPr="00C9188F">
              <w:rPr>
                <w:rFonts w:ascii="Arial" w:hAnsi="Arial" w:cs="Arial"/>
              </w:rPr>
              <w:t xml:space="preserve"> </w:t>
            </w:r>
            <w:r w:rsidR="00D94BDF" w:rsidRPr="00C9188F">
              <w:rPr>
                <w:rFonts w:ascii="Arial" w:hAnsi="Arial" w:cs="Arial"/>
              </w:rPr>
              <w:t>Trưởng phòng Quản lý nợ</w:t>
            </w:r>
          </w:p>
          <w:p w14:paraId="1F2F6ECD" w14:textId="2B2FD78E" w:rsidR="001175BF" w:rsidRDefault="001175BF" w:rsidP="007B3D46">
            <w:pPr>
              <w:pStyle w:val="Standard1"/>
              <w:spacing w:before="0" w:after="0"/>
              <w:rPr>
                <w:ins w:id="9" w:author="NGUYEN DUC DONG (Deputy Director - VCB KIEN GIANG)" w:date="2022-11-25T16:48:00Z"/>
                <w:rFonts w:ascii="Arial" w:hAnsi="Arial" w:cs="Arial"/>
              </w:rPr>
            </w:pPr>
            <w:ins w:id="10" w:author="NGUYEN DUC DONG (Deputy Director - VCB KIEN GIANG)" w:date="2022-11-25T16:47:00Z">
              <w:r>
                <w:rPr>
                  <w:rFonts w:ascii="Arial" w:hAnsi="Arial" w:cs="Arial"/>
                </w:rPr>
                <w:t xml:space="preserve">Ông Phạm </w:t>
              </w:r>
            </w:ins>
            <w:ins w:id="11" w:author="NGUYEN DUC DONG (Deputy Director - VCB KIEN GIANG)" w:date="2022-11-25T16:48:00Z">
              <w:r w:rsidR="00FF7E1B">
                <w:rPr>
                  <w:rFonts w:ascii="Arial" w:hAnsi="Arial" w:cs="Arial"/>
                </w:rPr>
                <w:t>Văn Mậu – Phó Trưởng phòng PT.PGD Rạch Giá</w:t>
              </w:r>
            </w:ins>
          </w:p>
          <w:p w14:paraId="656D1E27" w14:textId="75A9B893" w:rsidR="00FF7E1B" w:rsidRPr="00C9188F" w:rsidRDefault="00FF7E1B" w:rsidP="007B3D46">
            <w:pPr>
              <w:pStyle w:val="Standard1"/>
              <w:spacing w:before="0" w:after="0"/>
              <w:rPr>
                <w:rFonts w:ascii="Arial" w:hAnsi="Arial" w:cs="Arial"/>
              </w:rPr>
            </w:pPr>
            <w:ins w:id="12" w:author="NGUYEN DUC DONG (Deputy Director - VCB KIEN GIANG)" w:date="2022-11-25T16:48:00Z">
              <w:r>
                <w:rPr>
                  <w:rFonts w:ascii="Arial" w:hAnsi="Arial" w:cs="Arial"/>
                </w:rPr>
                <w:t xml:space="preserve">Ông Nguyễn Tuấn Anh - </w:t>
              </w:r>
              <w:r>
                <w:rPr>
                  <w:rFonts w:ascii="Arial" w:hAnsi="Arial" w:cs="Arial"/>
                </w:rPr>
                <w:t xml:space="preserve">Phó Trưởng phòng PT.PGD Rạch </w:t>
              </w:r>
              <w:r>
                <w:rPr>
                  <w:rFonts w:ascii="Arial" w:hAnsi="Arial" w:cs="Arial"/>
                </w:rPr>
                <w:t>Sỏi</w:t>
              </w:r>
            </w:ins>
          </w:p>
          <w:p w14:paraId="07F81BF1" w14:textId="77777777" w:rsidR="00D94BDF" w:rsidRPr="00C9188F" w:rsidRDefault="00D94BDF" w:rsidP="007B3D46">
            <w:pPr>
              <w:pStyle w:val="Standard1"/>
              <w:spacing w:before="0" w:after="0"/>
              <w:rPr>
                <w:rFonts w:ascii="Arial" w:hAnsi="Arial" w:cs="Arial"/>
              </w:rPr>
            </w:pPr>
          </w:p>
          <w:p w14:paraId="2EBAB18A" w14:textId="77777777" w:rsidR="00B14D6D" w:rsidRPr="00C9188F" w:rsidRDefault="00B14D6D" w:rsidP="00B14D6D">
            <w:pPr>
              <w:spacing w:line="288" w:lineRule="auto"/>
              <w:jc w:val="both"/>
              <w:rPr>
                <w:rFonts w:ascii="Arial" w:hAnsi="Arial" w:cs="Arial"/>
                <w:b/>
                <w:i/>
                <w:noProof/>
                <w:u w:val="single"/>
              </w:rPr>
            </w:pPr>
            <w:r w:rsidRPr="00C9188F">
              <w:rPr>
                <w:rFonts w:ascii="Arial" w:hAnsi="Arial" w:cs="Arial"/>
                <w:b/>
                <w:i/>
                <w:noProof/>
                <w:u w:val="single"/>
              </w:rPr>
              <w:t>Đại diện Công ty Kiểm toán Ernst &amp; Young</w:t>
            </w:r>
          </w:p>
          <w:p w14:paraId="7B8AD12F" w14:textId="715FA3F7" w:rsidR="004B7CBA" w:rsidRPr="00C9188F" w:rsidRDefault="00B14D6D" w:rsidP="007B3D46">
            <w:pPr>
              <w:pStyle w:val="Standard1"/>
              <w:spacing w:before="0" w:after="0"/>
              <w:rPr>
                <w:rFonts w:ascii="Arial" w:hAnsi="Arial" w:cs="Arial"/>
                <w:iCs/>
              </w:rPr>
            </w:pPr>
            <w:r w:rsidRPr="00C9188F">
              <w:rPr>
                <w:rFonts w:ascii="Arial" w:hAnsi="Arial" w:cs="Arial"/>
                <w:iCs/>
              </w:rPr>
              <w:t>Bà Hoàng Thị Hồng Minh – Giám đốc kiểm toán</w:t>
            </w:r>
          </w:p>
          <w:p w14:paraId="7566259F" w14:textId="7D2226EC" w:rsidR="003A304C" w:rsidRPr="00C9188F" w:rsidRDefault="003A304C" w:rsidP="007B3D46">
            <w:pPr>
              <w:pStyle w:val="Standard1"/>
              <w:spacing w:before="0" w:after="0"/>
              <w:rPr>
                <w:rFonts w:ascii="Arial" w:hAnsi="Arial" w:cs="Arial"/>
                <w:iCs/>
              </w:rPr>
            </w:pPr>
            <w:r w:rsidRPr="00C9188F">
              <w:rPr>
                <w:rFonts w:ascii="Arial" w:hAnsi="Arial" w:cs="Arial"/>
                <w:iCs/>
              </w:rPr>
              <w:t xml:space="preserve">Ông Trần Nhật Duy – Trưởng đoàn </w:t>
            </w:r>
            <w:r w:rsidR="00B14D6D" w:rsidRPr="00C9188F">
              <w:rPr>
                <w:rFonts w:ascii="Arial" w:hAnsi="Arial" w:cs="Arial"/>
                <w:iCs/>
              </w:rPr>
              <w:t>k</w:t>
            </w:r>
            <w:r w:rsidRPr="00C9188F">
              <w:rPr>
                <w:rFonts w:ascii="Arial" w:hAnsi="Arial" w:cs="Arial"/>
                <w:iCs/>
              </w:rPr>
              <w:t>iểm toán</w:t>
            </w:r>
          </w:p>
          <w:p w14:paraId="6774079D" w14:textId="223C3707" w:rsidR="003B2753" w:rsidRPr="00C9188F" w:rsidRDefault="003B2753" w:rsidP="007B3D46">
            <w:pPr>
              <w:pStyle w:val="Standard1"/>
              <w:spacing w:before="0" w:after="0"/>
              <w:rPr>
                <w:rFonts w:ascii="Arial" w:hAnsi="Arial" w:cs="Arial"/>
                <w:iCs/>
              </w:rPr>
            </w:pPr>
            <w:r w:rsidRPr="00C9188F">
              <w:rPr>
                <w:rFonts w:ascii="Arial" w:hAnsi="Arial" w:cs="Arial"/>
                <w:iCs/>
              </w:rPr>
              <w:t xml:space="preserve">Bà Trần Diệu Hồng Anh – </w:t>
            </w:r>
            <w:r w:rsidR="004B7CBA" w:rsidRPr="00C9188F">
              <w:rPr>
                <w:rFonts w:ascii="Arial" w:hAnsi="Arial" w:cs="Arial"/>
                <w:iCs/>
              </w:rPr>
              <w:t>Thành viên</w:t>
            </w:r>
          </w:p>
          <w:p w14:paraId="0E1B4AD3" w14:textId="7B17D4CA" w:rsidR="003B2753" w:rsidRPr="00C9188F" w:rsidRDefault="003B2753" w:rsidP="007B3D46">
            <w:pPr>
              <w:pStyle w:val="Standard1"/>
              <w:spacing w:before="0" w:after="0"/>
              <w:rPr>
                <w:rFonts w:ascii="Arial" w:hAnsi="Arial" w:cs="Arial"/>
                <w:iCs/>
              </w:rPr>
            </w:pPr>
            <w:r w:rsidRPr="00C9188F">
              <w:rPr>
                <w:rFonts w:ascii="Arial" w:hAnsi="Arial" w:cs="Arial"/>
                <w:iCs/>
              </w:rPr>
              <w:t xml:space="preserve">Bà Vũ Lê Thùy Linh – </w:t>
            </w:r>
            <w:r w:rsidR="004B7CBA" w:rsidRPr="00C9188F">
              <w:rPr>
                <w:rFonts w:ascii="Arial" w:hAnsi="Arial" w:cs="Arial"/>
                <w:iCs/>
              </w:rPr>
              <w:t>Thành viên</w:t>
            </w:r>
            <w:r w:rsidRPr="00C9188F">
              <w:rPr>
                <w:rFonts w:ascii="Arial" w:hAnsi="Arial" w:cs="Arial"/>
                <w:iCs/>
              </w:rPr>
              <w:t xml:space="preserve"> </w:t>
            </w:r>
          </w:p>
          <w:p w14:paraId="528DD541" w14:textId="5C4B5400" w:rsidR="00AC3F4F" w:rsidRPr="00C9188F" w:rsidRDefault="003B2753" w:rsidP="007B3D46">
            <w:pPr>
              <w:pStyle w:val="Standard1"/>
              <w:spacing w:before="0" w:after="0"/>
              <w:rPr>
                <w:rFonts w:ascii="Arial" w:hAnsi="Arial" w:cs="Arial"/>
                <w:iCs/>
              </w:rPr>
            </w:pPr>
            <w:r w:rsidRPr="00C9188F">
              <w:rPr>
                <w:rFonts w:ascii="Arial" w:hAnsi="Arial" w:cs="Arial"/>
                <w:iCs/>
              </w:rPr>
              <w:t xml:space="preserve">Bà Nguyễn Diệu Linh – </w:t>
            </w:r>
            <w:r w:rsidR="004B7CBA" w:rsidRPr="00C9188F">
              <w:rPr>
                <w:rFonts w:ascii="Arial" w:hAnsi="Arial" w:cs="Arial"/>
                <w:iCs/>
              </w:rPr>
              <w:t>Thành viên</w:t>
            </w:r>
          </w:p>
        </w:tc>
      </w:tr>
    </w:tbl>
    <w:p w14:paraId="528DD543" w14:textId="77777777" w:rsidR="00B51197" w:rsidRPr="00C9188F" w:rsidRDefault="00B51197" w:rsidP="00ED2428">
      <w:pPr>
        <w:jc w:val="both"/>
        <w:rPr>
          <w:rFonts w:ascii="Arial" w:hAnsi="Arial" w:cs="Arial"/>
        </w:rPr>
      </w:pPr>
      <w:r w:rsidRPr="00C9188F">
        <w:rPr>
          <w:rFonts w:ascii="Arial" w:hAnsi="Arial" w:cs="Arial"/>
        </w:rPr>
        <w:tab/>
      </w:r>
    </w:p>
    <w:p w14:paraId="528DD544" w14:textId="214F13AE" w:rsidR="00BA2CA7" w:rsidRPr="00C9188F" w:rsidRDefault="00BA2CA7" w:rsidP="00F448CB">
      <w:pPr>
        <w:pStyle w:val="Standard1"/>
        <w:spacing w:before="0" w:after="0"/>
        <w:jc w:val="both"/>
        <w:rPr>
          <w:rFonts w:ascii="Arial" w:hAnsi="Arial" w:cs="Arial"/>
        </w:rPr>
      </w:pPr>
      <w:r w:rsidRPr="00C9188F">
        <w:rPr>
          <w:rFonts w:ascii="Arial" w:hAnsi="Arial" w:cs="Arial"/>
        </w:rPr>
        <w:t>Là m</w:t>
      </w:r>
      <w:r w:rsidR="00D821F9" w:rsidRPr="00C9188F">
        <w:rPr>
          <w:rFonts w:ascii="Arial" w:hAnsi="Arial" w:cs="Arial"/>
        </w:rPr>
        <w:t xml:space="preserve">ột phần trong kế hoạch </w:t>
      </w:r>
      <w:r w:rsidR="007C1778" w:rsidRPr="00C9188F">
        <w:rPr>
          <w:rFonts w:ascii="Arial" w:hAnsi="Arial" w:cs="Arial"/>
        </w:rPr>
        <w:t>k</w:t>
      </w:r>
      <w:r w:rsidR="00E40E95" w:rsidRPr="00C9188F">
        <w:rPr>
          <w:rFonts w:ascii="Arial" w:hAnsi="Arial" w:cs="Arial"/>
        </w:rPr>
        <w:t>iểm toán</w:t>
      </w:r>
      <w:r w:rsidRPr="00C9188F">
        <w:rPr>
          <w:rFonts w:ascii="Arial" w:hAnsi="Arial" w:cs="Arial"/>
        </w:rPr>
        <w:t xml:space="preserve"> báo cáo tài chính của Ngân hàng </w:t>
      </w:r>
      <w:r w:rsidR="00AB6116" w:rsidRPr="00C9188F">
        <w:rPr>
          <w:rFonts w:ascii="Arial" w:hAnsi="Arial" w:cs="Arial"/>
        </w:rPr>
        <w:t xml:space="preserve">TMCP </w:t>
      </w:r>
      <w:r w:rsidR="006249AD" w:rsidRPr="00C9188F">
        <w:rPr>
          <w:rFonts w:ascii="Arial" w:hAnsi="Arial" w:cs="Arial"/>
        </w:rPr>
        <w:t>Ngoại</w:t>
      </w:r>
      <w:r w:rsidRPr="00C9188F">
        <w:rPr>
          <w:rFonts w:ascii="Arial" w:hAnsi="Arial" w:cs="Arial"/>
        </w:rPr>
        <w:t xml:space="preserve"> thương Việt Nam</w:t>
      </w:r>
      <w:r w:rsidR="00F82CA6" w:rsidRPr="00C9188F">
        <w:rPr>
          <w:rFonts w:ascii="Arial" w:hAnsi="Arial" w:cs="Arial"/>
        </w:rPr>
        <w:t>,</w:t>
      </w:r>
      <w:r w:rsidRPr="00C9188F">
        <w:rPr>
          <w:rFonts w:ascii="Arial" w:hAnsi="Arial" w:cs="Arial"/>
        </w:rPr>
        <w:t xml:space="preserve"> được lập theo các Chuẩn m</w:t>
      </w:r>
      <w:r w:rsidR="00D821F9" w:rsidRPr="00C9188F">
        <w:rPr>
          <w:rFonts w:ascii="Arial" w:hAnsi="Arial" w:cs="Arial"/>
        </w:rPr>
        <w:t>ực Kế toán Việt Nam (VAS) và</w:t>
      </w:r>
      <w:r w:rsidR="00E40E95" w:rsidRPr="00C9188F">
        <w:rPr>
          <w:rFonts w:ascii="Arial" w:hAnsi="Arial" w:cs="Arial"/>
        </w:rPr>
        <w:t xml:space="preserve"> các Chuẩn mực Báo cáo Tài chính Quốc tế (IFRS) </w:t>
      </w:r>
      <w:r w:rsidRPr="00C9188F">
        <w:rPr>
          <w:rFonts w:ascii="Arial" w:hAnsi="Arial" w:cs="Arial"/>
        </w:rPr>
        <w:t>ch</w:t>
      </w:r>
      <w:r w:rsidR="00BE24B0" w:rsidRPr="00C9188F">
        <w:rPr>
          <w:rFonts w:ascii="Arial" w:hAnsi="Arial" w:cs="Arial"/>
        </w:rPr>
        <w:t xml:space="preserve">o </w:t>
      </w:r>
      <w:r w:rsidR="00A51334" w:rsidRPr="00C9188F">
        <w:rPr>
          <w:rFonts w:ascii="Arial" w:hAnsi="Arial" w:cs="Arial"/>
        </w:rPr>
        <w:t xml:space="preserve">năm </w:t>
      </w:r>
      <w:r w:rsidR="00B14D6D" w:rsidRPr="00C9188F">
        <w:rPr>
          <w:rFonts w:ascii="Arial" w:hAnsi="Arial" w:cs="Arial"/>
        </w:rPr>
        <w:t xml:space="preserve">tài chính </w:t>
      </w:r>
      <w:r w:rsidR="00951AAB" w:rsidRPr="00C9188F">
        <w:rPr>
          <w:rFonts w:ascii="Arial" w:hAnsi="Arial" w:cs="Arial"/>
        </w:rPr>
        <w:t>20</w:t>
      </w:r>
      <w:r w:rsidR="00D62E46" w:rsidRPr="00C9188F">
        <w:rPr>
          <w:rFonts w:ascii="Arial" w:hAnsi="Arial" w:cs="Arial"/>
        </w:rPr>
        <w:t>22</w:t>
      </w:r>
      <w:r w:rsidRPr="00C9188F">
        <w:rPr>
          <w:rFonts w:ascii="Arial" w:hAnsi="Arial" w:cs="Arial"/>
        </w:rPr>
        <w:t xml:space="preserve">, </w:t>
      </w:r>
      <w:r w:rsidR="00AE41CB" w:rsidRPr="00C9188F">
        <w:rPr>
          <w:rFonts w:ascii="Arial" w:hAnsi="Arial" w:cs="Arial"/>
        </w:rPr>
        <w:t xml:space="preserve">và </w:t>
      </w:r>
      <w:r w:rsidR="00D24B1C" w:rsidRPr="00C9188F">
        <w:rPr>
          <w:rFonts w:ascii="Arial" w:hAnsi="Arial" w:cs="Arial"/>
        </w:rPr>
        <w:t xml:space="preserve">kiểm toán hoạt động Hệ thống kiểm soát nội bộ theo yêu cầu của Thông tư </w:t>
      </w:r>
      <w:r w:rsidR="00B14D6D" w:rsidRPr="00C9188F">
        <w:rPr>
          <w:rFonts w:ascii="Arial" w:hAnsi="Arial" w:cs="Arial"/>
        </w:rPr>
        <w:t>39</w:t>
      </w:r>
      <w:r w:rsidR="00512885" w:rsidRPr="00C9188F">
        <w:rPr>
          <w:rFonts w:ascii="Arial" w:hAnsi="Arial" w:cs="Arial"/>
        </w:rPr>
        <w:t>/20</w:t>
      </w:r>
      <w:r w:rsidR="00B14D6D" w:rsidRPr="00C9188F">
        <w:rPr>
          <w:rFonts w:ascii="Arial" w:hAnsi="Arial" w:cs="Arial"/>
        </w:rPr>
        <w:t>1</w:t>
      </w:r>
      <w:r w:rsidR="00512885" w:rsidRPr="00C9188F">
        <w:rPr>
          <w:rFonts w:ascii="Arial" w:hAnsi="Arial" w:cs="Arial"/>
        </w:rPr>
        <w:t>1/TT-NHNN</w:t>
      </w:r>
      <w:r w:rsidR="00B14D6D" w:rsidRPr="00C9188F">
        <w:rPr>
          <w:rFonts w:ascii="Arial" w:hAnsi="Arial" w:cs="Arial"/>
        </w:rPr>
        <w:t xml:space="preserve"> và Thông tư 24</w:t>
      </w:r>
      <w:r w:rsidR="00512885" w:rsidRPr="00C9188F">
        <w:rPr>
          <w:rFonts w:ascii="Arial" w:hAnsi="Arial" w:cs="Arial"/>
        </w:rPr>
        <w:t>/2021/TT-NHNN</w:t>
      </w:r>
      <w:r w:rsidR="00B14D6D" w:rsidRPr="00C9188F">
        <w:rPr>
          <w:rFonts w:ascii="Arial" w:hAnsi="Arial" w:cs="Arial"/>
        </w:rPr>
        <w:t xml:space="preserve"> sửa đổi Thông tư 39</w:t>
      </w:r>
      <w:r w:rsidR="00D24B1C" w:rsidRPr="00C9188F">
        <w:rPr>
          <w:rFonts w:ascii="Arial" w:hAnsi="Arial" w:cs="Arial"/>
        </w:rPr>
        <w:t xml:space="preserve">, </w:t>
      </w:r>
      <w:r w:rsidRPr="00C9188F">
        <w:rPr>
          <w:rFonts w:ascii="Arial" w:hAnsi="Arial" w:cs="Arial"/>
        </w:rPr>
        <w:t xml:space="preserve">đoàn kiểm toán đã làm việc tại Ngân hàng </w:t>
      </w:r>
      <w:r w:rsidR="00F4653B" w:rsidRPr="00C9188F">
        <w:rPr>
          <w:rFonts w:ascii="Arial" w:hAnsi="Arial" w:cs="Arial"/>
        </w:rPr>
        <w:t xml:space="preserve">TMCP </w:t>
      </w:r>
      <w:r w:rsidR="006249AD" w:rsidRPr="00C9188F">
        <w:rPr>
          <w:rFonts w:ascii="Arial" w:hAnsi="Arial" w:cs="Arial"/>
        </w:rPr>
        <w:t>Ngoại</w:t>
      </w:r>
      <w:r w:rsidRPr="00C9188F">
        <w:rPr>
          <w:rFonts w:ascii="Arial" w:hAnsi="Arial" w:cs="Arial"/>
        </w:rPr>
        <w:t xml:space="preserve"> thương Việt Nam – </w:t>
      </w:r>
      <w:r w:rsidR="00AD24EB" w:rsidRPr="00C9188F">
        <w:rPr>
          <w:rFonts w:ascii="Arial" w:hAnsi="Arial" w:cs="Arial"/>
        </w:rPr>
        <w:t>C</w:t>
      </w:r>
      <w:r w:rsidRPr="00C9188F">
        <w:rPr>
          <w:rFonts w:ascii="Arial" w:hAnsi="Arial" w:cs="Arial"/>
        </w:rPr>
        <w:t xml:space="preserve">hi nhánh </w:t>
      </w:r>
      <w:r w:rsidR="00023838" w:rsidRPr="00C9188F">
        <w:rPr>
          <w:rFonts w:ascii="Arial" w:hAnsi="Arial" w:cs="Arial"/>
        </w:rPr>
        <w:t>Kiên Giang</w:t>
      </w:r>
      <w:r w:rsidRPr="00C9188F">
        <w:rPr>
          <w:rFonts w:ascii="Arial" w:hAnsi="Arial" w:cs="Arial"/>
        </w:rPr>
        <w:t xml:space="preserve"> (“Chi n</w:t>
      </w:r>
      <w:r w:rsidR="006249AD" w:rsidRPr="00C9188F">
        <w:rPr>
          <w:rFonts w:ascii="Arial" w:hAnsi="Arial" w:cs="Arial"/>
        </w:rPr>
        <w:t xml:space="preserve">hánh”) trong thời gian từ ngày </w:t>
      </w:r>
      <w:r w:rsidR="00023838" w:rsidRPr="00C9188F">
        <w:rPr>
          <w:rFonts w:ascii="Arial" w:hAnsi="Arial" w:cs="Arial"/>
        </w:rPr>
        <w:t>21</w:t>
      </w:r>
      <w:r w:rsidRPr="00C9188F">
        <w:rPr>
          <w:rFonts w:ascii="Arial" w:hAnsi="Arial" w:cs="Arial"/>
        </w:rPr>
        <w:t xml:space="preserve"> tháng </w:t>
      </w:r>
      <w:r w:rsidR="00023838" w:rsidRPr="00C9188F">
        <w:rPr>
          <w:rFonts w:ascii="Arial" w:hAnsi="Arial" w:cs="Arial"/>
        </w:rPr>
        <w:t>11</w:t>
      </w:r>
      <w:r w:rsidR="00A51334" w:rsidRPr="00C9188F">
        <w:rPr>
          <w:rFonts w:ascii="Arial" w:hAnsi="Arial" w:cs="Arial"/>
        </w:rPr>
        <w:t xml:space="preserve"> </w:t>
      </w:r>
      <w:r w:rsidR="00D821F9" w:rsidRPr="00C9188F">
        <w:rPr>
          <w:rFonts w:ascii="Arial" w:hAnsi="Arial" w:cs="Arial"/>
        </w:rPr>
        <w:t>năm 20</w:t>
      </w:r>
      <w:r w:rsidR="00023838" w:rsidRPr="00C9188F">
        <w:rPr>
          <w:rFonts w:ascii="Arial" w:hAnsi="Arial" w:cs="Arial"/>
        </w:rPr>
        <w:t>22</w:t>
      </w:r>
      <w:r w:rsidRPr="00C9188F">
        <w:rPr>
          <w:rFonts w:ascii="Arial" w:hAnsi="Arial" w:cs="Arial"/>
        </w:rPr>
        <w:t xml:space="preserve"> đến ngày </w:t>
      </w:r>
      <w:r w:rsidR="00023838" w:rsidRPr="00C9188F">
        <w:rPr>
          <w:rFonts w:ascii="Arial" w:hAnsi="Arial" w:cs="Arial"/>
        </w:rPr>
        <w:t>25</w:t>
      </w:r>
      <w:r w:rsidRPr="00C9188F">
        <w:rPr>
          <w:rFonts w:ascii="Arial" w:hAnsi="Arial" w:cs="Arial"/>
        </w:rPr>
        <w:t xml:space="preserve"> tháng </w:t>
      </w:r>
      <w:r w:rsidR="00023838" w:rsidRPr="00C9188F">
        <w:rPr>
          <w:rFonts w:ascii="Arial" w:hAnsi="Arial" w:cs="Arial"/>
        </w:rPr>
        <w:t>11</w:t>
      </w:r>
      <w:r w:rsidR="00D821F9" w:rsidRPr="00C9188F">
        <w:rPr>
          <w:rFonts w:ascii="Arial" w:hAnsi="Arial" w:cs="Arial"/>
        </w:rPr>
        <w:t xml:space="preserve"> năm 20</w:t>
      </w:r>
      <w:r w:rsidR="00023838" w:rsidRPr="00C9188F">
        <w:rPr>
          <w:rFonts w:ascii="Arial" w:hAnsi="Arial" w:cs="Arial"/>
        </w:rPr>
        <w:t>22</w:t>
      </w:r>
      <w:r w:rsidRPr="00C9188F">
        <w:rPr>
          <w:rFonts w:ascii="Arial" w:hAnsi="Arial" w:cs="Arial"/>
        </w:rPr>
        <w:t xml:space="preserve">. </w:t>
      </w:r>
      <w:r w:rsidR="00AE41CB" w:rsidRPr="00C9188F">
        <w:rPr>
          <w:rFonts w:ascii="Arial" w:hAnsi="Arial" w:cs="Arial"/>
        </w:rPr>
        <w:t>Trong quá trình làm việc tại đơn vị, đoàn kiểm toán đã nhận được sự giúp đỡ nhiệt tình của các cán bộ, phòng ban tại Chi nhánh.</w:t>
      </w:r>
    </w:p>
    <w:p w14:paraId="528DD545" w14:textId="0B4355DC" w:rsidR="00BA2CA7" w:rsidRPr="00C9188F" w:rsidRDefault="00BA2CA7" w:rsidP="00F448CB">
      <w:pPr>
        <w:pStyle w:val="Standard1"/>
        <w:spacing w:before="0" w:after="0"/>
        <w:jc w:val="both"/>
        <w:rPr>
          <w:rFonts w:ascii="Arial" w:hAnsi="Arial" w:cs="Arial"/>
        </w:rPr>
      </w:pPr>
    </w:p>
    <w:p w14:paraId="314189A0" w14:textId="634D6E2D" w:rsidR="00B14D6D" w:rsidRPr="00C9188F" w:rsidRDefault="00B14D6D" w:rsidP="00F448CB">
      <w:pPr>
        <w:pStyle w:val="Standard1"/>
        <w:spacing w:before="0" w:after="0"/>
        <w:jc w:val="both"/>
        <w:rPr>
          <w:rFonts w:ascii="Arial" w:hAnsi="Arial" w:cs="Arial"/>
        </w:rPr>
      </w:pPr>
      <w:r w:rsidRPr="00C9188F">
        <w:rPr>
          <w:rFonts w:ascii="Arial" w:hAnsi="Arial" w:cs="Arial"/>
        </w:rPr>
        <w:t>Nội dung kiểm toán các Báo cáo t</w:t>
      </w:r>
      <w:r w:rsidR="00A95558" w:rsidRPr="00C9188F">
        <w:rPr>
          <w:rFonts w:ascii="Arial" w:hAnsi="Arial" w:cs="Arial"/>
        </w:rPr>
        <w:t>ài chính</w:t>
      </w:r>
      <w:r w:rsidRPr="00C9188F">
        <w:rPr>
          <w:rFonts w:ascii="Arial" w:hAnsi="Arial" w:cs="Arial"/>
        </w:rPr>
        <w:t xml:space="preserve"> và kiểm toán hoạt động Hệ thống kiểm soát nội bộ:</w:t>
      </w:r>
    </w:p>
    <w:p w14:paraId="538192EA" w14:textId="003E1538" w:rsidR="00A95558" w:rsidRPr="00C9188F" w:rsidRDefault="00A95558" w:rsidP="00FF6FFB">
      <w:pPr>
        <w:pStyle w:val="ListParagraph"/>
        <w:numPr>
          <w:ilvl w:val="0"/>
          <w:numId w:val="36"/>
        </w:numPr>
        <w:overflowPunct w:val="0"/>
        <w:autoSpaceDE w:val="0"/>
        <w:autoSpaceDN w:val="0"/>
        <w:adjustRightInd w:val="0"/>
        <w:spacing w:before="60" w:after="60"/>
        <w:jc w:val="both"/>
        <w:textAlignment w:val="baseline"/>
        <w:rPr>
          <w:rFonts w:ascii="Arial" w:hAnsi="Arial" w:cs="Arial"/>
          <w:sz w:val="20"/>
          <w:szCs w:val="20"/>
        </w:rPr>
      </w:pPr>
      <w:r w:rsidRPr="00C9188F">
        <w:rPr>
          <w:rFonts w:ascii="Arial" w:hAnsi="Arial" w:cs="Arial"/>
          <w:sz w:val="20"/>
          <w:szCs w:val="20"/>
        </w:rPr>
        <w:t>Thu thập các văn bản liên quan đến quy trình chính sách của Ngân hàng và văn bản pháp lý liên quan đến hoạt động tín dụng của Chi nhánh, phỏng vấn các cán bộ và phòng ban liên quan đến hoạt động tín dụng;</w:t>
      </w:r>
    </w:p>
    <w:p w14:paraId="3797F01F" w14:textId="47236B94" w:rsidR="00A95558" w:rsidRPr="00C9188F" w:rsidRDefault="00A95558" w:rsidP="00A95558">
      <w:pPr>
        <w:pStyle w:val="ListParagraph"/>
        <w:numPr>
          <w:ilvl w:val="0"/>
          <w:numId w:val="36"/>
        </w:numPr>
        <w:overflowPunct w:val="0"/>
        <w:autoSpaceDE w:val="0"/>
        <w:autoSpaceDN w:val="0"/>
        <w:adjustRightInd w:val="0"/>
        <w:spacing w:before="60" w:after="60"/>
        <w:jc w:val="both"/>
        <w:textAlignment w:val="baseline"/>
        <w:rPr>
          <w:rFonts w:ascii="Arial" w:hAnsi="Arial" w:cs="Arial"/>
          <w:sz w:val="20"/>
          <w:szCs w:val="20"/>
        </w:rPr>
      </w:pPr>
      <w:r w:rsidRPr="00C9188F">
        <w:rPr>
          <w:rFonts w:ascii="Arial" w:hAnsi="Arial" w:cs="Arial"/>
          <w:sz w:val="20"/>
          <w:szCs w:val="20"/>
        </w:rPr>
        <w:t>Rà soát chất lượng tín dụng và công tác phân loại nợ trích lập dự phòng đối các khách hàng có dư nợ từ 20 tỷ đồng trở lên tại 31/10/2022 và các khách hàng chọn mẫu có dự nợ dưới 20 tỷ đồng.</w:t>
      </w:r>
    </w:p>
    <w:p w14:paraId="6CE5AFEF" w14:textId="34F178F9" w:rsidR="00B14D6D" w:rsidRPr="00C9188F" w:rsidDel="007F43E8" w:rsidRDefault="00B14D6D" w:rsidP="00F448CB">
      <w:pPr>
        <w:pStyle w:val="Standard1"/>
        <w:spacing w:before="0" w:after="0"/>
        <w:jc w:val="both"/>
        <w:rPr>
          <w:del w:id="13" w:author="Duy Nhat Tran" w:date="2022-11-25T12:42:00Z"/>
          <w:rFonts w:ascii="Arial" w:hAnsi="Arial" w:cs="Arial"/>
        </w:rPr>
      </w:pPr>
    </w:p>
    <w:p w14:paraId="528DD546" w14:textId="096F43B9" w:rsidR="00BA2CA7" w:rsidRPr="00C9188F" w:rsidRDefault="00A95558" w:rsidP="00F448CB">
      <w:pPr>
        <w:pStyle w:val="Standard1"/>
        <w:spacing w:before="0" w:after="0"/>
        <w:jc w:val="both"/>
        <w:rPr>
          <w:rFonts w:ascii="Arial" w:hAnsi="Arial" w:cs="Arial"/>
        </w:rPr>
      </w:pPr>
      <w:r w:rsidRPr="00C9188F">
        <w:rPr>
          <w:rFonts w:ascii="Arial" w:hAnsi="Arial" w:cs="Arial"/>
        </w:rPr>
        <w:t>Theo đánh giá của chúng tôi</w:t>
      </w:r>
      <w:r w:rsidR="00BA2CA7" w:rsidRPr="00C9188F">
        <w:rPr>
          <w:rFonts w:ascii="Arial" w:hAnsi="Arial" w:cs="Arial"/>
        </w:rPr>
        <w:t>,</w:t>
      </w:r>
      <w:r w:rsidRPr="00C9188F">
        <w:rPr>
          <w:rFonts w:ascii="Arial" w:hAnsi="Arial" w:cs="Arial"/>
        </w:rPr>
        <w:t xml:space="preserve"> hoạt động tín dụng cũng như</w:t>
      </w:r>
      <w:r w:rsidR="00F02B97" w:rsidRPr="00C9188F">
        <w:rPr>
          <w:rFonts w:ascii="Arial" w:hAnsi="Arial" w:cs="Arial"/>
        </w:rPr>
        <w:t xml:space="preserve"> công tác </w:t>
      </w:r>
      <w:r w:rsidRPr="00C9188F">
        <w:rPr>
          <w:rFonts w:ascii="Arial" w:hAnsi="Arial" w:cs="Arial"/>
        </w:rPr>
        <w:t>p</w:t>
      </w:r>
      <w:r w:rsidR="005F0B4C" w:rsidRPr="00C9188F">
        <w:rPr>
          <w:rFonts w:ascii="Arial" w:hAnsi="Arial" w:cs="Arial"/>
        </w:rPr>
        <w:t xml:space="preserve">hân loại nợ và trích lập dự phòng </w:t>
      </w:r>
      <w:r w:rsidRPr="00C9188F">
        <w:rPr>
          <w:rFonts w:ascii="Arial" w:hAnsi="Arial" w:cs="Arial"/>
        </w:rPr>
        <w:t>của Chi nhánh Kiên Giang đã được thực hiện theo đúng các hướng dẫn của Ngân Hàng TMCP Ngoại Thương Việt Nam</w:t>
      </w:r>
      <w:r w:rsidR="00F02B97" w:rsidRPr="00C9188F">
        <w:rPr>
          <w:rFonts w:ascii="Arial" w:hAnsi="Arial" w:cs="Arial"/>
        </w:rPr>
        <w:t>. Tuy nhiên</w:t>
      </w:r>
      <w:r w:rsidR="00BA2CA7" w:rsidRPr="00C9188F">
        <w:rPr>
          <w:rFonts w:ascii="Arial" w:hAnsi="Arial" w:cs="Arial"/>
        </w:rPr>
        <w:t xml:space="preserve">, </w:t>
      </w:r>
      <w:r w:rsidRPr="00C9188F">
        <w:rPr>
          <w:rFonts w:ascii="Arial" w:hAnsi="Arial" w:cs="Arial"/>
        </w:rPr>
        <w:t xml:space="preserve">trong quá trình làm việc tại Chi nhánh, </w:t>
      </w:r>
      <w:r w:rsidR="00BA2CA7" w:rsidRPr="00C9188F">
        <w:rPr>
          <w:rFonts w:ascii="Arial" w:hAnsi="Arial" w:cs="Arial"/>
        </w:rPr>
        <w:t xml:space="preserve">đoàn kiểm toán </w:t>
      </w:r>
      <w:r w:rsidRPr="00C9188F">
        <w:rPr>
          <w:rFonts w:ascii="Arial" w:hAnsi="Arial" w:cs="Arial"/>
        </w:rPr>
        <w:t>có</w:t>
      </w:r>
      <w:r w:rsidR="00BA2CA7" w:rsidRPr="00C9188F">
        <w:rPr>
          <w:rFonts w:ascii="Arial" w:hAnsi="Arial" w:cs="Arial"/>
        </w:rPr>
        <w:t xml:space="preserve"> lưu ý một số vấn đề dưới đây.</w:t>
      </w:r>
      <w:r w:rsidR="00552008" w:rsidRPr="00C9188F">
        <w:rPr>
          <w:rFonts w:ascii="Arial" w:hAnsi="Arial" w:cs="Arial"/>
        </w:rPr>
        <w:t xml:space="preserve"> </w:t>
      </w:r>
    </w:p>
    <w:p w14:paraId="528DD547" w14:textId="77777777" w:rsidR="00F85356" w:rsidRPr="00C9188F" w:rsidDel="007F43E8" w:rsidRDefault="00F85356" w:rsidP="00F448CB">
      <w:pPr>
        <w:jc w:val="both"/>
        <w:rPr>
          <w:del w:id="14" w:author="Duy Nhat Tran" w:date="2022-11-25T12:41:00Z"/>
          <w:rFonts w:ascii="Arial" w:hAnsi="Arial" w:cs="Arial"/>
        </w:rPr>
      </w:pPr>
    </w:p>
    <w:p w14:paraId="72144CDA" w14:textId="65DC94C2" w:rsidR="00337075" w:rsidRPr="00C9188F" w:rsidRDefault="00337075">
      <w:pPr>
        <w:overflowPunct/>
        <w:autoSpaceDE/>
        <w:autoSpaceDN/>
        <w:adjustRightInd/>
        <w:textAlignment w:val="auto"/>
        <w:rPr>
          <w:rFonts w:ascii="Arial" w:hAnsi="Arial" w:cs="Arial"/>
          <w:b/>
        </w:rPr>
      </w:pPr>
      <w:del w:id="15" w:author="Duy Nhat Tran" w:date="2022-11-25T12:41:00Z">
        <w:r w:rsidRPr="00C9188F" w:rsidDel="007F43E8">
          <w:rPr>
            <w:rFonts w:ascii="Arial" w:hAnsi="Arial" w:cs="Arial"/>
            <w:b/>
          </w:rPr>
          <w:br w:type="page"/>
        </w:r>
      </w:del>
    </w:p>
    <w:p w14:paraId="49810009" w14:textId="77777777" w:rsidR="007F43E8" w:rsidRDefault="007F43E8">
      <w:pPr>
        <w:overflowPunct/>
        <w:autoSpaceDE/>
        <w:autoSpaceDN/>
        <w:adjustRightInd/>
        <w:textAlignment w:val="auto"/>
        <w:rPr>
          <w:ins w:id="16" w:author="Duy Nhat Tran" w:date="2022-11-25T12:42:00Z"/>
          <w:rFonts w:ascii="Arial" w:hAnsi="Arial" w:cs="Arial"/>
          <w:b/>
        </w:rPr>
      </w:pPr>
      <w:ins w:id="17" w:author="Duy Nhat Tran" w:date="2022-11-25T12:42:00Z">
        <w:r>
          <w:rPr>
            <w:rFonts w:ascii="Arial" w:hAnsi="Arial" w:cs="Arial"/>
            <w:b/>
          </w:rPr>
          <w:br w:type="page"/>
        </w:r>
      </w:ins>
    </w:p>
    <w:p w14:paraId="528DD548" w14:textId="2EBAA60D" w:rsidR="00054B67" w:rsidRPr="00C9188F" w:rsidRDefault="00BA2CA7" w:rsidP="00AB16C0">
      <w:pPr>
        <w:numPr>
          <w:ilvl w:val="0"/>
          <w:numId w:val="27"/>
        </w:numPr>
        <w:ind w:left="567" w:hanging="567"/>
        <w:jc w:val="both"/>
        <w:rPr>
          <w:rFonts w:ascii="Arial" w:hAnsi="Arial" w:cs="Arial"/>
          <w:b/>
        </w:rPr>
      </w:pPr>
      <w:r w:rsidRPr="00C9188F">
        <w:rPr>
          <w:rFonts w:ascii="Arial" w:hAnsi="Arial" w:cs="Arial"/>
          <w:b/>
        </w:rPr>
        <w:lastRenderedPageBreak/>
        <w:t>Các vấn đề liên quan đến hoạt động tín dụng</w:t>
      </w:r>
    </w:p>
    <w:p w14:paraId="528DD549" w14:textId="77777777" w:rsidR="00114DC4" w:rsidRPr="00C9188F" w:rsidRDefault="00114DC4" w:rsidP="00F448CB">
      <w:pPr>
        <w:jc w:val="both"/>
        <w:rPr>
          <w:rFonts w:ascii="Arial" w:hAnsi="Arial" w:cs="Arial"/>
        </w:rPr>
      </w:pPr>
    </w:p>
    <w:p w14:paraId="528DD54A" w14:textId="18971D22" w:rsidR="00F920AF" w:rsidRPr="00C9188F" w:rsidRDefault="004C51DC" w:rsidP="00F448CB">
      <w:pPr>
        <w:jc w:val="both"/>
        <w:rPr>
          <w:rFonts w:ascii="Arial" w:hAnsi="Arial" w:cs="Arial"/>
        </w:rPr>
      </w:pPr>
      <w:r w:rsidRPr="00C9188F">
        <w:rPr>
          <w:rFonts w:ascii="Arial" w:hAnsi="Arial" w:cs="Arial"/>
        </w:rPr>
        <w:t xml:space="preserve">Trong quá trình làm việc tại Chi nhánh, đoàn kiểm toán đã xem xét hồ sơ tín dụng của </w:t>
      </w:r>
      <w:r w:rsidR="00B70AA5" w:rsidRPr="00C9188F">
        <w:rPr>
          <w:rFonts w:ascii="Arial" w:hAnsi="Arial" w:cs="Arial"/>
        </w:rPr>
        <w:t>37</w:t>
      </w:r>
      <w:r w:rsidRPr="00C9188F">
        <w:rPr>
          <w:rFonts w:ascii="Arial" w:hAnsi="Arial" w:cs="Arial"/>
        </w:rPr>
        <w:t xml:space="preserve"> khách hàng vay </w:t>
      </w:r>
      <w:r w:rsidR="00472B7A" w:rsidRPr="00C9188F">
        <w:rPr>
          <w:rFonts w:ascii="Arial" w:hAnsi="Arial" w:cs="Arial"/>
        </w:rPr>
        <w:t xml:space="preserve">chọn mẫu </w:t>
      </w:r>
      <w:r w:rsidR="006909A4" w:rsidRPr="00C9188F">
        <w:rPr>
          <w:rFonts w:ascii="Arial" w:hAnsi="Arial" w:cs="Arial"/>
        </w:rPr>
        <w:t>có</w:t>
      </w:r>
      <w:r w:rsidRPr="00C9188F">
        <w:rPr>
          <w:rFonts w:ascii="Arial" w:hAnsi="Arial" w:cs="Arial"/>
        </w:rPr>
        <w:t xml:space="preserve"> tổng dư nợ trên </w:t>
      </w:r>
      <w:r w:rsidR="00D80576" w:rsidRPr="00C9188F">
        <w:rPr>
          <w:rFonts w:ascii="Arial" w:hAnsi="Arial" w:cs="Arial"/>
        </w:rPr>
        <w:t>20</w:t>
      </w:r>
      <w:r w:rsidRPr="00C9188F">
        <w:rPr>
          <w:rFonts w:ascii="Arial" w:hAnsi="Arial" w:cs="Arial"/>
        </w:rPr>
        <w:t xml:space="preserve"> tỷ VN</w:t>
      </w:r>
      <w:r w:rsidR="004B7BCD" w:rsidRPr="00C9188F">
        <w:rPr>
          <w:rFonts w:ascii="Arial" w:hAnsi="Arial" w:cs="Arial"/>
        </w:rPr>
        <w:t>Đ</w:t>
      </w:r>
      <w:r w:rsidRPr="00C9188F">
        <w:rPr>
          <w:rFonts w:ascii="Arial" w:hAnsi="Arial" w:cs="Arial"/>
        </w:rPr>
        <w:t xml:space="preserve"> </w:t>
      </w:r>
      <w:r w:rsidR="001659AD" w:rsidRPr="00C9188F">
        <w:rPr>
          <w:rFonts w:ascii="Arial" w:hAnsi="Arial" w:cs="Arial"/>
        </w:rPr>
        <w:t xml:space="preserve">và 03 khách hàng </w:t>
      </w:r>
      <w:r w:rsidR="001A2762" w:rsidRPr="00C9188F">
        <w:rPr>
          <w:rFonts w:ascii="Arial" w:hAnsi="Arial" w:cs="Arial"/>
        </w:rPr>
        <w:t>có dư nợ dưới 20 tỷ có phân loại nhóm</w:t>
      </w:r>
      <w:r w:rsidR="002E30E0" w:rsidRPr="00C9188F">
        <w:rPr>
          <w:rFonts w:ascii="Arial" w:hAnsi="Arial" w:cs="Arial"/>
        </w:rPr>
        <w:t xml:space="preserve"> nợ</w:t>
      </w:r>
      <w:r w:rsidR="001A2762" w:rsidRPr="00C9188F">
        <w:rPr>
          <w:rFonts w:ascii="Arial" w:hAnsi="Arial" w:cs="Arial"/>
        </w:rPr>
        <w:t xml:space="preserve"> từ nhóm 2 tới nhóm 5</w:t>
      </w:r>
      <w:r w:rsidR="00DA32D8" w:rsidRPr="00C9188F">
        <w:rPr>
          <w:rFonts w:ascii="Arial" w:hAnsi="Arial" w:cs="Arial"/>
        </w:rPr>
        <w:t xml:space="preserve"> (</w:t>
      </w:r>
      <w:r w:rsidR="00575959" w:rsidRPr="00C9188F">
        <w:rPr>
          <w:rFonts w:ascii="Arial" w:hAnsi="Arial" w:cs="Arial"/>
        </w:rPr>
        <w:t xml:space="preserve">Ông </w:t>
      </w:r>
      <w:r w:rsidR="004708C8" w:rsidRPr="00C9188F">
        <w:rPr>
          <w:rFonts w:ascii="Arial" w:hAnsi="Arial" w:cs="Arial"/>
        </w:rPr>
        <w:t xml:space="preserve">Trần Văn An – CIF </w:t>
      </w:r>
      <w:r w:rsidR="00983FDA" w:rsidRPr="00C9188F">
        <w:rPr>
          <w:rFonts w:ascii="Arial" w:hAnsi="Arial" w:cs="Arial"/>
        </w:rPr>
        <w:t>6207130</w:t>
      </w:r>
      <w:r w:rsidR="00CD432C" w:rsidRPr="00C9188F">
        <w:rPr>
          <w:rFonts w:ascii="Arial" w:hAnsi="Arial" w:cs="Arial"/>
        </w:rPr>
        <w:t xml:space="preserve"> – nhóm 2; </w:t>
      </w:r>
      <w:r w:rsidR="00983FDA" w:rsidRPr="00C9188F">
        <w:rPr>
          <w:rFonts w:ascii="Arial" w:hAnsi="Arial" w:cs="Arial"/>
        </w:rPr>
        <w:t xml:space="preserve">Công ty TNHH </w:t>
      </w:r>
      <w:r w:rsidR="002851CB" w:rsidRPr="00C9188F">
        <w:rPr>
          <w:rFonts w:ascii="Arial" w:hAnsi="Arial" w:cs="Arial"/>
        </w:rPr>
        <w:t>TK-XD Khương Anh</w:t>
      </w:r>
      <w:r w:rsidR="003C6229" w:rsidRPr="00C9188F">
        <w:rPr>
          <w:rFonts w:ascii="Arial" w:hAnsi="Arial" w:cs="Arial"/>
        </w:rPr>
        <w:t xml:space="preserve"> – CIF </w:t>
      </w:r>
      <w:r w:rsidR="00596D8C" w:rsidRPr="00C9188F">
        <w:rPr>
          <w:rFonts w:ascii="Arial" w:hAnsi="Arial" w:cs="Arial"/>
        </w:rPr>
        <w:t>37565</w:t>
      </w:r>
      <w:r w:rsidR="00A83D17" w:rsidRPr="00C9188F">
        <w:rPr>
          <w:rFonts w:ascii="Arial" w:hAnsi="Arial" w:cs="Arial"/>
        </w:rPr>
        <w:t>06</w:t>
      </w:r>
      <w:r w:rsidR="0070102C" w:rsidRPr="00C9188F">
        <w:rPr>
          <w:rFonts w:ascii="Arial" w:hAnsi="Arial" w:cs="Arial"/>
        </w:rPr>
        <w:t xml:space="preserve"> – nhóm 4 và Bà Phạm Thị Diễm Tuyết – CIF 5282831 – nhóm 5</w:t>
      </w:r>
      <w:r w:rsidR="00A83D17" w:rsidRPr="00C9188F">
        <w:rPr>
          <w:rFonts w:ascii="Arial" w:hAnsi="Arial" w:cs="Arial"/>
        </w:rPr>
        <w:t>)</w:t>
      </w:r>
      <w:r w:rsidR="001A2762" w:rsidRPr="00C9188F">
        <w:rPr>
          <w:rFonts w:ascii="Arial" w:hAnsi="Arial" w:cs="Arial"/>
        </w:rPr>
        <w:t xml:space="preserve"> </w:t>
      </w:r>
      <w:r w:rsidRPr="00C9188F">
        <w:rPr>
          <w:rFonts w:ascii="Arial" w:hAnsi="Arial" w:cs="Arial"/>
        </w:rPr>
        <w:t>tại ngày 3</w:t>
      </w:r>
      <w:r w:rsidR="00D671E2" w:rsidRPr="00C9188F">
        <w:rPr>
          <w:rFonts w:ascii="Arial" w:hAnsi="Arial" w:cs="Arial"/>
        </w:rPr>
        <w:t>1</w:t>
      </w:r>
      <w:r w:rsidR="00F270BC" w:rsidRPr="00C9188F">
        <w:rPr>
          <w:rFonts w:ascii="Arial" w:hAnsi="Arial" w:cs="Arial"/>
        </w:rPr>
        <w:t xml:space="preserve"> tháng 1</w:t>
      </w:r>
      <w:r w:rsidR="00D671E2" w:rsidRPr="00C9188F">
        <w:rPr>
          <w:rFonts w:ascii="Arial" w:hAnsi="Arial" w:cs="Arial"/>
        </w:rPr>
        <w:t>0</w:t>
      </w:r>
      <w:r w:rsidR="00B02CB9" w:rsidRPr="00C9188F">
        <w:rPr>
          <w:rFonts w:ascii="Arial" w:hAnsi="Arial" w:cs="Arial"/>
        </w:rPr>
        <w:t xml:space="preserve"> năm </w:t>
      </w:r>
      <w:r w:rsidR="00951AAB" w:rsidRPr="00C9188F">
        <w:rPr>
          <w:rFonts w:ascii="Arial" w:hAnsi="Arial" w:cs="Arial"/>
        </w:rPr>
        <w:t>20</w:t>
      </w:r>
      <w:r w:rsidR="00D671E2" w:rsidRPr="00C9188F">
        <w:rPr>
          <w:rFonts w:ascii="Arial" w:hAnsi="Arial" w:cs="Arial"/>
        </w:rPr>
        <w:t>22</w:t>
      </w:r>
      <w:r w:rsidRPr="00C9188F">
        <w:rPr>
          <w:rFonts w:ascii="Arial" w:hAnsi="Arial" w:cs="Arial"/>
        </w:rPr>
        <w:t>, chúng tôi đã xem xét và đánh giá thực tế những khía cạnh sau:</w:t>
      </w:r>
    </w:p>
    <w:p w14:paraId="528DD54B" w14:textId="77777777" w:rsidR="004C51DC" w:rsidRPr="00C9188F" w:rsidRDefault="004C51DC" w:rsidP="00F448CB">
      <w:pPr>
        <w:jc w:val="both"/>
        <w:rPr>
          <w:rFonts w:ascii="Arial" w:hAnsi="Arial" w:cs="Arial"/>
        </w:rPr>
      </w:pPr>
      <w:r w:rsidRPr="00C9188F">
        <w:rPr>
          <w:rFonts w:ascii="Arial" w:hAnsi="Arial" w:cs="Arial"/>
        </w:rPr>
        <w:t xml:space="preserve"> </w:t>
      </w:r>
    </w:p>
    <w:p w14:paraId="528DD54C" w14:textId="77777777" w:rsidR="004C51DC" w:rsidRPr="00C9188F" w:rsidRDefault="00970886" w:rsidP="00970886">
      <w:pPr>
        <w:numPr>
          <w:ilvl w:val="0"/>
          <w:numId w:val="32"/>
        </w:numPr>
        <w:ind w:left="851" w:hanging="425"/>
        <w:jc w:val="both"/>
        <w:rPr>
          <w:rFonts w:ascii="Arial" w:hAnsi="Arial" w:cs="Arial"/>
        </w:rPr>
      </w:pPr>
      <w:r w:rsidRPr="00C9188F">
        <w:rPr>
          <w:rFonts w:ascii="Arial" w:hAnsi="Arial" w:cs="Arial"/>
        </w:rPr>
        <w:tab/>
      </w:r>
      <w:r w:rsidR="004C51DC" w:rsidRPr="00C9188F">
        <w:rPr>
          <w:rFonts w:ascii="Arial" w:hAnsi="Arial" w:cs="Arial"/>
        </w:rPr>
        <w:t>Tình hình tài chính, phi tài chính của khách hàng vay</w:t>
      </w:r>
      <w:r w:rsidR="004A5E65" w:rsidRPr="00C9188F">
        <w:rPr>
          <w:rFonts w:ascii="Arial" w:hAnsi="Arial" w:cs="Arial"/>
        </w:rPr>
        <w:t>;</w:t>
      </w:r>
      <w:r w:rsidR="004C51DC" w:rsidRPr="00C9188F">
        <w:rPr>
          <w:rFonts w:ascii="Arial" w:hAnsi="Arial" w:cs="Arial"/>
        </w:rPr>
        <w:t xml:space="preserve"> </w:t>
      </w:r>
    </w:p>
    <w:p w14:paraId="528DD54D" w14:textId="77777777" w:rsidR="004C51DC" w:rsidRPr="00C9188F" w:rsidRDefault="00970886" w:rsidP="00970886">
      <w:pPr>
        <w:numPr>
          <w:ilvl w:val="0"/>
          <w:numId w:val="32"/>
        </w:numPr>
        <w:ind w:left="851" w:hanging="425"/>
        <w:jc w:val="both"/>
        <w:rPr>
          <w:rFonts w:ascii="Arial" w:hAnsi="Arial" w:cs="Arial"/>
        </w:rPr>
      </w:pPr>
      <w:r w:rsidRPr="00C9188F">
        <w:rPr>
          <w:rFonts w:ascii="Arial" w:hAnsi="Arial" w:cs="Arial"/>
        </w:rPr>
        <w:tab/>
      </w:r>
      <w:r w:rsidR="004C51DC" w:rsidRPr="00C9188F">
        <w:rPr>
          <w:rFonts w:ascii="Arial" w:hAnsi="Arial" w:cs="Arial"/>
        </w:rPr>
        <w:t>Tình hình thanh toán nợ gốc và lãi của khách hàng</w:t>
      </w:r>
      <w:r w:rsidR="004A5E65" w:rsidRPr="00C9188F">
        <w:rPr>
          <w:rFonts w:ascii="Arial" w:hAnsi="Arial" w:cs="Arial"/>
        </w:rPr>
        <w:t>;</w:t>
      </w:r>
    </w:p>
    <w:p w14:paraId="528DD54E" w14:textId="77777777" w:rsidR="004C51DC" w:rsidRPr="00C9188F" w:rsidRDefault="00970886" w:rsidP="00970886">
      <w:pPr>
        <w:numPr>
          <w:ilvl w:val="0"/>
          <w:numId w:val="32"/>
        </w:numPr>
        <w:ind w:left="851" w:hanging="425"/>
        <w:jc w:val="both"/>
        <w:rPr>
          <w:rFonts w:ascii="Arial" w:hAnsi="Arial" w:cs="Arial"/>
        </w:rPr>
      </w:pPr>
      <w:r w:rsidRPr="00C9188F">
        <w:rPr>
          <w:rFonts w:ascii="Arial" w:hAnsi="Arial" w:cs="Arial"/>
        </w:rPr>
        <w:tab/>
      </w:r>
      <w:r w:rsidR="004C51DC" w:rsidRPr="00C9188F">
        <w:rPr>
          <w:rFonts w:ascii="Arial" w:hAnsi="Arial" w:cs="Arial"/>
        </w:rPr>
        <w:t>Hồ sơ tài sản bảo đảm (“TSBĐ”) của khách hàng</w:t>
      </w:r>
      <w:r w:rsidR="004A5E65" w:rsidRPr="00C9188F">
        <w:rPr>
          <w:rFonts w:ascii="Arial" w:hAnsi="Arial" w:cs="Arial"/>
        </w:rPr>
        <w:t>;</w:t>
      </w:r>
    </w:p>
    <w:p w14:paraId="528DD54F" w14:textId="3514E6AE" w:rsidR="004C51DC" w:rsidRPr="00C9188F" w:rsidRDefault="004C51DC" w:rsidP="00023838">
      <w:pPr>
        <w:numPr>
          <w:ilvl w:val="0"/>
          <w:numId w:val="32"/>
        </w:numPr>
        <w:tabs>
          <w:tab w:val="left" w:pos="2160"/>
        </w:tabs>
        <w:ind w:left="1440" w:hanging="1017"/>
        <w:jc w:val="both"/>
        <w:rPr>
          <w:rFonts w:ascii="Arial" w:hAnsi="Arial" w:cs="Arial"/>
        </w:rPr>
      </w:pPr>
      <w:r w:rsidRPr="00C9188F">
        <w:rPr>
          <w:rFonts w:ascii="Arial" w:hAnsi="Arial" w:cs="Arial"/>
        </w:rPr>
        <w:t>Xem xét việc tuân thủ của chi nhánh đối với các quy t</w:t>
      </w:r>
      <w:r w:rsidR="00970886" w:rsidRPr="00C9188F">
        <w:rPr>
          <w:rFonts w:ascii="Arial" w:hAnsi="Arial" w:cs="Arial"/>
        </w:rPr>
        <w:t xml:space="preserve">rình cho vay của Ngân hàng TMCP </w:t>
      </w:r>
      <w:r w:rsidRPr="00C9188F">
        <w:rPr>
          <w:rFonts w:ascii="Arial" w:hAnsi="Arial" w:cs="Arial"/>
        </w:rPr>
        <w:t>Ngoại thương Việt Nam và của Ngân hàng Nhà nước</w:t>
      </w:r>
      <w:r w:rsidR="004A5E65" w:rsidRPr="00C9188F">
        <w:rPr>
          <w:rFonts w:ascii="Arial" w:hAnsi="Arial" w:cs="Arial"/>
        </w:rPr>
        <w:t>;</w:t>
      </w:r>
    </w:p>
    <w:p w14:paraId="528DD550" w14:textId="77777777" w:rsidR="004C51DC" w:rsidRPr="00C9188F" w:rsidRDefault="00970886" w:rsidP="00970886">
      <w:pPr>
        <w:numPr>
          <w:ilvl w:val="0"/>
          <w:numId w:val="32"/>
        </w:numPr>
        <w:ind w:left="851" w:hanging="425"/>
        <w:jc w:val="both"/>
        <w:rPr>
          <w:rFonts w:ascii="Arial" w:hAnsi="Arial" w:cs="Arial"/>
        </w:rPr>
      </w:pPr>
      <w:r w:rsidRPr="00C9188F">
        <w:rPr>
          <w:rFonts w:ascii="Arial" w:hAnsi="Arial" w:cs="Arial"/>
        </w:rPr>
        <w:tab/>
      </w:r>
      <w:r w:rsidR="004C51DC" w:rsidRPr="00C9188F">
        <w:rPr>
          <w:rFonts w:ascii="Arial" w:hAnsi="Arial" w:cs="Arial"/>
        </w:rPr>
        <w:t>Các tiêu chí khác.</w:t>
      </w:r>
    </w:p>
    <w:p w14:paraId="528DD551" w14:textId="77777777" w:rsidR="004C51DC" w:rsidRPr="00C9188F" w:rsidRDefault="004C51DC" w:rsidP="00970886">
      <w:pPr>
        <w:ind w:left="851" w:hanging="425"/>
        <w:jc w:val="both"/>
        <w:rPr>
          <w:rFonts w:ascii="Arial" w:hAnsi="Arial" w:cs="Arial"/>
        </w:rPr>
      </w:pPr>
    </w:p>
    <w:p w14:paraId="528DD552" w14:textId="04AC9D97" w:rsidR="00E95EDB" w:rsidRPr="00C9188F" w:rsidRDefault="004C51DC" w:rsidP="00F448CB">
      <w:pPr>
        <w:jc w:val="both"/>
        <w:rPr>
          <w:rFonts w:ascii="Arial" w:hAnsi="Arial" w:cs="Arial"/>
        </w:rPr>
      </w:pPr>
      <w:r w:rsidRPr="00C9188F">
        <w:rPr>
          <w:rFonts w:ascii="Arial" w:hAnsi="Arial" w:cs="Arial"/>
          <w:b/>
        </w:rPr>
        <w:t>Danh sách các khách hàng vay được xem xét</w:t>
      </w:r>
      <w:r w:rsidRPr="00C9188F">
        <w:rPr>
          <w:rFonts w:ascii="Arial" w:hAnsi="Arial" w:cs="Arial"/>
        </w:rPr>
        <w:t xml:space="preserve"> được trình bày trong </w:t>
      </w:r>
      <w:r w:rsidRPr="00C9188F">
        <w:rPr>
          <w:rFonts w:ascii="Arial" w:hAnsi="Arial" w:cs="Arial"/>
          <w:b/>
        </w:rPr>
        <w:t>Phụ lục 1</w:t>
      </w:r>
      <w:r w:rsidRPr="00C9188F">
        <w:rPr>
          <w:rFonts w:ascii="Arial" w:hAnsi="Arial" w:cs="Arial"/>
        </w:rPr>
        <w:t xml:space="preserve">, </w:t>
      </w:r>
      <w:r w:rsidR="00437D6E" w:rsidRPr="00C9188F">
        <w:rPr>
          <w:rFonts w:ascii="Arial" w:hAnsi="Arial" w:cs="Arial"/>
          <w:b/>
        </w:rPr>
        <w:t>D</w:t>
      </w:r>
      <w:r w:rsidRPr="00C9188F">
        <w:rPr>
          <w:rFonts w:ascii="Arial" w:hAnsi="Arial" w:cs="Arial"/>
          <w:b/>
        </w:rPr>
        <w:t>anh sách các khoản vay đề nghị điều chỉnh TSBĐ</w:t>
      </w:r>
      <w:r w:rsidRPr="00C9188F">
        <w:rPr>
          <w:rFonts w:ascii="Arial" w:hAnsi="Arial" w:cs="Arial"/>
        </w:rPr>
        <w:t xml:space="preserve"> được trình bày trong </w:t>
      </w:r>
      <w:r w:rsidRPr="00C9188F">
        <w:rPr>
          <w:rFonts w:ascii="Arial" w:hAnsi="Arial" w:cs="Arial"/>
          <w:b/>
        </w:rPr>
        <w:t>Phụ lục 2</w:t>
      </w:r>
      <w:r w:rsidR="00437D6E" w:rsidRPr="00C9188F">
        <w:rPr>
          <w:rFonts w:ascii="Arial" w:hAnsi="Arial" w:cs="Arial"/>
        </w:rPr>
        <w:t xml:space="preserve"> và </w:t>
      </w:r>
      <w:r w:rsidR="00437D6E" w:rsidRPr="00C9188F">
        <w:rPr>
          <w:rFonts w:ascii="Arial" w:hAnsi="Arial" w:cs="Arial"/>
          <w:b/>
        </w:rPr>
        <w:t>D</w:t>
      </w:r>
      <w:r w:rsidRPr="00C9188F">
        <w:rPr>
          <w:rFonts w:ascii="Arial" w:hAnsi="Arial" w:cs="Arial"/>
          <w:b/>
        </w:rPr>
        <w:t>anh sách các khoản vay đề nghị điều chỉnh chỉ tiêu</w:t>
      </w:r>
      <w:r w:rsidRPr="00C9188F">
        <w:rPr>
          <w:rFonts w:ascii="Arial" w:hAnsi="Arial" w:cs="Arial"/>
        </w:rPr>
        <w:t xml:space="preserve"> được trình bày trong </w:t>
      </w:r>
      <w:r w:rsidRPr="00C9188F">
        <w:rPr>
          <w:rFonts w:ascii="Arial" w:hAnsi="Arial" w:cs="Arial"/>
          <w:b/>
        </w:rPr>
        <w:t>Phụ lục 3</w:t>
      </w:r>
      <w:del w:id="18" w:author="Duy Nhat Tran" w:date="2022-11-25T11:29:00Z">
        <w:r w:rsidRPr="00C9188F" w:rsidDel="00A76A8B">
          <w:rPr>
            <w:rFonts w:ascii="Arial" w:hAnsi="Arial" w:cs="Arial"/>
          </w:rPr>
          <w:delText>. Tuy nhiên, do việc chấm điểm và phân loại nợ và trích lập dự phòng tại ngà</w:delText>
        </w:r>
        <w:r w:rsidR="00B02CB9" w:rsidRPr="00C9188F" w:rsidDel="00A76A8B">
          <w:rPr>
            <w:rFonts w:ascii="Arial" w:hAnsi="Arial" w:cs="Arial"/>
          </w:rPr>
          <w:delText>y 3</w:delText>
        </w:r>
        <w:r w:rsidR="007166D8" w:rsidRPr="00C9188F" w:rsidDel="00A76A8B">
          <w:rPr>
            <w:rFonts w:ascii="Arial" w:hAnsi="Arial" w:cs="Arial"/>
          </w:rPr>
          <w:delText>1</w:delText>
        </w:r>
        <w:r w:rsidR="00B02CB9" w:rsidRPr="00C9188F" w:rsidDel="00A76A8B">
          <w:rPr>
            <w:rFonts w:ascii="Arial" w:hAnsi="Arial" w:cs="Arial"/>
          </w:rPr>
          <w:delText xml:space="preserve"> tháng 1</w:delText>
        </w:r>
        <w:r w:rsidR="007166D8" w:rsidRPr="00C9188F" w:rsidDel="00A76A8B">
          <w:rPr>
            <w:rFonts w:ascii="Arial" w:hAnsi="Arial" w:cs="Arial"/>
          </w:rPr>
          <w:delText>0</w:delText>
        </w:r>
        <w:r w:rsidR="00B02CB9" w:rsidRPr="00C9188F" w:rsidDel="00A76A8B">
          <w:rPr>
            <w:rFonts w:ascii="Arial" w:hAnsi="Arial" w:cs="Arial"/>
          </w:rPr>
          <w:delText xml:space="preserve"> năm </w:delText>
        </w:r>
        <w:r w:rsidR="00951AAB" w:rsidRPr="00C9188F" w:rsidDel="00A76A8B">
          <w:rPr>
            <w:rFonts w:ascii="Arial" w:hAnsi="Arial" w:cs="Arial"/>
          </w:rPr>
          <w:delText>20</w:delText>
        </w:r>
        <w:r w:rsidR="007166D8" w:rsidRPr="00C9188F" w:rsidDel="00A76A8B">
          <w:rPr>
            <w:rFonts w:ascii="Arial" w:hAnsi="Arial" w:cs="Arial"/>
          </w:rPr>
          <w:delText>22</w:delText>
        </w:r>
        <w:r w:rsidRPr="00C9188F" w:rsidDel="00A76A8B">
          <w:rPr>
            <w:rFonts w:ascii="Arial" w:hAnsi="Arial" w:cs="Arial"/>
          </w:rPr>
          <w:delText xml:space="preserve"> </w:delText>
        </w:r>
        <w:r w:rsidR="00B02CB9" w:rsidRPr="00C9188F" w:rsidDel="00A76A8B">
          <w:rPr>
            <w:rFonts w:ascii="Arial" w:hAnsi="Arial" w:cs="Arial"/>
          </w:rPr>
          <w:delText xml:space="preserve">và tại ngày 31 tháng 12 năm </w:delText>
        </w:r>
        <w:r w:rsidR="00951AAB" w:rsidRPr="00C9188F" w:rsidDel="00A76A8B">
          <w:rPr>
            <w:rFonts w:ascii="Arial" w:hAnsi="Arial" w:cs="Arial"/>
          </w:rPr>
          <w:delText>20</w:delText>
        </w:r>
        <w:r w:rsidR="007166D8" w:rsidRPr="00C9188F" w:rsidDel="00A76A8B">
          <w:rPr>
            <w:rFonts w:ascii="Arial" w:hAnsi="Arial" w:cs="Arial"/>
          </w:rPr>
          <w:delText>22</w:delText>
        </w:r>
        <w:r w:rsidR="004B545E" w:rsidRPr="00C9188F" w:rsidDel="00A76A8B">
          <w:rPr>
            <w:rFonts w:ascii="Arial" w:hAnsi="Arial" w:cs="Arial"/>
          </w:rPr>
          <w:delText xml:space="preserve"> </w:delText>
        </w:r>
        <w:r w:rsidRPr="00C9188F" w:rsidDel="00A76A8B">
          <w:rPr>
            <w:rFonts w:ascii="Arial" w:hAnsi="Arial" w:cs="Arial"/>
          </w:rPr>
          <w:delText>của Chi nhánh cần phải được tích hợp vào Hệ thống Xếp hạng Tín dụng nội bộ tại Hội sở chính, theo đó Công ty Kiểm toán sẽ chính thức gửi kết quả rà soát danh mục tín dụng cho</w:delText>
        </w:r>
        <w:r w:rsidR="00B02CB9" w:rsidRPr="00C9188F" w:rsidDel="00A76A8B">
          <w:rPr>
            <w:rFonts w:ascii="Arial" w:hAnsi="Arial" w:cs="Arial"/>
          </w:rPr>
          <w:delText xml:space="preserve"> Chi nhánh trước ngày </w:delText>
        </w:r>
        <w:r w:rsidR="00B02CB9" w:rsidRPr="00C9188F" w:rsidDel="00A76A8B">
          <w:rPr>
            <w:rFonts w:ascii="Arial" w:hAnsi="Arial" w:cs="Arial"/>
            <w:highlight w:val="yellow"/>
          </w:rPr>
          <w:delText>15</w:delText>
        </w:r>
        <w:r w:rsidR="00EB2259" w:rsidRPr="00C9188F" w:rsidDel="00A76A8B">
          <w:rPr>
            <w:rFonts w:ascii="Arial" w:hAnsi="Arial" w:cs="Arial"/>
            <w:highlight w:val="yellow"/>
          </w:rPr>
          <w:delText xml:space="preserve"> tháng 2 năm </w:delText>
        </w:r>
        <w:r w:rsidR="00B02CB9" w:rsidRPr="00C9188F" w:rsidDel="00A76A8B">
          <w:rPr>
            <w:rFonts w:ascii="Arial" w:hAnsi="Arial" w:cs="Arial"/>
            <w:highlight w:val="yellow"/>
          </w:rPr>
          <w:delText>20</w:delText>
        </w:r>
        <w:r w:rsidR="008278FA" w:rsidRPr="00C9188F" w:rsidDel="00A76A8B">
          <w:rPr>
            <w:rFonts w:ascii="Arial" w:hAnsi="Arial" w:cs="Arial"/>
            <w:highlight w:val="yellow"/>
          </w:rPr>
          <w:delText>2</w:delText>
        </w:r>
        <w:r w:rsidR="00023838" w:rsidRPr="00C9188F" w:rsidDel="00A76A8B">
          <w:rPr>
            <w:rFonts w:ascii="Arial" w:hAnsi="Arial" w:cs="Arial"/>
            <w:highlight w:val="yellow"/>
          </w:rPr>
          <w:delText>3</w:delText>
        </w:r>
        <w:r w:rsidRPr="00C9188F" w:rsidDel="00A76A8B">
          <w:rPr>
            <w:rFonts w:ascii="Arial" w:hAnsi="Arial" w:cs="Arial"/>
          </w:rPr>
          <w:delText xml:space="preserve"> và đây sẽ là số liệu chính thức trong b</w:delText>
        </w:r>
        <w:r w:rsidR="007A720D" w:rsidRPr="00C9188F" w:rsidDel="00A76A8B">
          <w:rPr>
            <w:rFonts w:ascii="Arial" w:hAnsi="Arial" w:cs="Arial"/>
          </w:rPr>
          <w:delText>áo cáo tài chính của Ngân hàng.</w:delText>
        </w:r>
      </w:del>
    </w:p>
    <w:p w14:paraId="0285D091" w14:textId="77777777" w:rsidR="003A2E7B" w:rsidRPr="00C9188F" w:rsidRDefault="003A2E7B" w:rsidP="00F448CB">
      <w:pPr>
        <w:jc w:val="both"/>
        <w:rPr>
          <w:rFonts w:ascii="Arial" w:hAnsi="Arial" w:cs="Arial"/>
        </w:rPr>
      </w:pPr>
    </w:p>
    <w:p w14:paraId="50C5CAD3" w14:textId="0BC94AE3" w:rsidR="00AF7DF7" w:rsidRPr="00C9188F" w:rsidRDefault="00412B38" w:rsidP="00AF7DF7">
      <w:pPr>
        <w:overflowPunct/>
        <w:autoSpaceDE/>
        <w:autoSpaceDN/>
        <w:adjustRightInd/>
        <w:textAlignment w:val="auto"/>
        <w:rPr>
          <w:rFonts w:ascii="Arial" w:hAnsi="Arial" w:cs="Arial"/>
          <w:b/>
        </w:rPr>
      </w:pPr>
      <w:r w:rsidRPr="00C9188F">
        <w:rPr>
          <w:rFonts w:ascii="Arial" w:hAnsi="Arial" w:cs="Arial"/>
          <w:b/>
        </w:rPr>
        <w:t>1.</w:t>
      </w:r>
      <w:r w:rsidRPr="00C9188F">
        <w:rPr>
          <w:rFonts w:ascii="Arial" w:hAnsi="Arial" w:cs="Arial"/>
          <w:b/>
        </w:rPr>
        <w:tab/>
      </w:r>
      <w:r w:rsidR="003D7460" w:rsidRPr="00C9188F">
        <w:rPr>
          <w:rFonts w:ascii="Arial" w:hAnsi="Arial" w:cs="Arial"/>
          <w:b/>
        </w:rPr>
        <w:t xml:space="preserve">Khách hàng </w:t>
      </w:r>
      <w:r w:rsidRPr="00C9188F">
        <w:rPr>
          <w:rFonts w:ascii="Arial" w:hAnsi="Arial" w:cs="Arial"/>
          <w:b/>
        </w:rPr>
        <w:t>doanh nghiệp</w:t>
      </w:r>
    </w:p>
    <w:p w14:paraId="78997C3E" w14:textId="33405C0C" w:rsidR="00412B38" w:rsidRPr="00BE6F47" w:rsidRDefault="00412B38" w:rsidP="00AF7DF7">
      <w:pPr>
        <w:overflowPunct/>
        <w:autoSpaceDE/>
        <w:autoSpaceDN/>
        <w:adjustRightInd/>
        <w:textAlignment w:val="auto"/>
        <w:rPr>
          <w:rFonts w:ascii="Arial" w:hAnsi="Arial" w:cs="Arial"/>
          <w:b/>
        </w:rPr>
      </w:pPr>
    </w:p>
    <w:p w14:paraId="47180636" w14:textId="24EFB32B" w:rsidR="00412B38" w:rsidRPr="00BE6F47" w:rsidRDefault="00BD0AF9" w:rsidP="00AF7DF7">
      <w:pPr>
        <w:overflowPunct/>
        <w:autoSpaceDE/>
        <w:autoSpaceDN/>
        <w:adjustRightInd/>
        <w:textAlignment w:val="auto"/>
        <w:rPr>
          <w:rFonts w:ascii="Arial" w:hAnsi="Arial" w:cs="Arial"/>
          <w:bCs/>
        </w:rPr>
      </w:pPr>
      <w:r w:rsidRPr="00BE6F47">
        <w:rPr>
          <w:rFonts w:ascii="Arial" w:hAnsi="Arial" w:cs="Arial"/>
          <w:b/>
        </w:rPr>
        <w:tab/>
      </w:r>
      <w:r w:rsidR="00412B38" w:rsidRPr="00BE6F47">
        <w:rPr>
          <w:rFonts w:ascii="Arial" w:hAnsi="Arial" w:cs="Arial"/>
          <w:b/>
        </w:rPr>
        <w:t>Công ty Cổ phần Hòa Giang Phú Quốc</w:t>
      </w:r>
      <w:r w:rsidR="00A750A5" w:rsidRPr="00BE6F47">
        <w:rPr>
          <w:rFonts w:ascii="Arial" w:hAnsi="Arial" w:cs="Arial"/>
          <w:bCs/>
        </w:rPr>
        <w:t>:</w:t>
      </w:r>
    </w:p>
    <w:p w14:paraId="748A328B" w14:textId="77777777" w:rsidR="00A750A5" w:rsidRPr="00BE6F47" w:rsidRDefault="00A750A5" w:rsidP="00AF7DF7">
      <w:pPr>
        <w:overflowPunct/>
        <w:autoSpaceDE/>
        <w:autoSpaceDN/>
        <w:adjustRightInd/>
        <w:textAlignment w:val="auto"/>
        <w:rPr>
          <w:rFonts w:ascii="Arial" w:hAnsi="Arial" w:cs="Arial"/>
          <w:b/>
        </w:rPr>
      </w:pPr>
    </w:p>
    <w:p w14:paraId="238E9D6E" w14:textId="26D255F7" w:rsidR="00862C7D" w:rsidRDefault="001C67F2" w:rsidP="00BE6F47">
      <w:pPr>
        <w:pStyle w:val="ListParagraph"/>
        <w:jc w:val="both"/>
        <w:rPr>
          <w:ins w:id="19" w:author="Duy Nhat Tran" w:date="2022-11-25T11:01:00Z"/>
          <w:rFonts w:ascii="Arial" w:hAnsi="Arial" w:cs="Arial"/>
          <w:sz w:val="20"/>
          <w:szCs w:val="20"/>
        </w:rPr>
      </w:pPr>
      <w:commentRangeStart w:id="20"/>
      <w:commentRangeStart w:id="21"/>
      <w:r w:rsidRPr="00BE6F47">
        <w:rPr>
          <w:rFonts w:ascii="Arial" w:hAnsi="Arial" w:cs="Arial"/>
          <w:sz w:val="20"/>
          <w:szCs w:val="20"/>
        </w:rPr>
        <w:t>Công ty được thành lập và hoạt động theo Giấy chứng nhận đăng ký kinh doanh nghiệp số 1701971410, đăng ký lần đầu vào ngày 09 tháng 09 năm 2014, đăng ký thay đổi lần thứ năm ngày 06 tháng 09 năm 20</w:t>
      </w:r>
      <w:r w:rsidR="00867859" w:rsidRPr="00BE6F47">
        <w:rPr>
          <w:rFonts w:ascii="Arial" w:hAnsi="Arial" w:cs="Arial"/>
          <w:sz w:val="20"/>
          <w:szCs w:val="20"/>
        </w:rPr>
        <w:t xml:space="preserve">22. </w:t>
      </w:r>
      <w:commentRangeEnd w:id="20"/>
      <w:r w:rsidR="00FF6FFB" w:rsidRPr="00BE6F47">
        <w:rPr>
          <w:rStyle w:val="CommentReference"/>
          <w:rFonts w:ascii="Times New Roman" w:eastAsia="Times New Roman" w:hAnsi="Times New Roman"/>
          <w:sz w:val="20"/>
          <w:szCs w:val="20"/>
        </w:rPr>
        <w:commentReference w:id="20"/>
      </w:r>
      <w:commentRangeEnd w:id="21"/>
      <w:r w:rsidR="00D33741" w:rsidRPr="00BE6F47">
        <w:rPr>
          <w:rStyle w:val="CommentReference"/>
          <w:rFonts w:ascii="Times New Roman" w:eastAsia="Times New Roman" w:hAnsi="Times New Roman"/>
          <w:sz w:val="20"/>
          <w:szCs w:val="20"/>
        </w:rPr>
        <w:commentReference w:id="21"/>
      </w:r>
      <w:commentRangeStart w:id="22"/>
      <w:commentRangeEnd w:id="22"/>
      <w:r w:rsidR="00C9188F" w:rsidRPr="00BE6F47">
        <w:rPr>
          <w:rStyle w:val="CommentReference"/>
          <w:sz w:val="20"/>
          <w:szCs w:val="20"/>
        </w:rPr>
        <w:commentReference w:id="22"/>
      </w:r>
      <w:commentRangeStart w:id="23"/>
      <w:commentRangeEnd w:id="23"/>
      <w:r w:rsidR="00C9188F" w:rsidRPr="00BE6F47">
        <w:rPr>
          <w:rStyle w:val="CommentReference"/>
          <w:sz w:val="20"/>
          <w:szCs w:val="20"/>
        </w:rPr>
        <w:commentReference w:id="23"/>
      </w:r>
      <w:r w:rsidR="00C9188F" w:rsidRPr="00BE6F47">
        <w:rPr>
          <w:rFonts w:ascii="Arial" w:hAnsi="Arial" w:cs="Arial"/>
          <w:sz w:val="20"/>
          <w:szCs w:val="20"/>
        </w:rPr>
        <w:t>Khoản vay dài hạn theo hợp đồng tín dụng số 0125/16/BD01/PQ ký ngày 30 tháng 8 năm 2016 với ngân hàng TMCP Ngoại Thương Việt Nam - Chi nhánh Kiên Giang, với hạn mức là 276.300.000.000 VND và hợp đồng thế chấp số 0006</w:t>
      </w:r>
      <w:r w:rsidR="00C9188F" w:rsidRPr="00BE6F47">
        <w:rPr>
          <w:rFonts w:ascii="Arial" w:hAnsi="Arial" w:cs="Arial"/>
          <w:sz w:val="20"/>
          <w:szCs w:val="20"/>
          <w:vertAlign w:val="superscript"/>
        </w:rPr>
        <w:t>B</w:t>
      </w:r>
      <w:r w:rsidR="00C9188F" w:rsidRPr="00BE6F47">
        <w:rPr>
          <w:rFonts w:ascii="Arial" w:hAnsi="Arial" w:cs="Arial"/>
          <w:sz w:val="20"/>
          <w:szCs w:val="20"/>
        </w:rPr>
        <w:t>/16/VCB-HGPQ ký ngày 30/08/2016 và 0007</w:t>
      </w:r>
      <w:r w:rsidR="00C9188F" w:rsidRPr="00BE6F47">
        <w:rPr>
          <w:rFonts w:ascii="Arial" w:hAnsi="Arial" w:cs="Arial"/>
          <w:sz w:val="20"/>
          <w:szCs w:val="20"/>
          <w:vertAlign w:val="superscript"/>
        </w:rPr>
        <w:t>B</w:t>
      </w:r>
      <w:r w:rsidR="00C9188F" w:rsidRPr="00BE6F47">
        <w:rPr>
          <w:rFonts w:ascii="Arial" w:hAnsi="Arial" w:cs="Arial"/>
          <w:sz w:val="20"/>
          <w:szCs w:val="20"/>
        </w:rPr>
        <w:t>/16/VCB-HGPQ ký ngày 30/08/2016 Mục đích vay để đầu tư dự án “</w:t>
      </w:r>
      <w:commentRangeStart w:id="24"/>
      <w:commentRangeStart w:id="25"/>
      <w:r w:rsidR="00C9188F" w:rsidRPr="00BE6F47">
        <w:rPr>
          <w:rFonts w:ascii="Arial" w:hAnsi="Arial" w:cs="Arial"/>
          <w:sz w:val="20"/>
          <w:szCs w:val="20"/>
        </w:rPr>
        <w:t>Khu Resort Hòa Bình</w:t>
      </w:r>
      <w:commentRangeEnd w:id="24"/>
      <w:r w:rsidR="00C9188F" w:rsidRPr="00BE6F47">
        <w:rPr>
          <w:rStyle w:val="CommentReference"/>
          <w:sz w:val="20"/>
          <w:szCs w:val="20"/>
        </w:rPr>
        <w:commentReference w:id="24"/>
      </w:r>
      <w:commentRangeEnd w:id="25"/>
      <w:r w:rsidR="00C9188F" w:rsidRPr="00BE6F47">
        <w:rPr>
          <w:rStyle w:val="CommentReference"/>
          <w:sz w:val="20"/>
          <w:szCs w:val="20"/>
        </w:rPr>
        <w:commentReference w:id="25"/>
      </w:r>
      <w:r w:rsidR="00C9188F" w:rsidRPr="00BE6F47">
        <w:rPr>
          <w:rFonts w:ascii="Arial" w:hAnsi="Arial" w:cs="Arial"/>
          <w:sz w:val="20"/>
          <w:szCs w:val="20"/>
        </w:rPr>
        <w:t>”. Dự án</w:t>
      </w:r>
      <w:ins w:id="26" w:author="Duy Nhat Tran" w:date="2022-11-25T10:51:00Z">
        <w:r w:rsidR="00183F08">
          <w:rPr>
            <w:rFonts w:ascii="Arial" w:hAnsi="Arial" w:cs="Arial"/>
            <w:sz w:val="20"/>
            <w:szCs w:val="20"/>
          </w:rPr>
          <w:t xml:space="preserve"> dự kiến hoàn thành trong năm 2017 tuy nhiên</w:t>
        </w:r>
      </w:ins>
      <w:r w:rsidR="00C9188F" w:rsidRPr="00BE6F47">
        <w:rPr>
          <w:rFonts w:ascii="Arial" w:hAnsi="Arial" w:cs="Arial"/>
          <w:sz w:val="20"/>
          <w:szCs w:val="20"/>
        </w:rPr>
        <w:t xml:space="preserve"> đến hiện tại vẫn chưa hoàn thành</w:t>
      </w:r>
      <w:ins w:id="27" w:author="Duy Nhat Tran" w:date="2022-11-25T10:51:00Z">
        <w:r w:rsidR="00183F08">
          <w:rPr>
            <w:rFonts w:ascii="Arial" w:hAnsi="Arial" w:cs="Arial"/>
            <w:sz w:val="20"/>
            <w:szCs w:val="20"/>
          </w:rPr>
          <w:t xml:space="preserve"> và đi vào hoạt động</w:t>
        </w:r>
      </w:ins>
      <w:r w:rsidR="00C9188F" w:rsidRPr="00BE6F47">
        <w:rPr>
          <w:rFonts w:ascii="Arial" w:hAnsi="Arial" w:cs="Arial"/>
          <w:sz w:val="20"/>
          <w:szCs w:val="20"/>
        </w:rPr>
        <w:t xml:space="preserve">, dẫn đến Công ty không có doanh thu hay nguồn tiền từ hoạt động kinh doanh. </w:t>
      </w:r>
      <w:ins w:id="28" w:author="Duy Nhat Tran" w:date="2022-11-25T11:01:00Z">
        <w:r w:rsidR="00862C7D" w:rsidRPr="00BE6F47">
          <w:rPr>
            <w:rFonts w:ascii="Arial" w:hAnsi="Arial" w:cs="Arial"/>
            <w:sz w:val="20"/>
            <w:szCs w:val="20"/>
          </w:rPr>
          <w:t>Công ty vẫn thanh toán đủ gốc lãi trong thời hạn quy định.</w:t>
        </w:r>
        <w:r w:rsidR="00862C7D">
          <w:rPr>
            <w:rFonts w:ascii="Arial" w:hAnsi="Arial" w:cs="Arial"/>
            <w:sz w:val="20"/>
            <w:szCs w:val="20"/>
          </w:rPr>
          <w:t xml:space="preserve"> </w:t>
        </w:r>
        <w:r w:rsidR="00862C7D" w:rsidRPr="00BE6F47">
          <w:rPr>
            <w:rFonts w:ascii="Arial" w:hAnsi="Arial" w:cs="Arial"/>
            <w:sz w:val="20"/>
            <w:szCs w:val="20"/>
          </w:rPr>
          <w:t>Nguồn tiền từ các Cổ đông chuyển vào tài khoản thanh toán để duy trì việc trả nợ gốc lãi</w:t>
        </w:r>
      </w:ins>
    </w:p>
    <w:p w14:paraId="73C66C77" w14:textId="513CC641" w:rsidR="00C9188F" w:rsidRPr="00BE6F47" w:rsidRDefault="00C9188F" w:rsidP="00BE6F47">
      <w:pPr>
        <w:pStyle w:val="ListParagraph"/>
        <w:jc w:val="both"/>
        <w:rPr>
          <w:rFonts w:ascii="Arial" w:hAnsi="Arial" w:cs="Arial"/>
          <w:sz w:val="20"/>
          <w:szCs w:val="20"/>
        </w:rPr>
      </w:pPr>
      <w:r w:rsidRPr="00BE6F47">
        <w:rPr>
          <w:rFonts w:ascii="Arial" w:hAnsi="Arial" w:cs="Arial"/>
          <w:sz w:val="20"/>
          <w:szCs w:val="20"/>
        </w:rPr>
        <w:t>Các chi nhánh liên quan đến hợp đồng tín dụng trên:</w:t>
      </w:r>
    </w:p>
    <w:tbl>
      <w:tblPr>
        <w:tblStyle w:val="TableGrid"/>
        <w:tblW w:w="0" w:type="auto"/>
        <w:tblInd w:w="851" w:type="dxa"/>
        <w:tblLook w:val="04A0" w:firstRow="1" w:lastRow="0" w:firstColumn="1" w:lastColumn="0" w:noHBand="0" w:noVBand="1"/>
      </w:tblPr>
      <w:tblGrid>
        <w:gridCol w:w="4089"/>
        <w:gridCol w:w="4122"/>
      </w:tblGrid>
      <w:tr w:rsidR="00C9188F" w:rsidRPr="00BE6F47" w14:paraId="091F77F1" w14:textId="77777777" w:rsidTr="002F573F">
        <w:tc>
          <w:tcPr>
            <w:tcW w:w="4219" w:type="dxa"/>
          </w:tcPr>
          <w:p w14:paraId="1E3C0A78" w14:textId="77777777" w:rsidR="00C9188F" w:rsidRPr="00BE6F47" w:rsidRDefault="00C9188F" w:rsidP="002F573F">
            <w:pPr>
              <w:jc w:val="center"/>
              <w:rPr>
                <w:rFonts w:ascii="Arial" w:hAnsi="Arial" w:cs="Arial"/>
                <w:b/>
                <w:bCs/>
              </w:rPr>
            </w:pPr>
            <w:r w:rsidRPr="00BE6F47">
              <w:rPr>
                <w:rFonts w:ascii="Arial" w:hAnsi="Arial" w:cs="Arial"/>
                <w:b/>
                <w:bCs/>
              </w:rPr>
              <w:t>Chi nhánh</w:t>
            </w:r>
          </w:p>
        </w:tc>
        <w:tc>
          <w:tcPr>
            <w:tcW w:w="4218" w:type="dxa"/>
          </w:tcPr>
          <w:p w14:paraId="006A4D2D" w14:textId="77777777" w:rsidR="00C9188F" w:rsidRPr="00BE6F47" w:rsidRDefault="00C9188F" w:rsidP="002F573F">
            <w:pPr>
              <w:jc w:val="center"/>
              <w:rPr>
                <w:rFonts w:ascii="Arial" w:hAnsi="Arial" w:cs="Arial"/>
                <w:b/>
                <w:bCs/>
              </w:rPr>
            </w:pPr>
            <w:r w:rsidRPr="00BE6F47">
              <w:rPr>
                <w:rFonts w:ascii="Arial" w:hAnsi="Arial" w:cs="Arial"/>
                <w:b/>
                <w:bCs/>
              </w:rPr>
              <w:t>Giá trị giải ngân</w:t>
            </w:r>
          </w:p>
        </w:tc>
      </w:tr>
      <w:tr w:rsidR="00C9188F" w:rsidRPr="00BE6F47" w14:paraId="420C395B" w14:textId="77777777" w:rsidTr="002F573F">
        <w:tc>
          <w:tcPr>
            <w:tcW w:w="4219" w:type="dxa"/>
            <w:vAlign w:val="bottom"/>
          </w:tcPr>
          <w:p w14:paraId="1748FBB2" w14:textId="77777777" w:rsidR="00C9188F" w:rsidRPr="00BE6F47" w:rsidRDefault="00C9188F" w:rsidP="002F573F">
            <w:pPr>
              <w:jc w:val="both"/>
              <w:rPr>
                <w:rFonts w:ascii="Arial" w:hAnsi="Arial" w:cs="Arial"/>
              </w:rPr>
            </w:pPr>
            <w:r w:rsidRPr="00BE6F47">
              <w:rPr>
                <w:rFonts w:ascii="Arial" w:hAnsi="Arial" w:cs="Arial"/>
                <w:color w:val="000000"/>
              </w:rPr>
              <w:t>009 - KIÊN GIANG (đầu mối)</w:t>
            </w:r>
          </w:p>
        </w:tc>
        <w:tc>
          <w:tcPr>
            <w:tcW w:w="4218" w:type="dxa"/>
            <w:vAlign w:val="bottom"/>
          </w:tcPr>
          <w:p w14:paraId="65ECA1E8" w14:textId="77777777" w:rsidR="00C9188F" w:rsidRPr="00BE6F47" w:rsidRDefault="00C9188F" w:rsidP="002F573F">
            <w:pPr>
              <w:jc w:val="right"/>
              <w:rPr>
                <w:rFonts w:ascii="Arial" w:hAnsi="Arial" w:cs="Arial"/>
              </w:rPr>
            </w:pPr>
            <w:r w:rsidRPr="00BE6F47">
              <w:rPr>
                <w:rFonts w:ascii="Arial" w:hAnsi="Arial" w:cs="Arial"/>
                <w:color w:val="000000"/>
              </w:rPr>
              <w:t xml:space="preserve">        102.143.400.000 VND</w:t>
            </w:r>
          </w:p>
        </w:tc>
      </w:tr>
      <w:tr w:rsidR="00C9188F" w:rsidRPr="00BE6F47" w14:paraId="0E1299F8" w14:textId="77777777" w:rsidTr="002F573F">
        <w:tc>
          <w:tcPr>
            <w:tcW w:w="4219" w:type="dxa"/>
            <w:vAlign w:val="bottom"/>
          </w:tcPr>
          <w:p w14:paraId="6A0121C9" w14:textId="77777777" w:rsidR="00C9188F" w:rsidRPr="00BE6F47" w:rsidRDefault="00C9188F" w:rsidP="002F573F">
            <w:pPr>
              <w:jc w:val="both"/>
              <w:rPr>
                <w:rFonts w:ascii="Arial" w:hAnsi="Arial" w:cs="Arial"/>
              </w:rPr>
            </w:pPr>
            <w:r w:rsidRPr="00BE6F47">
              <w:rPr>
                <w:rFonts w:ascii="Arial" w:hAnsi="Arial" w:cs="Arial"/>
                <w:color w:val="000000"/>
              </w:rPr>
              <w:t>026 – THỦ THIÊM</w:t>
            </w:r>
          </w:p>
        </w:tc>
        <w:tc>
          <w:tcPr>
            <w:tcW w:w="4218" w:type="dxa"/>
            <w:vAlign w:val="bottom"/>
          </w:tcPr>
          <w:p w14:paraId="487A1208" w14:textId="77777777" w:rsidR="00C9188F" w:rsidRPr="00BE6F47" w:rsidRDefault="00C9188F" w:rsidP="002F573F">
            <w:pPr>
              <w:jc w:val="right"/>
              <w:rPr>
                <w:rFonts w:ascii="Arial" w:hAnsi="Arial" w:cs="Arial"/>
              </w:rPr>
            </w:pPr>
            <w:r w:rsidRPr="00BE6F47">
              <w:rPr>
                <w:rFonts w:ascii="Arial" w:hAnsi="Arial" w:cs="Arial"/>
                <w:color w:val="000000"/>
              </w:rPr>
              <w:t xml:space="preserve">        102.143.400.000 VND</w:t>
            </w:r>
          </w:p>
        </w:tc>
      </w:tr>
      <w:tr w:rsidR="00C9188F" w:rsidRPr="00BE6F47" w14:paraId="638DDE0C" w14:textId="77777777" w:rsidTr="002F573F">
        <w:tc>
          <w:tcPr>
            <w:tcW w:w="4219" w:type="dxa"/>
            <w:vAlign w:val="bottom"/>
          </w:tcPr>
          <w:p w14:paraId="7AA9897F" w14:textId="77777777" w:rsidR="00C9188F" w:rsidRPr="00BE6F47" w:rsidRDefault="00C9188F" w:rsidP="002F573F">
            <w:pPr>
              <w:jc w:val="both"/>
              <w:rPr>
                <w:rFonts w:ascii="Arial" w:hAnsi="Arial" w:cs="Arial"/>
              </w:rPr>
            </w:pPr>
            <w:r w:rsidRPr="00BE6F47">
              <w:rPr>
                <w:rFonts w:ascii="Arial" w:hAnsi="Arial" w:cs="Arial"/>
                <w:color w:val="000000"/>
              </w:rPr>
              <w:t>101 - PHÚ QUỐC</w:t>
            </w:r>
          </w:p>
        </w:tc>
        <w:tc>
          <w:tcPr>
            <w:tcW w:w="4218" w:type="dxa"/>
            <w:vAlign w:val="bottom"/>
          </w:tcPr>
          <w:p w14:paraId="550CB523" w14:textId="77777777" w:rsidR="00C9188F" w:rsidRPr="00BE6F47" w:rsidRDefault="00C9188F" w:rsidP="002F573F">
            <w:pPr>
              <w:jc w:val="right"/>
              <w:rPr>
                <w:rFonts w:ascii="Arial" w:hAnsi="Arial" w:cs="Arial"/>
              </w:rPr>
            </w:pPr>
            <w:r w:rsidRPr="00BE6F47">
              <w:rPr>
                <w:rFonts w:ascii="Arial" w:hAnsi="Arial" w:cs="Arial"/>
                <w:color w:val="000000"/>
              </w:rPr>
              <w:t xml:space="preserve">          24.913.200.000 VND</w:t>
            </w:r>
          </w:p>
        </w:tc>
      </w:tr>
    </w:tbl>
    <w:p w14:paraId="66FF117A" w14:textId="77777777" w:rsidR="00C9188F" w:rsidRPr="00BE6F47" w:rsidRDefault="00C9188F" w:rsidP="00BE6F47">
      <w:pPr>
        <w:pStyle w:val="ListParagraph"/>
        <w:spacing w:after="0"/>
        <w:jc w:val="both"/>
        <w:rPr>
          <w:rFonts w:ascii="Arial" w:hAnsi="Arial" w:cs="Arial"/>
          <w:sz w:val="20"/>
          <w:szCs w:val="20"/>
        </w:rPr>
      </w:pPr>
    </w:p>
    <w:p w14:paraId="2E068714" w14:textId="1A5EE31A" w:rsidR="00A750A5" w:rsidRPr="00BE6F47" w:rsidRDefault="00BE6F47" w:rsidP="00BE6F47">
      <w:pPr>
        <w:ind w:left="720"/>
        <w:jc w:val="both"/>
        <w:rPr>
          <w:rFonts w:ascii="Arial" w:hAnsi="Arial" w:cs="Arial"/>
        </w:rPr>
      </w:pPr>
      <w:ins w:id="29" w:author="Duy Nhat Tran" w:date="2022-11-25T10:33:00Z">
        <w:r>
          <w:rPr>
            <w:rFonts w:ascii="Arial" w:hAnsi="Arial" w:cs="Arial"/>
            <w:b/>
            <w:i/>
          </w:rPr>
          <w:t xml:space="preserve">a) </w:t>
        </w:r>
      </w:ins>
      <w:r w:rsidR="00A750A5" w:rsidRPr="00BE6F47">
        <w:rPr>
          <w:rFonts w:ascii="Arial" w:hAnsi="Arial" w:cs="Arial"/>
          <w:b/>
          <w:i/>
        </w:rPr>
        <w:t>Tình hình tài chính, phi tài chính của khách hàng vay</w:t>
      </w:r>
      <w:r w:rsidR="00A750A5" w:rsidRPr="00BE6F47">
        <w:rPr>
          <w:rFonts w:ascii="Arial" w:hAnsi="Arial" w:cs="Arial"/>
        </w:rPr>
        <w:t xml:space="preserve">; </w:t>
      </w:r>
    </w:p>
    <w:p w14:paraId="65EA1696" w14:textId="60716EF4" w:rsidR="009E0C56" w:rsidRPr="00BE6F47" w:rsidRDefault="009E0C56" w:rsidP="009E0C56">
      <w:pPr>
        <w:ind w:left="720"/>
        <w:jc w:val="both"/>
        <w:rPr>
          <w:rFonts w:ascii="Arial" w:hAnsi="Arial" w:cs="Arial"/>
        </w:rPr>
      </w:pPr>
    </w:p>
    <w:p w14:paraId="19970EE5" w14:textId="5FC39376" w:rsidR="00867859" w:rsidRPr="00BE6F47" w:rsidRDefault="00867859" w:rsidP="009E0C56">
      <w:pPr>
        <w:ind w:left="720"/>
        <w:jc w:val="both"/>
        <w:rPr>
          <w:rFonts w:ascii="Arial" w:hAnsi="Arial" w:cs="Arial"/>
        </w:rPr>
      </w:pPr>
      <w:r w:rsidRPr="00BE6F47">
        <w:rPr>
          <w:rFonts w:ascii="Arial" w:hAnsi="Arial" w:cs="Arial"/>
        </w:rPr>
        <w:t xml:space="preserve">- </w:t>
      </w:r>
      <w:r w:rsidR="009E0C56" w:rsidRPr="00BE6F47">
        <w:rPr>
          <w:rFonts w:ascii="Arial" w:hAnsi="Arial" w:cs="Arial"/>
        </w:rPr>
        <w:t xml:space="preserve">Công </w:t>
      </w:r>
      <w:commentRangeStart w:id="30"/>
      <w:commentRangeStart w:id="31"/>
      <w:r w:rsidR="009E0C56" w:rsidRPr="00BE6F47">
        <w:rPr>
          <w:rFonts w:ascii="Arial" w:hAnsi="Arial" w:cs="Arial"/>
        </w:rPr>
        <w:t xml:space="preserve">ty </w:t>
      </w:r>
      <w:r w:rsidR="009E0C56" w:rsidRPr="00661756">
        <w:rPr>
          <w:rFonts w:ascii="Arial" w:hAnsi="Arial" w:cs="Arial"/>
          <w:color w:val="FF0000"/>
          <w:rPrChange w:id="32" w:author="Nguyen Vu Hoai Nam" w:date="2022-11-25T14:13:00Z">
            <w:rPr>
              <w:rFonts w:ascii="Arial" w:hAnsi="Arial" w:cs="Arial"/>
            </w:rPr>
          </w:rPrChange>
        </w:rPr>
        <w:t>chưa cung cấp được báo cáo tài chính trong hai năm liên tiếp là năm 2020 và năm 2021</w:t>
      </w:r>
      <w:r w:rsidR="009E0C56" w:rsidRPr="00BE6F47">
        <w:rPr>
          <w:rFonts w:ascii="Arial" w:hAnsi="Arial" w:cs="Arial"/>
        </w:rPr>
        <w:t>.</w:t>
      </w:r>
      <w:commentRangeEnd w:id="30"/>
      <w:r w:rsidR="00FF6FFB" w:rsidRPr="00BE6F47">
        <w:rPr>
          <w:rStyle w:val="CommentReference"/>
          <w:sz w:val="20"/>
          <w:szCs w:val="20"/>
        </w:rPr>
        <w:commentReference w:id="30"/>
      </w:r>
      <w:commentRangeEnd w:id="31"/>
      <w:r w:rsidR="00D00B0E" w:rsidRPr="00BE6F47">
        <w:rPr>
          <w:rStyle w:val="CommentReference"/>
          <w:sz w:val="20"/>
          <w:szCs w:val="20"/>
        </w:rPr>
        <w:commentReference w:id="31"/>
      </w:r>
      <w:r w:rsidR="0030135C" w:rsidRPr="00BE6F47">
        <w:rPr>
          <w:rFonts w:ascii="Arial" w:hAnsi="Arial" w:cs="Arial"/>
        </w:rPr>
        <w:t xml:space="preserve"> </w:t>
      </w:r>
      <w:r w:rsidRPr="00BE6F47">
        <w:rPr>
          <w:rFonts w:ascii="Arial" w:hAnsi="Arial" w:cs="Arial"/>
        </w:rPr>
        <w:t>Theo báo cáo tài chín</w:t>
      </w:r>
      <w:r w:rsidR="003D7460" w:rsidRPr="00BE6F47">
        <w:rPr>
          <w:rFonts w:ascii="Arial" w:hAnsi="Arial" w:cs="Arial"/>
        </w:rPr>
        <w:t>h</w:t>
      </w:r>
      <w:r w:rsidRPr="00BE6F47">
        <w:rPr>
          <w:rFonts w:ascii="Arial" w:hAnsi="Arial" w:cs="Arial"/>
        </w:rPr>
        <w:t xml:space="preserve"> mà Đơn vị cung cấp cho kiểm toán viên chúng tôi:</w:t>
      </w:r>
    </w:p>
    <w:p w14:paraId="656A2230" w14:textId="77777777" w:rsidR="00C77262" w:rsidRPr="00BE6F47" w:rsidRDefault="00C77262" w:rsidP="00867859">
      <w:pPr>
        <w:ind w:left="720"/>
        <w:jc w:val="right"/>
        <w:rPr>
          <w:rFonts w:ascii="Arial" w:hAnsi="Arial" w:cs="Arial"/>
        </w:rPr>
      </w:pPr>
    </w:p>
    <w:p w14:paraId="10EA421F" w14:textId="3A01781F" w:rsidR="00867859" w:rsidRPr="00BE6F47" w:rsidRDefault="00867859" w:rsidP="00867859">
      <w:pPr>
        <w:ind w:left="720"/>
        <w:jc w:val="right"/>
        <w:rPr>
          <w:rFonts w:ascii="Arial" w:hAnsi="Arial" w:cs="Arial"/>
        </w:rPr>
      </w:pPr>
      <w:r w:rsidRPr="00BE6F47">
        <w:rPr>
          <w:rFonts w:ascii="Arial" w:hAnsi="Arial" w:cs="Arial"/>
        </w:rPr>
        <w:t>Đơn vị tính: Tỷ đồng</w:t>
      </w:r>
    </w:p>
    <w:tbl>
      <w:tblPr>
        <w:tblStyle w:val="TableGrid"/>
        <w:tblW w:w="0" w:type="auto"/>
        <w:tblInd w:w="828" w:type="dxa"/>
        <w:tblLook w:val="04A0" w:firstRow="1" w:lastRow="0" w:firstColumn="1" w:lastColumn="0" w:noHBand="0" w:noVBand="1"/>
      </w:tblPr>
      <w:tblGrid>
        <w:gridCol w:w="2962"/>
        <w:gridCol w:w="1580"/>
        <w:gridCol w:w="1841"/>
        <w:gridCol w:w="1851"/>
      </w:tblGrid>
      <w:tr w:rsidR="00B50FA9" w:rsidRPr="00BE6F47" w14:paraId="67438376" w14:textId="6779C1CC" w:rsidTr="0034341C">
        <w:tc>
          <w:tcPr>
            <w:tcW w:w="3060" w:type="dxa"/>
          </w:tcPr>
          <w:p w14:paraId="005003AF" w14:textId="594626B1" w:rsidR="002B350D" w:rsidRPr="00BE6F47" w:rsidRDefault="002B350D" w:rsidP="009E0C56">
            <w:pPr>
              <w:jc w:val="both"/>
              <w:rPr>
                <w:rFonts w:ascii="Arial" w:hAnsi="Arial" w:cs="Arial"/>
              </w:rPr>
            </w:pPr>
          </w:p>
        </w:tc>
        <w:tc>
          <w:tcPr>
            <w:tcW w:w="1620" w:type="dxa"/>
          </w:tcPr>
          <w:p w14:paraId="04134336" w14:textId="6A82D9B3" w:rsidR="002B350D" w:rsidRPr="00BE6F47" w:rsidRDefault="002B350D" w:rsidP="00867859">
            <w:pPr>
              <w:jc w:val="center"/>
              <w:rPr>
                <w:rFonts w:ascii="Arial" w:hAnsi="Arial" w:cs="Arial"/>
                <w:b/>
                <w:bCs/>
              </w:rPr>
            </w:pPr>
            <w:r w:rsidRPr="00BE6F47">
              <w:rPr>
                <w:rFonts w:ascii="Arial" w:hAnsi="Arial" w:cs="Arial"/>
                <w:b/>
                <w:bCs/>
              </w:rPr>
              <w:t>20</w:t>
            </w:r>
            <w:r w:rsidR="0034341C" w:rsidRPr="00BE6F47">
              <w:rPr>
                <w:rFonts w:ascii="Arial" w:hAnsi="Arial" w:cs="Arial"/>
                <w:b/>
                <w:bCs/>
              </w:rPr>
              <w:t>19</w:t>
            </w:r>
            <w:r w:rsidR="00B50FA9" w:rsidRPr="00BE6F47">
              <w:rPr>
                <w:rFonts w:ascii="Arial" w:hAnsi="Arial" w:cs="Arial"/>
                <w:b/>
                <w:bCs/>
              </w:rPr>
              <w:t xml:space="preserve"> </w:t>
            </w:r>
          </w:p>
          <w:p w14:paraId="4EFCA64A" w14:textId="707DDC12" w:rsidR="00B50FA9" w:rsidRPr="00BE6F47" w:rsidRDefault="00B50FA9" w:rsidP="00867859">
            <w:pPr>
              <w:jc w:val="center"/>
              <w:rPr>
                <w:rFonts w:ascii="Arial" w:hAnsi="Arial" w:cs="Arial"/>
                <w:b/>
                <w:bCs/>
              </w:rPr>
            </w:pPr>
            <w:r w:rsidRPr="00BE6F47">
              <w:rPr>
                <w:rFonts w:ascii="Arial" w:hAnsi="Arial" w:cs="Arial"/>
                <w:b/>
                <w:bCs/>
              </w:rPr>
              <w:t>(đã kiểm toán)</w:t>
            </w:r>
          </w:p>
        </w:tc>
        <w:tc>
          <w:tcPr>
            <w:tcW w:w="1890" w:type="dxa"/>
          </w:tcPr>
          <w:p w14:paraId="2589BC27" w14:textId="77777777" w:rsidR="002B350D" w:rsidRPr="00BE6F47" w:rsidRDefault="002B350D" w:rsidP="00867859">
            <w:pPr>
              <w:jc w:val="center"/>
              <w:rPr>
                <w:rFonts w:ascii="Arial" w:hAnsi="Arial" w:cs="Arial"/>
                <w:b/>
                <w:bCs/>
              </w:rPr>
            </w:pPr>
            <w:r w:rsidRPr="00BE6F47">
              <w:rPr>
                <w:rFonts w:ascii="Arial" w:hAnsi="Arial" w:cs="Arial"/>
                <w:b/>
                <w:bCs/>
              </w:rPr>
              <w:t>2021</w:t>
            </w:r>
          </w:p>
          <w:p w14:paraId="4D844B24" w14:textId="7DD88358" w:rsidR="00B50FA9" w:rsidRPr="00BE6F47" w:rsidRDefault="00B50FA9" w:rsidP="00867859">
            <w:pPr>
              <w:jc w:val="center"/>
              <w:rPr>
                <w:rFonts w:ascii="Arial" w:hAnsi="Arial" w:cs="Arial"/>
                <w:b/>
                <w:bCs/>
              </w:rPr>
            </w:pPr>
            <w:r w:rsidRPr="00BE6F47">
              <w:rPr>
                <w:rFonts w:ascii="Arial" w:hAnsi="Arial" w:cs="Arial"/>
                <w:b/>
                <w:bCs/>
              </w:rPr>
              <w:t>(chưa kiểm toán)</w:t>
            </w:r>
          </w:p>
        </w:tc>
        <w:tc>
          <w:tcPr>
            <w:tcW w:w="1890" w:type="dxa"/>
          </w:tcPr>
          <w:p w14:paraId="3CD4047E" w14:textId="77777777" w:rsidR="002B350D" w:rsidRPr="00BE6F47" w:rsidRDefault="002B350D" w:rsidP="00867859">
            <w:pPr>
              <w:jc w:val="center"/>
              <w:rPr>
                <w:rFonts w:ascii="Arial" w:hAnsi="Arial" w:cs="Arial"/>
                <w:b/>
                <w:bCs/>
              </w:rPr>
            </w:pPr>
            <w:r w:rsidRPr="00BE6F47">
              <w:rPr>
                <w:rFonts w:ascii="Arial" w:hAnsi="Arial" w:cs="Arial"/>
                <w:b/>
                <w:bCs/>
              </w:rPr>
              <w:t>‘09/2022</w:t>
            </w:r>
          </w:p>
          <w:p w14:paraId="450CA81E" w14:textId="3E765754" w:rsidR="00B50FA9" w:rsidRPr="00BE6F47" w:rsidRDefault="00B50FA9" w:rsidP="00867859">
            <w:pPr>
              <w:jc w:val="center"/>
              <w:rPr>
                <w:rFonts w:ascii="Arial" w:hAnsi="Arial" w:cs="Arial"/>
                <w:b/>
                <w:bCs/>
              </w:rPr>
            </w:pPr>
            <w:r w:rsidRPr="00BE6F47">
              <w:rPr>
                <w:rFonts w:ascii="Arial" w:hAnsi="Arial" w:cs="Arial"/>
                <w:b/>
                <w:bCs/>
              </w:rPr>
              <w:t>(</w:t>
            </w:r>
            <w:r w:rsidR="0034341C" w:rsidRPr="00BE6F47">
              <w:rPr>
                <w:rFonts w:ascii="Arial" w:hAnsi="Arial" w:cs="Arial"/>
                <w:b/>
                <w:bCs/>
              </w:rPr>
              <w:t>chưa</w:t>
            </w:r>
            <w:r w:rsidRPr="00BE6F47">
              <w:rPr>
                <w:rFonts w:ascii="Arial" w:hAnsi="Arial" w:cs="Arial"/>
                <w:b/>
                <w:bCs/>
              </w:rPr>
              <w:t xml:space="preserve"> kiểm toán)</w:t>
            </w:r>
          </w:p>
        </w:tc>
      </w:tr>
      <w:tr w:rsidR="00B50FA9" w:rsidRPr="00BE6F47" w14:paraId="359972A4" w14:textId="1AB514B3" w:rsidTr="0034341C">
        <w:tc>
          <w:tcPr>
            <w:tcW w:w="3060" w:type="dxa"/>
          </w:tcPr>
          <w:p w14:paraId="2417287A" w14:textId="73473C60" w:rsidR="002B350D" w:rsidRPr="00BE6F47" w:rsidRDefault="002B350D" w:rsidP="002B350D">
            <w:pPr>
              <w:jc w:val="both"/>
              <w:rPr>
                <w:rFonts w:ascii="Arial" w:hAnsi="Arial" w:cs="Arial"/>
              </w:rPr>
            </w:pPr>
            <w:r w:rsidRPr="00BE6F47">
              <w:rPr>
                <w:rFonts w:ascii="Arial" w:hAnsi="Arial" w:cs="Arial"/>
              </w:rPr>
              <w:t>Tổng Tài Sản</w:t>
            </w:r>
          </w:p>
        </w:tc>
        <w:tc>
          <w:tcPr>
            <w:tcW w:w="1620" w:type="dxa"/>
          </w:tcPr>
          <w:p w14:paraId="559E7832" w14:textId="522AF970" w:rsidR="002B350D" w:rsidRPr="00BE6F47" w:rsidRDefault="002B350D" w:rsidP="002B350D">
            <w:pPr>
              <w:jc w:val="center"/>
              <w:rPr>
                <w:rFonts w:ascii="Arial" w:hAnsi="Arial" w:cs="Arial"/>
              </w:rPr>
            </w:pPr>
            <w:r w:rsidRPr="00BE6F47">
              <w:rPr>
                <w:rFonts w:ascii="Arial" w:hAnsi="Arial" w:cs="Arial"/>
              </w:rPr>
              <w:t>496</w:t>
            </w:r>
          </w:p>
        </w:tc>
        <w:tc>
          <w:tcPr>
            <w:tcW w:w="1890" w:type="dxa"/>
          </w:tcPr>
          <w:p w14:paraId="3B75E9DC" w14:textId="655BCB1A" w:rsidR="002B350D" w:rsidRPr="00BE6F47" w:rsidRDefault="002B350D" w:rsidP="002B350D">
            <w:pPr>
              <w:jc w:val="center"/>
              <w:rPr>
                <w:rFonts w:ascii="Arial" w:hAnsi="Arial" w:cs="Arial"/>
              </w:rPr>
            </w:pPr>
            <w:r w:rsidRPr="00BE6F47">
              <w:rPr>
                <w:rFonts w:ascii="Arial" w:hAnsi="Arial" w:cs="Arial"/>
              </w:rPr>
              <w:t>562</w:t>
            </w:r>
          </w:p>
        </w:tc>
        <w:tc>
          <w:tcPr>
            <w:tcW w:w="1890" w:type="dxa"/>
          </w:tcPr>
          <w:p w14:paraId="2FE7DB97" w14:textId="2A51FB60" w:rsidR="002B350D" w:rsidRPr="00BE6F47" w:rsidRDefault="002B350D" w:rsidP="002B350D">
            <w:pPr>
              <w:jc w:val="center"/>
              <w:rPr>
                <w:rFonts w:ascii="Arial" w:hAnsi="Arial" w:cs="Arial"/>
              </w:rPr>
            </w:pPr>
            <w:r w:rsidRPr="00BE6F47">
              <w:rPr>
                <w:rFonts w:ascii="Arial" w:hAnsi="Arial" w:cs="Arial"/>
              </w:rPr>
              <w:t>580</w:t>
            </w:r>
          </w:p>
        </w:tc>
      </w:tr>
      <w:tr w:rsidR="00B50FA9" w:rsidRPr="00BE6F47" w14:paraId="3918E60D" w14:textId="77777777" w:rsidTr="0034341C">
        <w:tc>
          <w:tcPr>
            <w:tcW w:w="3060" w:type="dxa"/>
          </w:tcPr>
          <w:p w14:paraId="0ED8571D" w14:textId="1DD2D925" w:rsidR="002B350D" w:rsidRPr="00BE6F47" w:rsidRDefault="002B350D" w:rsidP="002B350D">
            <w:pPr>
              <w:jc w:val="both"/>
              <w:rPr>
                <w:rFonts w:ascii="Arial" w:hAnsi="Arial" w:cs="Arial"/>
                <w:i/>
                <w:iCs/>
              </w:rPr>
            </w:pPr>
            <w:r w:rsidRPr="00BE6F47">
              <w:rPr>
                <w:rFonts w:ascii="Arial" w:hAnsi="Arial" w:cs="Arial"/>
                <w:i/>
                <w:iCs/>
              </w:rPr>
              <w:t>Trong đó: Chi phí xây dựng cở bản dở dang</w:t>
            </w:r>
          </w:p>
        </w:tc>
        <w:tc>
          <w:tcPr>
            <w:tcW w:w="1620" w:type="dxa"/>
          </w:tcPr>
          <w:p w14:paraId="1C92A6CA" w14:textId="547C7AEB" w:rsidR="002B350D" w:rsidRPr="00BE6F47" w:rsidRDefault="002B350D" w:rsidP="002B350D">
            <w:pPr>
              <w:jc w:val="center"/>
              <w:rPr>
                <w:rFonts w:ascii="Arial" w:hAnsi="Arial" w:cs="Arial"/>
                <w:i/>
                <w:iCs/>
              </w:rPr>
            </w:pPr>
            <w:r w:rsidRPr="00BE6F47">
              <w:rPr>
                <w:rFonts w:ascii="Arial" w:hAnsi="Arial" w:cs="Arial"/>
                <w:i/>
                <w:iCs/>
              </w:rPr>
              <w:t>393</w:t>
            </w:r>
          </w:p>
        </w:tc>
        <w:tc>
          <w:tcPr>
            <w:tcW w:w="1890" w:type="dxa"/>
          </w:tcPr>
          <w:p w14:paraId="41155026" w14:textId="4667A832" w:rsidR="002B350D" w:rsidRPr="00BE6F47" w:rsidRDefault="002B350D" w:rsidP="002B350D">
            <w:pPr>
              <w:jc w:val="center"/>
              <w:rPr>
                <w:rFonts w:ascii="Arial" w:hAnsi="Arial" w:cs="Arial"/>
                <w:i/>
                <w:iCs/>
              </w:rPr>
            </w:pPr>
            <w:r w:rsidRPr="00BE6F47">
              <w:rPr>
                <w:rFonts w:ascii="Arial" w:hAnsi="Arial" w:cs="Arial"/>
                <w:i/>
                <w:iCs/>
              </w:rPr>
              <w:t>490</w:t>
            </w:r>
          </w:p>
        </w:tc>
        <w:tc>
          <w:tcPr>
            <w:tcW w:w="1890" w:type="dxa"/>
          </w:tcPr>
          <w:p w14:paraId="69B0A78E" w14:textId="474051EB" w:rsidR="002B350D" w:rsidRPr="00BE6F47" w:rsidRDefault="002B350D" w:rsidP="002B350D">
            <w:pPr>
              <w:jc w:val="center"/>
              <w:rPr>
                <w:rFonts w:ascii="Arial" w:hAnsi="Arial" w:cs="Arial"/>
                <w:i/>
                <w:iCs/>
              </w:rPr>
            </w:pPr>
            <w:r w:rsidRPr="00BE6F47">
              <w:rPr>
                <w:rFonts w:ascii="Arial" w:hAnsi="Arial" w:cs="Arial"/>
                <w:i/>
                <w:iCs/>
              </w:rPr>
              <w:t>508</w:t>
            </w:r>
          </w:p>
        </w:tc>
      </w:tr>
      <w:tr w:rsidR="00B50FA9" w:rsidRPr="00BE6F47" w14:paraId="5E3AD8C9" w14:textId="77777777" w:rsidTr="0034341C">
        <w:tc>
          <w:tcPr>
            <w:tcW w:w="3060" w:type="dxa"/>
          </w:tcPr>
          <w:p w14:paraId="37227BBF" w14:textId="521C0A84" w:rsidR="002B350D" w:rsidRPr="00BE6F47" w:rsidRDefault="002B350D" w:rsidP="002B350D">
            <w:pPr>
              <w:jc w:val="both"/>
              <w:rPr>
                <w:rFonts w:ascii="Arial" w:hAnsi="Arial" w:cs="Arial"/>
              </w:rPr>
            </w:pPr>
            <w:r w:rsidRPr="00BE6F47">
              <w:rPr>
                <w:rFonts w:ascii="Arial" w:hAnsi="Arial" w:cs="Arial"/>
              </w:rPr>
              <w:t>Nợ Phải Trả</w:t>
            </w:r>
          </w:p>
        </w:tc>
        <w:tc>
          <w:tcPr>
            <w:tcW w:w="1620" w:type="dxa"/>
          </w:tcPr>
          <w:p w14:paraId="22EA42AB" w14:textId="55B024DD" w:rsidR="002B350D" w:rsidRPr="00BE6F47" w:rsidRDefault="002B350D" w:rsidP="002B350D">
            <w:pPr>
              <w:jc w:val="center"/>
              <w:rPr>
                <w:rFonts w:ascii="Arial" w:hAnsi="Arial" w:cs="Arial"/>
              </w:rPr>
            </w:pPr>
            <w:r w:rsidRPr="00BE6F47">
              <w:rPr>
                <w:rFonts w:ascii="Arial" w:hAnsi="Arial" w:cs="Arial"/>
              </w:rPr>
              <w:t>365</w:t>
            </w:r>
          </w:p>
        </w:tc>
        <w:tc>
          <w:tcPr>
            <w:tcW w:w="1890" w:type="dxa"/>
          </w:tcPr>
          <w:p w14:paraId="100C6EA5" w14:textId="53A6D4B7" w:rsidR="002B350D" w:rsidRPr="00BE6F47" w:rsidRDefault="002B350D" w:rsidP="002B350D">
            <w:pPr>
              <w:jc w:val="center"/>
              <w:rPr>
                <w:rFonts w:ascii="Arial" w:hAnsi="Arial" w:cs="Arial"/>
              </w:rPr>
            </w:pPr>
            <w:r w:rsidRPr="00BE6F47">
              <w:rPr>
                <w:rFonts w:ascii="Arial" w:hAnsi="Arial" w:cs="Arial"/>
              </w:rPr>
              <w:t>328</w:t>
            </w:r>
          </w:p>
        </w:tc>
        <w:tc>
          <w:tcPr>
            <w:tcW w:w="1890" w:type="dxa"/>
          </w:tcPr>
          <w:p w14:paraId="47FD5F39" w14:textId="161292A8" w:rsidR="002B350D" w:rsidRPr="00BE6F47" w:rsidRDefault="00C77262" w:rsidP="002B350D">
            <w:pPr>
              <w:jc w:val="center"/>
              <w:rPr>
                <w:rFonts w:ascii="Arial" w:hAnsi="Arial" w:cs="Arial"/>
              </w:rPr>
            </w:pPr>
            <w:r w:rsidRPr="00BE6F47">
              <w:rPr>
                <w:rFonts w:ascii="Arial" w:hAnsi="Arial" w:cs="Arial"/>
              </w:rPr>
              <w:t>347</w:t>
            </w:r>
          </w:p>
        </w:tc>
      </w:tr>
      <w:tr w:rsidR="00B50FA9" w:rsidRPr="00BE6F47" w14:paraId="203FFDC4" w14:textId="77777777" w:rsidTr="0034341C">
        <w:tc>
          <w:tcPr>
            <w:tcW w:w="3060" w:type="dxa"/>
          </w:tcPr>
          <w:p w14:paraId="1F82F133" w14:textId="0E852B8E" w:rsidR="002B350D" w:rsidRPr="00BE6F47" w:rsidRDefault="002B350D" w:rsidP="002B350D">
            <w:pPr>
              <w:jc w:val="both"/>
              <w:rPr>
                <w:rFonts w:ascii="Arial" w:hAnsi="Arial" w:cs="Arial"/>
              </w:rPr>
            </w:pPr>
            <w:r w:rsidRPr="00BE6F47">
              <w:rPr>
                <w:rFonts w:ascii="Arial" w:hAnsi="Arial" w:cs="Arial"/>
              </w:rPr>
              <w:t>Vốn Chủ Sở Hữu</w:t>
            </w:r>
          </w:p>
        </w:tc>
        <w:tc>
          <w:tcPr>
            <w:tcW w:w="1620" w:type="dxa"/>
          </w:tcPr>
          <w:p w14:paraId="320BC8B4" w14:textId="618310B1" w:rsidR="002B350D" w:rsidRPr="00BE6F47" w:rsidRDefault="002B350D" w:rsidP="002B350D">
            <w:pPr>
              <w:jc w:val="center"/>
              <w:rPr>
                <w:rFonts w:ascii="Arial" w:hAnsi="Arial" w:cs="Arial"/>
              </w:rPr>
            </w:pPr>
            <w:r w:rsidRPr="00BE6F47">
              <w:rPr>
                <w:rFonts w:ascii="Arial" w:hAnsi="Arial" w:cs="Arial"/>
              </w:rPr>
              <w:t>131</w:t>
            </w:r>
          </w:p>
        </w:tc>
        <w:tc>
          <w:tcPr>
            <w:tcW w:w="1890" w:type="dxa"/>
          </w:tcPr>
          <w:p w14:paraId="091F8054" w14:textId="0500C567" w:rsidR="002B350D" w:rsidRPr="00BE6F47" w:rsidRDefault="002B350D" w:rsidP="002B350D">
            <w:pPr>
              <w:jc w:val="center"/>
              <w:rPr>
                <w:rFonts w:ascii="Arial" w:hAnsi="Arial" w:cs="Arial"/>
              </w:rPr>
            </w:pPr>
            <w:r w:rsidRPr="00BE6F47">
              <w:rPr>
                <w:rFonts w:ascii="Arial" w:hAnsi="Arial" w:cs="Arial"/>
              </w:rPr>
              <w:t>234</w:t>
            </w:r>
          </w:p>
        </w:tc>
        <w:tc>
          <w:tcPr>
            <w:tcW w:w="1890" w:type="dxa"/>
          </w:tcPr>
          <w:p w14:paraId="188ACF50" w14:textId="559F166D" w:rsidR="002B350D" w:rsidRPr="00BE6F47" w:rsidRDefault="00C77262" w:rsidP="002B350D">
            <w:pPr>
              <w:jc w:val="center"/>
              <w:rPr>
                <w:rFonts w:ascii="Arial" w:hAnsi="Arial" w:cs="Arial"/>
              </w:rPr>
            </w:pPr>
            <w:r w:rsidRPr="00BE6F47">
              <w:rPr>
                <w:rFonts w:ascii="Arial" w:hAnsi="Arial" w:cs="Arial"/>
              </w:rPr>
              <w:t>233</w:t>
            </w:r>
          </w:p>
        </w:tc>
      </w:tr>
      <w:tr w:rsidR="00B50FA9" w:rsidRPr="00BE6F47" w14:paraId="18B68F80" w14:textId="77777777" w:rsidTr="0034341C">
        <w:tc>
          <w:tcPr>
            <w:tcW w:w="3060" w:type="dxa"/>
          </w:tcPr>
          <w:p w14:paraId="7F64BB9D" w14:textId="043528B7" w:rsidR="002B350D" w:rsidRPr="00BE6F47" w:rsidRDefault="002B350D" w:rsidP="002B350D">
            <w:pPr>
              <w:jc w:val="both"/>
              <w:rPr>
                <w:rFonts w:ascii="Arial" w:hAnsi="Arial" w:cs="Arial"/>
              </w:rPr>
            </w:pPr>
            <w:r w:rsidRPr="00BE6F47">
              <w:rPr>
                <w:rFonts w:ascii="Arial" w:hAnsi="Arial" w:cs="Arial"/>
              </w:rPr>
              <w:t>Doanh thu</w:t>
            </w:r>
          </w:p>
        </w:tc>
        <w:tc>
          <w:tcPr>
            <w:tcW w:w="1620" w:type="dxa"/>
          </w:tcPr>
          <w:p w14:paraId="4ABC08CE" w14:textId="7C245168" w:rsidR="002B350D" w:rsidRPr="00BE6F47" w:rsidRDefault="002B350D" w:rsidP="002B350D">
            <w:pPr>
              <w:jc w:val="center"/>
              <w:rPr>
                <w:rFonts w:ascii="Arial" w:hAnsi="Arial" w:cs="Arial"/>
              </w:rPr>
            </w:pPr>
            <w:r w:rsidRPr="00BE6F47">
              <w:rPr>
                <w:rFonts w:ascii="Arial" w:hAnsi="Arial" w:cs="Arial"/>
              </w:rPr>
              <w:t>4,4</w:t>
            </w:r>
          </w:p>
        </w:tc>
        <w:tc>
          <w:tcPr>
            <w:tcW w:w="1890" w:type="dxa"/>
          </w:tcPr>
          <w:p w14:paraId="2AAA931D" w14:textId="09A1A1C4" w:rsidR="002B350D" w:rsidRPr="00BE6F47" w:rsidRDefault="002B350D" w:rsidP="002B350D">
            <w:pPr>
              <w:jc w:val="center"/>
              <w:rPr>
                <w:rFonts w:ascii="Arial" w:hAnsi="Arial" w:cs="Arial"/>
              </w:rPr>
            </w:pPr>
            <w:r w:rsidRPr="00BE6F47">
              <w:rPr>
                <w:rFonts w:ascii="Arial" w:hAnsi="Arial" w:cs="Arial"/>
              </w:rPr>
              <w:t>0</w:t>
            </w:r>
          </w:p>
        </w:tc>
        <w:tc>
          <w:tcPr>
            <w:tcW w:w="1890" w:type="dxa"/>
          </w:tcPr>
          <w:p w14:paraId="6CDA95ED" w14:textId="532C4051" w:rsidR="002B350D" w:rsidRPr="00BE6F47" w:rsidRDefault="00C77262" w:rsidP="002B350D">
            <w:pPr>
              <w:jc w:val="center"/>
              <w:rPr>
                <w:rFonts w:ascii="Arial" w:hAnsi="Arial" w:cs="Arial"/>
              </w:rPr>
            </w:pPr>
            <w:r w:rsidRPr="00BE6F47">
              <w:rPr>
                <w:rFonts w:ascii="Arial" w:hAnsi="Arial" w:cs="Arial"/>
              </w:rPr>
              <w:t>0</w:t>
            </w:r>
          </w:p>
        </w:tc>
      </w:tr>
      <w:tr w:rsidR="00B50FA9" w:rsidRPr="00BE6F47" w14:paraId="03F63546" w14:textId="77777777" w:rsidTr="0034341C">
        <w:tc>
          <w:tcPr>
            <w:tcW w:w="3060" w:type="dxa"/>
          </w:tcPr>
          <w:p w14:paraId="7C17EACA" w14:textId="046DB282" w:rsidR="002B350D" w:rsidRPr="00BE6F47" w:rsidRDefault="002B350D" w:rsidP="002B350D">
            <w:pPr>
              <w:jc w:val="both"/>
              <w:rPr>
                <w:rFonts w:ascii="Arial" w:hAnsi="Arial" w:cs="Arial"/>
              </w:rPr>
            </w:pPr>
            <w:r w:rsidRPr="00BE6F47">
              <w:rPr>
                <w:rFonts w:ascii="Arial" w:hAnsi="Arial" w:cs="Arial"/>
              </w:rPr>
              <w:t>Lỗ kế toán</w:t>
            </w:r>
          </w:p>
        </w:tc>
        <w:tc>
          <w:tcPr>
            <w:tcW w:w="1620" w:type="dxa"/>
          </w:tcPr>
          <w:p w14:paraId="11DEA009" w14:textId="1853ED55" w:rsidR="002B350D" w:rsidRPr="00BE6F47" w:rsidRDefault="002B350D" w:rsidP="002B350D">
            <w:pPr>
              <w:jc w:val="center"/>
              <w:rPr>
                <w:rFonts w:ascii="Arial" w:hAnsi="Arial" w:cs="Arial"/>
              </w:rPr>
            </w:pPr>
            <w:r w:rsidRPr="00BE6F47">
              <w:rPr>
                <w:rFonts w:ascii="Arial" w:hAnsi="Arial" w:cs="Arial"/>
              </w:rPr>
              <w:t>(6,7)</w:t>
            </w:r>
          </w:p>
        </w:tc>
        <w:tc>
          <w:tcPr>
            <w:tcW w:w="1890" w:type="dxa"/>
          </w:tcPr>
          <w:p w14:paraId="24AE3EF4" w14:textId="02266CA7" w:rsidR="002B350D" w:rsidRPr="00BE6F47" w:rsidRDefault="002B350D" w:rsidP="002B350D">
            <w:pPr>
              <w:jc w:val="center"/>
              <w:rPr>
                <w:rFonts w:ascii="Arial" w:hAnsi="Arial" w:cs="Arial"/>
              </w:rPr>
            </w:pPr>
            <w:r w:rsidRPr="00BE6F47">
              <w:rPr>
                <w:rFonts w:ascii="Arial" w:hAnsi="Arial" w:cs="Arial"/>
              </w:rPr>
              <w:t>(0)</w:t>
            </w:r>
          </w:p>
        </w:tc>
        <w:tc>
          <w:tcPr>
            <w:tcW w:w="1890" w:type="dxa"/>
          </w:tcPr>
          <w:p w14:paraId="4BB1EDA2" w14:textId="6BF891E2" w:rsidR="002B350D" w:rsidRPr="00BE6F47" w:rsidRDefault="00C77262" w:rsidP="002B350D">
            <w:pPr>
              <w:jc w:val="center"/>
              <w:rPr>
                <w:rFonts w:ascii="Arial" w:hAnsi="Arial" w:cs="Arial"/>
              </w:rPr>
            </w:pPr>
            <w:r w:rsidRPr="00BE6F47">
              <w:rPr>
                <w:rFonts w:ascii="Arial" w:hAnsi="Arial" w:cs="Arial"/>
              </w:rPr>
              <w:t>(0)</w:t>
            </w:r>
          </w:p>
        </w:tc>
      </w:tr>
    </w:tbl>
    <w:p w14:paraId="7EF9AE20" w14:textId="6EC22BC0" w:rsidR="00867859" w:rsidRPr="00BE6F47" w:rsidRDefault="00867859" w:rsidP="009E0C56">
      <w:pPr>
        <w:ind w:left="720"/>
        <w:jc w:val="both"/>
        <w:rPr>
          <w:rFonts w:ascii="Arial" w:hAnsi="Arial" w:cs="Arial"/>
        </w:rPr>
      </w:pPr>
    </w:p>
    <w:p w14:paraId="1959B82D" w14:textId="106361E0" w:rsidR="00767AC1" w:rsidRPr="00BE6F47" w:rsidDel="00862C7D" w:rsidRDefault="00A750A5" w:rsidP="00A750A5">
      <w:pPr>
        <w:ind w:left="851"/>
        <w:jc w:val="both"/>
        <w:rPr>
          <w:del w:id="33" w:author="Duy Nhat Tran" w:date="2022-11-25T11:01:00Z"/>
          <w:rFonts w:ascii="Arial" w:hAnsi="Arial" w:cs="Arial"/>
        </w:rPr>
      </w:pPr>
      <w:del w:id="34" w:author="Duy Nhat Tran" w:date="2022-11-25T11:01:00Z">
        <w:r w:rsidRPr="00BE6F47" w:rsidDel="00862C7D">
          <w:rPr>
            <w:rFonts w:ascii="Arial" w:hAnsi="Arial" w:cs="Arial"/>
          </w:rPr>
          <w:delText>- Công ty vẫn thanh toán đủ gốc lãi trong thời hạn quy định.</w:delText>
        </w:r>
        <w:r w:rsidR="00C77262" w:rsidRPr="00BE6F47" w:rsidDel="00862C7D">
          <w:rPr>
            <w:rFonts w:ascii="Arial" w:hAnsi="Arial" w:cs="Arial"/>
          </w:rPr>
          <w:delText>Nguồn tiền từ các Cổ đông chuyển vào tài khoản thanh toán để duy trì việc trả nợ gốc lãi.</w:delText>
        </w:r>
      </w:del>
    </w:p>
    <w:p w14:paraId="17705032" w14:textId="77777777" w:rsidR="00337075" w:rsidRPr="00BE6F47" w:rsidRDefault="00337075">
      <w:pPr>
        <w:overflowPunct/>
        <w:autoSpaceDE/>
        <w:autoSpaceDN/>
        <w:adjustRightInd/>
        <w:textAlignment w:val="auto"/>
        <w:rPr>
          <w:rFonts w:ascii="Arial" w:hAnsi="Arial" w:cs="Arial"/>
        </w:rPr>
      </w:pPr>
      <w:r w:rsidRPr="00BE6F47">
        <w:rPr>
          <w:rFonts w:ascii="Arial" w:hAnsi="Arial" w:cs="Arial"/>
        </w:rPr>
        <w:br w:type="page"/>
      </w:r>
    </w:p>
    <w:p w14:paraId="1951B05D" w14:textId="5A1554D4" w:rsidR="0030135C" w:rsidRPr="00BE6F47" w:rsidDel="00A76A8B" w:rsidRDefault="0030135C" w:rsidP="00BE6F47">
      <w:pPr>
        <w:ind w:left="851"/>
        <w:jc w:val="both"/>
        <w:rPr>
          <w:del w:id="35" w:author="Duy Nhat Tran" w:date="2022-11-25T11:22:00Z"/>
          <w:rFonts w:ascii="Arial" w:hAnsi="Arial" w:cs="Arial"/>
          <w:b/>
          <w:bCs/>
        </w:rPr>
      </w:pPr>
      <w:del w:id="36" w:author="Duy Nhat Tran" w:date="2022-11-25T11:22:00Z">
        <w:r w:rsidRPr="00BE6F47" w:rsidDel="00A76A8B">
          <w:rPr>
            <w:rFonts w:ascii="Arial" w:hAnsi="Arial" w:cs="Arial"/>
            <w:b/>
            <w:bCs/>
          </w:rPr>
          <w:lastRenderedPageBreak/>
          <w:delText>Hồ sơ tài sản bảo đảm (“TSBĐ”) của khách hàng:</w:delText>
        </w:r>
      </w:del>
    </w:p>
    <w:p w14:paraId="6DE7A04C" w14:textId="7F641FDB" w:rsidR="0030135C" w:rsidRPr="00BE6F47" w:rsidDel="00A76A8B" w:rsidRDefault="0030135C" w:rsidP="0030135C">
      <w:pPr>
        <w:ind w:left="851"/>
        <w:jc w:val="both"/>
        <w:rPr>
          <w:del w:id="37" w:author="Duy Nhat Tran" w:date="2022-11-25T11:22:00Z"/>
          <w:rFonts w:ascii="Arial" w:hAnsi="Arial" w:cs="Arial"/>
        </w:rPr>
      </w:pPr>
    </w:p>
    <w:p w14:paraId="69FD6C82" w14:textId="08F73983" w:rsidR="0030135C" w:rsidRPr="00BE6F47" w:rsidDel="00A76A8B" w:rsidRDefault="0030135C" w:rsidP="0030135C">
      <w:pPr>
        <w:ind w:left="851"/>
        <w:jc w:val="both"/>
        <w:rPr>
          <w:del w:id="38" w:author="Duy Nhat Tran" w:date="2022-11-25T11:22:00Z"/>
          <w:rFonts w:ascii="Arial" w:hAnsi="Arial" w:cs="Arial"/>
        </w:rPr>
      </w:pPr>
      <w:del w:id="39" w:author="Duy Nhat Tran" w:date="2022-11-25T11:22:00Z">
        <w:r w:rsidRPr="00BE6F47" w:rsidDel="00A76A8B">
          <w:rPr>
            <w:rFonts w:ascii="Arial" w:hAnsi="Arial" w:cs="Arial"/>
          </w:rPr>
          <w:delText xml:space="preserve">- TSĐB là quyền sử dụng đất và các tài sản gắn liền với đất hình thành trong tương lai của khu dự án “Khu resort Hòa Bình”. Biên bản định giá tại ngày 08/11/2021. Giá trị ghi trên hồ sơ định giá: </w:delText>
        </w:r>
      </w:del>
    </w:p>
    <w:p w14:paraId="3A389C75" w14:textId="0F660D84" w:rsidR="0030135C" w:rsidRPr="00BE6F47" w:rsidDel="00A76A8B" w:rsidRDefault="0030135C" w:rsidP="0030135C">
      <w:pPr>
        <w:ind w:left="851"/>
        <w:jc w:val="both"/>
        <w:rPr>
          <w:del w:id="40" w:author="Duy Nhat Tran" w:date="2022-11-25T11:22:00Z"/>
          <w:rFonts w:ascii="Arial" w:hAnsi="Arial" w:cs="Arial"/>
        </w:rPr>
      </w:pPr>
    </w:p>
    <w:tbl>
      <w:tblPr>
        <w:tblStyle w:val="TableGrid"/>
        <w:tblW w:w="0" w:type="auto"/>
        <w:tblInd w:w="851" w:type="dxa"/>
        <w:tblLook w:val="04A0" w:firstRow="1" w:lastRow="0" w:firstColumn="1" w:lastColumn="0" w:noHBand="0" w:noVBand="1"/>
      </w:tblPr>
      <w:tblGrid>
        <w:gridCol w:w="4526"/>
        <w:gridCol w:w="2103"/>
        <w:gridCol w:w="1582"/>
      </w:tblGrid>
      <w:tr w:rsidR="0030135C" w:rsidRPr="00BE6F47" w:rsidDel="00A76A8B" w14:paraId="1D0074AB" w14:textId="679337E1" w:rsidTr="002F573F">
        <w:trPr>
          <w:del w:id="41" w:author="Duy Nhat Tran" w:date="2022-11-25T11:22:00Z"/>
        </w:trPr>
        <w:tc>
          <w:tcPr>
            <w:tcW w:w="4690" w:type="dxa"/>
          </w:tcPr>
          <w:p w14:paraId="28D6F731" w14:textId="6AB70831" w:rsidR="0030135C" w:rsidRPr="00BE6F47" w:rsidDel="00A76A8B" w:rsidRDefault="0030135C" w:rsidP="002F573F">
            <w:pPr>
              <w:jc w:val="center"/>
              <w:rPr>
                <w:del w:id="42" w:author="Duy Nhat Tran" w:date="2022-11-25T11:22:00Z"/>
                <w:rFonts w:ascii="Arial" w:hAnsi="Arial" w:cs="Arial"/>
                <w:b/>
                <w:bCs/>
              </w:rPr>
            </w:pPr>
            <w:del w:id="43" w:author="Duy Nhat Tran" w:date="2022-11-25T11:22:00Z">
              <w:r w:rsidRPr="00BE6F47" w:rsidDel="00A76A8B">
                <w:rPr>
                  <w:rFonts w:ascii="Arial" w:hAnsi="Arial" w:cs="Arial"/>
                  <w:b/>
                  <w:bCs/>
                </w:rPr>
                <w:delText>Tài sản đảm bảo</w:delText>
              </w:r>
            </w:del>
          </w:p>
        </w:tc>
        <w:tc>
          <w:tcPr>
            <w:tcW w:w="2128" w:type="dxa"/>
          </w:tcPr>
          <w:p w14:paraId="59D5DF9A" w14:textId="5436108D" w:rsidR="0030135C" w:rsidRPr="00BE6F47" w:rsidDel="00A76A8B" w:rsidRDefault="0030135C" w:rsidP="002F573F">
            <w:pPr>
              <w:jc w:val="center"/>
              <w:rPr>
                <w:del w:id="44" w:author="Duy Nhat Tran" w:date="2022-11-25T11:22:00Z"/>
                <w:rFonts w:ascii="Arial" w:hAnsi="Arial" w:cs="Arial"/>
                <w:b/>
                <w:bCs/>
              </w:rPr>
            </w:pPr>
            <w:del w:id="45" w:author="Duy Nhat Tran" w:date="2022-11-25T11:22:00Z">
              <w:r w:rsidRPr="00BE6F47" w:rsidDel="00A76A8B">
                <w:rPr>
                  <w:rFonts w:ascii="Arial" w:hAnsi="Arial" w:cs="Arial"/>
                  <w:b/>
                  <w:bCs/>
                </w:rPr>
                <w:delText>Giá trị</w:delText>
              </w:r>
            </w:del>
          </w:p>
        </w:tc>
        <w:tc>
          <w:tcPr>
            <w:tcW w:w="1619" w:type="dxa"/>
          </w:tcPr>
          <w:p w14:paraId="7CEFF7C0" w14:textId="11EA60E0" w:rsidR="0030135C" w:rsidRPr="00BE6F47" w:rsidDel="00A76A8B" w:rsidRDefault="0030135C" w:rsidP="002F573F">
            <w:pPr>
              <w:jc w:val="center"/>
              <w:rPr>
                <w:del w:id="46" w:author="Duy Nhat Tran" w:date="2022-11-25T11:22:00Z"/>
                <w:rFonts w:ascii="Arial" w:hAnsi="Arial" w:cs="Arial"/>
                <w:b/>
                <w:bCs/>
              </w:rPr>
            </w:pPr>
            <w:del w:id="47" w:author="Duy Nhat Tran" w:date="2022-11-25T11:20:00Z">
              <w:r w:rsidRPr="00BE6F47" w:rsidDel="00FF043C">
                <w:rPr>
                  <w:rFonts w:ascii="Arial" w:hAnsi="Arial" w:cs="Arial"/>
                  <w:b/>
                  <w:bCs/>
                </w:rPr>
                <w:delText>Phương pháp</w:delText>
              </w:r>
            </w:del>
            <w:del w:id="48" w:author="Duy Nhat Tran" w:date="2022-11-25T11:22:00Z">
              <w:r w:rsidRPr="00BE6F47" w:rsidDel="00A76A8B">
                <w:rPr>
                  <w:rFonts w:ascii="Arial" w:hAnsi="Arial" w:cs="Arial"/>
                  <w:b/>
                  <w:bCs/>
                </w:rPr>
                <w:delText xml:space="preserve"> định giá</w:delText>
              </w:r>
            </w:del>
          </w:p>
        </w:tc>
      </w:tr>
      <w:tr w:rsidR="0030135C" w:rsidRPr="00BE6F47" w:rsidDel="00A76A8B" w14:paraId="547C819B" w14:textId="1BAC36E9" w:rsidTr="002F573F">
        <w:trPr>
          <w:del w:id="49" w:author="Duy Nhat Tran" w:date="2022-11-25T11:22:00Z"/>
        </w:trPr>
        <w:tc>
          <w:tcPr>
            <w:tcW w:w="4690" w:type="dxa"/>
            <w:vAlign w:val="bottom"/>
          </w:tcPr>
          <w:p w14:paraId="35887799" w14:textId="75147E43" w:rsidR="0030135C" w:rsidRPr="00BE6F47" w:rsidDel="00A76A8B" w:rsidRDefault="0030135C" w:rsidP="002F573F">
            <w:pPr>
              <w:rPr>
                <w:del w:id="50" w:author="Duy Nhat Tran" w:date="2022-11-25T11:22:00Z"/>
                <w:rFonts w:ascii="Arial" w:hAnsi="Arial" w:cs="Arial"/>
                <w:color w:val="000000"/>
              </w:rPr>
            </w:pPr>
            <w:del w:id="51" w:author="Duy Nhat Tran" w:date="2022-11-25T11:22:00Z">
              <w:r w:rsidRPr="00BE6F47" w:rsidDel="00A76A8B">
                <w:rPr>
                  <w:rFonts w:ascii="Arial" w:hAnsi="Arial" w:cs="Arial"/>
                  <w:color w:val="000000"/>
                </w:rPr>
                <w:delText xml:space="preserve">BDS CD881839 DAT (0008927960/0125)                          </w:delText>
              </w:r>
            </w:del>
          </w:p>
          <w:p w14:paraId="4F60FA41" w14:textId="6F1ECA8C" w:rsidR="0030135C" w:rsidRPr="00BE6F47" w:rsidDel="00A76A8B" w:rsidRDefault="0030135C" w:rsidP="002F573F">
            <w:pPr>
              <w:rPr>
                <w:del w:id="52" w:author="Duy Nhat Tran" w:date="2022-11-25T11:22:00Z"/>
                <w:rFonts w:ascii="Arial" w:hAnsi="Arial" w:cs="Arial"/>
              </w:rPr>
            </w:pPr>
            <w:del w:id="53" w:author="Duy Nhat Tran" w:date="2022-11-25T11:22:00Z">
              <w:r w:rsidRPr="00BE6F47" w:rsidDel="00A76A8B">
                <w:rPr>
                  <w:rFonts w:ascii="Arial" w:hAnsi="Arial" w:cs="Arial"/>
                  <w:color w:val="000000"/>
                </w:rPr>
                <w:delText xml:space="preserve">DUONG BAO, DUONG TO, PQ. DT:7.508,1M2                       </w:delText>
              </w:r>
            </w:del>
          </w:p>
        </w:tc>
        <w:tc>
          <w:tcPr>
            <w:tcW w:w="2128" w:type="dxa"/>
            <w:vAlign w:val="bottom"/>
          </w:tcPr>
          <w:p w14:paraId="566D6900" w14:textId="2F883CB3" w:rsidR="0030135C" w:rsidRPr="00BE6F47" w:rsidDel="00A76A8B" w:rsidRDefault="0030135C" w:rsidP="002F573F">
            <w:pPr>
              <w:jc w:val="right"/>
              <w:rPr>
                <w:del w:id="54" w:author="Duy Nhat Tran" w:date="2022-11-25T11:22:00Z"/>
                <w:rFonts w:ascii="Arial" w:hAnsi="Arial" w:cs="Arial"/>
              </w:rPr>
            </w:pPr>
            <w:del w:id="55" w:author="Duy Nhat Tran" w:date="2022-11-25T11:22:00Z">
              <w:r w:rsidRPr="00BE6F47" w:rsidDel="00A76A8B">
                <w:rPr>
                  <w:rFonts w:ascii="Arial" w:hAnsi="Arial" w:cs="Arial"/>
                  <w:color w:val="000000"/>
                </w:rPr>
                <w:delText xml:space="preserve">    143.029.000.000 </w:delText>
              </w:r>
            </w:del>
          </w:p>
        </w:tc>
        <w:tc>
          <w:tcPr>
            <w:tcW w:w="1619" w:type="dxa"/>
          </w:tcPr>
          <w:p w14:paraId="3E621997" w14:textId="49429DCA" w:rsidR="0030135C" w:rsidRPr="00BE6F47" w:rsidDel="00A76A8B" w:rsidRDefault="00751511" w:rsidP="00751511">
            <w:pPr>
              <w:jc w:val="center"/>
              <w:rPr>
                <w:del w:id="56" w:author="Duy Nhat Tran" w:date="2022-11-25T11:22:00Z"/>
                <w:rFonts w:ascii="Arial" w:hAnsi="Arial" w:cs="Arial"/>
                <w:color w:val="000000"/>
              </w:rPr>
            </w:pPr>
            <w:del w:id="57" w:author="Duy Nhat Tran" w:date="2022-11-25T11:20:00Z">
              <w:r w:rsidRPr="00BE6F47" w:rsidDel="00FF043C">
                <w:rPr>
                  <w:rFonts w:ascii="Arial" w:hAnsi="Arial" w:cs="Arial"/>
                  <w:color w:val="000000"/>
                </w:rPr>
                <w:delText>Phương pháp so sánh</w:delText>
              </w:r>
            </w:del>
          </w:p>
        </w:tc>
      </w:tr>
      <w:tr w:rsidR="00FF043C" w:rsidRPr="00BE6F47" w:rsidDel="00A76A8B" w14:paraId="40169262" w14:textId="519DC295" w:rsidTr="002F573F">
        <w:trPr>
          <w:del w:id="58" w:author="Duy Nhat Tran" w:date="2022-11-25T11:22:00Z"/>
        </w:trPr>
        <w:tc>
          <w:tcPr>
            <w:tcW w:w="4690" w:type="dxa"/>
            <w:vAlign w:val="bottom"/>
          </w:tcPr>
          <w:p w14:paraId="478509A6" w14:textId="37224933" w:rsidR="00FF043C" w:rsidRPr="00BE6F47" w:rsidDel="00A76A8B" w:rsidRDefault="00FF043C" w:rsidP="00FF043C">
            <w:pPr>
              <w:rPr>
                <w:del w:id="59" w:author="Duy Nhat Tran" w:date="2022-11-25T11:22:00Z"/>
                <w:rFonts w:ascii="Arial" w:hAnsi="Arial" w:cs="Arial"/>
                <w:color w:val="000000"/>
              </w:rPr>
            </w:pPr>
            <w:del w:id="60" w:author="Duy Nhat Tran" w:date="2022-11-25T11:22:00Z">
              <w:r w:rsidRPr="00BE6F47" w:rsidDel="00A76A8B">
                <w:rPr>
                  <w:rFonts w:ascii="Arial" w:hAnsi="Arial" w:cs="Arial"/>
                  <w:color w:val="000000"/>
                </w:rPr>
                <w:delText xml:space="preserve">BDS CD881838 DAT (0008927960/0125)                          </w:delText>
              </w:r>
            </w:del>
          </w:p>
          <w:p w14:paraId="55D00630" w14:textId="0AD4F88F" w:rsidR="00FF043C" w:rsidRPr="00BE6F47" w:rsidDel="00A76A8B" w:rsidRDefault="00FF043C" w:rsidP="00FF043C">
            <w:pPr>
              <w:rPr>
                <w:del w:id="61" w:author="Duy Nhat Tran" w:date="2022-11-25T11:22:00Z"/>
                <w:rFonts w:ascii="Arial" w:hAnsi="Arial" w:cs="Arial"/>
              </w:rPr>
            </w:pPr>
            <w:del w:id="62" w:author="Duy Nhat Tran" w:date="2022-11-25T11:22:00Z">
              <w:r w:rsidRPr="00BE6F47" w:rsidDel="00A76A8B">
                <w:rPr>
                  <w:rFonts w:ascii="Arial" w:hAnsi="Arial" w:cs="Arial"/>
                  <w:color w:val="000000"/>
                </w:rPr>
                <w:delText xml:space="preserve">DUONG BAO, DUONG TO, PQ. DT:18.545,6M2                      </w:delText>
              </w:r>
            </w:del>
          </w:p>
        </w:tc>
        <w:tc>
          <w:tcPr>
            <w:tcW w:w="2128" w:type="dxa"/>
            <w:vAlign w:val="bottom"/>
          </w:tcPr>
          <w:p w14:paraId="288A33F5" w14:textId="4DD16416" w:rsidR="00FF043C" w:rsidRPr="00BE6F47" w:rsidDel="00A76A8B" w:rsidRDefault="00FF043C" w:rsidP="00FF043C">
            <w:pPr>
              <w:jc w:val="right"/>
              <w:rPr>
                <w:del w:id="63" w:author="Duy Nhat Tran" w:date="2022-11-25T11:22:00Z"/>
                <w:rFonts w:ascii="Arial" w:hAnsi="Arial" w:cs="Arial"/>
              </w:rPr>
            </w:pPr>
            <w:del w:id="64" w:author="Duy Nhat Tran" w:date="2022-11-25T11:22:00Z">
              <w:r w:rsidRPr="00BE6F47" w:rsidDel="00A76A8B">
                <w:rPr>
                  <w:rFonts w:ascii="Arial" w:hAnsi="Arial" w:cs="Arial"/>
                  <w:color w:val="000000"/>
                </w:rPr>
                <w:delText xml:space="preserve">    353.293.000.000 </w:delText>
              </w:r>
            </w:del>
          </w:p>
        </w:tc>
        <w:tc>
          <w:tcPr>
            <w:tcW w:w="1619" w:type="dxa"/>
          </w:tcPr>
          <w:p w14:paraId="58F813A5" w14:textId="515F571D" w:rsidR="00FF043C" w:rsidRPr="00BE6F47" w:rsidDel="00A76A8B" w:rsidRDefault="00FF043C" w:rsidP="00FF043C">
            <w:pPr>
              <w:jc w:val="center"/>
              <w:rPr>
                <w:del w:id="65" w:author="Duy Nhat Tran" w:date="2022-11-25T11:22:00Z"/>
                <w:rFonts w:ascii="Arial" w:hAnsi="Arial" w:cs="Arial"/>
                <w:color w:val="000000"/>
              </w:rPr>
            </w:pPr>
            <w:del w:id="66" w:author="Duy Nhat Tran" w:date="2022-11-25T11:20:00Z">
              <w:r w:rsidRPr="00BE6F47" w:rsidDel="00BF666A">
                <w:rPr>
                  <w:rFonts w:ascii="Arial" w:hAnsi="Arial" w:cs="Arial"/>
                  <w:color w:val="000000"/>
                </w:rPr>
                <w:delText>Phương pháp so sánh</w:delText>
              </w:r>
            </w:del>
          </w:p>
        </w:tc>
      </w:tr>
      <w:tr w:rsidR="00FF043C" w:rsidRPr="00BE6F47" w:rsidDel="00A76A8B" w14:paraId="061DB390" w14:textId="196AD0B0" w:rsidTr="002F573F">
        <w:trPr>
          <w:del w:id="67" w:author="Duy Nhat Tran" w:date="2022-11-25T11:22:00Z"/>
        </w:trPr>
        <w:tc>
          <w:tcPr>
            <w:tcW w:w="4690" w:type="dxa"/>
            <w:vAlign w:val="bottom"/>
          </w:tcPr>
          <w:p w14:paraId="3CFA9397" w14:textId="21E82147" w:rsidR="00FF043C" w:rsidRPr="00BE6F47" w:rsidDel="00A76A8B" w:rsidRDefault="00FF043C" w:rsidP="00FF043C">
            <w:pPr>
              <w:rPr>
                <w:del w:id="68" w:author="Duy Nhat Tran" w:date="2022-11-25T11:22:00Z"/>
                <w:rFonts w:ascii="Arial" w:hAnsi="Arial" w:cs="Arial"/>
              </w:rPr>
            </w:pPr>
            <w:del w:id="69" w:author="Duy Nhat Tran" w:date="2022-11-25T11:22:00Z">
              <w:r w:rsidRPr="00BE6F47" w:rsidDel="00A76A8B">
                <w:rPr>
                  <w:rFonts w:ascii="Arial" w:hAnsi="Arial" w:cs="Arial"/>
                  <w:color w:val="000000"/>
                </w:rPr>
                <w:delText xml:space="preserve">BDS HTTTL GPXD:27/GPXD (0008927960/0125)                    DUONG BAO, DUONG TO, PQ. DT:18.545,6M2                      </w:delText>
              </w:r>
            </w:del>
          </w:p>
        </w:tc>
        <w:tc>
          <w:tcPr>
            <w:tcW w:w="2128" w:type="dxa"/>
            <w:vAlign w:val="bottom"/>
          </w:tcPr>
          <w:p w14:paraId="73FCE776" w14:textId="0CFFF45B" w:rsidR="00FF043C" w:rsidRPr="00BE6F47" w:rsidDel="00A76A8B" w:rsidRDefault="00FF043C" w:rsidP="00FF043C">
            <w:pPr>
              <w:jc w:val="right"/>
              <w:rPr>
                <w:del w:id="70" w:author="Duy Nhat Tran" w:date="2022-11-25T11:22:00Z"/>
                <w:rFonts w:ascii="Arial" w:hAnsi="Arial" w:cs="Arial"/>
              </w:rPr>
            </w:pPr>
            <w:del w:id="71" w:author="Duy Nhat Tran" w:date="2022-11-25T11:22:00Z">
              <w:r w:rsidRPr="00BE6F47" w:rsidDel="00A76A8B">
                <w:rPr>
                  <w:rFonts w:ascii="Arial" w:hAnsi="Arial" w:cs="Arial"/>
                  <w:color w:val="000000"/>
                </w:rPr>
                <w:delText xml:space="preserve">    623.583.000.000 </w:delText>
              </w:r>
            </w:del>
          </w:p>
        </w:tc>
        <w:tc>
          <w:tcPr>
            <w:tcW w:w="1619" w:type="dxa"/>
          </w:tcPr>
          <w:p w14:paraId="48489161" w14:textId="667F5BAC" w:rsidR="00FF043C" w:rsidRPr="00BE6F47" w:rsidDel="00BF666A" w:rsidRDefault="00FF043C" w:rsidP="00FF043C">
            <w:pPr>
              <w:jc w:val="center"/>
              <w:rPr>
                <w:del w:id="72" w:author="Duy Nhat Tran" w:date="2022-11-25T11:20:00Z"/>
                <w:rFonts w:ascii="Arial" w:hAnsi="Arial" w:cs="Arial"/>
                <w:color w:val="000000"/>
              </w:rPr>
            </w:pPr>
            <w:del w:id="73" w:author="Duy Nhat Tran" w:date="2022-11-25T11:20:00Z">
              <w:r w:rsidRPr="00BE6F47" w:rsidDel="00BF666A">
                <w:rPr>
                  <w:rFonts w:ascii="Arial" w:hAnsi="Arial" w:cs="Arial"/>
                  <w:color w:val="000000"/>
                </w:rPr>
                <w:delText xml:space="preserve">Theo giá </w:delText>
              </w:r>
            </w:del>
          </w:p>
          <w:p w14:paraId="22FE054A" w14:textId="3EECB1B9" w:rsidR="00FF043C" w:rsidRPr="00BE6F47" w:rsidDel="00A76A8B" w:rsidRDefault="00FF043C" w:rsidP="00FF043C">
            <w:pPr>
              <w:jc w:val="center"/>
              <w:rPr>
                <w:del w:id="74" w:author="Duy Nhat Tran" w:date="2022-11-25T11:22:00Z"/>
                <w:rFonts w:ascii="Arial" w:hAnsi="Arial" w:cs="Arial"/>
                <w:color w:val="000000"/>
              </w:rPr>
            </w:pPr>
            <w:del w:id="75" w:author="Duy Nhat Tran" w:date="2022-11-25T11:20:00Z">
              <w:r w:rsidRPr="00BE6F47" w:rsidDel="00BF666A">
                <w:rPr>
                  <w:rFonts w:ascii="Arial" w:hAnsi="Arial" w:cs="Arial"/>
                  <w:color w:val="000000"/>
                </w:rPr>
                <w:delText>dự toán</w:delText>
              </w:r>
            </w:del>
          </w:p>
        </w:tc>
      </w:tr>
    </w:tbl>
    <w:p w14:paraId="5D7986D0" w14:textId="5C85E9A6" w:rsidR="00767AC1" w:rsidRPr="00BE6F47" w:rsidRDefault="00767AC1" w:rsidP="0052348A">
      <w:pPr>
        <w:overflowPunct/>
        <w:autoSpaceDE/>
        <w:autoSpaceDN/>
        <w:adjustRightInd/>
        <w:textAlignment w:val="auto"/>
        <w:rPr>
          <w:rFonts w:ascii="Arial" w:hAnsi="Arial" w:cs="Arial"/>
        </w:rPr>
      </w:pPr>
    </w:p>
    <w:p w14:paraId="49AF7C05" w14:textId="1D85B29A" w:rsidR="00767AC1" w:rsidRPr="00BE6F47" w:rsidRDefault="00A76A8B" w:rsidP="00BE6F47">
      <w:pPr>
        <w:ind w:left="851"/>
        <w:jc w:val="both"/>
        <w:rPr>
          <w:rFonts w:ascii="Arial" w:hAnsi="Arial" w:cs="Arial"/>
          <w:b/>
        </w:rPr>
      </w:pPr>
      <w:ins w:id="76" w:author="Duy Nhat Tran" w:date="2022-11-25T11:23:00Z">
        <w:r>
          <w:rPr>
            <w:rFonts w:ascii="Arial" w:hAnsi="Arial" w:cs="Arial"/>
            <w:b/>
          </w:rPr>
          <w:t>b</w:t>
        </w:r>
      </w:ins>
      <w:ins w:id="77" w:author="Duy Nhat Tran" w:date="2022-11-25T10:34:00Z">
        <w:r w:rsidR="00BE6F47">
          <w:rPr>
            <w:rFonts w:ascii="Arial" w:hAnsi="Arial" w:cs="Arial"/>
            <w:b/>
          </w:rPr>
          <w:t xml:space="preserve">) </w:t>
        </w:r>
      </w:ins>
      <w:r w:rsidR="00767AC1" w:rsidRPr="00BE6F47">
        <w:rPr>
          <w:rFonts w:ascii="Arial" w:hAnsi="Arial" w:cs="Arial"/>
          <w:b/>
        </w:rPr>
        <w:t xml:space="preserve">Chấm điểm xếp </w:t>
      </w:r>
      <w:r w:rsidR="00FF6FFB" w:rsidRPr="00BE6F47">
        <w:rPr>
          <w:rFonts w:ascii="Arial" w:hAnsi="Arial" w:cs="Arial"/>
          <w:b/>
          <w:bCs/>
        </w:rPr>
        <w:t>hạng tín dụng</w:t>
      </w:r>
      <w:r w:rsidR="00BD0AF9" w:rsidRPr="00BE6F47">
        <w:rPr>
          <w:rFonts w:ascii="Arial" w:hAnsi="Arial" w:cs="Arial"/>
          <w:b/>
          <w:bCs/>
        </w:rPr>
        <w:t xml:space="preserve"> nội bộ</w:t>
      </w:r>
      <w:r w:rsidR="00767AC1" w:rsidRPr="00BE6F47">
        <w:rPr>
          <w:rFonts w:ascii="Arial" w:hAnsi="Arial" w:cs="Arial"/>
          <w:b/>
        </w:rPr>
        <w:t>:</w:t>
      </w:r>
    </w:p>
    <w:p w14:paraId="346A5798" w14:textId="6EAF27AD" w:rsidR="00767AC1" w:rsidRPr="00BE6F47" w:rsidRDefault="00767AC1" w:rsidP="00767AC1">
      <w:pPr>
        <w:ind w:left="851"/>
        <w:jc w:val="both"/>
        <w:rPr>
          <w:rFonts w:ascii="Arial" w:hAnsi="Arial" w:cs="Arial"/>
        </w:rPr>
      </w:pPr>
    </w:p>
    <w:tbl>
      <w:tblPr>
        <w:tblStyle w:val="TableGrid"/>
        <w:tblW w:w="0" w:type="auto"/>
        <w:tblInd w:w="851" w:type="dxa"/>
        <w:tblLook w:val="04A0" w:firstRow="1" w:lastRow="0" w:firstColumn="1" w:lastColumn="0" w:noHBand="0" w:noVBand="1"/>
      </w:tblPr>
      <w:tblGrid>
        <w:gridCol w:w="4110"/>
        <w:gridCol w:w="4101"/>
      </w:tblGrid>
      <w:tr w:rsidR="00767AC1" w:rsidRPr="00BE6F47" w14:paraId="04139390" w14:textId="77777777" w:rsidTr="00767AC1">
        <w:tc>
          <w:tcPr>
            <w:tcW w:w="4217" w:type="dxa"/>
          </w:tcPr>
          <w:p w14:paraId="4AAB76C5" w14:textId="5EE28BCD" w:rsidR="00767AC1" w:rsidRPr="00BE6F47" w:rsidRDefault="00BD0AF9" w:rsidP="00767AC1">
            <w:pPr>
              <w:jc w:val="center"/>
              <w:rPr>
                <w:rFonts w:ascii="Arial" w:hAnsi="Arial" w:cs="Arial"/>
                <w:b/>
                <w:bCs/>
              </w:rPr>
            </w:pPr>
            <w:r w:rsidRPr="00BE6F47">
              <w:rPr>
                <w:rFonts w:ascii="Arial" w:hAnsi="Arial" w:cs="Arial"/>
                <w:b/>
                <w:bCs/>
              </w:rPr>
              <w:t>Chỉ tiêu</w:t>
            </w:r>
          </w:p>
        </w:tc>
        <w:tc>
          <w:tcPr>
            <w:tcW w:w="4220" w:type="dxa"/>
          </w:tcPr>
          <w:p w14:paraId="2EF83B9C" w14:textId="341A17E8" w:rsidR="00767AC1" w:rsidRPr="00BE6F47" w:rsidRDefault="00BD0AF9" w:rsidP="00767AC1">
            <w:pPr>
              <w:jc w:val="center"/>
              <w:rPr>
                <w:rFonts w:ascii="Arial" w:hAnsi="Arial" w:cs="Arial"/>
                <w:b/>
                <w:bCs/>
              </w:rPr>
            </w:pPr>
            <w:commentRangeStart w:id="78"/>
            <w:commentRangeStart w:id="79"/>
            <w:r w:rsidRPr="00BE6F47">
              <w:rPr>
                <w:rFonts w:ascii="Arial" w:hAnsi="Arial" w:cs="Arial"/>
                <w:b/>
                <w:bCs/>
              </w:rPr>
              <w:t>Kết quả chấm điểm</w:t>
            </w:r>
            <w:commentRangeEnd w:id="78"/>
            <w:r w:rsidRPr="00BE6F47">
              <w:rPr>
                <w:rStyle w:val="CommentReference"/>
                <w:sz w:val="20"/>
                <w:szCs w:val="20"/>
              </w:rPr>
              <w:commentReference w:id="78"/>
            </w:r>
            <w:commentRangeEnd w:id="79"/>
            <w:r w:rsidR="00233163" w:rsidRPr="00BE6F47">
              <w:rPr>
                <w:rStyle w:val="CommentReference"/>
                <w:sz w:val="20"/>
                <w:szCs w:val="20"/>
              </w:rPr>
              <w:commentReference w:id="79"/>
            </w:r>
          </w:p>
        </w:tc>
      </w:tr>
      <w:tr w:rsidR="00767AC1" w:rsidRPr="00BE6F47" w14:paraId="5B9F17BF" w14:textId="77777777" w:rsidTr="00767AC1">
        <w:tc>
          <w:tcPr>
            <w:tcW w:w="4217" w:type="dxa"/>
          </w:tcPr>
          <w:p w14:paraId="7E109E27" w14:textId="6813F05A" w:rsidR="00767AC1" w:rsidRPr="00661756" w:rsidRDefault="00767AC1" w:rsidP="00BE6F47">
            <w:pPr>
              <w:overflowPunct/>
              <w:autoSpaceDE/>
              <w:autoSpaceDN/>
              <w:adjustRightInd/>
              <w:spacing w:before="120"/>
              <w:textAlignment w:val="auto"/>
              <w:rPr>
                <w:rFonts w:ascii="Arial" w:hAnsi="Arial" w:cs="Arial"/>
                <w:color w:val="FF0000"/>
                <w:rPrChange w:id="80" w:author="Nguyen Vu Hoai Nam" w:date="2022-11-25T14:13:00Z">
                  <w:rPr>
                    <w:rFonts w:ascii="Arial" w:hAnsi="Arial" w:cs="Arial"/>
                  </w:rPr>
                </w:rPrChange>
              </w:rPr>
            </w:pPr>
            <w:r w:rsidRPr="00661756">
              <w:rPr>
                <w:rFonts w:ascii="Arial" w:hAnsi="Arial" w:cs="Arial"/>
                <w:color w:val="FF0000"/>
                <w:rPrChange w:id="81" w:author="Nguyen Vu Hoai Nam" w:date="2022-11-25T14:13:00Z">
                  <w:rPr>
                    <w:rFonts w:ascii="Arial" w:hAnsi="Arial" w:cs="Arial"/>
                  </w:rPr>
                </w:rPrChange>
              </w:rPr>
              <w:t>Bộ chỉ tiêu CR của khách hàng</w:t>
            </w:r>
          </w:p>
        </w:tc>
        <w:tc>
          <w:tcPr>
            <w:tcW w:w="4220" w:type="dxa"/>
          </w:tcPr>
          <w:p w14:paraId="5E9029C3" w14:textId="6C717A17" w:rsidR="00767AC1" w:rsidRPr="00661756" w:rsidRDefault="00767AC1" w:rsidP="00BE6F47">
            <w:pPr>
              <w:overflowPunct/>
              <w:autoSpaceDE/>
              <w:autoSpaceDN/>
              <w:adjustRightInd/>
              <w:spacing w:before="120"/>
              <w:textAlignment w:val="auto"/>
              <w:rPr>
                <w:rFonts w:ascii="Arial" w:hAnsi="Arial" w:cs="Arial"/>
                <w:color w:val="FF0000"/>
                <w:rPrChange w:id="82" w:author="Nguyen Vu Hoai Nam" w:date="2022-11-25T14:13:00Z">
                  <w:rPr>
                    <w:rFonts w:ascii="Arial" w:hAnsi="Arial" w:cs="Arial"/>
                  </w:rPr>
                </w:rPrChange>
              </w:rPr>
            </w:pPr>
            <w:r w:rsidRPr="00661756">
              <w:rPr>
                <w:rFonts w:ascii="Arial" w:hAnsi="Arial" w:cs="Arial"/>
                <w:color w:val="FF0000"/>
                <w:rPrChange w:id="83" w:author="Nguyen Vu Hoai Nam" w:date="2022-11-25T14:13:00Z">
                  <w:rPr>
                    <w:rFonts w:ascii="Arial" w:hAnsi="Arial" w:cs="Arial"/>
                  </w:rPr>
                </w:rPrChange>
              </w:rPr>
              <w:t>Khách hàng DN mới thành lập</w:t>
            </w:r>
          </w:p>
        </w:tc>
      </w:tr>
      <w:tr w:rsidR="00767AC1" w:rsidRPr="00BE6F47" w14:paraId="7E333F58" w14:textId="77777777" w:rsidTr="00767AC1">
        <w:tc>
          <w:tcPr>
            <w:tcW w:w="4217" w:type="dxa"/>
          </w:tcPr>
          <w:p w14:paraId="0222F807" w14:textId="60F5410F"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1.1. Khả năng tổ chức thực hiện và giám sát dự án/hd sxkd</w:t>
            </w:r>
          </w:p>
        </w:tc>
        <w:tc>
          <w:tcPr>
            <w:tcW w:w="4220" w:type="dxa"/>
          </w:tcPr>
          <w:p w14:paraId="1291CB5C" w14:textId="0733D3CC"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Doanh nghiệp có bộ phận chuyên trách kiểm soát chi phí dự án, lịch trình thực hiện dự án, chất lượng dự án. Bộ phận này hoạt động độc lập hoặc là tư vấn bên ngoài, có báo cáo thường xuyên về kiểm soát dự án và hoạt động hiệu quả</w:t>
            </w:r>
          </w:p>
        </w:tc>
      </w:tr>
      <w:tr w:rsidR="00767AC1" w:rsidRPr="00BE6F47" w14:paraId="58230349" w14:textId="77777777" w:rsidTr="00767AC1">
        <w:tc>
          <w:tcPr>
            <w:tcW w:w="4217" w:type="dxa"/>
          </w:tcPr>
          <w:p w14:paraId="14BD0984" w14:textId="3BCDBA09"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1.2. Năng lực, trình độ, kinh nghiệm của cổ đông/thành viên góp vốn vào doanh nghiệp liên quan đến dự án kinh doanh</w:t>
            </w:r>
          </w:p>
        </w:tc>
        <w:tc>
          <w:tcPr>
            <w:tcW w:w="4220" w:type="dxa"/>
          </w:tcPr>
          <w:p w14:paraId="3322C66D" w14:textId="6A50FDAB"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Bình thường</w:t>
            </w:r>
          </w:p>
        </w:tc>
      </w:tr>
      <w:tr w:rsidR="00767AC1" w:rsidRPr="00BE6F47" w14:paraId="0C41B499" w14:textId="77777777" w:rsidTr="00767AC1">
        <w:tc>
          <w:tcPr>
            <w:tcW w:w="4217" w:type="dxa"/>
          </w:tcPr>
          <w:p w14:paraId="29730544" w14:textId="5E66C016"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1.3. Mục tiêu, kế hoạch kinh doanh của doanh nghiệp trong giai đoạn từ 1 đến 3 năm tới</w:t>
            </w:r>
          </w:p>
        </w:tc>
        <w:tc>
          <w:tcPr>
            <w:tcW w:w="4220" w:type="dxa"/>
          </w:tcPr>
          <w:p w14:paraId="3C9DC956" w14:textId="40206AAE"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Có mục tiêu và kế hoạch kinh doanh, tuy nhiên tính khả thi trong 1 số trường hợp còn hạn chế</w:t>
            </w:r>
          </w:p>
        </w:tc>
      </w:tr>
      <w:tr w:rsidR="00767AC1" w:rsidRPr="00BE6F47" w14:paraId="5B49947D" w14:textId="77777777" w:rsidTr="00767AC1">
        <w:tc>
          <w:tcPr>
            <w:tcW w:w="4217" w:type="dxa"/>
          </w:tcPr>
          <w:p w14:paraId="64FE98D8" w14:textId="26E3FD83"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1.4. Mức độ nghiên cứu khảo sát thị trường về sản phẩm đầu ra của phương án kinh doanh theo đánh giá của CBTD</w:t>
            </w:r>
          </w:p>
        </w:tc>
        <w:tc>
          <w:tcPr>
            <w:tcW w:w="4220" w:type="dxa"/>
          </w:tcPr>
          <w:p w14:paraId="163A728F" w14:textId="36A95BB8"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 xml:space="preserve">Đã nghiên cứu và lượng hóa được phần lớn các thông tin về giá cả, chủng loại, sản phẩm cùng loại trên thị trường và thị hiếu, nhu cầu của người tiêu dùng. </w:t>
            </w:r>
          </w:p>
        </w:tc>
      </w:tr>
      <w:tr w:rsidR="00767AC1" w:rsidRPr="00BE6F47" w14:paraId="5A912371" w14:textId="77777777" w:rsidTr="00767AC1">
        <w:tc>
          <w:tcPr>
            <w:tcW w:w="4217" w:type="dxa"/>
          </w:tcPr>
          <w:p w14:paraId="6454EF36" w14:textId="13814530"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1.5. Mức độ quan tâm của DN cho xây dựng thương hiệu và mạng lưới phân phối theo đánh giá của CBTD</w:t>
            </w:r>
          </w:p>
        </w:tc>
        <w:tc>
          <w:tcPr>
            <w:tcW w:w="4220" w:type="dxa"/>
          </w:tcPr>
          <w:p w14:paraId="2969CAAD" w14:textId="1A3078C3"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Quan tâm nhưng không có kế hoạch cụ thể</w:t>
            </w:r>
          </w:p>
        </w:tc>
      </w:tr>
      <w:tr w:rsidR="00767AC1" w:rsidRPr="00BE6F47" w14:paraId="34FF1397" w14:textId="77777777" w:rsidTr="00767AC1">
        <w:tc>
          <w:tcPr>
            <w:tcW w:w="4217" w:type="dxa"/>
          </w:tcPr>
          <w:p w14:paraId="6660FDE3" w14:textId="6147F78F"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1.6. Đánh giá về công tác xử lý chất thải và giảm thiểu mức độ ô nhiễm môi trường của doanh nghiệp</w:t>
            </w:r>
          </w:p>
        </w:tc>
        <w:tc>
          <w:tcPr>
            <w:tcW w:w="4220" w:type="dxa"/>
          </w:tcPr>
          <w:p w14:paraId="31F8E893" w14:textId="50959F4A"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Đạt tiêu chuẩn hoặc DN không bị chi phối bởi chi tiêu này do đặc thù hoạt động của DN</w:t>
            </w:r>
          </w:p>
        </w:tc>
      </w:tr>
      <w:tr w:rsidR="00767AC1" w:rsidRPr="00BE6F47" w14:paraId="0E9CA763" w14:textId="77777777" w:rsidTr="00767AC1">
        <w:tc>
          <w:tcPr>
            <w:tcW w:w="4217" w:type="dxa"/>
          </w:tcPr>
          <w:p w14:paraId="39710DC7" w14:textId="20F120D6"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1.7. Đánh giá về công tác Phòng cháy chữa cháy, an ninh, an toàn lao động và an toàn vệ sinh thực phẩm</w:t>
            </w:r>
          </w:p>
        </w:tc>
        <w:tc>
          <w:tcPr>
            <w:tcW w:w="4220" w:type="dxa"/>
          </w:tcPr>
          <w:p w14:paraId="412A4B6F" w14:textId="170CBA8B"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Đạt tiêu chuẩn</w:t>
            </w:r>
          </w:p>
        </w:tc>
      </w:tr>
      <w:tr w:rsidR="00767AC1" w:rsidRPr="00BE6F47" w14:paraId="78EB5A8F" w14:textId="77777777" w:rsidTr="00767AC1">
        <w:tc>
          <w:tcPr>
            <w:tcW w:w="4217" w:type="dxa"/>
          </w:tcPr>
          <w:p w14:paraId="02F15486" w14:textId="5D857D32"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1.8. Mức độ bảo hiểm tài sản.Đánh giá trên: Tổng số tiền bảo hiểm từ các HĐBH/ (Giá trị tài sản cố định + Hàng tồn kho) của doanh nghiệp (%).</w:t>
            </w:r>
          </w:p>
        </w:tc>
        <w:tc>
          <w:tcPr>
            <w:tcW w:w="4220" w:type="dxa"/>
          </w:tcPr>
          <w:p w14:paraId="7F4443D6" w14:textId="5E5D261C"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&gt; =70%</w:t>
            </w:r>
          </w:p>
        </w:tc>
      </w:tr>
      <w:tr w:rsidR="00767AC1" w:rsidRPr="00BE6F47" w14:paraId="0C0336D2" w14:textId="77777777" w:rsidTr="00767AC1">
        <w:tc>
          <w:tcPr>
            <w:tcW w:w="4217" w:type="dxa"/>
          </w:tcPr>
          <w:p w14:paraId="6F23F5A0" w14:textId="6520BDA1"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1.9. Tính hợp lý của các khoản chi tiêu của doanh nghiệp</w:t>
            </w:r>
          </w:p>
        </w:tc>
        <w:tc>
          <w:tcPr>
            <w:tcW w:w="4220" w:type="dxa"/>
          </w:tcPr>
          <w:p w14:paraId="5192E90B" w14:textId="368BE22E" w:rsidR="00767AC1" w:rsidRPr="00BE6F47" w:rsidRDefault="00767AC1" w:rsidP="00767AC1">
            <w:pPr>
              <w:overflowPunct/>
              <w:autoSpaceDE/>
              <w:autoSpaceDN/>
              <w:adjustRightInd/>
              <w:textAlignment w:val="auto"/>
              <w:rPr>
                <w:rFonts w:ascii="Arial" w:hAnsi="Arial" w:cs="Arial"/>
              </w:rPr>
            </w:pPr>
            <w:r w:rsidRPr="00BE6F47">
              <w:rPr>
                <w:rFonts w:ascii="Arial" w:hAnsi="Arial" w:cs="Arial"/>
              </w:rPr>
              <w:t>Chi tiêu có khoản không hợp lý hoặc vượt trên 10% kế hoạch</w:t>
            </w:r>
          </w:p>
        </w:tc>
      </w:tr>
    </w:tbl>
    <w:p w14:paraId="5092004C" w14:textId="3C404109" w:rsidR="00767AC1" w:rsidRPr="00BE6F47" w:rsidRDefault="00767AC1" w:rsidP="00767AC1">
      <w:pPr>
        <w:ind w:left="851"/>
        <w:jc w:val="both"/>
        <w:rPr>
          <w:rFonts w:ascii="Arial" w:hAnsi="Arial" w:cs="Arial"/>
          <w:b/>
          <w:bCs/>
        </w:rPr>
      </w:pPr>
    </w:p>
    <w:p w14:paraId="79CA0F7A" w14:textId="01591445" w:rsidR="00A76A8B" w:rsidRPr="00BE6F47" w:rsidRDefault="00A76A8B" w:rsidP="00A76A8B">
      <w:pPr>
        <w:ind w:left="851"/>
        <w:jc w:val="both"/>
        <w:rPr>
          <w:ins w:id="84" w:author="Duy Nhat Tran" w:date="2022-11-25T11:23:00Z"/>
          <w:rFonts w:ascii="Arial" w:hAnsi="Arial" w:cs="Arial"/>
          <w:b/>
          <w:bCs/>
        </w:rPr>
      </w:pPr>
      <w:ins w:id="85" w:author="Duy Nhat Tran" w:date="2022-11-25T11:23:00Z">
        <w:r>
          <w:rPr>
            <w:rFonts w:ascii="Arial" w:hAnsi="Arial" w:cs="Arial"/>
            <w:b/>
            <w:bCs/>
          </w:rPr>
          <w:t xml:space="preserve">c) </w:t>
        </w:r>
        <w:r w:rsidRPr="00BE6F47">
          <w:rPr>
            <w:rFonts w:ascii="Arial" w:hAnsi="Arial" w:cs="Arial"/>
            <w:b/>
            <w:bCs/>
          </w:rPr>
          <w:t>Hồ sơ tài sản bảo đảm (“TSBĐ”) của khách hàng:</w:t>
        </w:r>
      </w:ins>
    </w:p>
    <w:p w14:paraId="57C0B886" w14:textId="77777777" w:rsidR="00A76A8B" w:rsidRPr="00BE6F47" w:rsidRDefault="00A76A8B" w:rsidP="00A76A8B">
      <w:pPr>
        <w:ind w:left="851"/>
        <w:jc w:val="both"/>
        <w:rPr>
          <w:ins w:id="86" w:author="Duy Nhat Tran" w:date="2022-11-25T11:23:00Z"/>
          <w:rFonts w:ascii="Arial" w:hAnsi="Arial" w:cs="Arial"/>
        </w:rPr>
      </w:pPr>
    </w:p>
    <w:p w14:paraId="1773DA9A" w14:textId="77777777" w:rsidR="00A76A8B" w:rsidRPr="00BE6F47" w:rsidRDefault="00A76A8B" w:rsidP="00A76A8B">
      <w:pPr>
        <w:ind w:left="851"/>
        <w:jc w:val="both"/>
        <w:rPr>
          <w:ins w:id="87" w:author="Duy Nhat Tran" w:date="2022-11-25T11:23:00Z"/>
          <w:rFonts w:ascii="Arial" w:hAnsi="Arial" w:cs="Arial"/>
        </w:rPr>
      </w:pPr>
      <w:ins w:id="88" w:author="Duy Nhat Tran" w:date="2022-11-25T11:23:00Z">
        <w:r w:rsidRPr="00BE6F47">
          <w:rPr>
            <w:rFonts w:ascii="Arial" w:hAnsi="Arial" w:cs="Arial"/>
          </w:rPr>
          <w:t xml:space="preserve">- TSĐB là quyền sử dụng đất và các tài sản gắn liền với đất hình thành trong tương lai của khu dự án “Khu resort Hòa Bình”. Biên bản định giá tại ngày 08/11/2021. Giá trị ghi trên hồ sơ định giá: </w:t>
        </w:r>
      </w:ins>
    </w:p>
    <w:p w14:paraId="52960B54" w14:textId="77777777" w:rsidR="00A76A8B" w:rsidRPr="00BE6F47" w:rsidRDefault="00A76A8B" w:rsidP="00A76A8B">
      <w:pPr>
        <w:ind w:left="851"/>
        <w:jc w:val="both"/>
        <w:rPr>
          <w:ins w:id="89" w:author="Duy Nhat Tran" w:date="2022-11-25T11:23:00Z"/>
          <w:rFonts w:ascii="Arial" w:hAnsi="Arial" w:cs="Arial"/>
        </w:rPr>
      </w:pPr>
    </w:p>
    <w:tbl>
      <w:tblPr>
        <w:tblStyle w:val="TableGrid"/>
        <w:tblW w:w="0" w:type="auto"/>
        <w:tblInd w:w="851" w:type="dxa"/>
        <w:tblLook w:val="04A0" w:firstRow="1" w:lastRow="0" w:firstColumn="1" w:lastColumn="0" w:noHBand="0" w:noVBand="1"/>
      </w:tblPr>
      <w:tblGrid>
        <w:gridCol w:w="4538"/>
        <w:gridCol w:w="2105"/>
        <w:gridCol w:w="1568"/>
      </w:tblGrid>
      <w:tr w:rsidR="00A76A8B" w:rsidRPr="00BE6F47" w14:paraId="003FA4A2" w14:textId="77777777" w:rsidTr="002F573F">
        <w:trPr>
          <w:ins w:id="90" w:author="Duy Nhat Tran" w:date="2022-11-25T11:23:00Z"/>
        </w:trPr>
        <w:tc>
          <w:tcPr>
            <w:tcW w:w="4690" w:type="dxa"/>
          </w:tcPr>
          <w:p w14:paraId="613D76FF" w14:textId="77777777" w:rsidR="00A76A8B" w:rsidRPr="00BE6F47" w:rsidRDefault="00A76A8B" w:rsidP="002F573F">
            <w:pPr>
              <w:jc w:val="center"/>
              <w:rPr>
                <w:ins w:id="91" w:author="Duy Nhat Tran" w:date="2022-11-25T11:23:00Z"/>
                <w:rFonts w:ascii="Arial" w:hAnsi="Arial" w:cs="Arial"/>
                <w:b/>
                <w:bCs/>
              </w:rPr>
            </w:pPr>
            <w:ins w:id="92" w:author="Duy Nhat Tran" w:date="2022-11-25T11:23:00Z">
              <w:r w:rsidRPr="00BE6F47">
                <w:rPr>
                  <w:rFonts w:ascii="Arial" w:hAnsi="Arial" w:cs="Arial"/>
                  <w:b/>
                  <w:bCs/>
                </w:rPr>
                <w:t>Tài sản đảm bảo</w:t>
              </w:r>
            </w:ins>
          </w:p>
        </w:tc>
        <w:tc>
          <w:tcPr>
            <w:tcW w:w="2128" w:type="dxa"/>
          </w:tcPr>
          <w:p w14:paraId="0E0AFA8B" w14:textId="77777777" w:rsidR="00A76A8B" w:rsidRPr="00BE6F47" w:rsidRDefault="00A76A8B" w:rsidP="002F573F">
            <w:pPr>
              <w:jc w:val="center"/>
              <w:rPr>
                <w:ins w:id="93" w:author="Duy Nhat Tran" w:date="2022-11-25T11:23:00Z"/>
                <w:rFonts w:ascii="Arial" w:hAnsi="Arial" w:cs="Arial"/>
                <w:b/>
                <w:bCs/>
              </w:rPr>
            </w:pPr>
            <w:ins w:id="94" w:author="Duy Nhat Tran" w:date="2022-11-25T11:23:00Z">
              <w:r w:rsidRPr="00BE6F47">
                <w:rPr>
                  <w:rFonts w:ascii="Arial" w:hAnsi="Arial" w:cs="Arial"/>
                  <w:b/>
                  <w:bCs/>
                </w:rPr>
                <w:t>Giá trị</w:t>
              </w:r>
            </w:ins>
          </w:p>
        </w:tc>
        <w:tc>
          <w:tcPr>
            <w:tcW w:w="1619" w:type="dxa"/>
          </w:tcPr>
          <w:p w14:paraId="563A5B2B" w14:textId="77777777" w:rsidR="00A76A8B" w:rsidRDefault="00A76A8B" w:rsidP="002F573F">
            <w:pPr>
              <w:jc w:val="center"/>
              <w:rPr>
                <w:ins w:id="95" w:author="Duy Nhat Tran" w:date="2022-11-25T11:23:00Z"/>
                <w:rFonts w:ascii="Arial" w:hAnsi="Arial" w:cs="Arial"/>
                <w:b/>
                <w:bCs/>
              </w:rPr>
            </w:pPr>
            <w:ins w:id="96" w:author="Duy Nhat Tran" w:date="2022-11-25T11:23:00Z">
              <w:r>
                <w:rPr>
                  <w:rFonts w:ascii="Arial" w:hAnsi="Arial" w:cs="Arial"/>
                  <w:b/>
                  <w:bCs/>
                </w:rPr>
                <w:t>Biên bản</w:t>
              </w:r>
            </w:ins>
          </w:p>
          <w:p w14:paraId="17C87510" w14:textId="77777777" w:rsidR="00A76A8B" w:rsidRPr="00BE6F47" w:rsidRDefault="00A76A8B" w:rsidP="002F573F">
            <w:pPr>
              <w:jc w:val="center"/>
              <w:rPr>
                <w:ins w:id="97" w:author="Duy Nhat Tran" w:date="2022-11-25T11:23:00Z"/>
                <w:rFonts w:ascii="Arial" w:hAnsi="Arial" w:cs="Arial"/>
                <w:b/>
                <w:bCs/>
              </w:rPr>
            </w:pPr>
            <w:ins w:id="98" w:author="Duy Nhat Tran" w:date="2022-11-25T11:23:00Z">
              <w:r w:rsidRPr="00BE6F47">
                <w:rPr>
                  <w:rFonts w:ascii="Arial" w:hAnsi="Arial" w:cs="Arial"/>
                  <w:b/>
                  <w:bCs/>
                </w:rPr>
                <w:t xml:space="preserve"> định giá</w:t>
              </w:r>
            </w:ins>
          </w:p>
        </w:tc>
      </w:tr>
      <w:tr w:rsidR="00A76A8B" w:rsidRPr="00BE6F47" w14:paraId="31CD5F6D" w14:textId="77777777" w:rsidTr="002F573F">
        <w:trPr>
          <w:ins w:id="99" w:author="Duy Nhat Tran" w:date="2022-11-25T11:23:00Z"/>
        </w:trPr>
        <w:tc>
          <w:tcPr>
            <w:tcW w:w="4690" w:type="dxa"/>
            <w:vAlign w:val="bottom"/>
          </w:tcPr>
          <w:p w14:paraId="249B88B6" w14:textId="77777777" w:rsidR="00A76A8B" w:rsidRPr="00BE6F47" w:rsidRDefault="00A76A8B" w:rsidP="002F573F">
            <w:pPr>
              <w:rPr>
                <w:ins w:id="100" w:author="Duy Nhat Tran" w:date="2022-11-25T11:23:00Z"/>
                <w:rFonts w:ascii="Arial" w:hAnsi="Arial" w:cs="Arial"/>
                <w:color w:val="000000"/>
              </w:rPr>
            </w:pPr>
            <w:ins w:id="101" w:author="Duy Nhat Tran" w:date="2022-11-25T11:23:00Z">
              <w:r w:rsidRPr="00BE6F47">
                <w:rPr>
                  <w:rFonts w:ascii="Arial" w:hAnsi="Arial" w:cs="Arial"/>
                  <w:color w:val="000000"/>
                </w:rPr>
                <w:t xml:space="preserve">BDS CD881839 DAT (0008927960/0125)                          </w:t>
              </w:r>
            </w:ins>
          </w:p>
          <w:p w14:paraId="7DD867E3" w14:textId="77777777" w:rsidR="00A76A8B" w:rsidRPr="00BE6F47" w:rsidRDefault="00A76A8B" w:rsidP="002F573F">
            <w:pPr>
              <w:rPr>
                <w:ins w:id="102" w:author="Duy Nhat Tran" w:date="2022-11-25T11:23:00Z"/>
                <w:rFonts w:ascii="Arial" w:hAnsi="Arial" w:cs="Arial"/>
              </w:rPr>
            </w:pPr>
            <w:ins w:id="103" w:author="Duy Nhat Tran" w:date="2022-11-25T11:23:00Z">
              <w:r w:rsidRPr="00BE6F47">
                <w:rPr>
                  <w:rFonts w:ascii="Arial" w:hAnsi="Arial" w:cs="Arial"/>
                  <w:color w:val="000000"/>
                </w:rPr>
                <w:t xml:space="preserve">DUONG BAO, DUONG TO, PQ. DT:7.508,1M2                       </w:t>
              </w:r>
            </w:ins>
          </w:p>
        </w:tc>
        <w:tc>
          <w:tcPr>
            <w:tcW w:w="2128" w:type="dxa"/>
            <w:vAlign w:val="bottom"/>
          </w:tcPr>
          <w:p w14:paraId="72165969" w14:textId="77777777" w:rsidR="00A76A8B" w:rsidRPr="00BE6F47" w:rsidRDefault="00A76A8B" w:rsidP="002F573F">
            <w:pPr>
              <w:jc w:val="right"/>
              <w:rPr>
                <w:ins w:id="104" w:author="Duy Nhat Tran" w:date="2022-11-25T11:23:00Z"/>
                <w:rFonts w:ascii="Arial" w:hAnsi="Arial" w:cs="Arial"/>
              </w:rPr>
            </w:pPr>
            <w:ins w:id="105" w:author="Duy Nhat Tran" w:date="2022-11-25T11:23:00Z">
              <w:r w:rsidRPr="00BE6F47">
                <w:rPr>
                  <w:rFonts w:ascii="Arial" w:hAnsi="Arial" w:cs="Arial"/>
                  <w:color w:val="000000"/>
                </w:rPr>
                <w:t xml:space="preserve">    143.029.000.000 </w:t>
              </w:r>
            </w:ins>
          </w:p>
        </w:tc>
        <w:tc>
          <w:tcPr>
            <w:tcW w:w="1619" w:type="dxa"/>
          </w:tcPr>
          <w:p w14:paraId="5E710B5A" w14:textId="77777777" w:rsidR="00A76A8B" w:rsidRPr="00BE6F47" w:rsidRDefault="00A76A8B" w:rsidP="002F573F">
            <w:pPr>
              <w:jc w:val="center"/>
              <w:rPr>
                <w:ins w:id="106" w:author="Duy Nhat Tran" w:date="2022-11-25T11:23:00Z"/>
                <w:rFonts w:ascii="Arial" w:hAnsi="Arial" w:cs="Arial"/>
                <w:color w:val="000000"/>
              </w:rPr>
            </w:pPr>
            <w:ins w:id="107" w:author="Duy Nhat Tran" w:date="2022-11-25T11:23:00Z">
              <w:r>
                <w:rPr>
                  <w:rFonts w:ascii="Arial" w:hAnsi="Arial" w:cs="Arial"/>
                  <w:color w:val="000000"/>
                </w:rPr>
                <w:t>Ngân hàng tự định giá</w:t>
              </w:r>
            </w:ins>
          </w:p>
        </w:tc>
      </w:tr>
      <w:tr w:rsidR="00A76A8B" w:rsidRPr="00BE6F47" w14:paraId="041D407E" w14:textId="77777777" w:rsidTr="002F573F">
        <w:trPr>
          <w:ins w:id="108" w:author="Duy Nhat Tran" w:date="2022-11-25T11:23:00Z"/>
        </w:trPr>
        <w:tc>
          <w:tcPr>
            <w:tcW w:w="4690" w:type="dxa"/>
            <w:vAlign w:val="bottom"/>
          </w:tcPr>
          <w:p w14:paraId="2ED2A95F" w14:textId="77777777" w:rsidR="00A76A8B" w:rsidRPr="00BE6F47" w:rsidRDefault="00A76A8B" w:rsidP="002F573F">
            <w:pPr>
              <w:rPr>
                <w:ins w:id="109" w:author="Duy Nhat Tran" w:date="2022-11-25T11:23:00Z"/>
                <w:rFonts w:ascii="Arial" w:hAnsi="Arial" w:cs="Arial"/>
                <w:color w:val="000000"/>
              </w:rPr>
            </w:pPr>
            <w:ins w:id="110" w:author="Duy Nhat Tran" w:date="2022-11-25T11:23:00Z">
              <w:r w:rsidRPr="00BE6F47">
                <w:rPr>
                  <w:rFonts w:ascii="Arial" w:hAnsi="Arial" w:cs="Arial"/>
                  <w:color w:val="000000"/>
                </w:rPr>
                <w:t xml:space="preserve">BDS CD881838 DAT (0008927960/0125)                          </w:t>
              </w:r>
            </w:ins>
          </w:p>
          <w:p w14:paraId="62B87402" w14:textId="77777777" w:rsidR="00A76A8B" w:rsidRPr="00BE6F47" w:rsidRDefault="00A76A8B" w:rsidP="002F573F">
            <w:pPr>
              <w:rPr>
                <w:ins w:id="111" w:author="Duy Nhat Tran" w:date="2022-11-25T11:23:00Z"/>
                <w:rFonts w:ascii="Arial" w:hAnsi="Arial" w:cs="Arial"/>
              </w:rPr>
            </w:pPr>
            <w:ins w:id="112" w:author="Duy Nhat Tran" w:date="2022-11-25T11:23:00Z">
              <w:r w:rsidRPr="00BE6F47">
                <w:rPr>
                  <w:rFonts w:ascii="Arial" w:hAnsi="Arial" w:cs="Arial"/>
                  <w:color w:val="000000"/>
                </w:rPr>
                <w:t xml:space="preserve">DUONG BAO, DUONG TO, PQ. DT:18.545,6M2                      </w:t>
              </w:r>
            </w:ins>
          </w:p>
        </w:tc>
        <w:tc>
          <w:tcPr>
            <w:tcW w:w="2128" w:type="dxa"/>
            <w:vAlign w:val="bottom"/>
          </w:tcPr>
          <w:p w14:paraId="59474A0A" w14:textId="77777777" w:rsidR="00A76A8B" w:rsidRPr="00BE6F47" w:rsidRDefault="00A76A8B" w:rsidP="002F573F">
            <w:pPr>
              <w:jc w:val="right"/>
              <w:rPr>
                <w:ins w:id="113" w:author="Duy Nhat Tran" w:date="2022-11-25T11:23:00Z"/>
                <w:rFonts w:ascii="Arial" w:hAnsi="Arial" w:cs="Arial"/>
              </w:rPr>
            </w:pPr>
            <w:ins w:id="114" w:author="Duy Nhat Tran" w:date="2022-11-25T11:23:00Z">
              <w:r w:rsidRPr="00BE6F47">
                <w:rPr>
                  <w:rFonts w:ascii="Arial" w:hAnsi="Arial" w:cs="Arial"/>
                  <w:color w:val="000000"/>
                </w:rPr>
                <w:t xml:space="preserve">    353.293.000.000 </w:t>
              </w:r>
            </w:ins>
          </w:p>
        </w:tc>
        <w:tc>
          <w:tcPr>
            <w:tcW w:w="1619" w:type="dxa"/>
          </w:tcPr>
          <w:p w14:paraId="1EF04F41" w14:textId="77777777" w:rsidR="00A76A8B" w:rsidRPr="00BE6F47" w:rsidRDefault="00A76A8B" w:rsidP="002F573F">
            <w:pPr>
              <w:jc w:val="center"/>
              <w:rPr>
                <w:ins w:id="115" w:author="Duy Nhat Tran" w:date="2022-11-25T11:23:00Z"/>
                <w:rFonts w:ascii="Arial" w:hAnsi="Arial" w:cs="Arial"/>
                <w:color w:val="000000"/>
              </w:rPr>
            </w:pPr>
            <w:ins w:id="116" w:author="Duy Nhat Tran" w:date="2022-11-25T11:23:00Z">
              <w:r w:rsidRPr="009355AE">
                <w:rPr>
                  <w:rFonts w:ascii="Arial" w:hAnsi="Arial" w:cs="Arial"/>
                  <w:color w:val="000000"/>
                </w:rPr>
                <w:t>Ngân hàng tự định giá</w:t>
              </w:r>
            </w:ins>
          </w:p>
        </w:tc>
      </w:tr>
      <w:tr w:rsidR="00A76A8B" w:rsidRPr="00BE6F47" w14:paraId="3C22DF53" w14:textId="77777777" w:rsidTr="002F573F">
        <w:trPr>
          <w:ins w:id="117" w:author="Duy Nhat Tran" w:date="2022-11-25T11:23:00Z"/>
        </w:trPr>
        <w:tc>
          <w:tcPr>
            <w:tcW w:w="4690" w:type="dxa"/>
            <w:vAlign w:val="bottom"/>
          </w:tcPr>
          <w:p w14:paraId="713FC703" w14:textId="77777777" w:rsidR="00A76A8B" w:rsidRPr="00BE6F47" w:rsidRDefault="00A76A8B" w:rsidP="002F573F">
            <w:pPr>
              <w:rPr>
                <w:ins w:id="118" w:author="Duy Nhat Tran" w:date="2022-11-25T11:23:00Z"/>
                <w:rFonts w:ascii="Arial" w:hAnsi="Arial" w:cs="Arial"/>
              </w:rPr>
            </w:pPr>
            <w:ins w:id="119" w:author="Duy Nhat Tran" w:date="2022-11-25T11:23:00Z">
              <w:r w:rsidRPr="00BE6F47">
                <w:rPr>
                  <w:rFonts w:ascii="Arial" w:hAnsi="Arial" w:cs="Arial"/>
                  <w:color w:val="000000"/>
                </w:rPr>
                <w:t xml:space="preserve">BDS HTTTL GPXD:27/GPXD (0008927960/0125)                    DUONG BAO, DUONG TO, PQ. DT:18.545,6M2                      </w:t>
              </w:r>
            </w:ins>
          </w:p>
        </w:tc>
        <w:tc>
          <w:tcPr>
            <w:tcW w:w="2128" w:type="dxa"/>
            <w:vAlign w:val="bottom"/>
          </w:tcPr>
          <w:p w14:paraId="36C2A27F" w14:textId="77777777" w:rsidR="00A76A8B" w:rsidRPr="00BE6F47" w:rsidRDefault="00A76A8B" w:rsidP="002F573F">
            <w:pPr>
              <w:jc w:val="right"/>
              <w:rPr>
                <w:ins w:id="120" w:author="Duy Nhat Tran" w:date="2022-11-25T11:23:00Z"/>
                <w:rFonts w:ascii="Arial" w:hAnsi="Arial" w:cs="Arial"/>
              </w:rPr>
            </w:pPr>
            <w:ins w:id="121" w:author="Duy Nhat Tran" w:date="2022-11-25T11:23:00Z">
              <w:r w:rsidRPr="00BE6F47">
                <w:rPr>
                  <w:rFonts w:ascii="Arial" w:hAnsi="Arial" w:cs="Arial"/>
                  <w:color w:val="000000"/>
                </w:rPr>
                <w:t xml:space="preserve">    623.583.000.000 </w:t>
              </w:r>
            </w:ins>
          </w:p>
        </w:tc>
        <w:tc>
          <w:tcPr>
            <w:tcW w:w="1619" w:type="dxa"/>
          </w:tcPr>
          <w:p w14:paraId="63E0A4E5" w14:textId="77777777" w:rsidR="00A76A8B" w:rsidRPr="00BE6F47" w:rsidRDefault="00A76A8B" w:rsidP="002F573F">
            <w:pPr>
              <w:jc w:val="center"/>
              <w:rPr>
                <w:ins w:id="122" w:author="Duy Nhat Tran" w:date="2022-11-25T11:23:00Z"/>
                <w:rFonts w:ascii="Arial" w:hAnsi="Arial" w:cs="Arial"/>
                <w:color w:val="000000"/>
              </w:rPr>
            </w:pPr>
            <w:ins w:id="123" w:author="Duy Nhat Tran" w:date="2022-11-25T11:23:00Z">
              <w:r w:rsidRPr="009355AE">
                <w:rPr>
                  <w:rFonts w:ascii="Arial" w:hAnsi="Arial" w:cs="Arial"/>
                  <w:color w:val="000000"/>
                </w:rPr>
                <w:t>Ngân hàng tự định giá</w:t>
              </w:r>
            </w:ins>
          </w:p>
        </w:tc>
      </w:tr>
    </w:tbl>
    <w:p w14:paraId="4DD4DA5D" w14:textId="77777777" w:rsidR="00A76A8B" w:rsidRDefault="00A76A8B" w:rsidP="00A76A8B">
      <w:pPr>
        <w:overflowPunct/>
        <w:autoSpaceDE/>
        <w:autoSpaceDN/>
        <w:adjustRightInd/>
        <w:ind w:left="720"/>
        <w:textAlignment w:val="auto"/>
        <w:rPr>
          <w:ins w:id="124" w:author="Duy Nhat Tran" w:date="2022-11-25T11:23:00Z"/>
          <w:rFonts w:ascii="Arial" w:hAnsi="Arial" w:cs="Arial"/>
          <w:b/>
        </w:rPr>
      </w:pPr>
    </w:p>
    <w:p w14:paraId="0BA9B909" w14:textId="77777777" w:rsidR="00A76A8B" w:rsidRDefault="00A76A8B">
      <w:pPr>
        <w:overflowPunct/>
        <w:autoSpaceDE/>
        <w:autoSpaceDN/>
        <w:adjustRightInd/>
        <w:textAlignment w:val="auto"/>
        <w:rPr>
          <w:ins w:id="125" w:author="Duy Nhat Tran" w:date="2022-11-25T11:23:00Z"/>
          <w:rFonts w:ascii="Arial" w:hAnsi="Arial" w:cs="Arial"/>
          <w:b/>
        </w:rPr>
      </w:pPr>
      <w:ins w:id="126" w:author="Duy Nhat Tran" w:date="2022-11-25T11:23:00Z">
        <w:r>
          <w:rPr>
            <w:rFonts w:ascii="Arial" w:hAnsi="Arial" w:cs="Arial"/>
            <w:b/>
          </w:rPr>
          <w:br w:type="page"/>
        </w:r>
      </w:ins>
    </w:p>
    <w:p w14:paraId="56D11D57" w14:textId="20DE4FD7" w:rsidR="00FB490D" w:rsidRDefault="00FB490D">
      <w:pPr>
        <w:overflowPunct/>
        <w:autoSpaceDE/>
        <w:autoSpaceDN/>
        <w:adjustRightInd/>
        <w:ind w:left="720"/>
        <w:textAlignment w:val="auto"/>
        <w:rPr>
          <w:rFonts w:ascii="Arial" w:hAnsi="Arial" w:cs="Arial"/>
          <w:b/>
        </w:rPr>
        <w:pPrChange w:id="127" w:author="Duy Nhat Tran" w:date="2022-11-25T11:23:00Z">
          <w:pPr>
            <w:overflowPunct/>
            <w:autoSpaceDE/>
            <w:autoSpaceDN/>
            <w:adjustRightInd/>
            <w:textAlignment w:val="auto"/>
          </w:pPr>
        </w:pPrChange>
      </w:pPr>
      <w:del w:id="128" w:author="Duy Nhat Tran" w:date="2022-11-25T11:23:00Z">
        <w:r w:rsidRPr="00BE6F47" w:rsidDel="00A76A8B">
          <w:rPr>
            <w:rFonts w:ascii="Arial" w:hAnsi="Arial" w:cs="Arial"/>
            <w:b/>
          </w:rPr>
          <w:lastRenderedPageBreak/>
          <w:tab/>
        </w:r>
      </w:del>
      <w:r w:rsidR="00C9188F">
        <w:rPr>
          <w:rFonts w:ascii="Arial" w:hAnsi="Arial" w:cs="Arial"/>
          <w:b/>
        </w:rPr>
        <w:t>Ý kiến</w:t>
      </w:r>
      <w:r w:rsidRPr="00BE6F47">
        <w:rPr>
          <w:rFonts w:ascii="Arial" w:hAnsi="Arial" w:cs="Arial"/>
          <w:b/>
        </w:rPr>
        <w:t xml:space="preserve"> của </w:t>
      </w:r>
      <w:r w:rsidR="00C9188F">
        <w:rPr>
          <w:rFonts w:ascii="Arial" w:hAnsi="Arial" w:cs="Arial"/>
          <w:b/>
        </w:rPr>
        <w:t xml:space="preserve">đoàn </w:t>
      </w:r>
      <w:r w:rsidRPr="00BE6F47">
        <w:rPr>
          <w:rFonts w:ascii="Arial" w:hAnsi="Arial" w:cs="Arial"/>
          <w:b/>
        </w:rPr>
        <w:t>kiểm toán</w:t>
      </w:r>
      <w:del w:id="129" w:author="Duy Nhat Tran" w:date="2022-11-25T11:24:00Z">
        <w:r w:rsidRPr="00BE6F47" w:rsidDel="00A76A8B">
          <w:rPr>
            <w:rFonts w:ascii="Arial" w:hAnsi="Arial" w:cs="Arial"/>
            <w:b/>
          </w:rPr>
          <w:delText xml:space="preserve"> viên</w:delText>
        </w:r>
      </w:del>
    </w:p>
    <w:p w14:paraId="2A39E89A" w14:textId="048577E0" w:rsidR="00C9188F" w:rsidRPr="00BE6F47" w:rsidRDefault="00C9188F">
      <w:pPr>
        <w:overflowPunct/>
        <w:autoSpaceDE/>
        <w:autoSpaceDN/>
        <w:adjustRightInd/>
        <w:textAlignment w:val="auto"/>
        <w:rPr>
          <w:rFonts w:ascii="Arial" w:hAnsi="Arial" w:cs="Arial"/>
          <w:b/>
        </w:rPr>
      </w:pPr>
      <w:r>
        <w:rPr>
          <w:rFonts w:ascii="Arial" w:hAnsi="Arial" w:cs="Arial"/>
          <w:b/>
        </w:rPr>
        <w:tab/>
      </w:r>
    </w:p>
    <w:p w14:paraId="61465DF6" w14:textId="0BE35ABA" w:rsidR="00C9188F" w:rsidRDefault="00C9188F">
      <w:pPr>
        <w:overflowPunct/>
        <w:autoSpaceDE/>
        <w:autoSpaceDN/>
        <w:adjustRightInd/>
        <w:ind w:left="720"/>
        <w:jc w:val="both"/>
        <w:textAlignment w:val="auto"/>
        <w:rPr>
          <w:ins w:id="130" w:author="Duy Nhat Tran" w:date="2022-11-25T11:19:00Z"/>
          <w:rFonts w:ascii="Arial" w:hAnsi="Arial" w:cs="Arial"/>
          <w:bCs/>
        </w:rPr>
        <w:pPrChange w:id="131" w:author="Duy Nhat Tran" w:date="2022-11-25T11:22:00Z">
          <w:pPr>
            <w:overflowPunct/>
            <w:autoSpaceDE/>
            <w:autoSpaceDN/>
            <w:adjustRightInd/>
            <w:ind w:left="720"/>
            <w:textAlignment w:val="auto"/>
          </w:pPr>
        </w:pPrChange>
      </w:pPr>
      <w:del w:id="132" w:author="Duy Nhat Tran" w:date="2022-11-25T10:40:00Z">
        <w:r w:rsidRPr="00BE6F47" w:rsidDel="0002500C">
          <w:rPr>
            <w:rFonts w:ascii="Arial" w:hAnsi="Arial" w:cs="Arial"/>
            <w:b/>
          </w:rPr>
          <w:tab/>
        </w:r>
      </w:del>
      <w:ins w:id="133" w:author="Duy Nhat Tran" w:date="2022-11-25T10:39:00Z">
        <w:r w:rsidR="0002500C">
          <w:rPr>
            <w:rFonts w:ascii="Arial" w:hAnsi="Arial" w:cs="Arial"/>
            <w:bCs/>
          </w:rPr>
          <w:t xml:space="preserve">a) Chi </w:t>
        </w:r>
        <w:r w:rsidR="0002500C" w:rsidRPr="00661756">
          <w:rPr>
            <w:rFonts w:ascii="Arial" w:hAnsi="Arial" w:cs="Arial"/>
            <w:bCs/>
            <w:color w:val="FF0000"/>
            <w:rPrChange w:id="134" w:author="Nguyen Vu Hoai Nam" w:date="2022-11-25T14:13:00Z">
              <w:rPr>
                <w:rFonts w:ascii="Arial" w:hAnsi="Arial" w:cs="Arial"/>
                <w:bCs/>
              </w:rPr>
            </w:rPrChange>
          </w:rPr>
          <w:t xml:space="preserve">nhánh chưa thu thập đủ các báo cáo tài chính đã được kiểm toán để </w:t>
        </w:r>
      </w:ins>
      <w:ins w:id="135" w:author="Duy Nhat Tran" w:date="2022-11-25T10:40:00Z">
        <w:r w:rsidR="0002500C" w:rsidRPr="00661756">
          <w:rPr>
            <w:rFonts w:ascii="Arial" w:hAnsi="Arial" w:cs="Arial"/>
            <w:bCs/>
            <w:color w:val="FF0000"/>
            <w:rPrChange w:id="136" w:author="Nguyen Vu Hoai Nam" w:date="2022-11-25T14:13:00Z">
              <w:rPr>
                <w:rFonts w:ascii="Arial" w:hAnsi="Arial" w:cs="Arial"/>
                <w:bCs/>
              </w:rPr>
            </w:rPrChange>
          </w:rPr>
          <w:t>có thể đánh giá c</w:t>
        </w:r>
      </w:ins>
      <w:ins w:id="137" w:author="Duy Nhat Tran" w:date="2022-11-25T10:41:00Z">
        <w:r w:rsidR="0002500C" w:rsidRPr="00661756">
          <w:rPr>
            <w:rFonts w:ascii="Arial" w:hAnsi="Arial" w:cs="Arial"/>
            <w:bCs/>
            <w:color w:val="FF0000"/>
            <w:rPrChange w:id="138" w:author="Nguyen Vu Hoai Nam" w:date="2022-11-25T14:13:00Z">
              <w:rPr>
                <w:rFonts w:ascii="Arial" w:hAnsi="Arial" w:cs="Arial"/>
                <w:bCs/>
              </w:rPr>
            </w:rPrChange>
          </w:rPr>
          <w:t xml:space="preserve">hính xác thông tin tài chính </w:t>
        </w:r>
        <w:r w:rsidR="00183F08" w:rsidRPr="00661756">
          <w:rPr>
            <w:rFonts w:ascii="Arial" w:hAnsi="Arial" w:cs="Arial"/>
            <w:bCs/>
            <w:color w:val="FF0000"/>
            <w:rPrChange w:id="139" w:author="Nguyen Vu Hoai Nam" w:date="2022-11-25T14:13:00Z">
              <w:rPr>
                <w:rFonts w:ascii="Arial" w:hAnsi="Arial" w:cs="Arial"/>
                <w:bCs/>
              </w:rPr>
            </w:rPrChange>
          </w:rPr>
          <w:t>của doanh nghiệp trên hệ thống x</w:t>
        </w:r>
      </w:ins>
      <w:ins w:id="140" w:author="Duy Nhat Tran" w:date="2022-11-25T10:42:00Z">
        <w:r w:rsidR="00183F08" w:rsidRPr="00661756">
          <w:rPr>
            <w:rFonts w:ascii="Arial" w:hAnsi="Arial" w:cs="Arial"/>
            <w:bCs/>
            <w:color w:val="FF0000"/>
            <w:rPrChange w:id="141" w:author="Nguyen Vu Hoai Nam" w:date="2022-11-25T14:13:00Z">
              <w:rPr>
                <w:rFonts w:ascii="Arial" w:hAnsi="Arial" w:cs="Arial"/>
                <w:bCs/>
              </w:rPr>
            </w:rPrChange>
          </w:rPr>
          <w:t>ếp hàng tín dụng nội bộ</w:t>
        </w:r>
        <w:r w:rsidR="00183F08">
          <w:rPr>
            <w:rFonts w:ascii="Arial" w:hAnsi="Arial" w:cs="Arial"/>
            <w:bCs/>
          </w:rPr>
          <w:t>.</w:t>
        </w:r>
      </w:ins>
      <w:ins w:id="142" w:author="Duy Nhat Tran" w:date="2022-11-25T11:13:00Z">
        <w:r w:rsidR="00FF043C">
          <w:rPr>
            <w:rFonts w:ascii="Arial" w:hAnsi="Arial" w:cs="Arial"/>
            <w:bCs/>
          </w:rPr>
          <w:t xml:space="preserve"> Về thông tin tài chính, qua đánh giá kiểm toán viên chúng tôi nhận thấy doanh nghiệp chưa thể đưa dự án vào hoạt động dù </w:t>
        </w:r>
      </w:ins>
      <w:ins w:id="143" w:author="Duy Nhat Tran" w:date="2022-11-25T11:14:00Z">
        <w:r w:rsidR="00FF043C">
          <w:rPr>
            <w:rFonts w:ascii="Arial" w:hAnsi="Arial" w:cs="Arial"/>
            <w:bCs/>
          </w:rPr>
          <w:t xml:space="preserve">dù đã quá thời gian kế hoạch và hiện tại cũng chưa có phương án để hoàn thành dự án. </w:t>
        </w:r>
      </w:ins>
    </w:p>
    <w:p w14:paraId="2C1C48A5" w14:textId="541BA8D3" w:rsidR="00FF043C" w:rsidRDefault="00FF043C">
      <w:pPr>
        <w:overflowPunct/>
        <w:autoSpaceDE/>
        <w:autoSpaceDN/>
        <w:adjustRightInd/>
        <w:ind w:left="720"/>
        <w:jc w:val="both"/>
        <w:textAlignment w:val="auto"/>
        <w:rPr>
          <w:ins w:id="144" w:author="Duy Nhat Tran" w:date="2022-11-25T11:19:00Z"/>
          <w:rFonts w:ascii="Arial" w:hAnsi="Arial" w:cs="Arial"/>
          <w:bCs/>
        </w:rPr>
        <w:pPrChange w:id="145" w:author="Duy Nhat Tran" w:date="2022-11-25T11:22:00Z">
          <w:pPr>
            <w:overflowPunct/>
            <w:autoSpaceDE/>
            <w:autoSpaceDN/>
            <w:adjustRightInd/>
            <w:ind w:left="720"/>
            <w:textAlignment w:val="auto"/>
          </w:pPr>
        </w:pPrChange>
      </w:pPr>
    </w:p>
    <w:p w14:paraId="198366BB" w14:textId="07092A71" w:rsidR="00183F08" w:rsidRDefault="00A76A8B">
      <w:pPr>
        <w:overflowPunct/>
        <w:autoSpaceDE/>
        <w:autoSpaceDN/>
        <w:adjustRightInd/>
        <w:ind w:left="720"/>
        <w:jc w:val="both"/>
        <w:textAlignment w:val="auto"/>
        <w:rPr>
          <w:ins w:id="146" w:author="Duy Nhat Tran" w:date="2022-11-25T10:52:00Z"/>
          <w:rFonts w:ascii="Arial" w:hAnsi="Arial" w:cs="Arial"/>
          <w:bCs/>
        </w:rPr>
        <w:pPrChange w:id="147" w:author="Duy Nhat Tran" w:date="2022-11-25T11:22:00Z">
          <w:pPr>
            <w:overflowPunct/>
            <w:autoSpaceDE/>
            <w:autoSpaceDN/>
            <w:adjustRightInd/>
            <w:ind w:left="720"/>
            <w:textAlignment w:val="auto"/>
          </w:pPr>
        </w:pPrChange>
      </w:pPr>
      <w:ins w:id="148" w:author="Duy Nhat Tran" w:date="2022-11-25T11:23:00Z">
        <w:r>
          <w:rPr>
            <w:rFonts w:ascii="Arial" w:hAnsi="Arial" w:cs="Arial"/>
            <w:bCs/>
          </w:rPr>
          <w:t>b</w:t>
        </w:r>
      </w:ins>
      <w:ins w:id="149" w:author="Duy Nhat Tran" w:date="2022-11-25T10:49:00Z">
        <w:r w:rsidR="00183F08">
          <w:rPr>
            <w:rFonts w:ascii="Arial" w:hAnsi="Arial" w:cs="Arial"/>
            <w:bCs/>
          </w:rPr>
          <w:t>)</w:t>
        </w:r>
      </w:ins>
      <w:ins w:id="150" w:author="Duy Nhat Tran" w:date="2022-11-25T10:50:00Z">
        <w:r w:rsidR="00183F08">
          <w:rPr>
            <w:rFonts w:ascii="Arial" w:hAnsi="Arial" w:cs="Arial"/>
            <w:bCs/>
          </w:rPr>
          <w:t xml:space="preserve"> Chi nhánh đang xác định các chi tiêu thuộc hệ thống XHTDNB chưa phù hợp:</w:t>
        </w:r>
      </w:ins>
    </w:p>
    <w:p w14:paraId="0917A56E" w14:textId="77777777" w:rsidR="00A76A8B" w:rsidRDefault="00A76A8B" w:rsidP="00A76A8B">
      <w:pPr>
        <w:overflowPunct/>
        <w:autoSpaceDE/>
        <w:autoSpaceDN/>
        <w:adjustRightInd/>
        <w:ind w:left="720"/>
        <w:jc w:val="both"/>
        <w:textAlignment w:val="auto"/>
        <w:rPr>
          <w:ins w:id="151" w:author="Duy Nhat Tran" w:date="2022-11-25T11:22:00Z"/>
          <w:rFonts w:ascii="Arial" w:hAnsi="Arial" w:cs="Arial"/>
          <w:bCs/>
        </w:rPr>
      </w:pPr>
    </w:p>
    <w:p w14:paraId="1927BE48" w14:textId="3CDD1912" w:rsidR="00862C7D" w:rsidRDefault="00862C7D">
      <w:pPr>
        <w:overflowPunct/>
        <w:autoSpaceDE/>
        <w:autoSpaceDN/>
        <w:adjustRightInd/>
        <w:ind w:left="720"/>
        <w:jc w:val="both"/>
        <w:textAlignment w:val="auto"/>
        <w:rPr>
          <w:ins w:id="152" w:author="Duy Nhat Tran" w:date="2022-11-25T11:03:00Z"/>
          <w:rFonts w:ascii="Arial" w:hAnsi="Arial" w:cs="Arial"/>
        </w:rPr>
        <w:pPrChange w:id="153" w:author="Duy Nhat Tran" w:date="2022-11-25T11:22:00Z">
          <w:pPr>
            <w:overflowPunct/>
            <w:autoSpaceDE/>
            <w:autoSpaceDN/>
            <w:adjustRightInd/>
            <w:ind w:left="720"/>
            <w:textAlignment w:val="auto"/>
          </w:pPr>
        </w:pPrChange>
      </w:pPr>
      <w:ins w:id="154" w:author="Duy Nhat Tran" w:date="2022-11-25T10:52:00Z">
        <w:r>
          <w:rPr>
            <w:rFonts w:ascii="Arial" w:hAnsi="Arial" w:cs="Arial"/>
            <w:bCs/>
          </w:rPr>
          <w:t xml:space="preserve">- </w:t>
        </w:r>
      </w:ins>
      <w:ins w:id="155" w:author="Duy Nhat Tran" w:date="2022-11-25T11:03:00Z">
        <w:r w:rsidR="008D2C0D">
          <w:rPr>
            <w:rFonts w:ascii="Arial" w:hAnsi="Arial" w:cs="Arial"/>
          </w:rPr>
          <w:t xml:space="preserve">Doanh nghiệp đã thành lập từ </w:t>
        </w:r>
      </w:ins>
      <w:ins w:id="156" w:author="Duy Nhat Tran" w:date="2022-11-25T11:08:00Z">
        <w:r w:rsidR="008D2C0D">
          <w:rPr>
            <w:rFonts w:ascii="Arial" w:hAnsi="Arial" w:cs="Arial"/>
          </w:rPr>
          <w:t xml:space="preserve">năm </w:t>
        </w:r>
      </w:ins>
      <w:ins w:id="157" w:author="Duy Nhat Tran" w:date="2022-11-25T11:03:00Z">
        <w:r w:rsidR="008D2C0D">
          <w:rPr>
            <w:rFonts w:ascii="Arial" w:hAnsi="Arial" w:cs="Arial"/>
          </w:rPr>
          <w:t xml:space="preserve">2014 nhưng đến </w:t>
        </w:r>
      </w:ins>
      <w:ins w:id="158" w:author="Duy Nhat Tran" w:date="2022-11-25T11:08:00Z">
        <w:r w:rsidR="008D2C0D">
          <w:rPr>
            <w:rFonts w:ascii="Arial" w:hAnsi="Arial" w:cs="Arial"/>
          </w:rPr>
          <w:t xml:space="preserve">năm </w:t>
        </w:r>
      </w:ins>
      <w:ins w:id="159" w:author="Duy Nhat Tran" w:date="2022-11-25T11:03:00Z">
        <w:r w:rsidR="008D2C0D">
          <w:rPr>
            <w:rFonts w:ascii="Arial" w:hAnsi="Arial" w:cs="Arial"/>
          </w:rPr>
          <w:t>2022 vẫn sự dụng chỉ tiêu “Khách hàng DN mới thành lập”. D</w:t>
        </w:r>
      </w:ins>
      <w:ins w:id="160" w:author="Duy Nhat Tran" w:date="2022-11-25T11:04:00Z">
        <w:r w:rsidR="008D2C0D">
          <w:rPr>
            <w:rFonts w:ascii="Arial" w:hAnsi="Arial" w:cs="Arial"/>
          </w:rPr>
          <w:t xml:space="preserve">ẫn đến việc không đánh giá hết được các chỉ tiêu tài chính lên báo cáo xếp hạng </w:t>
        </w:r>
      </w:ins>
      <w:ins w:id="161" w:author="Duy Nhat Tran" w:date="2022-11-25T11:07:00Z">
        <w:r w:rsidR="008D2C0D">
          <w:rPr>
            <w:rFonts w:ascii="Arial" w:hAnsi="Arial" w:cs="Arial"/>
          </w:rPr>
          <w:t xml:space="preserve">tín dụng. </w:t>
        </w:r>
      </w:ins>
    </w:p>
    <w:p w14:paraId="4A1197AD" w14:textId="77777777" w:rsidR="008D2C0D" w:rsidRDefault="008D2C0D">
      <w:pPr>
        <w:overflowPunct/>
        <w:autoSpaceDE/>
        <w:autoSpaceDN/>
        <w:adjustRightInd/>
        <w:ind w:left="720"/>
        <w:jc w:val="both"/>
        <w:textAlignment w:val="auto"/>
        <w:rPr>
          <w:ins w:id="162" w:author="Duy Nhat Tran" w:date="2022-11-25T10:52:00Z"/>
          <w:rFonts w:ascii="Arial" w:hAnsi="Arial" w:cs="Arial"/>
        </w:rPr>
        <w:pPrChange w:id="163" w:author="Duy Nhat Tran" w:date="2022-11-25T11:22:00Z">
          <w:pPr>
            <w:overflowPunct/>
            <w:autoSpaceDE/>
            <w:autoSpaceDN/>
            <w:adjustRightInd/>
            <w:ind w:left="720"/>
            <w:textAlignment w:val="auto"/>
          </w:pPr>
        </w:pPrChange>
      </w:pPr>
    </w:p>
    <w:p w14:paraId="70AF7C44" w14:textId="7E3CA344" w:rsidR="00862C7D" w:rsidRPr="0002500C" w:rsidRDefault="00862C7D">
      <w:pPr>
        <w:overflowPunct/>
        <w:autoSpaceDE/>
        <w:autoSpaceDN/>
        <w:adjustRightInd/>
        <w:ind w:left="720"/>
        <w:jc w:val="both"/>
        <w:textAlignment w:val="auto"/>
        <w:rPr>
          <w:rFonts w:ascii="Arial" w:hAnsi="Arial" w:cs="Arial"/>
          <w:bCs/>
          <w:rPrChange w:id="164" w:author="Duy Nhat Tran" w:date="2022-11-25T10:39:00Z">
            <w:rPr>
              <w:rFonts w:ascii="Arial" w:hAnsi="Arial" w:cs="Arial"/>
              <w:b/>
            </w:rPr>
          </w:rPrChange>
        </w:rPr>
        <w:pPrChange w:id="165" w:author="Duy Nhat Tran" w:date="2022-11-25T11:22:00Z">
          <w:pPr>
            <w:overflowPunct/>
            <w:autoSpaceDE/>
            <w:autoSpaceDN/>
            <w:adjustRightInd/>
            <w:textAlignment w:val="auto"/>
          </w:pPr>
        </w:pPrChange>
      </w:pPr>
      <w:ins w:id="166" w:author="Duy Nhat Tran" w:date="2022-11-25T10:52:00Z">
        <w:r>
          <w:rPr>
            <w:rFonts w:ascii="Arial" w:hAnsi="Arial" w:cs="Arial"/>
          </w:rPr>
          <w:t xml:space="preserve">- </w:t>
        </w:r>
      </w:ins>
      <w:ins w:id="167" w:author="Duy Nhat Tran" w:date="2022-11-25T11:25:00Z">
        <w:r w:rsidR="00A76A8B">
          <w:rPr>
            <w:rFonts w:ascii="Arial" w:hAnsi="Arial" w:cs="Arial"/>
          </w:rPr>
          <w:t xml:space="preserve">Mặc dù dự án đang bị đình trệ, cũng chưa xác </w:t>
        </w:r>
      </w:ins>
      <w:ins w:id="168" w:author="Duy Nhat Tran" w:date="2022-11-25T11:26:00Z">
        <w:r w:rsidR="00A76A8B">
          <w:rPr>
            <w:rFonts w:ascii="Arial" w:hAnsi="Arial" w:cs="Arial"/>
          </w:rPr>
          <w:t>định được ngày hoàn thành dự án và đưa vào hoạt động, Chi nhánh vẫn đánh giá là “</w:t>
        </w:r>
      </w:ins>
      <w:ins w:id="169" w:author="Duy Nhat Tran" w:date="2022-11-25T10:52:00Z">
        <w:r w:rsidRPr="00BE6F47">
          <w:rPr>
            <w:rFonts w:ascii="Arial" w:hAnsi="Arial" w:cs="Arial"/>
          </w:rPr>
          <w:t>Doanh nghiệp có bộ phận chuyên trách kiểm soát chi phí dự án, lịch trình thực hiện dự án, chất lượng dự án. Bộ phận này hoạt động độc lập hoặc là tư vấn bên ngoài, có báo cáo thường xuyên về kiểm soát dự án và hoạt động hiệu quả</w:t>
        </w:r>
        <w:r>
          <w:rPr>
            <w:rFonts w:ascii="Arial" w:hAnsi="Arial" w:cs="Arial"/>
          </w:rPr>
          <w:t>;</w:t>
        </w:r>
      </w:ins>
      <w:ins w:id="170" w:author="Duy Nhat Tran" w:date="2022-11-25T11:26:00Z">
        <w:r w:rsidR="00A76A8B">
          <w:rPr>
            <w:rFonts w:ascii="Arial" w:hAnsi="Arial" w:cs="Arial"/>
          </w:rPr>
          <w:t>”</w:t>
        </w:r>
      </w:ins>
    </w:p>
    <w:p w14:paraId="010D9940" w14:textId="1D3FCDFA" w:rsidR="00A76A8B" w:rsidRDefault="00A76A8B" w:rsidP="00A76A8B">
      <w:pPr>
        <w:overflowPunct/>
        <w:autoSpaceDE/>
        <w:autoSpaceDN/>
        <w:adjustRightInd/>
        <w:ind w:left="720"/>
        <w:jc w:val="both"/>
        <w:textAlignment w:val="auto"/>
        <w:rPr>
          <w:ins w:id="171" w:author="Duy Nhat Tran" w:date="2022-11-25T11:27:00Z"/>
          <w:rFonts w:ascii="Arial" w:hAnsi="Arial" w:cs="Arial"/>
          <w:b/>
        </w:rPr>
      </w:pPr>
    </w:p>
    <w:p w14:paraId="77DB1448" w14:textId="265D26DA" w:rsidR="00A76A8B" w:rsidRDefault="0067456E" w:rsidP="00A76A8B">
      <w:pPr>
        <w:overflowPunct/>
        <w:autoSpaceDE/>
        <w:autoSpaceDN/>
        <w:adjustRightInd/>
        <w:ind w:left="720"/>
        <w:jc w:val="both"/>
        <w:textAlignment w:val="auto"/>
        <w:rPr>
          <w:ins w:id="172" w:author="Duy Nhat Tran" w:date="2022-11-25T11:27:00Z"/>
          <w:rFonts w:ascii="Arial" w:hAnsi="Arial" w:cs="Arial"/>
          <w:bCs/>
        </w:rPr>
      </w:pPr>
      <w:ins w:id="173" w:author="Duy Nhat Tran" w:date="2022-11-25T12:01:00Z">
        <w:r>
          <w:rPr>
            <w:rFonts w:ascii="Arial" w:hAnsi="Arial" w:cs="Arial"/>
            <w:bCs/>
          </w:rPr>
          <w:t>Từ a và b</w:t>
        </w:r>
      </w:ins>
      <w:ins w:id="174" w:author="Duy Nhat Tran" w:date="2022-11-25T11:27:00Z">
        <w:r w:rsidR="00A76A8B">
          <w:rPr>
            <w:rFonts w:ascii="Arial" w:hAnsi="Arial" w:cs="Arial"/>
            <w:bCs/>
          </w:rPr>
          <w:t>=&gt; Chi nhánh chưa đánh giá chính xác hiệu quả của dự án và khả năng thu hồi lại khoản tín dụng này.</w:t>
        </w:r>
      </w:ins>
    </w:p>
    <w:p w14:paraId="33CDC3BE" w14:textId="77777777" w:rsidR="00A76A8B" w:rsidRDefault="00A76A8B" w:rsidP="00A76A8B">
      <w:pPr>
        <w:overflowPunct/>
        <w:autoSpaceDE/>
        <w:autoSpaceDN/>
        <w:adjustRightInd/>
        <w:ind w:left="720"/>
        <w:jc w:val="both"/>
        <w:textAlignment w:val="auto"/>
        <w:rPr>
          <w:ins w:id="175" w:author="Duy Nhat Tran" w:date="2022-11-25T11:23:00Z"/>
          <w:rFonts w:ascii="Arial" w:hAnsi="Arial" w:cs="Arial"/>
          <w:b/>
        </w:rPr>
      </w:pPr>
    </w:p>
    <w:p w14:paraId="72795E32" w14:textId="20339D4D" w:rsidR="00A76A8B" w:rsidRDefault="00C9188F" w:rsidP="00A76A8B">
      <w:pPr>
        <w:overflowPunct/>
        <w:autoSpaceDE/>
        <w:autoSpaceDN/>
        <w:adjustRightInd/>
        <w:ind w:left="720"/>
        <w:jc w:val="both"/>
        <w:textAlignment w:val="auto"/>
        <w:rPr>
          <w:ins w:id="176" w:author="Duy Nhat Tran" w:date="2022-11-25T11:23:00Z"/>
          <w:rFonts w:ascii="Arial" w:hAnsi="Arial" w:cs="Arial"/>
          <w:bCs/>
        </w:rPr>
      </w:pPr>
      <w:del w:id="177" w:author="Duy Nhat Tran" w:date="2022-11-25T11:23:00Z">
        <w:r w:rsidRPr="00BE6F47" w:rsidDel="00A76A8B">
          <w:rPr>
            <w:rFonts w:ascii="Arial" w:hAnsi="Arial" w:cs="Arial"/>
            <w:b/>
          </w:rPr>
          <w:tab/>
        </w:r>
      </w:del>
      <w:ins w:id="178" w:author="Duy Nhat Tran" w:date="2022-11-25T11:23:00Z">
        <w:r w:rsidR="00A76A8B">
          <w:rPr>
            <w:rFonts w:ascii="Arial" w:hAnsi="Arial" w:cs="Arial"/>
            <w:bCs/>
          </w:rPr>
          <w:t>c) Liên quan đến giá trị của tài sản đảm bảo, theo khoản (i) điều 12 thông tư 11/2021/TT-NHNN về việc phải thuê tổ chức có chức năng thẩm định giá theo quy định của pháp luật để xác định giá trị tài sản bảo đảm được khấu trừ khi tính số tiền trích lập dự phòng cụ thể cuối năm tài chính trong các trường hợp sau đây: Tài sản bảo đảm mà tổ chức tín dụng, chi nhánh ngân hàng nước ngoài định giá trừ 200 tỷ trở lên. Tuy nhiên Chi nhánh mới chỉ tự lập biên bản định giá tài sản đảm bảo vào ngày 08 tháng 11 năm 2021.</w:t>
        </w:r>
      </w:ins>
    </w:p>
    <w:p w14:paraId="351F9DC6" w14:textId="77777777" w:rsidR="00A76A8B" w:rsidRDefault="00A76A8B" w:rsidP="00A76A8B">
      <w:pPr>
        <w:overflowPunct/>
        <w:autoSpaceDE/>
        <w:autoSpaceDN/>
        <w:adjustRightInd/>
        <w:ind w:left="720"/>
        <w:jc w:val="both"/>
        <w:textAlignment w:val="auto"/>
        <w:rPr>
          <w:ins w:id="179" w:author="Duy Nhat Tran" w:date="2022-11-25T11:23:00Z"/>
          <w:rFonts w:ascii="Arial" w:hAnsi="Arial" w:cs="Arial"/>
          <w:bCs/>
        </w:rPr>
      </w:pPr>
      <w:ins w:id="180" w:author="Duy Nhat Tran" w:date="2022-11-25T11:23:00Z">
        <w:r>
          <w:rPr>
            <w:rFonts w:ascii="Arial" w:hAnsi="Arial" w:cs="Arial"/>
            <w:bCs/>
          </w:rPr>
          <w:t xml:space="preserve"> </w:t>
        </w:r>
      </w:ins>
    </w:p>
    <w:p w14:paraId="18F48747" w14:textId="0EF2EAB7" w:rsidR="00A76A8B" w:rsidRDefault="00A76A8B" w:rsidP="00A76A8B">
      <w:pPr>
        <w:overflowPunct/>
        <w:autoSpaceDE/>
        <w:autoSpaceDN/>
        <w:adjustRightInd/>
        <w:ind w:left="720"/>
        <w:jc w:val="both"/>
        <w:textAlignment w:val="auto"/>
        <w:rPr>
          <w:ins w:id="181" w:author="Duy Nhat Tran" w:date="2022-11-25T11:28:00Z"/>
          <w:rFonts w:ascii="Arial" w:hAnsi="Arial" w:cs="Arial"/>
          <w:bCs/>
        </w:rPr>
      </w:pPr>
      <w:ins w:id="182" w:author="Duy Nhat Tran" w:date="2022-11-25T11:23:00Z">
        <w:r>
          <w:rPr>
            <w:rFonts w:ascii="Arial" w:hAnsi="Arial" w:cs="Arial"/>
            <w:bCs/>
          </w:rPr>
          <w:t>=&gt; Chi nhánh chưa tuân thủ quy định của ngân hàng nhà nước về việc định giá tài sản bảo đảm.</w:t>
        </w:r>
      </w:ins>
    </w:p>
    <w:p w14:paraId="1823245B" w14:textId="1736818A" w:rsidR="00A76A8B" w:rsidRDefault="00A76A8B" w:rsidP="00A76A8B">
      <w:pPr>
        <w:overflowPunct/>
        <w:autoSpaceDE/>
        <w:autoSpaceDN/>
        <w:adjustRightInd/>
        <w:ind w:left="720"/>
        <w:jc w:val="both"/>
        <w:textAlignment w:val="auto"/>
        <w:rPr>
          <w:ins w:id="183" w:author="Duy Nhat Tran" w:date="2022-11-25T11:28:00Z"/>
          <w:rFonts w:ascii="Arial" w:hAnsi="Arial" w:cs="Arial"/>
          <w:bCs/>
        </w:rPr>
      </w:pPr>
    </w:p>
    <w:p w14:paraId="12FABF32" w14:textId="77777777" w:rsidR="00C747AC" w:rsidRPr="00D656C8" w:rsidRDefault="00C747AC" w:rsidP="00C747AC">
      <w:pPr>
        <w:overflowPunct/>
        <w:autoSpaceDE/>
        <w:autoSpaceDN/>
        <w:adjustRightInd/>
        <w:ind w:left="720"/>
        <w:textAlignment w:val="auto"/>
        <w:rPr>
          <w:ins w:id="184" w:author="NGUYEN DUC DONG (Deputy Director - VCB KIEN GIANG)" w:date="2022-11-25T16:44:00Z"/>
          <w:rFonts w:ascii="Arial" w:hAnsi="Arial" w:cs="Arial"/>
          <w:b/>
        </w:rPr>
      </w:pPr>
      <w:ins w:id="185" w:author="NGUYEN DUC DONG (Deputy Director - VCB KIEN GIANG)" w:date="2022-11-25T16:44:00Z">
        <w:r w:rsidRPr="00D656C8">
          <w:rPr>
            <w:rFonts w:ascii="Arial" w:hAnsi="Arial" w:cs="Arial"/>
            <w:b/>
          </w:rPr>
          <w:t>Ý kiến của Chi nhánh Vietcombank – Kiên Giang</w:t>
        </w:r>
      </w:ins>
    </w:p>
    <w:p w14:paraId="3885AEB7" w14:textId="77777777" w:rsidR="00C747AC" w:rsidRPr="00D656C8" w:rsidRDefault="00C747AC" w:rsidP="00C747AC">
      <w:pPr>
        <w:overflowPunct/>
        <w:autoSpaceDE/>
        <w:autoSpaceDN/>
        <w:adjustRightInd/>
        <w:ind w:left="720"/>
        <w:jc w:val="both"/>
        <w:textAlignment w:val="auto"/>
        <w:rPr>
          <w:ins w:id="186" w:author="NGUYEN DUC DONG (Deputy Director - VCB KIEN GIANG)" w:date="2022-11-25T16:44:00Z"/>
          <w:rFonts w:ascii="Arial" w:hAnsi="Arial" w:cs="Arial"/>
          <w:bCs/>
        </w:rPr>
      </w:pPr>
    </w:p>
    <w:p w14:paraId="7B8C7C3E" w14:textId="77777777" w:rsidR="00C747AC" w:rsidRPr="00D656C8" w:rsidRDefault="00C747AC" w:rsidP="00C747AC">
      <w:pPr>
        <w:pStyle w:val="ListParagraph"/>
        <w:numPr>
          <w:ilvl w:val="0"/>
          <w:numId w:val="36"/>
        </w:numPr>
        <w:tabs>
          <w:tab w:val="left" w:pos="993"/>
        </w:tabs>
        <w:ind w:left="709" w:firstLine="0"/>
        <w:jc w:val="both"/>
        <w:rPr>
          <w:ins w:id="187" w:author="NGUYEN DUC DONG (Deputy Director - VCB KIEN GIANG)" w:date="2022-11-25T16:44:00Z"/>
          <w:rFonts w:ascii="Arial" w:hAnsi="Arial" w:cs="Arial"/>
          <w:bCs/>
          <w:color w:val="FF0000"/>
          <w:sz w:val="20"/>
          <w:szCs w:val="20"/>
        </w:rPr>
      </w:pPr>
      <w:ins w:id="188" w:author="NGUYEN DUC DONG (Deputy Director - VCB KIEN GIANG)" w:date="2022-11-25T16:44:00Z">
        <w:r w:rsidRPr="00D656C8">
          <w:rPr>
            <w:rFonts w:ascii="Arial" w:hAnsi="Arial" w:cs="Arial"/>
            <w:bCs/>
            <w:color w:val="FF0000"/>
            <w:sz w:val="20"/>
            <w:szCs w:val="20"/>
          </w:rPr>
          <w:t xml:space="preserve">Công ty đã cung cấp báo cáo tài chính năm 2020, 2021 (báo cáo thuế) được lưu trong hồ sơ tín dụng. </w:t>
        </w:r>
      </w:ins>
    </w:p>
    <w:p w14:paraId="57874797" w14:textId="77777777" w:rsidR="00C747AC" w:rsidRPr="00D656C8" w:rsidRDefault="00C747AC" w:rsidP="00C747AC">
      <w:pPr>
        <w:pStyle w:val="ListParagraph"/>
        <w:numPr>
          <w:ilvl w:val="0"/>
          <w:numId w:val="38"/>
        </w:numPr>
        <w:tabs>
          <w:tab w:val="left" w:pos="993"/>
        </w:tabs>
        <w:ind w:left="709" w:firstLine="0"/>
        <w:jc w:val="both"/>
        <w:rPr>
          <w:ins w:id="189" w:author="NGUYEN DUC DONG (Deputy Director - VCB KIEN GIANG)" w:date="2022-11-25T16:44:00Z"/>
          <w:rFonts w:ascii="Arial" w:hAnsi="Arial" w:cs="Arial"/>
          <w:bCs/>
          <w:color w:val="FF0000"/>
          <w:sz w:val="20"/>
          <w:szCs w:val="20"/>
        </w:rPr>
      </w:pPr>
      <w:ins w:id="190" w:author="NGUYEN DUC DONG (Deputy Director - VCB KIEN GIANG)" w:date="2022-11-25T16:44:00Z">
        <w:r w:rsidRPr="00D656C8">
          <w:rPr>
            <w:rFonts w:ascii="Arial" w:hAnsi="Arial" w:cs="Arial"/>
            <w:bCs/>
            <w:color w:val="FF0000"/>
            <w:sz w:val="20"/>
            <w:szCs w:val="20"/>
          </w:rPr>
          <w:t>Liên quan BCTC của KH gởi cho VCB, không có quy định bắt buộc BCTC KH gởi cho VCB là BCTC có kiểm toán, trường hợp KH gởi BCTC nộp thuế, KH có cam kết với VCB BCTC Khách hàng gởi cho VCB là BCTC khách hàng nộp thuế.</w:t>
        </w:r>
      </w:ins>
    </w:p>
    <w:p w14:paraId="7BD24970" w14:textId="77777777" w:rsidR="00C747AC" w:rsidRPr="00D656C8" w:rsidRDefault="00C747AC" w:rsidP="00C747AC">
      <w:pPr>
        <w:pStyle w:val="ListParagraph"/>
        <w:numPr>
          <w:ilvl w:val="0"/>
          <w:numId w:val="38"/>
        </w:numPr>
        <w:tabs>
          <w:tab w:val="left" w:pos="993"/>
        </w:tabs>
        <w:ind w:left="709" w:firstLine="0"/>
        <w:jc w:val="both"/>
        <w:rPr>
          <w:ins w:id="191" w:author="NGUYEN DUC DONG (Deputy Director - VCB KIEN GIANG)" w:date="2022-11-25T16:44:00Z"/>
          <w:rFonts w:ascii="Arial" w:hAnsi="Arial" w:cs="Arial"/>
          <w:bCs/>
          <w:color w:val="FF0000"/>
          <w:sz w:val="20"/>
          <w:szCs w:val="20"/>
        </w:rPr>
      </w:pPr>
      <w:ins w:id="192" w:author="NGUYEN DUC DONG (Deputy Director - VCB KIEN GIANG)" w:date="2022-11-25T16:44:00Z">
        <w:r w:rsidRPr="00D656C8">
          <w:rPr>
            <w:rFonts w:ascii="Arial" w:hAnsi="Arial" w:cs="Arial"/>
            <w:bCs/>
            <w:color w:val="FF0000"/>
            <w:sz w:val="20"/>
            <w:szCs w:val="20"/>
          </w:rPr>
          <w:t>Theo quy định về chấm điểm XHTD nội bộ tại VCB, KH được chấm điểm theo Bộ tiêu chí Khách hàng Doanh nghiệp mới thành lập khi:</w:t>
        </w:r>
      </w:ins>
    </w:p>
    <w:p w14:paraId="4D5848DE" w14:textId="77777777" w:rsidR="00C747AC" w:rsidRPr="00D656C8" w:rsidRDefault="00C747AC" w:rsidP="00C747AC">
      <w:pPr>
        <w:pStyle w:val="ListParagraph"/>
        <w:ind w:left="709"/>
        <w:jc w:val="both"/>
        <w:rPr>
          <w:ins w:id="193" w:author="NGUYEN DUC DONG (Deputy Director - VCB KIEN GIANG)" w:date="2022-11-25T16:44:00Z"/>
          <w:rFonts w:ascii="Arial" w:hAnsi="Arial" w:cs="Arial"/>
          <w:bCs/>
          <w:color w:val="FF0000"/>
          <w:sz w:val="20"/>
          <w:szCs w:val="20"/>
        </w:rPr>
      </w:pPr>
      <w:ins w:id="194" w:author="NGUYEN DUC DONG (Deputy Director - VCB KIEN GIANG)" w:date="2022-11-25T16:44:00Z">
        <w:r w:rsidRPr="00D656C8">
          <w:rPr>
            <w:rFonts w:ascii="Arial" w:hAnsi="Arial" w:cs="Arial"/>
            <w:bCs/>
            <w:color w:val="FF0000"/>
            <w:sz w:val="20"/>
            <w:szCs w:val="20"/>
          </w:rPr>
          <w:t>+ Khách hàng Doanh nghiệp chưa có BCTC đủ 02 năm kể từ khi có doanh thu từ hoạt động sản xuất kinh doanh; hoặc</w:t>
        </w:r>
      </w:ins>
    </w:p>
    <w:p w14:paraId="4EF05E2A" w14:textId="77777777" w:rsidR="00C747AC" w:rsidRPr="00D656C8" w:rsidRDefault="00C747AC" w:rsidP="00C747AC">
      <w:pPr>
        <w:pStyle w:val="ListParagraph"/>
        <w:ind w:left="709"/>
        <w:jc w:val="both"/>
        <w:rPr>
          <w:ins w:id="195" w:author="NGUYEN DUC DONG (Deputy Director - VCB KIEN GIANG)" w:date="2022-11-25T16:44:00Z"/>
          <w:rFonts w:ascii="Arial" w:hAnsi="Arial" w:cs="Arial"/>
          <w:bCs/>
          <w:color w:val="FF0000"/>
          <w:sz w:val="20"/>
          <w:szCs w:val="20"/>
        </w:rPr>
      </w:pPr>
      <w:ins w:id="196" w:author="NGUYEN DUC DONG (Deputy Director - VCB KIEN GIANG)" w:date="2022-11-25T16:44:00Z">
        <w:r w:rsidRPr="00D656C8">
          <w:rPr>
            <w:rFonts w:ascii="Arial" w:hAnsi="Arial" w:cs="Arial"/>
            <w:bCs/>
            <w:color w:val="FF0000"/>
            <w:sz w:val="20"/>
            <w:szCs w:val="20"/>
          </w:rPr>
          <w:t>+ Trường hợp trong quá trình hoạt động sản xuất kinh doanh, khách hàng có thời gian gián đoạn (không có doanh thu từ hoạt động sản xuất kinh doanh từ 01 năm trở lên).</w:t>
        </w:r>
      </w:ins>
    </w:p>
    <w:p w14:paraId="76595236" w14:textId="77777777" w:rsidR="00C747AC" w:rsidRPr="00D656C8" w:rsidRDefault="00C747AC" w:rsidP="00C747AC">
      <w:pPr>
        <w:pStyle w:val="ListParagraph"/>
        <w:numPr>
          <w:ilvl w:val="0"/>
          <w:numId w:val="37"/>
        </w:numPr>
        <w:tabs>
          <w:tab w:val="left" w:pos="1134"/>
        </w:tabs>
        <w:ind w:left="709" w:firstLine="0"/>
        <w:jc w:val="both"/>
        <w:rPr>
          <w:ins w:id="197" w:author="NGUYEN DUC DONG (Deputy Director - VCB KIEN GIANG)" w:date="2022-11-25T16:44:00Z"/>
          <w:rFonts w:ascii="Arial" w:hAnsi="Arial" w:cs="Arial"/>
          <w:bCs/>
          <w:color w:val="FF0000"/>
          <w:sz w:val="20"/>
          <w:szCs w:val="20"/>
        </w:rPr>
      </w:pPr>
      <w:ins w:id="198" w:author="NGUYEN DUC DONG (Deputy Director - VCB KIEN GIANG)" w:date="2022-11-25T16:44:00Z">
        <w:r w:rsidRPr="00D656C8">
          <w:rPr>
            <w:rFonts w:ascii="Arial" w:hAnsi="Arial" w:cs="Arial"/>
            <w:bCs/>
            <w:color w:val="FF0000"/>
            <w:sz w:val="20"/>
            <w:szCs w:val="20"/>
          </w:rPr>
          <w:t xml:space="preserve">Trường hợp này Công ty có doanh thu bị gián đoạn </w:t>
        </w:r>
        <w:r w:rsidRPr="00D656C8">
          <w:rPr>
            <w:rFonts w:ascii="Arial" w:hAnsi="Arial" w:cs="Arial"/>
            <w:bCs/>
            <w:color w:val="FF0000"/>
            <w:sz w:val="20"/>
            <w:szCs w:val="20"/>
          </w:rPr>
          <w:sym w:font="Wingdings" w:char="F0E8"/>
        </w:r>
        <w:r w:rsidRPr="00D656C8">
          <w:rPr>
            <w:rFonts w:ascii="Arial" w:hAnsi="Arial" w:cs="Arial"/>
            <w:bCs/>
            <w:color w:val="FF0000"/>
            <w:sz w:val="20"/>
            <w:szCs w:val="20"/>
          </w:rPr>
          <w:t xml:space="preserve"> chấm theo Bộ tiêu chí KH DN mới thành lập là phù hợp quy định nội bộ VCB.</w:t>
        </w:r>
      </w:ins>
    </w:p>
    <w:p w14:paraId="5BB3E377" w14:textId="77777777" w:rsidR="00C747AC" w:rsidRPr="00D656C8" w:rsidRDefault="00C747AC" w:rsidP="00C747AC">
      <w:pPr>
        <w:pStyle w:val="ListParagraph"/>
        <w:numPr>
          <w:ilvl w:val="0"/>
          <w:numId w:val="36"/>
        </w:numPr>
        <w:tabs>
          <w:tab w:val="left" w:pos="993"/>
        </w:tabs>
        <w:ind w:left="709" w:firstLine="0"/>
        <w:jc w:val="both"/>
        <w:rPr>
          <w:ins w:id="199" w:author="NGUYEN DUC DONG (Deputy Director - VCB KIEN GIANG)" w:date="2022-11-25T16:44:00Z"/>
          <w:rFonts w:ascii="Arial" w:hAnsi="Arial" w:cs="Arial"/>
          <w:bCs/>
          <w:color w:val="FF0000"/>
          <w:sz w:val="20"/>
          <w:szCs w:val="20"/>
        </w:rPr>
      </w:pPr>
      <w:ins w:id="200" w:author="NGUYEN DUC DONG (Deputy Director - VCB KIEN GIANG)" w:date="2022-11-25T16:44:00Z">
        <w:r w:rsidRPr="00D656C8">
          <w:rPr>
            <w:rFonts w:ascii="Arial" w:hAnsi="Arial" w:cs="Arial"/>
            <w:bCs/>
            <w:color w:val="FF0000"/>
            <w:sz w:val="20"/>
            <w:szCs w:val="20"/>
          </w:rPr>
          <w:t>Tuy dự án chưa đưa vào hoạt động nhưng việc theo dõi, kiểm soát chi phí dự án, lịch trình dự án vẫn được cập nhật và theo dõi trong suốt quá trình đầu tư dự án. Dự án chưa đưa vào hoạt động có nhiều nguyên nhân khách quan.</w:t>
        </w:r>
      </w:ins>
    </w:p>
    <w:p w14:paraId="1F2A4431" w14:textId="77777777" w:rsidR="00C747AC" w:rsidRPr="00D656C8" w:rsidRDefault="00C747AC" w:rsidP="00C747AC">
      <w:pPr>
        <w:pStyle w:val="ListParagraph"/>
        <w:numPr>
          <w:ilvl w:val="0"/>
          <w:numId w:val="36"/>
        </w:numPr>
        <w:tabs>
          <w:tab w:val="left" w:pos="993"/>
        </w:tabs>
        <w:ind w:left="709" w:firstLine="0"/>
        <w:jc w:val="both"/>
        <w:rPr>
          <w:ins w:id="201" w:author="NGUYEN DUC DONG (Deputy Director - VCB KIEN GIANG)" w:date="2022-11-25T16:44:00Z"/>
          <w:rFonts w:ascii="Arial" w:hAnsi="Arial" w:cs="Arial"/>
          <w:bCs/>
          <w:color w:val="FF0000"/>
          <w:sz w:val="20"/>
          <w:szCs w:val="20"/>
        </w:rPr>
      </w:pPr>
      <w:ins w:id="202" w:author="NGUYEN DUC DONG (Deputy Director - VCB KIEN GIANG)" w:date="2022-11-25T16:44:00Z">
        <w:r w:rsidRPr="00D656C8">
          <w:rPr>
            <w:rFonts w:ascii="Arial" w:hAnsi="Arial" w:cs="Arial"/>
            <w:bCs/>
            <w:color w:val="FF0000"/>
            <w:sz w:val="20"/>
            <w:szCs w:val="20"/>
          </w:rPr>
          <w:t xml:space="preserve">Mặc dù dự án chưa đưa vào hoạt động, trong thời gian dịch bệnh Covid 19 vừa qua Khách hàng vẫn thanh toán đầy đủ nợ gốc và lãi vay. Hiện tại, các khoản vay đến hạn (gốc + lãi) đều được khách hàng thanh toán đầy đủ (đã trả hết gốc đến hạn tháng 11/2022 và lãi đến hạn tháng 10/2022). Khách hàng rất có thiện chí trả nợ và có trách nhiệm đối với các khoản nợ của KH tại VCB. </w:t>
        </w:r>
      </w:ins>
    </w:p>
    <w:p w14:paraId="3386DE39" w14:textId="77777777" w:rsidR="00C747AC" w:rsidRPr="00D656C8" w:rsidRDefault="00C747AC" w:rsidP="00C747AC">
      <w:pPr>
        <w:pStyle w:val="ListParagraph"/>
        <w:numPr>
          <w:ilvl w:val="0"/>
          <w:numId w:val="36"/>
        </w:numPr>
        <w:tabs>
          <w:tab w:val="left" w:pos="993"/>
        </w:tabs>
        <w:ind w:left="709" w:firstLine="0"/>
        <w:jc w:val="both"/>
        <w:rPr>
          <w:ins w:id="203" w:author="NGUYEN DUC DONG (Deputy Director - VCB KIEN GIANG)" w:date="2022-11-25T16:44:00Z"/>
          <w:rFonts w:ascii="Arial" w:hAnsi="Arial" w:cs="Arial"/>
          <w:bCs/>
          <w:color w:val="FF0000"/>
          <w:sz w:val="20"/>
          <w:szCs w:val="20"/>
        </w:rPr>
      </w:pPr>
      <w:ins w:id="204" w:author="NGUYEN DUC DONG (Deputy Director - VCB KIEN GIANG)" w:date="2022-11-25T16:44:00Z">
        <w:r w:rsidRPr="00D656C8">
          <w:rPr>
            <w:rFonts w:ascii="Arial" w:hAnsi="Arial" w:cs="Arial"/>
            <w:bCs/>
            <w:color w:val="FF0000"/>
            <w:sz w:val="20"/>
            <w:szCs w:val="20"/>
          </w:rPr>
          <w:t>Công ty đang liên hệ TCTD khác để tái cấu trúc lại vốn, tuy nhiên do Room tín dụng thời gian vừa qua nên chưa được phê duyệt, dự kiến qua năm 2023 Công ty sẽ được phê duyệt tái cấu trúc vốn, thanh toán toàn bộ nợ gốc + lãi cho VCB.</w:t>
        </w:r>
      </w:ins>
    </w:p>
    <w:p w14:paraId="5808030D" w14:textId="77777777" w:rsidR="00C747AC" w:rsidRPr="00D656C8" w:rsidRDefault="00C747AC" w:rsidP="00C747AC">
      <w:pPr>
        <w:pStyle w:val="ListParagraph"/>
        <w:numPr>
          <w:ilvl w:val="0"/>
          <w:numId w:val="38"/>
        </w:numPr>
        <w:tabs>
          <w:tab w:val="left" w:pos="993"/>
        </w:tabs>
        <w:ind w:left="709" w:firstLine="0"/>
        <w:jc w:val="both"/>
        <w:rPr>
          <w:ins w:id="205" w:author="NGUYEN DUC DONG (Deputy Director - VCB KIEN GIANG)" w:date="2022-11-25T16:44:00Z"/>
          <w:rFonts w:ascii="Arial" w:hAnsi="Arial" w:cs="Arial"/>
          <w:bCs/>
          <w:color w:val="FF0000"/>
          <w:sz w:val="20"/>
          <w:szCs w:val="20"/>
        </w:rPr>
      </w:pPr>
      <w:ins w:id="206" w:author="NGUYEN DUC DONG (Deputy Director - VCB KIEN GIANG)" w:date="2022-11-25T16:44:00Z">
        <w:r w:rsidRPr="00D656C8">
          <w:rPr>
            <w:rFonts w:ascii="Arial" w:hAnsi="Arial" w:cs="Arial"/>
            <w:bCs/>
            <w:color w:val="FF0000"/>
            <w:sz w:val="20"/>
            <w:szCs w:val="20"/>
          </w:rPr>
          <w:t>Liên quan định giá tài sản:</w:t>
        </w:r>
      </w:ins>
    </w:p>
    <w:p w14:paraId="4669FB77" w14:textId="77777777" w:rsidR="00C747AC" w:rsidRPr="00D656C8" w:rsidRDefault="00C747AC" w:rsidP="00C747AC">
      <w:pPr>
        <w:pStyle w:val="ListParagraph"/>
        <w:numPr>
          <w:ilvl w:val="0"/>
          <w:numId w:val="36"/>
        </w:numPr>
        <w:tabs>
          <w:tab w:val="left" w:pos="993"/>
        </w:tabs>
        <w:ind w:left="709" w:firstLine="0"/>
        <w:jc w:val="both"/>
        <w:rPr>
          <w:ins w:id="207" w:author="NGUYEN DUC DONG (Deputy Director - VCB KIEN GIANG)" w:date="2022-11-25T16:44:00Z"/>
          <w:rFonts w:ascii="Arial" w:hAnsi="Arial" w:cs="Arial"/>
          <w:bCs/>
          <w:color w:val="FF0000"/>
          <w:sz w:val="20"/>
          <w:szCs w:val="20"/>
        </w:rPr>
      </w:pPr>
      <w:ins w:id="208" w:author="NGUYEN DUC DONG (Deputy Director - VCB KIEN GIANG)" w:date="2022-11-25T16:44:00Z">
        <w:r w:rsidRPr="00D656C8">
          <w:rPr>
            <w:rFonts w:ascii="Arial" w:hAnsi="Arial" w:cs="Arial"/>
            <w:bCs/>
            <w:color w:val="FF0000"/>
            <w:sz w:val="20"/>
            <w:szCs w:val="20"/>
          </w:rPr>
          <w:t>Đối với TSHTTTL: Chi nhánh được tự định giá, tài sản được định giá theo giá dự toán.</w:t>
        </w:r>
      </w:ins>
    </w:p>
    <w:p w14:paraId="6AE0D3BA" w14:textId="77777777" w:rsidR="00C747AC" w:rsidRPr="00D656C8" w:rsidRDefault="00C747AC" w:rsidP="00C747AC">
      <w:pPr>
        <w:pStyle w:val="ListParagraph"/>
        <w:numPr>
          <w:ilvl w:val="0"/>
          <w:numId w:val="36"/>
        </w:numPr>
        <w:tabs>
          <w:tab w:val="left" w:pos="993"/>
        </w:tabs>
        <w:spacing w:after="0"/>
        <w:ind w:left="709" w:firstLine="0"/>
        <w:contextualSpacing w:val="0"/>
        <w:jc w:val="both"/>
        <w:rPr>
          <w:ins w:id="209" w:author="NGUYEN DUC DONG (Deputy Director - VCB KIEN GIANG)" w:date="2022-11-25T16:44:00Z"/>
          <w:rFonts w:ascii="Arial" w:hAnsi="Arial" w:cs="Arial"/>
          <w:b/>
          <w:bCs/>
          <w:color w:val="FF0000"/>
          <w:sz w:val="20"/>
          <w:szCs w:val="20"/>
        </w:rPr>
      </w:pPr>
      <w:ins w:id="210" w:author="NGUYEN DUC DONG (Deputy Director - VCB KIEN GIANG)" w:date="2022-11-25T16:44:00Z">
        <w:r w:rsidRPr="00D656C8">
          <w:rPr>
            <w:rFonts w:ascii="Arial" w:hAnsi="Arial" w:cs="Arial"/>
            <w:b/>
            <w:bCs/>
            <w:color w:val="FF0000"/>
            <w:sz w:val="20"/>
            <w:szCs w:val="20"/>
          </w:rPr>
          <w:lastRenderedPageBreak/>
          <w:t xml:space="preserve">Đối với TS là QSDĐ: do năm 2021 dịch bệnh Covid 19 bùng phát mạnh tại TP. HCM vào tháng 4, 5/2021 và các tỉnh phía Nam, thực hiện giãn cách xã hội nên việc yêu cầu TĐG độc lập thực hiện TĐG trong giai đoạn này rất khó khăn. Do đó, Chi nhánh tự định giá theo giá chứng thư TĐG năm 2020 (theo hướng thận trọng Chi nhánh đã định giá thấp hơn giá chứng thư 2020 là 25%). </w:t>
        </w:r>
      </w:ins>
    </w:p>
    <w:p w14:paraId="4E277C0F" w14:textId="77777777" w:rsidR="00C747AC" w:rsidRPr="00D656C8" w:rsidRDefault="00C747AC" w:rsidP="00C747AC">
      <w:pPr>
        <w:overflowPunct/>
        <w:autoSpaceDE/>
        <w:autoSpaceDN/>
        <w:adjustRightInd/>
        <w:ind w:left="720"/>
        <w:jc w:val="both"/>
        <w:textAlignment w:val="auto"/>
        <w:rPr>
          <w:ins w:id="211" w:author="NGUYEN DUC DONG (Deputy Director - VCB KIEN GIANG)" w:date="2022-11-25T16:44:00Z"/>
          <w:rFonts w:ascii="Arial" w:hAnsi="Arial" w:cs="Arial"/>
          <w:color w:val="FF0000"/>
        </w:rPr>
      </w:pPr>
      <w:ins w:id="212" w:author="NGUYEN DUC DONG (Deputy Director - VCB KIEN GIANG)" w:date="2022-11-25T16:44:00Z">
        <w:r w:rsidRPr="00D656C8">
          <w:rPr>
            <w:rFonts w:ascii="Arial" w:hAnsi="Arial" w:cs="Arial"/>
            <w:color w:val="FF0000"/>
          </w:rPr>
          <w:t>Theo Quyết định số 109/QĐ ngày 15/01/2019 của Tổng Giám đốc Ngân hàng TMCP Ngoại thương Việt Nam về Hướng dẫn thực hiện Chính sách bảo đảm tín dụng:</w:t>
        </w:r>
      </w:ins>
    </w:p>
    <w:p w14:paraId="5BCF1E18" w14:textId="77777777" w:rsidR="00C747AC" w:rsidRPr="00D656C8" w:rsidRDefault="00C747AC" w:rsidP="00C747AC">
      <w:pPr>
        <w:overflowPunct/>
        <w:autoSpaceDE/>
        <w:autoSpaceDN/>
        <w:adjustRightInd/>
        <w:ind w:left="720"/>
        <w:jc w:val="both"/>
        <w:textAlignment w:val="auto"/>
        <w:rPr>
          <w:ins w:id="213" w:author="NGUYEN DUC DONG (Deputy Director - VCB KIEN GIANG)" w:date="2022-11-25T16:44:00Z"/>
          <w:rFonts w:ascii="Arial" w:hAnsi="Arial" w:cs="Arial"/>
          <w:color w:val="FF0000"/>
        </w:rPr>
      </w:pPr>
      <w:ins w:id="214" w:author="NGUYEN DUC DONG (Deputy Director - VCB KIEN GIANG)" w:date="2022-11-25T16:44:00Z">
        <w:r w:rsidRPr="00D656C8">
          <w:rPr>
            <w:rFonts w:ascii="Arial" w:hAnsi="Arial" w:cs="Arial"/>
            <w:color w:val="FF0000"/>
          </w:rPr>
          <w:t xml:space="preserve">6.3.2. Các TSBĐ sau đây bắt buộc phải thuê TĐG </w:t>
        </w:r>
      </w:ins>
    </w:p>
    <w:p w14:paraId="33C265F9" w14:textId="77777777" w:rsidR="00C747AC" w:rsidRPr="00D656C8" w:rsidRDefault="00C747AC" w:rsidP="00C747AC">
      <w:pPr>
        <w:overflowPunct/>
        <w:autoSpaceDE/>
        <w:autoSpaceDN/>
        <w:adjustRightInd/>
        <w:ind w:left="720"/>
        <w:jc w:val="both"/>
        <w:textAlignment w:val="auto"/>
        <w:rPr>
          <w:ins w:id="215" w:author="NGUYEN DUC DONG (Deputy Director - VCB KIEN GIANG)" w:date="2022-11-25T16:44:00Z"/>
          <w:rFonts w:ascii="Arial" w:hAnsi="Arial" w:cs="Arial"/>
          <w:color w:val="FF0000"/>
        </w:rPr>
      </w:pPr>
      <w:ins w:id="216" w:author="NGUYEN DUC DONG (Deputy Director - VCB KIEN GIANG)" w:date="2022-11-25T16:44:00Z">
        <w:r w:rsidRPr="00D656C8">
          <w:rPr>
            <w:rFonts w:ascii="Arial" w:hAnsi="Arial" w:cs="Arial"/>
            <w:color w:val="FF0000"/>
          </w:rPr>
          <w:t xml:space="preserve">a) TSBĐ bắt buộc phải thuê TĐG để được khấu trừ khi tính trích lập DPRR cụ thể theo quy định của Ngân hàng nhà nước, bao gồm: </w:t>
        </w:r>
      </w:ins>
    </w:p>
    <w:p w14:paraId="43CEC079" w14:textId="77777777" w:rsidR="00C747AC" w:rsidRPr="00D656C8" w:rsidRDefault="00C747AC" w:rsidP="00C747AC">
      <w:pPr>
        <w:overflowPunct/>
        <w:autoSpaceDE/>
        <w:autoSpaceDN/>
        <w:adjustRightInd/>
        <w:ind w:left="720"/>
        <w:jc w:val="both"/>
        <w:textAlignment w:val="auto"/>
        <w:rPr>
          <w:ins w:id="217" w:author="NGUYEN DUC DONG (Deputy Director - VCB KIEN GIANG)" w:date="2022-11-25T16:44:00Z"/>
          <w:rFonts w:ascii="Arial" w:hAnsi="Arial" w:cs="Arial"/>
          <w:color w:val="FF0000"/>
        </w:rPr>
      </w:pPr>
      <w:ins w:id="218" w:author="NGUYEN DUC DONG (Deputy Director - VCB KIEN GIANG)" w:date="2022-11-25T16:44:00Z">
        <w:r w:rsidRPr="00D656C8">
          <w:rPr>
            <w:rFonts w:ascii="Arial" w:hAnsi="Arial" w:cs="Arial"/>
            <w:color w:val="FF0000"/>
          </w:rPr>
          <w:t xml:space="preserve">- Một/các TSBĐ có giá trị/tổng giá trị từ 50 tỷ đồng trở lên bảo đảm cho một khoản nợ của khách hàng là người có liên quan của VCB và các đối tượng hạn chế cấp tín dụng theo quy định tại Điều 127 Luật các TCTD; </w:t>
        </w:r>
      </w:ins>
    </w:p>
    <w:p w14:paraId="6DBAB294" w14:textId="77777777" w:rsidR="00C747AC" w:rsidRPr="00D656C8" w:rsidRDefault="00C747AC" w:rsidP="00C747AC">
      <w:pPr>
        <w:overflowPunct/>
        <w:autoSpaceDE/>
        <w:autoSpaceDN/>
        <w:adjustRightInd/>
        <w:ind w:left="720"/>
        <w:jc w:val="both"/>
        <w:textAlignment w:val="auto"/>
        <w:rPr>
          <w:ins w:id="219" w:author="NGUYEN DUC DONG (Deputy Director - VCB KIEN GIANG)" w:date="2022-11-25T16:44:00Z"/>
          <w:rFonts w:ascii="Arial" w:hAnsi="Arial" w:cs="Arial"/>
          <w:color w:val="FF0000"/>
        </w:rPr>
      </w:pPr>
      <w:ins w:id="220" w:author="NGUYEN DUC DONG (Deputy Director - VCB KIEN GIANG)" w:date="2022-11-25T16:44:00Z">
        <w:r w:rsidRPr="00D656C8">
          <w:rPr>
            <w:rFonts w:ascii="Arial" w:hAnsi="Arial" w:cs="Arial"/>
            <w:color w:val="FF0000"/>
          </w:rPr>
          <w:t xml:space="preserve">- Một/các TSBĐ có giá trị/tổng giá trị từ 200 tỷ đồng trở lên bảo đảm cho một khoản nợ của khách hàng. </w:t>
        </w:r>
      </w:ins>
    </w:p>
    <w:p w14:paraId="2E61C2B1" w14:textId="77777777" w:rsidR="00C747AC" w:rsidRPr="00D656C8" w:rsidRDefault="00C747AC" w:rsidP="00C747AC">
      <w:pPr>
        <w:overflowPunct/>
        <w:autoSpaceDE/>
        <w:autoSpaceDN/>
        <w:adjustRightInd/>
        <w:ind w:left="720"/>
        <w:jc w:val="both"/>
        <w:textAlignment w:val="auto"/>
        <w:rPr>
          <w:ins w:id="221" w:author="NGUYEN DUC DONG (Deputy Director - VCB KIEN GIANG)" w:date="2022-11-25T16:44:00Z"/>
          <w:rFonts w:ascii="Arial" w:hAnsi="Arial" w:cs="Arial"/>
          <w:color w:val="FF0000"/>
        </w:rPr>
      </w:pPr>
      <w:ins w:id="222" w:author="NGUYEN DUC DONG (Deputy Director - VCB KIEN GIANG)" w:date="2022-11-25T16:44:00Z">
        <w:r>
          <w:rPr>
            <w:rFonts w:ascii="Arial" w:hAnsi="Arial" w:cs="Arial"/>
            <w:color w:val="FF0000"/>
          </w:rPr>
          <w:t xml:space="preserve">Tuy nhiên, </w:t>
        </w:r>
        <w:r w:rsidRPr="00D656C8">
          <w:rPr>
            <w:rFonts w:ascii="Arial" w:hAnsi="Arial" w:cs="Arial"/>
            <w:color w:val="FF0000"/>
          </w:rPr>
          <w:t>Theo Quyết định số 1964/QĐ-VCB-QLRRTD ngày 09/11/2021 “V/v Sửa đổi, bổ sung Quyết định số 109/QĐ ngày 15/01/2019 của Tổng Giám đốc Ngân hàng TMCP Ngoại thương Việt Nam về Hướng dẫn thực hiện Chính sách bảo đảm tín dụng.</w:t>
        </w:r>
        <w:r>
          <w:rPr>
            <w:rFonts w:ascii="Arial" w:hAnsi="Arial" w:cs="Arial"/>
            <w:color w:val="FF0000"/>
          </w:rPr>
          <w:t xml:space="preserve"> </w:t>
        </w:r>
        <w:r w:rsidRPr="00D656C8">
          <w:rPr>
            <w:rFonts w:ascii="Arial" w:hAnsi="Arial" w:cs="Arial"/>
            <w:color w:val="FF0000"/>
          </w:rPr>
          <w:t>Theo đó:</w:t>
        </w:r>
        <w:r>
          <w:rPr>
            <w:rFonts w:ascii="Arial" w:hAnsi="Arial" w:cs="Arial"/>
            <w:color w:val="FF0000"/>
          </w:rPr>
          <w:t xml:space="preserve"> </w:t>
        </w:r>
      </w:ins>
    </w:p>
    <w:p w14:paraId="7776BB91" w14:textId="77777777" w:rsidR="00C747AC" w:rsidRPr="00D656C8" w:rsidRDefault="00C747AC" w:rsidP="00C747AC">
      <w:pPr>
        <w:overflowPunct/>
        <w:autoSpaceDE/>
        <w:autoSpaceDN/>
        <w:adjustRightInd/>
        <w:ind w:left="720"/>
        <w:jc w:val="both"/>
        <w:textAlignment w:val="auto"/>
        <w:rPr>
          <w:ins w:id="223" w:author="NGUYEN DUC DONG (Deputy Director - VCB KIEN GIANG)" w:date="2022-11-25T16:44:00Z"/>
          <w:rFonts w:ascii="Arial" w:hAnsi="Arial" w:cs="Arial"/>
          <w:color w:val="FF0000"/>
        </w:rPr>
      </w:pPr>
      <w:ins w:id="224" w:author="NGUYEN DUC DONG (Deputy Director - VCB KIEN GIANG)" w:date="2022-11-25T16:44:00Z">
        <w:r w:rsidRPr="00D656C8">
          <w:rPr>
            <w:rFonts w:ascii="Arial" w:hAnsi="Arial" w:cs="Arial"/>
            <w:color w:val="FF0000"/>
          </w:rPr>
          <w:t>Tiết a) điểm 6.3.2 khoản 6.3 Điều 6 được sửa đổi như sau:</w:t>
        </w:r>
      </w:ins>
    </w:p>
    <w:p w14:paraId="21069D84" w14:textId="77777777" w:rsidR="00C747AC" w:rsidRPr="00D656C8" w:rsidRDefault="00C747AC" w:rsidP="00C747AC">
      <w:pPr>
        <w:overflowPunct/>
        <w:autoSpaceDE/>
        <w:autoSpaceDN/>
        <w:adjustRightInd/>
        <w:ind w:left="720"/>
        <w:jc w:val="both"/>
        <w:textAlignment w:val="auto"/>
        <w:rPr>
          <w:ins w:id="225" w:author="NGUYEN DUC DONG (Deputy Director - VCB KIEN GIANG)" w:date="2022-11-25T16:44:00Z"/>
          <w:rFonts w:ascii="Arial" w:hAnsi="Arial" w:cs="Arial"/>
          <w:color w:val="FF0000"/>
        </w:rPr>
      </w:pPr>
      <w:ins w:id="226" w:author="NGUYEN DUC DONG (Deputy Director - VCB KIEN GIANG)" w:date="2022-11-25T16:44:00Z">
        <w:r w:rsidRPr="00D656C8">
          <w:rPr>
            <w:rFonts w:ascii="Arial" w:hAnsi="Arial" w:cs="Arial"/>
            <w:color w:val="FF0000"/>
          </w:rPr>
          <w:t>“a) TSBĐ phải thuê TĐG để xác định giá trị TSBĐ được khấu trừ khi tính số tiền trích lập DPRR cụ thể theo quy định của Ngân hàng Nhà nước quy định tại hính sách phân loại nợ tài sản có, trích lập dự phòng rủi ro và sử dụng dự phòng để xử lý rủi ro tín dụng của VCB”</w:t>
        </w:r>
      </w:ins>
    </w:p>
    <w:p w14:paraId="15D5A3E7" w14:textId="77777777" w:rsidR="00C747AC" w:rsidRPr="00D656C8" w:rsidRDefault="00C747AC" w:rsidP="00C747AC">
      <w:pPr>
        <w:overflowPunct/>
        <w:autoSpaceDE/>
        <w:autoSpaceDN/>
        <w:adjustRightInd/>
        <w:ind w:left="720"/>
        <w:jc w:val="both"/>
        <w:textAlignment w:val="auto"/>
        <w:rPr>
          <w:ins w:id="227" w:author="NGUYEN DUC DONG (Deputy Director - VCB KIEN GIANG)" w:date="2022-11-25T16:44:00Z"/>
          <w:rFonts w:ascii="Arial" w:hAnsi="Arial" w:cs="Arial"/>
          <w:color w:val="FF0000"/>
        </w:rPr>
      </w:pPr>
      <w:ins w:id="228" w:author="NGUYEN DUC DONG (Deputy Director - VCB KIEN GIANG)" w:date="2022-11-25T16:44:00Z">
        <w:r w:rsidRPr="005B0AA6">
          <w:rPr>
            <w:rFonts w:ascii="Arial" w:hAnsi="Arial" w:cs="Arial"/>
            <w:color w:val="FF0000"/>
          </w:rPr>
          <w:t>Đồng thời, Khách hàng không thống nhất với Ngân hàng V/v thuê tổ chức thẩm định giá để thẩm định lại</w:t>
        </w:r>
        <w:r w:rsidRPr="00D656C8">
          <w:rPr>
            <w:rFonts w:ascii="Arial" w:hAnsi="Arial" w:cs="Arial"/>
            <w:color w:val="FF0000"/>
          </w:rPr>
          <w:t xml:space="preserve"> tài sản.</w:t>
        </w:r>
      </w:ins>
    </w:p>
    <w:p w14:paraId="3FFD8B51" w14:textId="77777777" w:rsidR="00C747AC" w:rsidRPr="00D656C8" w:rsidRDefault="00C747AC" w:rsidP="00C747AC">
      <w:pPr>
        <w:pStyle w:val="ListParagraph"/>
        <w:numPr>
          <w:ilvl w:val="0"/>
          <w:numId w:val="37"/>
        </w:numPr>
        <w:tabs>
          <w:tab w:val="left" w:pos="1134"/>
        </w:tabs>
        <w:ind w:left="709" w:firstLine="0"/>
        <w:jc w:val="both"/>
        <w:rPr>
          <w:ins w:id="229" w:author="NGUYEN DUC DONG (Deputy Director - VCB KIEN GIANG)" w:date="2022-11-25T16:44:00Z"/>
          <w:rFonts w:ascii="Arial" w:hAnsi="Arial" w:cs="Arial"/>
          <w:b/>
          <w:bCs/>
          <w:color w:val="FF0000"/>
          <w:sz w:val="20"/>
          <w:szCs w:val="20"/>
        </w:rPr>
      </w:pPr>
      <w:ins w:id="230" w:author="NGUYEN DUC DONG (Deputy Director - VCB KIEN GIANG)" w:date="2022-11-25T16:44:00Z">
        <w:r w:rsidRPr="00D656C8">
          <w:rPr>
            <w:rFonts w:ascii="Arial" w:hAnsi="Arial" w:cs="Arial"/>
            <w:color w:val="FF0000"/>
            <w:sz w:val="20"/>
            <w:szCs w:val="20"/>
          </w:rPr>
          <w:t>Do đó Chi nhánh tiến hành tự định giá theo phương pháp so sánh thị trường kết hợp Chứng thư thẩm định giá trước đây để tính toán giá trị tài sản là phù hợp với quy định nội bộ VCB</w:t>
        </w:r>
        <w:r w:rsidRPr="00D656C8">
          <w:rPr>
            <w:rFonts w:ascii="Arial" w:hAnsi="Arial" w:cs="Arial"/>
            <w:sz w:val="20"/>
            <w:szCs w:val="20"/>
          </w:rPr>
          <w:t>.</w:t>
        </w:r>
      </w:ins>
    </w:p>
    <w:p w14:paraId="23DD53E0" w14:textId="758D9609" w:rsidR="00A76A8B" w:rsidDel="00C747AC" w:rsidRDefault="00A76A8B" w:rsidP="00A76A8B">
      <w:pPr>
        <w:overflowPunct/>
        <w:autoSpaceDE/>
        <w:autoSpaceDN/>
        <w:adjustRightInd/>
        <w:ind w:left="720"/>
        <w:textAlignment w:val="auto"/>
        <w:rPr>
          <w:ins w:id="231" w:author="Duy Nhat Tran" w:date="2022-11-25T11:28:00Z"/>
          <w:del w:id="232" w:author="NGUYEN DUC DONG (Deputy Director - VCB KIEN GIANG)" w:date="2022-11-25T16:44:00Z"/>
          <w:rFonts w:ascii="Arial" w:hAnsi="Arial" w:cs="Arial"/>
          <w:b/>
        </w:rPr>
      </w:pPr>
      <w:ins w:id="233" w:author="Duy Nhat Tran" w:date="2022-11-25T11:28:00Z">
        <w:del w:id="234" w:author="NGUYEN DUC DONG (Deputy Director - VCB KIEN GIANG)" w:date="2022-11-25T16:44:00Z">
          <w:r w:rsidDel="00C747AC">
            <w:rPr>
              <w:rFonts w:ascii="Arial" w:hAnsi="Arial" w:cs="Arial"/>
              <w:b/>
            </w:rPr>
            <w:delText>Ý kiến</w:delText>
          </w:r>
          <w:r w:rsidRPr="00BE6F47" w:rsidDel="00C747AC">
            <w:rPr>
              <w:rFonts w:ascii="Arial" w:hAnsi="Arial" w:cs="Arial"/>
              <w:b/>
            </w:rPr>
            <w:delText xml:space="preserve"> của </w:delText>
          </w:r>
          <w:r w:rsidDel="00C747AC">
            <w:rPr>
              <w:rFonts w:ascii="Arial" w:hAnsi="Arial" w:cs="Arial"/>
              <w:b/>
            </w:rPr>
            <w:delText>Chi nhánh Vietcombank – Kiên Giang</w:delText>
          </w:r>
        </w:del>
      </w:ins>
    </w:p>
    <w:p w14:paraId="211453BE" w14:textId="53C1C869" w:rsidR="00A76A8B" w:rsidDel="00C747AC" w:rsidRDefault="00A76A8B" w:rsidP="00A76A8B">
      <w:pPr>
        <w:overflowPunct/>
        <w:autoSpaceDE/>
        <w:autoSpaceDN/>
        <w:adjustRightInd/>
        <w:ind w:left="720"/>
        <w:jc w:val="both"/>
        <w:textAlignment w:val="auto"/>
        <w:rPr>
          <w:ins w:id="235" w:author="Duy Nhat Tran" w:date="2022-11-25T11:23:00Z"/>
          <w:del w:id="236" w:author="NGUYEN DUC DONG (Deputy Director - VCB KIEN GIANG)" w:date="2022-11-25T16:44:00Z"/>
          <w:rFonts w:ascii="Arial" w:hAnsi="Arial" w:cs="Arial"/>
          <w:bCs/>
        </w:rPr>
      </w:pPr>
    </w:p>
    <w:p w14:paraId="735BFCF0" w14:textId="73A9D3FC" w:rsidR="00C9188F" w:rsidRPr="00A06C4B" w:rsidDel="00C747AC" w:rsidRDefault="002F573F">
      <w:pPr>
        <w:pStyle w:val="ListParagraph"/>
        <w:numPr>
          <w:ilvl w:val="0"/>
          <w:numId w:val="36"/>
        </w:numPr>
        <w:jc w:val="both"/>
        <w:rPr>
          <w:ins w:id="237" w:author="Nguyen Vu Hoai Nam" w:date="2022-11-25T13:45:00Z"/>
          <w:del w:id="238" w:author="NGUYEN DUC DONG (Deputy Director - VCB KIEN GIANG)" w:date="2022-11-25T16:44:00Z"/>
          <w:rFonts w:ascii="Arial" w:eastAsia="Times New Roman" w:hAnsi="Arial" w:cs="Arial"/>
          <w:bCs/>
          <w:sz w:val="20"/>
          <w:szCs w:val="20"/>
          <w:rPrChange w:id="239" w:author="NGUYEN DUC DONG (Deputy Director - VCB KIEN GIANG)" w:date="2022-11-25T16:28:00Z">
            <w:rPr>
              <w:ins w:id="240" w:author="Nguyen Vu Hoai Nam" w:date="2022-11-25T13:45:00Z"/>
              <w:del w:id="241" w:author="NGUYEN DUC DONG (Deputy Director - VCB KIEN GIANG)" w:date="2022-11-25T16:44:00Z"/>
              <w:rFonts w:ascii="Arial" w:hAnsi="Arial" w:cs="Arial"/>
              <w:bCs/>
            </w:rPr>
          </w:rPrChange>
        </w:rPr>
        <w:pPrChange w:id="242" w:author="Nguyen Vu Hoai Nam" w:date="2022-11-25T13:44:00Z">
          <w:pPr>
            <w:overflowPunct/>
            <w:autoSpaceDE/>
            <w:autoSpaceDN/>
            <w:adjustRightInd/>
            <w:textAlignment w:val="auto"/>
          </w:pPr>
        </w:pPrChange>
      </w:pPr>
      <w:ins w:id="243" w:author="Nguyen Vu Hoai Nam" w:date="2022-11-25T13:44:00Z">
        <w:del w:id="244" w:author="NGUYEN DUC DONG (Deputy Director - VCB KIEN GIANG)" w:date="2022-11-25T16:44:00Z">
          <w:r w:rsidRPr="00A06C4B" w:rsidDel="00C747AC">
            <w:rPr>
              <w:rFonts w:ascii="Arial" w:eastAsia="Times New Roman" w:hAnsi="Arial" w:cs="Arial"/>
              <w:bCs/>
              <w:sz w:val="20"/>
              <w:szCs w:val="20"/>
              <w:rPrChange w:id="245" w:author="NGUYEN DUC DONG (Deputy Director - VCB KIEN GIANG)" w:date="2022-11-25T16:28:00Z">
                <w:rPr>
                  <w:rFonts w:ascii="Arial" w:hAnsi="Arial" w:cs="Arial"/>
                  <w:bCs/>
                </w:rPr>
              </w:rPrChange>
            </w:rPr>
            <w:delText>Công ty đã cung cấp báo cáo tài chính năm 2020, 2021 (báo cáo thuế)</w:delText>
          </w:r>
        </w:del>
      </w:ins>
      <w:ins w:id="246" w:author="Nguyen Vu Hoai Nam" w:date="2022-11-25T13:45:00Z">
        <w:del w:id="247" w:author="NGUYEN DUC DONG (Deputy Director - VCB KIEN GIANG)" w:date="2022-11-25T16:44:00Z">
          <w:r w:rsidRPr="00A06C4B" w:rsidDel="00C747AC">
            <w:rPr>
              <w:rFonts w:ascii="Arial" w:eastAsia="Times New Roman" w:hAnsi="Arial" w:cs="Arial"/>
              <w:bCs/>
              <w:sz w:val="20"/>
              <w:szCs w:val="20"/>
              <w:rPrChange w:id="248" w:author="NGUYEN DUC DONG (Deputy Director - VCB KIEN GIANG)" w:date="2022-11-25T16:28:00Z">
                <w:rPr>
                  <w:rFonts w:ascii="Arial" w:hAnsi="Arial" w:cs="Arial"/>
                  <w:bCs/>
                </w:rPr>
              </w:rPrChange>
            </w:rPr>
            <w:delText xml:space="preserve"> được lưu trong hồ sơ tín dụng. </w:delText>
          </w:r>
        </w:del>
      </w:ins>
    </w:p>
    <w:p w14:paraId="28BCE916" w14:textId="25EB3D2F" w:rsidR="001F5EBD" w:rsidRPr="00A06C4B" w:rsidDel="00C747AC" w:rsidRDefault="00661756">
      <w:pPr>
        <w:pStyle w:val="ListParagraph"/>
        <w:numPr>
          <w:ilvl w:val="0"/>
          <w:numId w:val="38"/>
        </w:numPr>
        <w:jc w:val="both"/>
        <w:rPr>
          <w:ins w:id="249" w:author="Nguyen Vu Hoai Nam" w:date="2022-11-25T14:13:00Z"/>
          <w:del w:id="250" w:author="NGUYEN DUC DONG (Deputy Director - VCB KIEN GIANG)" w:date="2022-11-25T16:44:00Z"/>
          <w:rFonts w:ascii="Arial" w:eastAsia="Times New Roman" w:hAnsi="Arial" w:cs="Arial"/>
          <w:bCs/>
          <w:sz w:val="20"/>
          <w:szCs w:val="20"/>
          <w:rPrChange w:id="251" w:author="NGUYEN DUC DONG (Deputy Director - VCB KIEN GIANG)" w:date="2022-11-25T16:28:00Z">
            <w:rPr>
              <w:ins w:id="252" w:author="Nguyen Vu Hoai Nam" w:date="2022-11-25T14:13:00Z"/>
              <w:del w:id="253" w:author="NGUYEN DUC DONG (Deputy Director - VCB KIEN GIANG)" w:date="2022-11-25T16:44:00Z"/>
              <w:rFonts w:ascii="Arial" w:hAnsi="Arial" w:cs="Arial"/>
              <w:bCs/>
            </w:rPr>
          </w:rPrChange>
        </w:rPr>
        <w:pPrChange w:id="254" w:author="Nguyen Vu Hoai Nam" w:date="2022-11-25T14:14:00Z">
          <w:pPr>
            <w:overflowPunct/>
            <w:autoSpaceDE/>
            <w:autoSpaceDN/>
            <w:adjustRightInd/>
            <w:textAlignment w:val="auto"/>
          </w:pPr>
        </w:pPrChange>
      </w:pPr>
      <w:ins w:id="255" w:author="Nguyen Vu Hoai Nam" w:date="2022-11-25T14:11:00Z">
        <w:del w:id="256" w:author="NGUYEN DUC DONG (Deputy Director - VCB KIEN GIANG)" w:date="2022-11-25T16:44:00Z">
          <w:r w:rsidRPr="00A06C4B" w:rsidDel="00C747AC">
            <w:rPr>
              <w:rFonts w:ascii="Arial" w:eastAsia="Times New Roman" w:hAnsi="Arial" w:cs="Arial"/>
              <w:bCs/>
              <w:sz w:val="20"/>
              <w:szCs w:val="20"/>
              <w:rPrChange w:id="257" w:author="NGUYEN DUC DONG (Deputy Director - VCB KIEN GIANG)" w:date="2022-11-25T16:28:00Z">
                <w:rPr>
                  <w:rFonts w:ascii="Arial" w:hAnsi="Arial" w:cs="Arial"/>
                  <w:bCs/>
                </w:rPr>
              </w:rPrChange>
            </w:rPr>
            <w:delText>Liên quan BCTC của KH gởi cho VCB, không có quy định</w:delText>
          </w:r>
        </w:del>
      </w:ins>
      <w:ins w:id="258" w:author="Nguyen Vu Hoai Nam" w:date="2022-11-25T14:12:00Z">
        <w:del w:id="259" w:author="NGUYEN DUC DONG (Deputy Director - VCB KIEN GIANG)" w:date="2022-11-25T16:44:00Z">
          <w:r w:rsidRPr="00A06C4B" w:rsidDel="00C747AC">
            <w:rPr>
              <w:rFonts w:ascii="Arial" w:eastAsia="Times New Roman" w:hAnsi="Arial" w:cs="Arial"/>
              <w:bCs/>
              <w:sz w:val="20"/>
              <w:szCs w:val="20"/>
              <w:rPrChange w:id="260" w:author="NGUYEN DUC DONG (Deputy Director - VCB KIEN GIANG)" w:date="2022-11-25T16:28:00Z">
                <w:rPr>
                  <w:rFonts w:ascii="Arial" w:hAnsi="Arial" w:cs="Arial"/>
                  <w:bCs/>
                </w:rPr>
              </w:rPrChange>
            </w:rPr>
            <w:delText xml:space="preserve"> bắt buộc</w:delText>
          </w:r>
        </w:del>
      </w:ins>
      <w:ins w:id="261" w:author="Nguyen Vu Hoai Nam" w:date="2022-11-25T14:11:00Z">
        <w:del w:id="262" w:author="NGUYEN DUC DONG (Deputy Director - VCB KIEN GIANG)" w:date="2022-11-25T16:44:00Z">
          <w:r w:rsidRPr="00A06C4B" w:rsidDel="00C747AC">
            <w:rPr>
              <w:rFonts w:ascii="Arial" w:eastAsia="Times New Roman" w:hAnsi="Arial" w:cs="Arial"/>
              <w:bCs/>
              <w:sz w:val="20"/>
              <w:szCs w:val="20"/>
              <w:rPrChange w:id="263" w:author="NGUYEN DUC DONG (Deputy Director - VCB KIEN GIANG)" w:date="2022-11-25T16:28:00Z">
                <w:rPr>
                  <w:rFonts w:ascii="Arial" w:hAnsi="Arial" w:cs="Arial"/>
                  <w:bCs/>
                </w:rPr>
              </w:rPrChange>
            </w:rPr>
            <w:delText xml:space="preserve"> </w:delText>
          </w:r>
        </w:del>
      </w:ins>
      <w:ins w:id="264" w:author="Nguyen Vu Hoai Nam" w:date="2022-11-25T14:12:00Z">
        <w:del w:id="265" w:author="NGUYEN DUC DONG (Deputy Director - VCB KIEN GIANG)" w:date="2022-11-25T16:44:00Z">
          <w:r w:rsidRPr="00A06C4B" w:rsidDel="00C747AC">
            <w:rPr>
              <w:rFonts w:ascii="Arial" w:eastAsia="Times New Roman" w:hAnsi="Arial" w:cs="Arial"/>
              <w:bCs/>
              <w:sz w:val="20"/>
              <w:szCs w:val="20"/>
              <w:rPrChange w:id="266" w:author="NGUYEN DUC DONG (Deputy Director - VCB KIEN GIANG)" w:date="2022-11-25T16:28:00Z">
                <w:rPr>
                  <w:rFonts w:ascii="Arial" w:hAnsi="Arial" w:cs="Arial"/>
                  <w:bCs/>
                </w:rPr>
              </w:rPrChange>
            </w:rPr>
            <w:delText xml:space="preserve">BCTC KH gởi cho VCB là BCTC có kiểm toán, trường hợp KH gởi BCTC nộp thuế, KH có cam kết với VCB BCTC Khách hàng gởi cho VCB là </w:delText>
          </w:r>
        </w:del>
      </w:ins>
      <w:ins w:id="267" w:author="Nguyen Vu Hoai Nam" w:date="2022-11-25T14:13:00Z">
        <w:del w:id="268" w:author="NGUYEN DUC DONG (Deputy Director - VCB KIEN GIANG)" w:date="2022-11-25T16:44:00Z">
          <w:r w:rsidRPr="00A06C4B" w:rsidDel="00C747AC">
            <w:rPr>
              <w:rFonts w:ascii="Arial" w:eastAsia="Times New Roman" w:hAnsi="Arial" w:cs="Arial"/>
              <w:bCs/>
              <w:sz w:val="20"/>
              <w:szCs w:val="20"/>
              <w:rPrChange w:id="269" w:author="NGUYEN DUC DONG (Deputy Director - VCB KIEN GIANG)" w:date="2022-11-25T16:28:00Z">
                <w:rPr>
                  <w:rFonts w:ascii="Arial" w:hAnsi="Arial" w:cs="Arial"/>
                  <w:bCs/>
                </w:rPr>
              </w:rPrChange>
            </w:rPr>
            <w:delText>BCTC khách hàng nộp thuế.</w:delText>
          </w:r>
        </w:del>
      </w:ins>
    </w:p>
    <w:p w14:paraId="014B36CB" w14:textId="4C96FC15" w:rsidR="00661756" w:rsidRPr="00A06C4B" w:rsidDel="00C747AC" w:rsidRDefault="00661756">
      <w:pPr>
        <w:pStyle w:val="ListParagraph"/>
        <w:numPr>
          <w:ilvl w:val="0"/>
          <w:numId w:val="38"/>
        </w:numPr>
        <w:jc w:val="both"/>
        <w:rPr>
          <w:ins w:id="270" w:author="Nguyen Vu Hoai Nam" w:date="2022-11-25T14:15:00Z"/>
          <w:del w:id="271" w:author="NGUYEN DUC DONG (Deputy Director - VCB KIEN GIANG)" w:date="2022-11-25T16:44:00Z"/>
          <w:rFonts w:ascii="Arial" w:eastAsia="Times New Roman" w:hAnsi="Arial" w:cs="Arial"/>
          <w:bCs/>
          <w:sz w:val="20"/>
          <w:szCs w:val="20"/>
          <w:rPrChange w:id="272" w:author="NGUYEN DUC DONG (Deputy Director - VCB KIEN GIANG)" w:date="2022-11-25T16:28:00Z">
            <w:rPr>
              <w:ins w:id="273" w:author="Nguyen Vu Hoai Nam" w:date="2022-11-25T14:15:00Z"/>
              <w:del w:id="274" w:author="NGUYEN DUC DONG (Deputy Director - VCB KIEN GIANG)" w:date="2022-11-25T16:44:00Z"/>
              <w:rFonts w:ascii="Arial" w:hAnsi="Arial" w:cs="Arial"/>
              <w:bCs/>
            </w:rPr>
          </w:rPrChange>
        </w:rPr>
        <w:pPrChange w:id="275" w:author="Nguyen Vu Hoai Nam" w:date="2022-11-25T14:15:00Z">
          <w:pPr>
            <w:pStyle w:val="ListParagraph"/>
            <w:numPr>
              <w:numId w:val="36"/>
            </w:numPr>
            <w:ind w:left="394" w:hanging="360"/>
            <w:jc w:val="both"/>
          </w:pPr>
        </w:pPrChange>
      </w:pPr>
      <w:ins w:id="276" w:author="Nguyen Vu Hoai Nam" w:date="2022-11-25T14:15:00Z">
        <w:del w:id="277" w:author="NGUYEN DUC DONG (Deputy Director - VCB KIEN GIANG)" w:date="2022-11-25T16:44:00Z">
          <w:r w:rsidRPr="00A06C4B" w:rsidDel="00C747AC">
            <w:rPr>
              <w:rFonts w:ascii="Arial" w:eastAsia="Times New Roman" w:hAnsi="Arial" w:cs="Arial"/>
              <w:bCs/>
              <w:sz w:val="20"/>
              <w:szCs w:val="20"/>
              <w:rPrChange w:id="278" w:author="NGUYEN DUC DONG (Deputy Director - VCB KIEN GIANG)" w:date="2022-11-25T16:28:00Z">
                <w:rPr>
                  <w:rFonts w:ascii="Arial" w:hAnsi="Arial" w:cs="Arial"/>
                  <w:bCs/>
                </w:rPr>
              </w:rPrChange>
            </w:rPr>
            <w:delText>Theo quy định về chấm điểm XHTD nội bộ tại VCB, KH được chấm điểm theo Bộ tiêu chí Khách hàng Doanh nghiệp mới thành lập khi:</w:delText>
          </w:r>
        </w:del>
      </w:ins>
    </w:p>
    <w:p w14:paraId="3D81AA44" w14:textId="6F4641EB" w:rsidR="00661756" w:rsidRPr="00A06C4B" w:rsidDel="00C747AC" w:rsidRDefault="00661756" w:rsidP="00661756">
      <w:pPr>
        <w:pStyle w:val="ListParagraph"/>
        <w:ind w:left="394"/>
        <w:jc w:val="both"/>
        <w:rPr>
          <w:ins w:id="279" w:author="Nguyen Vu Hoai Nam" w:date="2022-11-25T14:15:00Z"/>
          <w:del w:id="280" w:author="NGUYEN DUC DONG (Deputy Director - VCB KIEN GIANG)" w:date="2022-11-25T16:44:00Z"/>
          <w:rFonts w:ascii="Arial" w:eastAsia="Times New Roman" w:hAnsi="Arial" w:cs="Arial"/>
          <w:bCs/>
          <w:sz w:val="20"/>
          <w:szCs w:val="20"/>
          <w:rPrChange w:id="281" w:author="NGUYEN DUC DONG (Deputy Director - VCB KIEN GIANG)" w:date="2022-11-25T16:28:00Z">
            <w:rPr>
              <w:ins w:id="282" w:author="Nguyen Vu Hoai Nam" w:date="2022-11-25T14:15:00Z"/>
              <w:del w:id="283" w:author="NGUYEN DUC DONG (Deputy Director - VCB KIEN GIANG)" w:date="2022-11-25T16:44:00Z"/>
              <w:rFonts w:ascii="Arial" w:hAnsi="Arial" w:cs="Arial"/>
              <w:bCs/>
            </w:rPr>
          </w:rPrChange>
        </w:rPr>
      </w:pPr>
      <w:ins w:id="284" w:author="Nguyen Vu Hoai Nam" w:date="2022-11-25T14:15:00Z">
        <w:del w:id="285" w:author="NGUYEN DUC DONG (Deputy Director - VCB KIEN GIANG)" w:date="2022-11-25T16:44:00Z">
          <w:r w:rsidRPr="00A06C4B" w:rsidDel="00C747AC">
            <w:rPr>
              <w:rFonts w:ascii="Arial" w:eastAsia="Times New Roman" w:hAnsi="Arial" w:cs="Arial"/>
              <w:bCs/>
              <w:sz w:val="20"/>
              <w:szCs w:val="20"/>
              <w:rPrChange w:id="286" w:author="NGUYEN DUC DONG (Deputy Director - VCB KIEN GIANG)" w:date="2022-11-25T16:28:00Z">
                <w:rPr>
                  <w:rFonts w:ascii="Arial" w:hAnsi="Arial" w:cs="Arial"/>
                  <w:bCs/>
                </w:rPr>
              </w:rPrChange>
            </w:rPr>
            <w:delText>+ Khách hàng Doanh nghiệp chưa có BCTC đủ 02 năm kể từ khi có doanh thu từ hoạt động sản xuất kinh doanh; hoặc</w:delText>
          </w:r>
        </w:del>
      </w:ins>
    </w:p>
    <w:p w14:paraId="326DC61A" w14:textId="5B7BC53D" w:rsidR="00661756" w:rsidRPr="00A06C4B" w:rsidDel="00C747AC" w:rsidRDefault="00661756" w:rsidP="00661756">
      <w:pPr>
        <w:pStyle w:val="ListParagraph"/>
        <w:ind w:left="394"/>
        <w:jc w:val="both"/>
        <w:rPr>
          <w:ins w:id="287" w:author="Nguyen Vu Hoai Nam" w:date="2022-11-25T14:15:00Z"/>
          <w:del w:id="288" w:author="NGUYEN DUC DONG (Deputy Director - VCB KIEN GIANG)" w:date="2022-11-25T16:44:00Z"/>
          <w:rFonts w:ascii="Arial" w:eastAsia="Times New Roman" w:hAnsi="Arial" w:cs="Arial"/>
          <w:bCs/>
          <w:sz w:val="20"/>
          <w:szCs w:val="20"/>
          <w:rPrChange w:id="289" w:author="NGUYEN DUC DONG (Deputy Director - VCB KIEN GIANG)" w:date="2022-11-25T16:28:00Z">
            <w:rPr>
              <w:ins w:id="290" w:author="Nguyen Vu Hoai Nam" w:date="2022-11-25T14:15:00Z"/>
              <w:del w:id="291" w:author="NGUYEN DUC DONG (Deputy Director - VCB KIEN GIANG)" w:date="2022-11-25T16:44:00Z"/>
              <w:rFonts w:ascii="Arial" w:hAnsi="Arial" w:cs="Arial"/>
              <w:bCs/>
            </w:rPr>
          </w:rPrChange>
        </w:rPr>
      </w:pPr>
      <w:ins w:id="292" w:author="Nguyen Vu Hoai Nam" w:date="2022-11-25T14:15:00Z">
        <w:del w:id="293" w:author="NGUYEN DUC DONG (Deputy Director - VCB KIEN GIANG)" w:date="2022-11-25T16:44:00Z">
          <w:r w:rsidRPr="00A06C4B" w:rsidDel="00C747AC">
            <w:rPr>
              <w:rFonts w:ascii="Arial" w:eastAsia="Times New Roman" w:hAnsi="Arial" w:cs="Arial"/>
              <w:bCs/>
              <w:sz w:val="20"/>
              <w:szCs w:val="20"/>
              <w:rPrChange w:id="294" w:author="NGUYEN DUC DONG (Deputy Director - VCB KIEN GIANG)" w:date="2022-11-25T16:28:00Z">
                <w:rPr>
                  <w:rFonts w:ascii="Arial" w:hAnsi="Arial" w:cs="Arial"/>
                  <w:bCs/>
                </w:rPr>
              </w:rPrChange>
            </w:rPr>
            <w:delText>+ Trường hợp trong quá trình hoạt động sản xuất kinh doanh, khách hàng có thời gian gián đoạn (không có doanh thu từ hoạt động sản xuất kinh doanh từ 01 năm trở lên).</w:delText>
          </w:r>
        </w:del>
      </w:ins>
    </w:p>
    <w:p w14:paraId="385598C1" w14:textId="16C7A526" w:rsidR="00661756" w:rsidRPr="00A06C4B" w:rsidDel="00C747AC" w:rsidRDefault="00661756" w:rsidP="00661756">
      <w:pPr>
        <w:pStyle w:val="ListParagraph"/>
        <w:numPr>
          <w:ilvl w:val="0"/>
          <w:numId w:val="37"/>
        </w:numPr>
        <w:jc w:val="both"/>
        <w:rPr>
          <w:ins w:id="295" w:author="Nguyen Vu Hoai Nam" w:date="2022-11-25T14:15:00Z"/>
          <w:del w:id="296" w:author="NGUYEN DUC DONG (Deputy Director - VCB KIEN GIANG)" w:date="2022-11-25T16:44:00Z"/>
          <w:rFonts w:ascii="Arial" w:eastAsia="Times New Roman" w:hAnsi="Arial" w:cs="Arial"/>
          <w:bCs/>
          <w:sz w:val="20"/>
          <w:szCs w:val="20"/>
          <w:rPrChange w:id="297" w:author="NGUYEN DUC DONG (Deputy Director - VCB KIEN GIANG)" w:date="2022-11-25T16:28:00Z">
            <w:rPr>
              <w:ins w:id="298" w:author="Nguyen Vu Hoai Nam" w:date="2022-11-25T14:15:00Z"/>
              <w:del w:id="299" w:author="NGUYEN DUC DONG (Deputy Director - VCB KIEN GIANG)" w:date="2022-11-25T16:44:00Z"/>
              <w:rFonts w:ascii="Arial" w:hAnsi="Arial" w:cs="Arial"/>
              <w:bCs/>
            </w:rPr>
          </w:rPrChange>
        </w:rPr>
      </w:pPr>
      <w:ins w:id="300" w:author="Nguyen Vu Hoai Nam" w:date="2022-11-25T14:15:00Z">
        <w:del w:id="301" w:author="NGUYEN DUC DONG (Deputy Director - VCB KIEN GIANG)" w:date="2022-11-25T16:44:00Z">
          <w:r w:rsidRPr="00A06C4B" w:rsidDel="00C747AC">
            <w:rPr>
              <w:rFonts w:ascii="Arial" w:eastAsia="Times New Roman" w:hAnsi="Arial" w:cs="Arial"/>
              <w:bCs/>
              <w:sz w:val="20"/>
              <w:szCs w:val="20"/>
              <w:rPrChange w:id="302" w:author="NGUYEN DUC DONG (Deputy Director - VCB KIEN GIANG)" w:date="2022-11-25T16:28:00Z">
                <w:rPr>
                  <w:rFonts w:ascii="Arial" w:hAnsi="Arial" w:cs="Arial"/>
                  <w:bCs/>
                </w:rPr>
              </w:rPrChange>
            </w:rPr>
            <w:delText xml:space="preserve">Trường hợp này Công ty có doanh thu bị gián đoạn </w:delText>
          </w:r>
          <w:r w:rsidRPr="00A06C4B" w:rsidDel="00C747AC">
            <w:rPr>
              <w:rFonts w:ascii="Arial" w:eastAsia="Times New Roman" w:hAnsi="Arial" w:cs="Arial"/>
              <w:bCs/>
              <w:sz w:val="20"/>
              <w:szCs w:val="20"/>
              <w:rPrChange w:id="303" w:author="NGUYEN DUC DONG (Deputy Director - VCB KIEN GIANG)" w:date="2022-11-25T16:28:00Z">
                <w:rPr>
                  <w:rFonts w:ascii="Arial" w:hAnsi="Arial" w:cs="Arial"/>
                  <w:bCs/>
                </w:rPr>
              </w:rPrChange>
            </w:rPr>
            <w:sym w:font="Wingdings" w:char="F0E8"/>
          </w:r>
          <w:r w:rsidRPr="00A06C4B" w:rsidDel="00C747AC">
            <w:rPr>
              <w:rFonts w:ascii="Arial" w:eastAsia="Times New Roman" w:hAnsi="Arial" w:cs="Arial"/>
              <w:bCs/>
              <w:sz w:val="20"/>
              <w:szCs w:val="20"/>
              <w:rPrChange w:id="304" w:author="NGUYEN DUC DONG (Deputy Director - VCB KIEN GIANG)" w:date="2022-11-25T16:28:00Z">
                <w:rPr>
                  <w:rFonts w:ascii="Arial" w:hAnsi="Arial" w:cs="Arial"/>
                  <w:bCs/>
                </w:rPr>
              </w:rPrChange>
            </w:rPr>
            <w:delText xml:space="preserve"> chấm theo Bộ tiêu chí KH DN mới thành lập là phù hợp</w:delText>
          </w:r>
        </w:del>
      </w:ins>
      <w:ins w:id="305" w:author="Nguyen Vu Hoai Nam" w:date="2022-11-25T14:56:00Z">
        <w:del w:id="306" w:author="NGUYEN DUC DONG (Deputy Director - VCB KIEN GIANG)" w:date="2022-11-25T16:44:00Z">
          <w:r w:rsidR="00BE0B3F" w:rsidRPr="00A06C4B" w:rsidDel="00C747AC">
            <w:rPr>
              <w:rFonts w:ascii="Arial" w:eastAsia="Times New Roman" w:hAnsi="Arial" w:cs="Arial"/>
              <w:bCs/>
              <w:sz w:val="20"/>
              <w:szCs w:val="20"/>
              <w:rPrChange w:id="307" w:author="NGUYEN DUC DONG (Deputy Director - VCB KIEN GIANG)" w:date="2022-11-25T16:28:00Z">
                <w:rPr>
                  <w:rFonts w:ascii="Arial" w:hAnsi="Arial" w:cs="Arial"/>
                  <w:bCs/>
                </w:rPr>
              </w:rPrChange>
            </w:rPr>
            <w:delText xml:space="preserve"> quy định nội bộ VCB</w:delText>
          </w:r>
        </w:del>
      </w:ins>
      <w:ins w:id="308" w:author="Nguyen Vu Hoai Nam" w:date="2022-11-25T14:15:00Z">
        <w:del w:id="309" w:author="NGUYEN DUC DONG (Deputy Director - VCB KIEN GIANG)" w:date="2022-11-25T16:44:00Z">
          <w:r w:rsidRPr="00A06C4B" w:rsidDel="00C747AC">
            <w:rPr>
              <w:rFonts w:ascii="Arial" w:eastAsia="Times New Roman" w:hAnsi="Arial" w:cs="Arial"/>
              <w:bCs/>
              <w:sz w:val="20"/>
              <w:szCs w:val="20"/>
              <w:rPrChange w:id="310" w:author="NGUYEN DUC DONG (Deputy Director - VCB KIEN GIANG)" w:date="2022-11-25T16:28:00Z">
                <w:rPr>
                  <w:rFonts w:ascii="Arial" w:hAnsi="Arial" w:cs="Arial"/>
                  <w:bCs/>
                </w:rPr>
              </w:rPrChange>
            </w:rPr>
            <w:delText>.</w:delText>
          </w:r>
        </w:del>
      </w:ins>
    </w:p>
    <w:p w14:paraId="167BD78B" w14:textId="5101F88A" w:rsidR="00C33921" w:rsidRPr="00A06C4B" w:rsidDel="00C747AC" w:rsidRDefault="00661756">
      <w:pPr>
        <w:pStyle w:val="ListParagraph"/>
        <w:numPr>
          <w:ilvl w:val="0"/>
          <w:numId w:val="36"/>
        </w:numPr>
        <w:jc w:val="both"/>
        <w:rPr>
          <w:ins w:id="311" w:author="Nguyen Vu Hoai Nam" w:date="2022-11-25T14:19:00Z"/>
          <w:del w:id="312" w:author="NGUYEN DUC DONG (Deputy Director - VCB KIEN GIANG)" w:date="2022-11-25T16:44:00Z"/>
          <w:rFonts w:ascii="Arial" w:eastAsia="Times New Roman" w:hAnsi="Arial" w:cs="Arial"/>
          <w:bCs/>
          <w:sz w:val="20"/>
          <w:szCs w:val="20"/>
          <w:rPrChange w:id="313" w:author="NGUYEN DUC DONG (Deputy Director - VCB KIEN GIANG)" w:date="2022-11-25T16:28:00Z">
            <w:rPr>
              <w:ins w:id="314" w:author="Nguyen Vu Hoai Nam" w:date="2022-11-25T14:19:00Z"/>
              <w:del w:id="315" w:author="NGUYEN DUC DONG (Deputy Director - VCB KIEN GIANG)" w:date="2022-11-25T16:44:00Z"/>
              <w:rFonts w:ascii="Arial" w:hAnsi="Arial" w:cs="Arial"/>
              <w:bCs/>
            </w:rPr>
          </w:rPrChange>
        </w:rPr>
        <w:pPrChange w:id="316" w:author="Nguyen Vu Hoai Nam" w:date="2022-11-25T14:11:00Z">
          <w:pPr>
            <w:overflowPunct/>
            <w:autoSpaceDE/>
            <w:autoSpaceDN/>
            <w:adjustRightInd/>
            <w:textAlignment w:val="auto"/>
          </w:pPr>
        </w:pPrChange>
      </w:pPr>
      <w:ins w:id="317" w:author="Nguyen Vu Hoai Nam" w:date="2022-11-25T14:16:00Z">
        <w:del w:id="318" w:author="NGUYEN DUC DONG (Deputy Director - VCB KIEN GIANG)" w:date="2022-11-25T16:44:00Z">
          <w:r w:rsidRPr="00A06C4B" w:rsidDel="00C747AC">
            <w:rPr>
              <w:rFonts w:ascii="Arial" w:eastAsia="Times New Roman" w:hAnsi="Arial" w:cs="Arial"/>
              <w:bCs/>
              <w:sz w:val="20"/>
              <w:szCs w:val="20"/>
              <w:rPrChange w:id="319" w:author="NGUYEN DUC DONG (Deputy Director - VCB KIEN GIANG)" w:date="2022-11-25T16:28:00Z">
                <w:rPr>
                  <w:rFonts w:ascii="Arial" w:hAnsi="Arial" w:cs="Arial"/>
                  <w:bCs/>
                </w:rPr>
              </w:rPrChange>
            </w:rPr>
            <w:delText>Tuy dự án chưa đưa vào hoạt động nhưng việc theo dõi</w:delText>
          </w:r>
        </w:del>
      </w:ins>
      <w:ins w:id="320" w:author="Nguyen Vu Hoai Nam" w:date="2022-11-25T14:17:00Z">
        <w:del w:id="321" w:author="NGUYEN DUC DONG (Deputy Director - VCB KIEN GIANG)" w:date="2022-11-25T16:44:00Z">
          <w:r w:rsidRPr="00A06C4B" w:rsidDel="00C747AC">
            <w:rPr>
              <w:rFonts w:ascii="Arial" w:eastAsia="Times New Roman" w:hAnsi="Arial" w:cs="Arial"/>
              <w:bCs/>
              <w:sz w:val="20"/>
              <w:szCs w:val="20"/>
              <w:rPrChange w:id="322" w:author="NGUYEN DUC DONG (Deputy Director - VCB KIEN GIANG)" w:date="2022-11-25T16:28:00Z">
                <w:rPr>
                  <w:rFonts w:ascii="Arial" w:hAnsi="Arial" w:cs="Arial"/>
                  <w:bCs/>
                </w:rPr>
              </w:rPrChange>
            </w:rPr>
            <w:delText xml:space="preserve">, kiểm soát chi phí dự án, lịch trình dự án vẫn được cập nhật và theo dõi trong suốt quá trình đầu tư dự án. </w:delText>
          </w:r>
        </w:del>
      </w:ins>
      <w:ins w:id="323" w:author="Nguyen Vu Hoai Nam" w:date="2022-11-25T14:18:00Z">
        <w:del w:id="324" w:author="NGUYEN DUC DONG (Deputy Director - VCB KIEN GIANG)" w:date="2022-11-25T16:44:00Z">
          <w:r w:rsidRPr="00A06C4B" w:rsidDel="00C747AC">
            <w:rPr>
              <w:rFonts w:ascii="Arial" w:eastAsia="Times New Roman" w:hAnsi="Arial" w:cs="Arial"/>
              <w:bCs/>
              <w:sz w:val="20"/>
              <w:szCs w:val="20"/>
              <w:rPrChange w:id="325" w:author="NGUYEN DUC DONG (Deputy Director - VCB KIEN GIANG)" w:date="2022-11-25T16:28:00Z">
                <w:rPr>
                  <w:rFonts w:ascii="Arial" w:hAnsi="Arial" w:cs="Arial"/>
                  <w:bCs/>
                </w:rPr>
              </w:rPrChange>
            </w:rPr>
            <w:delText>Dự án chưa đưa vào hoạt động có nhiều nguyên nhân khách quan</w:delText>
          </w:r>
        </w:del>
      </w:ins>
      <w:ins w:id="326" w:author="Nguyen Vu Hoai Nam" w:date="2022-11-25T14:19:00Z">
        <w:del w:id="327" w:author="NGUYEN DUC DONG (Deputy Director - VCB KIEN GIANG)" w:date="2022-11-25T16:44:00Z">
          <w:r w:rsidR="00C33921" w:rsidRPr="00A06C4B" w:rsidDel="00C747AC">
            <w:rPr>
              <w:rFonts w:ascii="Arial" w:eastAsia="Times New Roman" w:hAnsi="Arial" w:cs="Arial"/>
              <w:bCs/>
              <w:sz w:val="20"/>
              <w:szCs w:val="20"/>
              <w:rPrChange w:id="328" w:author="NGUYEN DUC DONG (Deputy Director - VCB KIEN GIANG)" w:date="2022-11-25T16:28:00Z">
                <w:rPr>
                  <w:rFonts w:ascii="Arial" w:hAnsi="Arial" w:cs="Arial"/>
                  <w:bCs/>
                </w:rPr>
              </w:rPrChange>
            </w:rPr>
            <w:delText>.</w:delText>
          </w:r>
        </w:del>
      </w:ins>
    </w:p>
    <w:p w14:paraId="27457956" w14:textId="0647FF11" w:rsidR="00C33921" w:rsidRPr="00A06C4B" w:rsidDel="00C747AC" w:rsidRDefault="00C33921" w:rsidP="00C33921">
      <w:pPr>
        <w:pStyle w:val="ListParagraph"/>
        <w:numPr>
          <w:ilvl w:val="0"/>
          <w:numId w:val="36"/>
        </w:numPr>
        <w:jc w:val="both"/>
        <w:rPr>
          <w:ins w:id="329" w:author="Nguyen Vu Hoai Nam" w:date="2022-11-25T14:22:00Z"/>
          <w:del w:id="330" w:author="NGUYEN DUC DONG (Deputy Director - VCB KIEN GIANG)" w:date="2022-11-25T16:44:00Z"/>
          <w:rFonts w:ascii="Arial" w:eastAsia="Times New Roman" w:hAnsi="Arial" w:cs="Arial"/>
          <w:bCs/>
          <w:sz w:val="20"/>
          <w:szCs w:val="20"/>
          <w:rPrChange w:id="331" w:author="NGUYEN DUC DONG (Deputy Director - VCB KIEN GIANG)" w:date="2022-11-25T16:28:00Z">
            <w:rPr>
              <w:ins w:id="332" w:author="Nguyen Vu Hoai Nam" w:date="2022-11-25T14:22:00Z"/>
              <w:del w:id="333" w:author="NGUYEN DUC DONG (Deputy Director - VCB KIEN GIANG)" w:date="2022-11-25T16:44:00Z"/>
              <w:rFonts w:ascii="Arial" w:hAnsi="Arial" w:cs="Arial"/>
              <w:bCs/>
            </w:rPr>
          </w:rPrChange>
        </w:rPr>
      </w:pPr>
      <w:ins w:id="334" w:author="Nguyen Vu Hoai Nam" w:date="2022-11-25T14:21:00Z">
        <w:del w:id="335" w:author="NGUYEN DUC DONG (Deputy Director - VCB KIEN GIANG)" w:date="2022-11-25T16:44:00Z">
          <w:r w:rsidRPr="00A06C4B" w:rsidDel="00C747AC">
            <w:rPr>
              <w:rFonts w:ascii="Arial" w:eastAsia="Times New Roman" w:hAnsi="Arial" w:cs="Arial"/>
              <w:bCs/>
              <w:sz w:val="20"/>
              <w:szCs w:val="20"/>
              <w:rPrChange w:id="336" w:author="NGUYEN DUC DONG (Deputy Director - VCB KIEN GIANG)" w:date="2022-11-25T16:28:00Z">
                <w:rPr>
                  <w:rFonts w:ascii="Arial" w:hAnsi="Arial" w:cs="Arial"/>
                  <w:bCs/>
                </w:rPr>
              </w:rPrChange>
            </w:rPr>
            <w:delText xml:space="preserve">Mặc dù dự án chưa đưa vào hoạt động, trong thời gian dịch bệnh Covid 19 vừa qua Khách hàng vẫn thanh toán đầy đủ nợ gốc và lãi vay. </w:delText>
          </w:r>
        </w:del>
      </w:ins>
      <w:ins w:id="337" w:author="Nguyen Vu Hoai Nam" w:date="2022-11-25T14:22:00Z">
        <w:del w:id="338" w:author="NGUYEN DUC DONG (Deputy Director - VCB KIEN GIANG)" w:date="2022-11-25T16:44:00Z">
          <w:r w:rsidRPr="00A06C4B" w:rsidDel="00C747AC">
            <w:rPr>
              <w:rFonts w:ascii="Arial" w:eastAsia="Times New Roman" w:hAnsi="Arial" w:cs="Arial"/>
              <w:bCs/>
              <w:sz w:val="20"/>
              <w:szCs w:val="20"/>
              <w:rPrChange w:id="339" w:author="NGUYEN DUC DONG (Deputy Director - VCB KIEN GIANG)" w:date="2022-11-25T16:28:00Z">
                <w:rPr>
                  <w:rFonts w:ascii="Arial" w:hAnsi="Arial" w:cs="Arial"/>
                  <w:bCs/>
                </w:rPr>
              </w:rPrChange>
            </w:rPr>
            <w:delText>Hiện tại, các khoản vay đến hạn (gốc + lãi) đều được khách hàng thanh toán đầy đủ (đã trả hết gốc đến hạn tháng 11/2022 và lãi đến hạn tháng 10/2022).</w:delText>
          </w:r>
        </w:del>
      </w:ins>
      <w:ins w:id="340" w:author="Nguyen Vu Hoai Nam" w:date="2022-11-25T14:28:00Z">
        <w:del w:id="341" w:author="NGUYEN DUC DONG (Deputy Director - VCB KIEN GIANG)" w:date="2022-11-25T16:44:00Z">
          <w:r w:rsidR="00231728" w:rsidRPr="00A06C4B" w:rsidDel="00C747AC">
            <w:rPr>
              <w:rFonts w:ascii="Arial" w:eastAsia="Times New Roman" w:hAnsi="Arial" w:cs="Arial"/>
              <w:bCs/>
              <w:sz w:val="20"/>
              <w:szCs w:val="20"/>
              <w:rPrChange w:id="342" w:author="NGUYEN DUC DONG (Deputy Director - VCB KIEN GIANG)" w:date="2022-11-25T16:28:00Z">
                <w:rPr>
                  <w:rFonts w:ascii="Arial" w:hAnsi="Arial" w:cs="Arial"/>
                  <w:bCs/>
                </w:rPr>
              </w:rPrChange>
            </w:rPr>
            <w:delText xml:space="preserve"> Khách hàng rất có thiện chí trả nợ và có trách nhiệm đối với các khoản nợ của KH tại VCB. </w:delText>
          </w:r>
        </w:del>
      </w:ins>
    </w:p>
    <w:p w14:paraId="0097EA0A" w14:textId="2407E706" w:rsidR="00661756" w:rsidRPr="00A06C4B" w:rsidDel="00C747AC" w:rsidRDefault="00CD74AA">
      <w:pPr>
        <w:pStyle w:val="ListParagraph"/>
        <w:numPr>
          <w:ilvl w:val="0"/>
          <w:numId w:val="36"/>
        </w:numPr>
        <w:jc w:val="both"/>
        <w:rPr>
          <w:del w:id="343" w:author="NGUYEN DUC DONG (Deputy Director - VCB KIEN GIANG)" w:date="2022-11-25T16:44:00Z"/>
          <w:rFonts w:ascii="Arial" w:eastAsia="Times New Roman" w:hAnsi="Arial" w:cs="Arial"/>
          <w:bCs/>
          <w:sz w:val="20"/>
          <w:szCs w:val="20"/>
          <w:rPrChange w:id="344" w:author="NGUYEN DUC DONG (Deputy Director - VCB KIEN GIANG)" w:date="2022-11-25T16:28:00Z">
            <w:rPr>
              <w:del w:id="345" w:author="NGUYEN DUC DONG (Deputy Director - VCB KIEN GIANG)" w:date="2022-11-25T16:44:00Z"/>
            </w:rPr>
          </w:rPrChange>
        </w:rPr>
        <w:pPrChange w:id="346" w:author="Nguyen Vu Hoai Nam" w:date="2022-11-25T14:11:00Z">
          <w:pPr>
            <w:overflowPunct/>
            <w:autoSpaceDE/>
            <w:autoSpaceDN/>
            <w:adjustRightInd/>
            <w:textAlignment w:val="auto"/>
          </w:pPr>
        </w:pPrChange>
      </w:pPr>
      <w:ins w:id="347" w:author="Nguyen Vu Hoai Nam" w:date="2022-11-25T14:25:00Z">
        <w:del w:id="348" w:author="NGUYEN DUC DONG (Deputy Director - VCB KIEN GIANG)" w:date="2022-11-25T16:44:00Z">
          <w:r w:rsidRPr="00A06C4B" w:rsidDel="00C747AC">
            <w:rPr>
              <w:rFonts w:ascii="Arial" w:eastAsia="Times New Roman" w:hAnsi="Arial" w:cs="Arial"/>
              <w:bCs/>
              <w:sz w:val="20"/>
              <w:szCs w:val="20"/>
              <w:rPrChange w:id="349" w:author="NGUYEN DUC DONG (Deputy Director - VCB KIEN GIANG)" w:date="2022-11-25T16:28:00Z">
                <w:rPr>
                  <w:rFonts w:ascii="Arial" w:hAnsi="Arial" w:cs="Arial"/>
                  <w:bCs/>
                </w:rPr>
              </w:rPrChange>
            </w:rPr>
            <w:delText xml:space="preserve">Công ty đang liên hệ </w:delText>
          </w:r>
        </w:del>
      </w:ins>
      <w:ins w:id="350" w:author="Nguyen Vu Hoai Nam" w:date="2022-11-25T14:26:00Z">
        <w:del w:id="351" w:author="NGUYEN DUC DONG (Deputy Director - VCB KIEN GIANG)" w:date="2022-11-25T16:44:00Z">
          <w:r w:rsidRPr="00A06C4B" w:rsidDel="00C747AC">
            <w:rPr>
              <w:rFonts w:ascii="Arial" w:eastAsia="Times New Roman" w:hAnsi="Arial" w:cs="Arial"/>
              <w:bCs/>
              <w:sz w:val="20"/>
              <w:szCs w:val="20"/>
              <w:rPrChange w:id="352" w:author="NGUYEN DUC DONG (Deputy Director - VCB KIEN GIANG)" w:date="2022-11-25T16:28:00Z">
                <w:rPr>
                  <w:rFonts w:ascii="Arial" w:hAnsi="Arial" w:cs="Arial"/>
                  <w:bCs/>
                </w:rPr>
              </w:rPrChange>
            </w:rPr>
            <w:delText xml:space="preserve">TCTD khác để tái cấu trúc lại vốn, tuy nhiên do Room tín dụng thời gian vừa qua nên chưa được phê duyệt, dự kiến qua năm 2023 Công ty sẽ được phê duyệt tái cấu trúc vốn, thanh toán toàn bộ nợ gốc </w:delText>
          </w:r>
        </w:del>
      </w:ins>
      <w:ins w:id="353" w:author="Nguyen Vu Hoai Nam" w:date="2022-11-25T14:27:00Z">
        <w:del w:id="354" w:author="NGUYEN DUC DONG (Deputy Director - VCB KIEN GIANG)" w:date="2022-11-25T16:44:00Z">
          <w:r w:rsidRPr="00A06C4B" w:rsidDel="00C747AC">
            <w:rPr>
              <w:rFonts w:ascii="Arial" w:eastAsia="Times New Roman" w:hAnsi="Arial" w:cs="Arial"/>
              <w:bCs/>
              <w:sz w:val="20"/>
              <w:szCs w:val="20"/>
              <w:rPrChange w:id="355" w:author="NGUYEN DUC DONG (Deputy Director - VCB KIEN GIANG)" w:date="2022-11-25T16:28:00Z">
                <w:rPr>
                  <w:rFonts w:ascii="Arial" w:hAnsi="Arial" w:cs="Arial"/>
                  <w:bCs/>
                </w:rPr>
              </w:rPrChange>
            </w:rPr>
            <w:delText>+ lãi cho VCB.</w:delText>
          </w:r>
        </w:del>
      </w:ins>
    </w:p>
    <w:p w14:paraId="1FBB0DD2" w14:textId="5E368B19" w:rsidR="00BD4EE2" w:rsidRPr="00A06C4B" w:rsidDel="00C747AC" w:rsidRDefault="00BD4EE2">
      <w:pPr>
        <w:pStyle w:val="ListParagraph"/>
        <w:numPr>
          <w:ilvl w:val="0"/>
          <w:numId w:val="38"/>
        </w:numPr>
        <w:jc w:val="both"/>
        <w:rPr>
          <w:ins w:id="356" w:author="Nguyen Vu Hoai Nam" w:date="2022-11-25T14:29:00Z"/>
          <w:del w:id="357" w:author="NGUYEN DUC DONG (Deputy Director - VCB KIEN GIANG)" w:date="2022-11-25T16:44:00Z"/>
          <w:rFonts w:ascii="Arial" w:eastAsia="Times New Roman" w:hAnsi="Arial" w:cs="Arial"/>
          <w:bCs/>
          <w:sz w:val="20"/>
          <w:szCs w:val="20"/>
          <w:rPrChange w:id="358" w:author="NGUYEN DUC DONG (Deputy Director - VCB KIEN GIANG)" w:date="2022-11-25T16:28:00Z">
            <w:rPr>
              <w:ins w:id="359" w:author="Nguyen Vu Hoai Nam" w:date="2022-11-25T14:29:00Z"/>
              <w:del w:id="360" w:author="NGUYEN DUC DONG (Deputy Director - VCB KIEN GIANG)" w:date="2022-11-25T16:44:00Z"/>
              <w:rFonts w:ascii="Arial" w:hAnsi="Arial" w:cs="Arial"/>
              <w:bCs/>
            </w:rPr>
          </w:rPrChange>
        </w:rPr>
        <w:pPrChange w:id="361" w:author="Nguyen Vu Hoai Nam" w:date="2022-11-25T14:28:00Z">
          <w:pPr>
            <w:overflowPunct/>
            <w:autoSpaceDE/>
            <w:autoSpaceDN/>
            <w:adjustRightInd/>
            <w:textAlignment w:val="auto"/>
          </w:pPr>
        </w:pPrChange>
      </w:pPr>
      <w:ins w:id="362" w:author="Nguyen Vu Hoai Nam" w:date="2022-11-25T14:29:00Z">
        <w:del w:id="363" w:author="NGUYEN DUC DONG (Deputy Director - VCB KIEN GIANG)" w:date="2022-11-25T16:44:00Z">
          <w:r w:rsidRPr="00A06C4B" w:rsidDel="00C747AC">
            <w:rPr>
              <w:rFonts w:ascii="Arial" w:eastAsia="Times New Roman" w:hAnsi="Arial" w:cs="Arial"/>
              <w:bCs/>
              <w:sz w:val="20"/>
              <w:szCs w:val="20"/>
              <w:rPrChange w:id="364" w:author="NGUYEN DUC DONG (Deputy Director - VCB KIEN GIANG)" w:date="2022-11-25T16:28:00Z">
                <w:rPr>
                  <w:rFonts w:ascii="Arial" w:hAnsi="Arial" w:cs="Arial"/>
                  <w:bCs/>
                </w:rPr>
              </w:rPrChange>
            </w:rPr>
            <w:delText>Liên quan định giá tài sản:</w:delText>
          </w:r>
        </w:del>
      </w:ins>
    </w:p>
    <w:p w14:paraId="40618DB0" w14:textId="2DA44BC0" w:rsidR="00865D46" w:rsidRPr="00A06C4B" w:rsidDel="00C747AC" w:rsidRDefault="00865D46">
      <w:pPr>
        <w:pStyle w:val="ListParagraph"/>
        <w:numPr>
          <w:ilvl w:val="0"/>
          <w:numId w:val="36"/>
        </w:numPr>
        <w:jc w:val="both"/>
        <w:rPr>
          <w:ins w:id="365" w:author="Nguyen Vu Hoai Nam" w:date="2022-11-25T15:47:00Z"/>
          <w:del w:id="366" w:author="NGUYEN DUC DONG (Deputy Director - VCB KIEN GIANG)" w:date="2022-11-25T16:44:00Z"/>
          <w:rFonts w:ascii="Arial" w:eastAsia="Times New Roman" w:hAnsi="Arial" w:cs="Arial"/>
          <w:bCs/>
          <w:sz w:val="20"/>
          <w:szCs w:val="20"/>
          <w:rPrChange w:id="367" w:author="NGUYEN DUC DONG (Deputy Director - VCB KIEN GIANG)" w:date="2022-11-25T16:28:00Z">
            <w:rPr>
              <w:ins w:id="368" w:author="Nguyen Vu Hoai Nam" w:date="2022-11-25T15:47:00Z"/>
              <w:del w:id="369" w:author="NGUYEN DUC DONG (Deputy Director - VCB KIEN GIANG)" w:date="2022-11-25T16:44:00Z"/>
              <w:rFonts w:ascii="Arial" w:hAnsi="Arial" w:cs="Arial"/>
              <w:bCs/>
            </w:rPr>
          </w:rPrChange>
        </w:rPr>
        <w:pPrChange w:id="370" w:author="Nguyen Vu Hoai Nam" w:date="2022-11-25T14:41:00Z">
          <w:pPr>
            <w:overflowPunct/>
            <w:autoSpaceDE/>
            <w:autoSpaceDN/>
            <w:adjustRightInd/>
            <w:textAlignment w:val="auto"/>
          </w:pPr>
        </w:pPrChange>
      </w:pPr>
      <w:ins w:id="371" w:author="Nguyen Vu Hoai Nam" w:date="2022-11-25T14:41:00Z">
        <w:del w:id="372" w:author="NGUYEN DUC DONG (Deputy Director - VCB KIEN GIANG)" w:date="2022-11-25T16:44:00Z">
          <w:r w:rsidRPr="00A06C4B" w:rsidDel="00C747AC">
            <w:rPr>
              <w:rFonts w:ascii="Arial" w:eastAsia="Times New Roman" w:hAnsi="Arial" w:cs="Arial"/>
              <w:bCs/>
              <w:sz w:val="20"/>
              <w:szCs w:val="20"/>
              <w:rPrChange w:id="373" w:author="NGUYEN DUC DONG (Deputy Director - VCB KIEN GIANG)" w:date="2022-11-25T16:28:00Z">
                <w:rPr>
                  <w:rFonts w:ascii="Arial" w:hAnsi="Arial" w:cs="Arial"/>
                  <w:bCs/>
                </w:rPr>
              </w:rPrChange>
            </w:rPr>
            <w:delText xml:space="preserve">Đối với TSHTTTL: </w:delText>
          </w:r>
        </w:del>
      </w:ins>
      <w:ins w:id="374" w:author="Nguyen Vu Hoai Nam" w:date="2022-11-25T14:44:00Z">
        <w:del w:id="375" w:author="NGUYEN DUC DONG (Deputy Director - VCB KIEN GIANG)" w:date="2022-11-25T16:44:00Z">
          <w:r w:rsidRPr="00A06C4B" w:rsidDel="00C747AC">
            <w:rPr>
              <w:rFonts w:ascii="Arial" w:eastAsia="Times New Roman" w:hAnsi="Arial" w:cs="Arial"/>
              <w:bCs/>
              <w:sz w:val="20"/>
              <w:szCs w:val="20"/>
              <w:rPrChange w:id="376" w:author="NGUYEN DUC DONG (Deputy Director - VCB KIEN GIANG)" w:date="2022-11-25T16:28:00Z">
                <w:rPr>
                  <w:rFonts w:ascii="Arial" w:hAnsi="Arial" w:cs="Arial"/>
                  <w:bCs/>
                </w:rPr>
              </w:rPrChange>
            </w:rPr>
            <w:delText xml:space="preserve">Chi nhánh được tự định giá, </w:delText>
          </w:r>
        </w:del>
      </w:ins>
      <w:ins w:id="377" w:author="Nguyen Vu Hoai Nam" w:date="2022-11-25T14:43:00Z">
        <w:del w:id="378" w:author="NGUYEN DUC DONG (Deputy Director - VCB KIEN GIANG)" w:date="2022-11-25T16:44:00Z">
          <w:r w:rsidRPr="00A06C4B" w:rsidDel="00C747AC">
            <w:rPr>
              <w:rFonts w:ascii="Arial" w:eastAsia="Times New Roman" w:hAnsi="Arial" w:cs="Arial"/>
              <w:bCs/>
              <w:sz w:val="20"/>
              <w:szCs w:val="20"/>
              <w:rPrChange w:id="379" w:author="NGUYEN DUC DONG (Deputy Director - VCB KIEN GIANG)" w:date="2022-11-25T16:28:00Z">
                <w:rPr>
                  <w:rFonts w:ascii="Arial" w:hAnsi="Arial" w:cs="Arial"/>
                  <w:bCs/>
                </w:rPr>
              </w:rPrChange>
            </w:rPr>
            <w:delText xml:space="preserve">tài sản </w:delText>
          </w:r>
        </w:del>
      </w:ins>
      <w:ins w:id="380" w:author="Nguyen Vu Hoai Nam" w:date="2022-11-25T14:41:00Z">
        <w:del w:id="381" w:author="NGUYEN DUC DONG (Deputy Director - VCB KIEN GIANG)" w:date="2022-11-25T16:44:00Z">
          <w:r w:rsidRPr="00A06C4B" w:rsidDel="00C747AC">
            <w:rPr>
              <w:rFonts w:ascii="Arial" w:eastAsia="Times New Roman" w:hAnsi="Arial" w:cs="Arial"/>
              <w:bCs/>
              <w:sz w:val="20"/>
              <w:szCs w:val="20"/>
              <w:rPrChange w:id="382" w:author="NGUYEN DUC DONG (Deputy Director - VCB KIEN GIANG)" w:date="2022-11-25T16:28:00Z">
                <w:rPr>
                  <w:rFonts w:ascii="Arial" w:hAnsi="Arial" w:cs="Arial"/>
                  <w:bCs/>
                </w:rPr>
              </w:rPrChange>
            </w:rPr>
            <w:delText xml:space="preserve">được </w:delText>
          </w:r>
        </w:del>
      </w:ins>
      <w:ins w:id="383" w:author="Nguyen Vu Hoai Nam" w:date="2022-11-25T14:43:00Z">
        <w:del w:id="384" w:author="NGUYEN DUC DONG (Deputy Director - VCB KIEN GIANG)" w:date="2022-11-25T16:44:00Z">
          <w:r w:rsidRPr="00A06C4B" w:rsidDel="00C747AC">
            <w:rPr>
              <w:rFonts w:ascii="Arial" w:eastAsia="Times New Roman" w:hAnsi="Arial" w:cs="Arial"/>
              <w:bCs/>
              <w:sz w:val="20"/>
              <w:szCs w:val="20"/>
              <w:rPrChange w:id="385" w:author="NGUYEN DUC DONG (Deputy Director - VCB KIEN GIANG)" w:date="2022-11-25T16:28:00Z">
                <w:rPr>
                  <w:rFonts w:ascii="Arial" w:hAnsi="Arial" w:cs="Arial"/>
                  <w:bCs/>
                </w:rPr>
              </w:rPrChange>
            </w:rPr>
            <w:delText xml:space="preserve">định giá </w:delText>
          </w:r>
        </w:del>
      </w:ins>
      <w:ins w:id="386" w:author="Nguyen Vu Hoai Nam" w:date="2022-11-25T14:41:00Z">
        <w:del w:id="387" w:author="NGUYEN DUC DONG (Deputy Director - VCB KIEN GIANG)" w:date="2022-11-25T16:44:00Z">
          <w:r w:rsidRPr="00A06C4B" w:rsidDel="00C747AC">
            <w:rPr>
              <w:rFonts w:ascii="Arial" w:eastAsia="Times New Roman" w:hAnsi="Arial" w:cs="Arial"/>
              <w:bCs/>
              <w:sz w:val="20"/>
              <w:szCs w:val="20"/>
              <w:rPrChange w:id="388" w:author="NGUYEN DUC DONG (Deputy Director - VCB KIEN GIANG)" w:date="2022-11-25T16:28:00Z">
                <w:rPr>
                  <w:rFonts w:ascii="Arial" w:hAnsi="Arial" w:cs="Arial"/>
                  <w:bCs/>
                </w:rPr>
              </w:rPrChange>
            </w:rPr>
            <w:delText>theo giá dự toán</w:delText>
          </w:r>
        </w:del>
      </w:ins>
      <w:ins w:id="389" w:author="Nguyen Vu Hoai Nam" w:date="2022-11-25T14:44:00Z">
        <w:del w:id="390" w:author="NGUYEN DUC DONG (Deputy Director - VCB KIEN GIANG)" w:date="2022-11-25T16:44:00Z">
          <w:r w:rsidRPr="00A06C4B" w:rsidDel="00C747AC">
            <w:rPr>
              <w:rFonts w:ascii="Arial" w:eastAsia="Times New Roman" w:hAnsi="Arial" w:cs="Arial"/>
              <w:bCs/>
              <w:sz w:val="20"/>
              <w:szCs w:val="20"/>
              <w:rPrChange w:id="391" w:author="NGUYEN DUC DONG (Deputy Director - VCB KIEN GIANG)" w:date="2022-11-25T16:28:00Z">
                <w:rPr>
                  <w:rFonts w:ascii="Arial" w:hAnsi="Arial" w:cs="Arial"/>
                  <w:bCs/>
                </w:rPr>
              </w:rPrChange>
            </w:rPr>
            <w:delText>.</w:delText>
          </w:r>
        </w:del>
      </w:ins>
    </w:p>
    <w:p w14:paraId="3E1DA30A" w14:textId="3AACE4C5" w:rsidR="003C5AB7" w:rsidRPr="00A06C4B" w:rsidDel="00A06C4B" w:rsidRDefault="003C5AB7">
      <w:pPr>
        <w:pStyle w:val="ListParagraph"/>
        <w:ind w:left="394"/>
        <w:jc w:val="both"/>
        <w:rPr>
          <w:ins w:id="392" w:author="Nguyen Vu Hoai Nam" w:date="2022-11-25T14:44:00Z"/>
          <w:del w:id="393" w:author="NGUYEN DUC DONG (Deputy Director - VCB KIEN GIANG)" w:date="2022-11-25T16:28:00Z"/>
          <w:rFonts w:ascii="Arial" w:eastAsia="Times New Roman" w:hAnsi="Arial" w:cs="Arial"/>
          <w:bCs/>
          <w:sz w:val="20"/>
          <w:szCs w:val="20"/>
          <w:rPrChange w:id="394" w:author="NGUYEN DUC DONG (Deputy Director - VCB KIEN GIANG)" w:date="2022-11-25T16:28:00Z">
            <w:rPr>
              <w:ins w:id="395" w:author="Nguyen Vu Hoai Nam" w:date="2022-11-25T14:44:00Z"/>
              <w:del w:id="396" w:author="NGUYEN DUC DONG (Deputy Director - VCB KIEN GIANG)" w:date="2022-11-25T16:28:00Z"/>
              <w:rFonts w:ascii="Arial" w:hAnsi="Arial" w:cs="Arial"/>
              <w:bCs/>
            </w:rPr>
          </w:rPrChange>
        </w:rPr>
        <w:pPrChange w:id="397" w:author="Nguyen Vu Hoai Nam" w:date="2022-11-25T15:47:00Z">
          <w:pPr>
            <w:overflowPunct/>
            <w:autoSpaceDE/>
            <w:autoSpaceDN/>
            <w:adjustRightInd/>
            <w:textAlignment w:val="auto"/>
          </w:pPr>
        </w:pPrChange>
      </w:pPr>
    </w:p>
    <w:p w14:paraId="16C579EF" w14:textId="53160C28" w:rsidR="00C9188F" w:rsidRPr="005C334E" w:rsidDel="003C5AB7" w:rsidRDefault="00C9188F">
      <w:pPr>
        <w:pStyle w:val="ListParagraph"/>
        <w:numPr>
          <w:ilvl w:val="0"/>
          <w:numId w:val="36"/>
        </w:numPr>
        <w:jc w:val="both"/>
        <w:rPr>
          <w:del w:id="398" w:author="Nguyen Vu Hoai Nam" w:date="2022-11-25T15:47:00Z"/>
          <w:rFonts w:ascii="Arial" w:hAnsi="Arial" w:cs="Arial"/>
          <w:bCs/>
          <w:highlight w:val="yellow"/>
          <w:rPrChange w:id="399" w:author="Nguyen Vu Hoai Nam" w:date="2022-11-25T14:55:00Z">
            <w:rPr>
              <w:del w:id="400" w:author="Nguyen Vu Hoai Nam" w:date="2022-11-25T15:47:00Z"/>
              <w:rFonts w:ascii="Arial" w:hAnsi="Arial" w:cs="Arial"/>
              <w:b/>
            </w:rPr>
          </w:rPrChange>
        </w:rPr>
        <w:pPrChange w:id="401" w:author="Nguyen Vu Hoai Nam" w:date="2022-11-25T14:41:00Z">
          <w:pPr>
            <w:overflowPunct/>
            <w:autoSpaceDE/>
            <w:autoSpaceDN/>
            <w:adjustRightInd/>
            <w:textAlignment w:val="auto"/>
          </w:pPr>
        </w:pPrChange>
      </w:pPr>
      <w:del w:id="402" w:author="Nguyen Vu Hoai Nam" w:date="2022-11-25T14:41:00Z">
        <w:r w:rsidRPr="005C334E" w:rsidDel="00865D46">
          <w:rPr>
            <w:rFonts w:ascii="Arial" w:hAnsi="Arial" w:cs="Arial"/>
            <w:bCs/>
            <w:highlight w:val="yellow"/>
            <w:rPrChange w:id="403" w:author="Nguyen Vu Hoai Nam" w:date="2022-11-25T14:55:00Z">
              <w:rPr>
                <w:rFonts w:ascii="Arial" w:hAnsi="Arial" w:cs="Arial"/>
                <w:b/>
              </w:rPr>
            </w:rPrChange>
          </w:rPr>
          <w:br w:type="page"/>
        </w:r>
      </w:del>
    </w:p>
    <w:p w14:paraId="7940F98B" w14:textId="638F97F5" w:rsidR="003D7460" w:rsidRPr="00BE6F47" w:rsidRDefault="003D7460" w:rsidP="003D7460">
      <w:pPr>
        <w:overflowPunct/>
        <w:autoSpaceDE/>
        <w:autoSpaceDN/>
        <w:adjustRightInd/>
        <w:textAlignment w:val="auto"/>
        <w:rPr>
          <w:rFonts w:ascii="Arial" w:hAnsi="Arial" w:cs="Arial"/>
          <w:b/>
        </w:rPr>
      </w:pPr>
      <w:r w:rsidRPr="00BE6F47">
        <w:rPr>
          <w:rFonts w:ascii="Arial" w:hAnsi="Arial" w:cs="Arial"/>
          <w:b/>
        </w:rPr>
        <w:t>2.</w:t>
      </w:r>
      <w:r w:rsidRPr="00BE6F47">
        <w:rPr>
          <w:rFonts w:ascii="Arial" w:hAnsi="Arial" w:cs="Arial"/>
          <w:b/>
        </w:rPr>
        <w:tab/>
        <w:t>Khách hàng cá nhân</w:t>
      </w:r>
    </w:p>
    <w:p w14:paraId="2B6FBF9A" w14:textId="77777777" w:rsidR="00D9523C" w:rsidRPr="00BE6F47" w:rsidRDefault="00D9523C" w:rsidP="00D9523C">
      <w:pPr>
        <w:jc w:val="both"/>
        <w:rPr>
          <w:rFonts w:ascii="Arial" w:hAnsi="Arial" w:cs="Arial"/>
          <w:b/>
        </w:rPr>
      </w:pPr>
    </w:p>
    <w:p w14:paraId="4E71512B" w14:textId="6848000E" w:rsidR="00771CD1" w:rsidRPr="00C9188F" w:rsidRDefault="003D7460">
      <w:pPr>
        <w:pStyle w:val="ListParagraph"/>
        <w:jc w:val="both"/>
        <w:rPr>
          <w:rFonts w:ascii="Arial" w:hAnsi="Arial" w:cs="Arial"/>
          <w:bCs/>
          <w:sz w:val="20"/>
          <w:szCs w:val="20"/>
        </w:rPr>
        <w:pPrChange w:id="404" w:author="Duy Nhat Tran" w:date="2022-11-25T09:05:00Z">
          <w:pPr>
            <w:pStyle w:val="ListParagraph"/>
          </w:pPr>
        </w:pPrChange>
      </w:pPr>
      <w:r w:rsidRPr="00BE6F47">
        <w:rPr>
          <w:rFonts w:ascii="Arial" w:hAnsi="Arial" w:cs="Arial"/>
          <w:bCs/>
          <w:sz w:val="20"/>
          <w:szCs w:val="20"/>
        </w:rPr>
        <w:t xml:space="preserve">Qua việc kiểm tra </w:t>
      </w:r>
      <w:r w:rsidR="00A73782" w:rsidRPr="0002500C">
        <w:rPr>
          <w:rFonts w:ascii="Arial" w:hAnsi="Arial" w:cs="Arial"/>
          <w:bCs/>
          <w:sz w:val="20"/>
          <w:szCs w:val="20"/>
        </w:rPr>
        <w:t>10</w:t>
      </w:r>
      <w:r w:rsidRPr="00C9188F">
        <w:rPr>
          <w:rFonts w:ascii="Arial" w:hAnsi="Arial" w:cs="Arial"/>
          <w:bCs/>
          <w:sz w:val="20"/>
          <w:szCs w:val="20"/>
        </w:rPr>
        <w:t xml:space="preserve"> hồ sơ liên quan đến các cá nhân, đoàn kiểm toán chúng tôi nhận thấy</w:t>
      </w:r>
      <w:r w:rsidR="00771CD1" w:rsidRPr="00C9188F">
        <w:rPr>
          <w:rFonts w:ascii="Arial" w:hAnsi="Arial" w:cs="Arial"/>
          <w:sz w:val="20"/>
          <w:szCs w:val="20"/>
        </w:rPr>
        <w:t xml:space="preserve"> một số vấn đề liên quan đến kiểm soát nội bộ như sau:</w:t>
      </w:r>
    </w:p>
    <w:p w14:paraId="736683A9" w14:textId="5D57AA96" w:rsidR="006D4483" w:rsidRDefault="006D4483" w:rsidP="00D33741">
      <w:pPr>
        <w:pStyle w:val="ListParagraph"/>
        <w:jc w:val="both"/>
        <w:rPr>
          <w:ins w:id="405" w:author="Duy Nhat Tran" w:date="2022-11-25T11:38:00Z"/>
          <w:rFonts w:ascii="Arial" w:hAnsi="Arial" w:cs="Arial"/>
          <w:bCs/>
          <w:sz w:val="20"/>
          <w:szCs w:val="20"/>
        </w:rPr>
      </w:pPr>
    </w:p>
    <w:p w14:paraId="07381A3B" w14:textId="72D49FBF" w:rsidR="009B39EF" w:rsidRPr="009B39EF" w:rsidRDefault="006262C4" w:rsidP="00D33741">
      <w:pPr>
        <w:pStyle w:val="ListParagraph"/>
        <w:jc w:val="both"/>
        <w:rPr>
          <w:ins w:id="406" w:author="Duy Nhat Tran" w:date="2022-11-25T11:39:00Z"/>
          <w:rFonts w:ascii="Arial" w:hAnsi="Arial" w:cs="Arial"/>
          <w:b/>
          <w:sz w:val="20"/>
          <w:szCs w:val="20"/>
          <w:rPrChange w:id="407" w:author="Duy Nhat Tran" w:date="2022-11-25T11:39:00Z">
            <w:rPr>
              <w:ins w:id="408" w:author="Duy Nhat Tran" w:date="2022-11-25T11:39:00Z"/>
              <w:rFonts w:ascii="Arial" w:hAnsi="Arial" w:cs="Arial"/>
              <w:bCs/>
              <w:sz w:val="20"/>
              <w:szCs w:val="20"/>
            </w:rPr>
          </w:rPrChange>
        </w:rPr>
      </w:pPr>
      <w:ins w:id="409" w:author="Duy Nhat Tran" w:date="2022-11-25T12:55:00Z">
        <w:r>
          <w:rPr>
            <w:rFonts w:ascii="Arial" w:hAnsi="Arial" w:cs="Arial"/>
            <w:b/>
            <w:sz w:val="20"/>
            <w:szCs w:val="20"/>
          </w:rPr>
          <w:t xml:space="preserve">a) </w:t>
        </w:r>
      </w:ins>
      <w:ins w:id="410" w:author="Duy Nhat Tran" w:date="2022-11-25T11:40:00Z">
        <w:r w:rsidR="009B39EF">
          <w:rPr>
            <w:rFonts w:ascii="Arial" w:hAnsi="Arial" w:cs="Arial"/>
            <w:b/>
            <w:sz w:val="20"/>
            <w:szCs w:val="20"/>
          </w:rPr>
          <w:t>K</w:t>
        </w:r>
      </w:ins>
      <w:ins w:id="411" w:author="Duy Nhat Tran" w:date="2022-11-25T11:38:00Z">
        <w:r w:rsidR="009B39EF" w:rsidRPr="009B39EF">
          <w:rPr>
            <w:rFonts w:ascii="Arial" w:hAnsi="Arial" w:cs="Arial"/>
            <w:b/>
            <w:sz w:val="20"/>
            <w:szCs w:val="20"/>
            <w:rPrChange w:id="412" w:author="Duy Nhat Tran" w:date="2022-11-25T11:39:00Z">
              <w:rPr>
                <w:rFonts w:ascii="Arial" w:hAnsi="Arial" w:cs="Arial"/>
                <w:bCs/>
                <w:sz w:val="20"/>
                <w:szCs w:val="20"/>
              </w:rPr>
            </w:rPrChange>
          </w:rPr>
          <w:t xml:space="preserve">hách hàng </w:t>
        </w:r>
      </w:ins>
      <w:ins w:id="413" w:author="Duy Nhat Tran" w:date="2022-11-25T11:39:00Z">
        <w:r w:rsidR="009B39EF" w:rsidRPr="009B39EF">
          <w:rPr>
            <w:rFonts w:ascii="Arial" w:hAnsi="Arial" w:cs="Arial"/>
            <w:b/>
            <w:sz w:val="20"/>
            <w:szCs w:val="20"/>
            <w:rPrChange w:id="414" w:author="Duy Nhat Tran" w:date="2022-11-25T11:39:00Z">
              <w:rPr>
                <w:rFonts w:ascii="Arial" w:hAnsi="Arial" w:cs="Arial"/>
                <w:bCs/>
                <w:sz w:val="20"/>
                <w:szCs w:val="20"/>
              </w:rPr>
            </w:rPrChange>
          </w:rPr>
          <w:t>nợ nhóm 2 và nhóm 5</w:t>
        </w:r>
      </w:ins>
    </w:p>
    <w:p w14:paraId="562E4196" w14:textId="77777777" w:rsidR="009B39EF" w:rsidRPr="00C9188F" w:rsidRDefault="009B39EF">
      <w:pPr>
        <w:pStyle w:val="ListParagraph"/>
        <w:jc w:val="both"/>
        <w:rPr>
          <w:rFonts w:ascii="Arial" w:hAnsi="Arial" w:cs="Arial"/>
          <w:bCs/>
          <w:sz w:val="20"/>
          <w:szCs w:val="20"/>
        </w:rPr>
        <w:pPrChange w:id="415" w:author="Duy Nhat Tran" w:date="2022-11-25T09:05:00Z">
          <w:pPr>
            <w:pStyle w:val="ListParagraph"/>
          </w:pPr>
        </w:pPrChange>
      </w:pPr>
    </w:p>
    <w:p w14:paraId="4F8318BC" w14:textId="77777777" w:rsidR="009B39EF" w:rsidRDefault="00B16D7E" w:rsidP="00D33741">
      <w:pPr>
        <w:pStyle w:val="ListParagraph"/>
        <w:jc w:val="both"/>
        <w:rPr>
          <w:ins w:id="416" w:author="Duy Nhat Tran" w:date="2022-11-25T11:42:00Z"/>
          <w:rFonts w:ascii="Arial" w:hAnsi="Arial" w:cs="Arial"/>
          <w:sz w:val="20"/>
          <w:szCs w:val="20"/>
        </w:rPr>
      </w:pPr>
      <w:r w:rsidRPr="00C9188F">
        <w:rPr>
          <w:rFonts w:ascii="Arial" w:hAnsi="Arial" w:cs="Arial"/>
          <w:sz w:val="20"/>
          <w:szCs w:val="20"/>
        </w:rPr>
        <w:t>Liên quan đến hồ sơ của hai khoản tín dụng liên quan đến hai khách hàng là</w:t>
      </w:r>
      <w:ins w:id="417" w:author="Duy Nhat Tran" w:date="2022-11-25T11:41:00Z">
        <w:r w:rsidR="009B39EF">
          <w:rPr>
            <w:rFonts w:ascii="Arial" w:hAnsi="Arial" w:cs="Arial"/>
            <w:sz w:val="20"/>
            <w:szCs w:val="20"/>
          </w:rPr>
          <w:t>:</w:t>
        </w:r>
      </w:ins>
    </w:p>
    <w:p w14:paraId="78FD6D06" w14:textId="77777777" w:rsidR="009B39EF" w:rsidRDefault="009B39EF" w:rsidP="00D33741">
      <w:pPr>
        <w:pStyle w:val="ListParagraph"/>
        <w:jc w:val="both"/>
        <w:rPr>
          <w:ins w:id="418" w:author="Duy Nhat Tran" w:date="2022-11-25T11:42:00Z"/>
          <w:rFonts w:ascii="Arial" w:hAnsi="Arial" w:cs="Arial"/>
          <w:sz w:val="20"/>
          <w:szCs w:val="20"/>
        </w:rPr>
      </w:pPr>
    </w:p>
    <w:p w14:paraId="761DCA88" w14:textId="7F3D9801" w:rsidR="009B39EF" w:rsidRDefault="00B16D7E" w:rsidP="00D33741">
      <w:pPr>
        <w:pStyle w:val="ListParagraph"/>
        <w:jc w:val="both"/>
        <w:rPr>
          <w:ins w:id="419" w:author="Duy Nhat Tran" w:date="2022-11-25T11:42:00Z"/>
          <w:rFonts w:ascii="Arial" w:hAnsi="Arial" w:cs="Arial"/>
          <w:sz w:val="20"/>
          <w:szCs w:val="20"/>
        </w:rPr>
      </w:pPr>
      <w:del w:id="420" w:author="Duy Nhat Tran" w:date="2022-11-25T11:41:00Z">
        <w:r w:rsidRPr="00C9188F" w:rsidDel="009B39EF">
          <w:rPr>
            <w:rFonts w:ascii="Arial" w:hAnsi="Arial" w:cs="Arial"/>
            <w:sz w:val="20"/>
            <w:szCs w:val="20"/>
          </w:rPr>
          <w:delText xml:space="preserve"> </w:delText>
        </w:r>
      </w:del>
      <w:r w:rsidRPr="00C9188F">
        <w:rPr>
          <w:rFonts w:ascii="Arial" w:hAnsi="Arial" w:cs="Arial"/>
          <w:sz w:val="20"/>
          <w:szCs w:val="20"/>
        </w:rPr>
        <w:t>Ông Trần Văn</w:t>
      </w:r>
      <w:ins w:id="421" w:author="Duy Nhat Tran" w:date="2022-11-25T11:41:00Z">
        <w:r w:rsidR="009B39EF">
          <w:rPr>
            <w:rFonts w:ascii="Arial" w:hAnsi="Arial" w:cs="Arial"/>
            <w:sz w:val="20"/>
            <w:szCs w:val="20"/>
          </w:rPr>
          <w:t xml:space="preserve"> </w:t>
        </w:r>
      </w:ins>
      <w:del w:id="422" w:author="Duy Nhat Tran" w:date="2022-11-25T09:05:00Z">
        <w:r w:rsidRPr="00C9188F" w:rsidDel="00D33741">
          <w:rPr>
            <w:rFonts w:ascii="Arial" w:hAnsi="Arial" w:cs="Arial"/>
            <w:sz w:val="20"/>
            <w:szCs w:val="20"/>
          </w:rPr>
          <w:delText xml:space="preserve"> </w:delText>
        </w:r>
      </w:del>
      <w:r w:rsidRPr="00C9188F">
        <w:rPr>
          <w:rFonts w:ascii="Arial" w:hAnsi="Arial" w:cs="Arial"/>
          <w:sz w:val="20"/>
          <w:szCs w:val="20"/>
        </w:rPr>
        <w:t xml:space="preserve">An – CIF 6207130 – nhóm 2 </w:t>
      </w:r>
    </w:p>
    <w:p w14:paraId="76388512" w14:textId="124502C5" w:rsidR="00B16D7E" w:rsidRPr="00C9188F" w:rsidRDefault="00B16D7E">
      <w:pPr>
        <w:pStyle w:val="ListParagraph"/>
        <w:jc w:val="both"/>
        <w:rPr>
          <w:rFonts w:ascii="Arial" w:hAnsi="Arial" w:cs="Arial"/>
          <w:sz w:val="20"/>
          <w:szCs w:val="20"/>
        </w:rPr>
        <w:pPrChange w:id="423" w:author="Duy Nhat Tran" w:date="2022-11-25T09:05:00Z">
          <w:pPr>
            <w:pStyle w:val="ListParagraph"/>
          </w:pPr>
        </w:pPrChange>
      </w:pPr>
      <w:del w:id="424" w:author="Duy Nhat Tran" w:date="2022-11-25T11:42:00Z">
        <w:r w:rsidRPr="00C9188F" w:rsidDel="009B39EF">
          <w:rPr>
            <w:rFonts w:ascii="Arial" w:hAnsi="Arial" w:cs="Arial"/>
            <w:sz w:val="20"/>
            <w:szCs w:val="20"/>
          </w:rPr>
          <w:delText xml:space="preserve">và </w:delText>
        </w:r>
      </w:del>
      <w:r w:rsidRPr="00C9188F">
        <w:rPr>
          <w:rFonts w:ascii="Arial" w:hAnsi="Arial" w:cs="Arial"/>
          <w:sz w:val="20"/>
          <w:szCs w:val="20"/>
        </w:rPr>
        <w:t>Bà Phạm Thị Diễm Tuyết – CIF 5282831 – nhóm 5</w:t>
      </w:r>
      <w:del w:id="425" w:author="Duy Nhat Tran" w:date="2022-11-25T11:42:00Z">
        <w:r w:rsidRPr="00C9188F" w:rsidDel="009B39EF">
          <w:rPr>
            <w:rFonts w:ascii="Arial" w:hAnsi="Arial" w:cs="Arial"/>
            <w:sz w:val="20"/>
            <w:szCs w:val="20"/>
          </w:rPr>
          <w:delText>:</w:delText>
        </w:r>
      </w:del>
    </w:p>
    <w:p w14:paraId="07165813" w14:textId="28F45C73" w:rsidR="009B39EF" w:rsidRDefault="009B39EF" w:rsidP="00D33741">
      <w:pPr>
        <w:pStyle w:val="ListParagraph"/>
        <w:jc w:val="both"/>
        <w:rPr>
          <w:ins w:id="426" w:author="Duy Nhat Tran" w:date="2022-11-25T11:42:00Z"/>
          <w:rFonts w:ascii="Arial" w:hAnsi="Arial" w:cs="Arial"/>
          <w:sz w:val="20"/>
          <w:szCs w:val="20"/>
        </w:rPr>
      </w:pPr>
    </w:p>
    <w:p w14:paraId="71560B62" w14:textId="3AA408EF" w:rsidR="00B16D7E" w:rsidRDefault="006139B5" w:rsidP="00D33741">
      <w:pPr>
        <w:pStyle w:val="ListParagraph"/>
        <w:jc w:val="both"/>
        <w:rPr>
          <w:ins w:id="427" w:author="Duy Nhat Tran" w:date="2022-11-25T12:03:00Z"/>
          <w:rFonts w:ascii="Arial" w:hAnsi="Arial" w:cs="Arial"/>
          <w:sz w:val="20"/>
          <w:szCs w:val="20"/>
        </w:rPr>
      </w:pPr>
      <w:ins w:id="428" w:author="Duy Nhat Tran" w:date="2022-11-25T11:51:00Z">
        <w:r>
          <w:rPr>
            <w:rFonts w:ascii="Arial" w:hAnsi="Arial" w:cs="Arial"/>
            <w:sz w:val="20"/>
            <w:szCs w:val="20"/>
          </w:rPr>
          <w:t xml:space="preserve">Chúng tôi nhận thấy </w:t>
        </w:r>
      </w:ins>
      <w:commentRangeStart w:id="429"/>
      <w:commentRangeStart w:id="430"/>
      <w:del w:id="431" w:author="Duy Nhat Tran" w:date="2022-11-25T11:52:00Z">
        <w:r w:rsidR="00B16D7E" w:rsidRPr="00C9188F" w:rsidDel="006139B5">
          <w:rPr>
            <w:rFonts w:ascii="Arial" w:hAnsi="Arial" w:cs="Arial"/>
            <w:sz w:val="20"/>
            <w:szCs w:val="20"/>
          </w:rPr>
          <w:delText>C</w:delText>
        </w:r>
      </w:del>
      <w:ins w:id="432" w:author="Duy Nhat Tran" w:date="2022-11-25T11:52:00Z">
        <w:r>
          <w:rPr>
            <w:rFonts w:ascii="Arial" w:hAnsi="Arial" w:cs="Arial"/>
            <w:sz w:val="20"/>
            <w:szCs w:val="20"/>
          </w:rPr>
          <w:t>c</w:t>
        </w:r>
      </w:ins>
      <w:r w:rsidR="00B16D7E" w:rsidRPr="00C9188F">
        <w:rPr>
          <w:rFonts w:ascii="Arial" w:hAnsi="Arial" w:cs="Arial"/>
          <w:sz w:val="20"/>
          <w:szCs w:val="20"/>
        </w:rPr>
        <w:t>ác khoản tín dụng trên đều được cấp cho mục đích mua bán, nhà dự án, mua đất, bù đắp thành toán mua bất động sản</w:t>
      </w:r>
      <w:r w:rsidR="00BD0AF9" w:rsidRPr="00C9188F">
        <w:rPr>
          <w:rFonts w:ascii="Arial" w:hAnsi="Arial" w:cs="Arial"/>
          <w:sz w:val="20"/>
          <w:szCs w:val="20"/>
        </w:rPr>
        <w:t>.</w:t>
      </w:r>
      <w:commentRangeEnd w:id="429"/>
      <w:r w:rsidR="009F30AD" w:rsidRPr="00C9188F">
        <w:rPr>
          <w:rStyle w:val="CommentReference"/>
          <w:rFonts w:ascii="Times New Roman" w:eastAsia="Times New Roman" w:hAnsi="Times New Roman"/>
          <w:sz w:val="20"/>
          <w:szCs w:val="20"/>
          <w:rPrChange w:id="433" w:author="Duy Nhat Tran" w:date="2022-11-25T10:24:00Z">
            <w:rPr>
              <w:rStyle w:val="CommentReference"/>
              <w:rFonts w:ascii="Times New Roman" w:eastAsia="Times New Roman" w:hAnsi="Times New Roman"/>
            </w:rPr>
          </w:rPrChange>
        </w:rPr>
        <w:commentReference w:id="429"/>
      </w:r>
      <w:commentRangeEnd w:id="430"/>
      <w:r w:rsidR="00233163" w:rsidRPr="00C9188F">
        <w:rPr>
          <w:rStyle w:val="CommentReference"/>
          <w:rFonts w:ascii="Times New Roman" w:eastAsia="Times New Roman" w:hAnsi="Times New Roman"/>
          <w:sz w:val="20"/>
          <w:szCs w:val="20"/>
          <w:rPrChange w:id="434" w:author="Duy Nhat Tran" w:date="2022-11-25T10:24:00Z">
            <w:rPr>
              <w:rStyle w:val="CommentReference"/>
              <w:rFonts w:ascii="Times New Roman" w:eastAsia="Times New Roman" w:hAnsi="Times New Roman"/>
            </w:rPr>
          </w:rPrChange>
        </w:rPr>
        <w:commentReference w:id="430"/>
      </w:r>
      <w:ins w:id="435" w:author="Duy Nhat Tran" w:date="2022-11-25T11:51:00Z">
        <w:r>
          <w:rPr>
            <w:rFonts w:ascii="Arial" w:hAnsi="Arial" w:cs="Arial"/>
            <w:sz w:val="20"/>
            <w:szCs w:val="20"/>
          </w:rPr>
          <w:t xml:space="preserve"> </w:t>
        </w:r>
      </w:ins>
      <w:ins w:id="436" w:author="Duy Nhat Tran" w:date="2022-11-25T11:52:00Z">
        <w:r>
          <w:rPr>
            <w:rFonts w:ascii="Arial" w:hAnsi="Arial" w:cs="Arial"/>
            <w:sz w:val="20"/>
            <w:szCs w:val="20"/>
          </w:rPr>
          <w:t xml:space="preserve">Quy trình </w:t>
        </w:r>
      </w:ins>
      <w:ins w:id="437" w:author="Duy Nhat Tran" w:date="2022-11-25T11:55:00Z">
        <w:r w:rsidR="0067456E">
          <w:rPr>
            <w:rFonts w:ascii="Arial" w:hAnsi="Arial" w:cs="Arial"/>
            <w:sz w:val="20"/>
            <w:szCs w:val="20"/>
          </w:rPr>
          <w:t xml:space="preserve">lập báo cáo thẩm định đề xuất cho vay </w:t>
        </w:r>
      </w:ins>
      <w:ins w:id="438" w:author="Duy Nhat Tran" w:date="2022-11-25T11:56:00Z">
        <w:r w:rsidR="0067456E">
          <w:rPr>
            <w:rFonts w:ascii="Arial" w:hAnsi="Arial" w:cs="Arial"/>
            <w:sz w:val="20"/>
            <w:szCs w:val="20"/>
          </w:rPr>
          <w:t>không phù hợp trong việc xác định tình hình tài chính của khách hàng</w:t>
        </w:r>
      </w:ins>
      <w:ins w:id="439" w:author="Duy Nhat Tran" w:date="2022-11-25T11:58:00Z">
        <w:r w:rsidR="0067456E">
          <w:rPr>
            <w:rFonts w:ascii="Arial" w:hAnsi="Arial" w:cs="Arial"/>
            <w:sz w:val="20"/>
            <w:szCs w:val="20"/>
          </w:rPr>
          <w:t xml:space="preserve"> từ hoạt động kinh doanh</w:t>
        </w:r>
      </w:ins>
      <w:ins w:id="440" w:author="Duy Nhat Tran" w:date="2022-11-25T11:57:00Z">
        <w:r w:rsidR="0067456E">
          <w:rPr>
            <w:rFonts w:ascii="Arial" w:hAnsi="Arial" w:cs="Arial"/>
            <w:sz w:val="20"/>
            <w:szCs w:val="20"/>
          </w:rPr>
          <w:t>.</w:t>
        </w:r>
      </w:ins>
      <w:ins w:id="441" w:author="Duy Nhat Tran" w:date="2022-11-25T12:56:00Z">
        <w:r w:rsidR="006262C4">
          <w:rPr>
            <w:rFonts w:ascii="Arial" w:hAnsi="Arial" w:cs="Arial"/>
            <w:sz w:val="20"/>
            <w:szCs w:val="20"/>
          </w:rPr>
          <w:t xml:space="preserve"> Không thu thập được các bằng chứng liên quan đến số liệu</w:t>
        </w:r>
      </w:ins>
      <w:ins w:id="442" w:author="Duy Nhat Tran" w:date="2022-11-25T11:57:00Z">
        <w:r w:rsidR="0067456E">
          <w:rPr>
            <w:rFonts w:ascii="Arial" w:hAnsi="Arial" w:cs="Arial"/>
            <w:sz w:val="20"/>
            <w:szCs w:val="20"/>
          </w:rPr>
          <w:t xml:space="preserve"> </w:t>
        </w:r>
      </w:ins>
      <w:ins w:id="443" w:author="Duy Nhat Tran" w:date="2022-11-25T12:57:00Z">
        <w:r w:rsidR="006262C4">
          <w:rPr>
            <w:rFonts w:ascii="Arial" w:hAnsi="Arial" w:cs="Arial"/>
            <w:sz w:val="20"/>
            <w:szCs w:val="20"/>
          </w:rPr>
          <w:t xml:space="preserve">thu nhập của khách hàng. </w:t>
        </w:r>
      </w:ins>
      <w:ins w:id="444" w:author="Duy Nhat Tran" w:date="2022-11-25T11:58:00Z">
        <w:r w:rsidR="0067456E">
          <w:rPr>
            <w:rFonts w:ascii="Arial" w:hAnsi="Arial" w:cs="Arial"/>
            <w:sz w:val="20"/>
            <w:szCs w:val="20"/>
          </w:rPr>
          <w:t>Dẫn đến việc không trả được gốc lãi đúng hạn</w:t>
        </w:r>
      </w:ins>
      <w:ins w:id="445" w:author="Duy Nhat Tran" w:date="2022-11-25T11:59:00Z">
        <w:r w:rsidR="0067456E">
          <w:rPr>
            <w:rFonts w:ascii="Arial" w:hAnsi="Arial" w:cs="Arial"/>
            <w:sz w:val="20"/>
            <w:szCs w:val="20"/>
          </w:rPr>
          <w:t>.</w:t>
        </w:r>
      </w:ins>
      <w:ins w:id="446" w:author="Duy Nhat Tran" w:date="2022-11-25T12:03:00Z">
        <w:r w:rsidR="001D1EF4">
          <w:rPr>
            <w:rFonts w:ascii="Arial" w:hAnsi="Arial" w:cs="Arial"/>
            <w:sz w:val="20"/>
            <w:szCs w:val="20"/>
          </w:rPr>
          <w:t xml:space="preserve"> </w:t>
        </w:r>
      </w:ins>
    </w:p>
    <w:p w14:paraId="236385AB" w14:textId="3C0BB17C" w:rsidR="001D1EF4" w:rsidRDefault="001D1EF4" w:rsidP="00D33741">
      <w:pPr>
        <w:pStyle w:val="ListParagraph"/>
        <w:jc w:val="both"/>
        <w:rPr>
          <w:ins w:id="447" w:author="Duy Nhat Tran" w:date="2022-11-25T12:03:00Z"/>
          <w:rFonts w:ascii="Arial" w:hAnsi="Arial" w:cs="Arial"/>
          <w:sz w:val="20"/>
          <w:szCs w:val="20"/>
        </w:rPr>
      </w:pPr>
    </w:p>
    <w:p w14:paraId="18B63D98" w14:textId="77777777" w:rsidR="009B39EF" w:rsidRDefault="009B39EF" w:rsidP="009B39EF">
      <w:pPr>
        <w:overflowPunct/>
        <w:autoSpaceDE/>
        <w:autoSpaceDN/>
        <w:adjustRightInd/>
        <w:ind w:left="720"/>
        <w:textAlignment w:val="auto"/>
        <w:rPr>
          <w:ins w:id="448" w:author="Duy Nhat Tran" w:date="2022-11-25T11:40:00Z"/>
          <w:rFonts w:ascii="Arial" w:hAnsi="Arial" w:cs="Arial"/>
          <w:b/>
        </w:rPr>
      </w:pPr>
      <w:ins w:id="449" w:author="Duy Nhat Tran" w:date="2022-11-25T11:40:00Z">
        <w:r>
          <w:rPr>
            <w:rFonts w:ascii="Arial" w:hAnsi="Arial" w:cs="Arial"/>
            <w:b/>
          </w:rPr>
          <w:t>Ý kiến</w:t>
        </w:r>
        <w:r w:rsidRPr="00BE6F47">
          <w:rPr>
            <w:rFonts w:ascii="Arial" w:hAnsi="Arial" w:cs="Arial"/>
            <w:b/>
          </w:rPr>
          <w:t xml:space="preserve"> của </w:t>
        </w:r>
        <w:r>
          <w:rPr>
            <w:rFonts w:ascii="Arial" w:hAnsi="Arial" w:cs="Arial"/>
            <w:b/>
          </w:rPr>
          <w:t xml:space="preserve">đoàn </w:t>
        </w:r>
        <w:r w:rsidRPr="00BE6F47">
          <w:rPr>
            <w:rFonts w:ascii="Arial" w:hAnsi="Arial" w:cs="Arial"/>
            <w:b/>
          </w:rPr>
          <w:t>kiểm toán</w:t>
        </w:r>
      </w:ins>
    </w:p>
    <w:p w14:paraId="08D787C5" w14:textId="4ED9E86B" w:rsidR="009B39EF" w:rsidRPr="00BE6F47" w:rsidRDefault="009B39EF">
      <w:pPr>
        <w:pStyle w:val="ListParagraph"/>
        <w:jc w:val="both"/>
        <w:rPr>
          <w:rFonts w:ascii="Arial" w:hAnsi="Arial" w:cs="Arial"/>
          <w:sz w:val="20"/>
          <w:szCs w:val="20"/>
        </w:rPr>
        <w:pPrChange w:id="450" w:author="Duy Nhat Tran" w:date="2022-11-25T09:05:00Z">
          <w:pPr>
            <w:pStyle w:val="ListParagraph"/>
          </w:pPr>
        </w:pPrChange>
      </w:pPr>
    </w:p>
    <w:p w14:paraId="759AC96D" w14:textId="2DC1331B" w:rsidR="00B16D7E" w:rsidRDefault="001D1EF4" w:rsidP="00D33741">
      <w:pPr>
        <w:pStyle w:val="ListParagraph"/>
        <w:jc w:val="both"/>
        <w:rPr>
          <w:ins w:id="451" w:author="Duy Nhat Tran" w:date="2022-11-25T11:41:00Z"/>
          <w:rFonts w:ascii="Arial" w:hAnsi="Arial" w:cs="Arial"/>
          <w:bCs/>
          <w:sz w:val="20"/>
          <w:szCs w:val="20"/>
        </w:rPr>
      </w:pPr>
      <w:ins w:id="452" w:author="Duy Nhat Tran" w:date="2022-11-25T12:03:00Z">
        <w:r>
          <w:rPr>
            <w:rFonts w:ascii="Arial" w:hAnsi="Arial" w:cs="Arial"/>
            <w:bCs/>
            <w:sz w:val="20"/>
            <w:szCs w:val="20"/>
          </w:rPr>
          <w:t>Chi nh</w:t>
        </w:r>
      </w:ins>
      <w:ins w:id="453" w:author="Duy Nhat Tran" w:date="2022-11-25T12:04:00Z">
        <w:r>
          <w:rPr>
            <w:rFonts w:ascii="Arial" w:hAnsi="Arial" w:cs="Arial"/>
            <w:bCs/>
            <w:sz w:val="20"/>
            <w:szCs w:val="20"/>
          </w:rPr>
          <w:t xml:space="preserve">ánh </w:t>
        </w:r>
      </w:ins>
      <w:ins w:id="454" w:author="Duy Nhat Tran" w:date="2022-11-25T12:13:00Z">
        <w:r w:rsidR="006C7401">
          <w:rPr>
            <w:rFonts w:ascii="Arial" w:hAnsi="Arial" w:cs="Arial"/>
            <w:bCs/>
            <w:sz w:val="20"/>
            <w:szCs w:val="20"/>
          </w:rPr>
          <w:t>cần</w:t>
        </w:r>
      </w:ins>
      <w:ins w:id="455" w:author="Duy Nhat Tran" w:date="2022-11-25T12:04:00Z">
        <w:r>
          <w:rPr>
            <w:rFonts w:ascii="Arial" w:hAnsi="Arial" w:cs="Arial"/>
            <w:bCs/>
            <w:sz w:val="20"/>
            <w:szCs w:val="20"/>
          </w:rPr>
          <w:t xml:space="preserve"> thu thập đầu đủ và chính xác các thông tin về khách hàng, nhất là thông tin về tình hình tài chính, thu nhập</w:t>
        </w:r>
      </w:ins>
      <w:ins w:id="456" w:author="Duy Nhat Tran" w:date="2022-11-25T12:57:00Z">
        <w:r w:rsidR="006262C4">
          <w:rPr>
            <w:rFonts w:ascii="Arial" w:hAnsi="Arial" w:cs="Arial"/>
            <w:bCs/>
            <w:sz w:val="20"/>
            <w:szCs w:val="20"/>
          </w:rPr>
          <w:t xml:space="preserve"> (sao kê ngân hàng</w:t>
        </w:r>
      </w:ins>
      <w:ins w:id="457" w:author="Duy Nhat Tran" w:date="2022-11-25T12:58:00Z">
        <w:r w:rsidR="0097732A">
          <w:rPr>
            <w:rFonts w:ascii="Arial" w:hAnsi="Arial" w:cs="Arial"/>
            <w:bCs/>
            <w:sz w:val="20"/>
            <w:szCs w:val="20"/>
          </w:rPr>
          <w:t xml:space="preserve"> tiền vào từ hoạt động kinh doanh</w:t>
        </w:r>
      </w:ins>
      <w:ins w:id="458" w:author="Duy Nhat Tran" w:date="2022-11-25T12:57:00Z">
        <w:r w:rsidR="006262C4">
          <w:rPr>
            <w:rFonts w:ascii="Arial" w:hAnsi="Arial" w:cs="Arial"/>
            <w:bCs/>
            <w:sz w:val="20"/>
            <w:szCs w:val="20"/>
          </w:rPr>
          <w:t xml:space="preserve">, </w:t>
        </w:r>
      </w:ins>
      <w:ins w:id="459" w:author="Duy Nhat Tran" w:date="2022-11-25T12:58:00Z">
        <w:r w:rsidR="006262C4">
          <w:rPr>
            <w:rFonts w:ascii="Arial" w:hAnsi="Arial" w:cs="Arial"/>
            <w:bCs/>
            <w:sz w:val="20"/>
            <w:szCs w:val="20"/>
          </w:rPr>
          <w:t xml:space="preserve">thu nhập từ lương thưởng, </w:t>
        </w:r>
      </w:ins>
      <w:ins w:id="460" w:author="Duy Nhat Tran" w:date="2022-11-25T12:59:00Z">
        <w:r w:rsidR="0097732A">
          <w:rPr>
            <w:rFonts w:ascii="Arial" w:hAnsi="Arial" w:cs="Arial"/>
            <w:bCs/>
            <w:sz w:val="20"/>
            <w:szCs w:val="20"/>
          </w:rPr>
          <w:t>thu nhập từ hoạt động cho thuê bất động sản …)</w:t>
        </w:r>
      </w:ins>
      <w:ins w:id="461" w:author="Duy Nhat Tran" w:date="2022-11-25T12:04:00Z">
        <w:r>
          <w:rPr>
            <w:rFonts w:ascii="Arial" w:hAnsi="Arial" w:cs="Arial"/>
            <w:bCs/>
            <w:sz w:val="20"/>
            <w:szCs w:val="20"/>
          </w:rPr>
          <w:t xml:space="preserve"> của </w:t>
        </w:r>
      </w:ins>
      <w:ins w:id="462" w:author="Duy Nhat Tran" w:date="2022-11-25T12:05:00Z">
        <w:r>
          <w:rPr>
            <w:rFonts w:ascii="Arial" w:hAnsi="Arial" w:cs="Arial"/>
            <w:bCs/>
            <w:sz w:val="20"/>
            <w:szCs w:val="20"/>
          </w:rPr>
          <w:t>họ</w:t>
        </w:r>
      </w:ins>
      <w:ins w:id="463" w:author="Duy Nhat Tran" w:date="2022-11-25T12:14:00Z">
        <w:r w:rsidR="006C7401">
          <w:rPr>
            <w:rFonts w:ascii="Arial" w:hAnsi="Arial" w:cs="Arial"/>
            <w:bCs/>
            <w:sz w:val="20"/>
            <w:szCs w:val="20"/>
          </w:rPr>
          <w:t xml:space="preserve"> đối với các khoản vay phục vụ mục đích mua bán bất động sản.</w:t>
        </w:r>
      </w:ins>
      <w:ins w:id="464" w:author="Duy Nhat Tran" w:date="2022-11-25T12:38:00Z">
        <w:r w:rsidR="007F43E8">
          <w:rPr>
            <w:rFonts w:ascii="Arial" w:hAnsi="Arial" w:cs="Arial"/>
            <w:bCs/>
            <w:sz w:val="20"/>
            <w:szCs w:val="20"/>
          </w:rPr>
          <w:t xml:space="preserve"> Chi nhánh cần tăng cường kiểm soát, theo sát kh</w:t>
        </w:r>
      </w:ins>
      <w:ins w:id="465" w:author="Duy Nhat Tran" w:date="2022-11-25T12:39:00Z">
        <w:r w:rsidR="007F43E8">
          <w:rPr>
            <w:rFonts w:ascii="Arial" w:hAnsi="Arial" w:cs="Arial"/>
            <w:bCs/>
            <w:sz w:val="20"/>
            <w:szCs w:val="20"/>
          </w:rPr>
          <w:t>ách hàng và thường xuyên đánh giá khả năng thu hồi nợ để kịp thời xử lý.</w:t>
        </w:r>
      </w:ins>
    </w:p>
    <w:p w14:paraId="45CEBA9E" w14:textId="48B0044A" w:rsidR="001D1EF4" w:rsidRDefault="001D1EF4" w:rsidP="00D33741">
      <w:pPr>
        <w:pStyle w:val="ListParagraph"/>
        <w:jc w:val="both"/>
        <w:rPr>
          <w:ins w:id="466" w:author="Duy Nhat Tran" w:date="2022-11-25T12:16:00Z"/>
          <w:rFonts w:ascii="Arial" w:hAnsi="Arial" w:cs="Arial"/>
          <w:bCs/>
          <w:sz w:val="20"/>
          <w:szCs w:val="20"/>
        </w:rPr>
      </w:pPr>
    </w:p>
    <w:p w14:paraId="00B069BF" w14:textId="7F2788D0" w:rsidR="006C7401" w:rsidRPr="00FD5BDE" w:rsidRDefault="006C7401" w:rsidP="006C7401">
      <w:pPr>
        <w:overflowPunct/>
        <w:autoSpaceDE/>
        <w:autoSpaceDN/>
        <w:adjustRightInd/>
        <w:ind w:left="720"/>
        <w:textAlignment w:val="auto"/>
        <w:rPr>
          <w:ins w:id="467" w:author="NGUYEN DUC DONG (Deputy Director - VCB KIEN GIANG)" w:date="2022-11-25T16:33:00Z"/>
          <w:rFonts w:ascii="Arial" w:hAnsi="Arial" w:cs="Arial"/>
          <w:b/>
          <w:color w:val="FF0000"/>
          <w:rPrChange w:id="468" w:author="NGUYEN DUC DONG (Deputy Director - VCB KIEN GIANG)" w:date="2022-11-25T16:46:00Z">
            <w:rPr>
              <w:ins w:id="469" w:author="NGUYEN DUC DONG (Deputy Director - VCB KIEN GIANG)" w:date="2022-11-25T16:33:00Z"/>
              <w:rFonts w:ascii="Arial" w:hAnsi="Arial" w:cs="Arial"/>
              <w:b/>
            </w:rPr>
          </w:rPrChange>
        </w:rPr>
      </w:pPr>
      <w:ins w:id="470" w:author="Duy Nhat Tran" w:date="2022-11-25T12:16:00Z">
        <w:r w:rsidRPr="00FD5BDE">
          <w:rPr>
            <w:rFonts w:ascii="Arial" w:hAnsi="Arial" w:cs="Arial"/>
            <w:b/>
            <w:color w:val="FF0000"/>
            <w:rPrChange w:id="471" w:author="NGUYEN DUC DONG (Deputy Director - VCB KIEN GIANG)" w:date="2022-11-25T16:46:00Z">
              <w:rPr>
                <w:rFonts w:ascii="Arial" w:hAnsi="Arial" w:cs="Arial"/>
                <w:b/>
              </w:rPr>
            </w:rPrChange>
          </w:rPr>
          <w:t>Ý kiến của Chi nhánh Vietcombank – Kiên Giang</w:t>
        </w:r>
      </w:ins>
    </w:p>
    <w:p w14:paraId="05AA966D" w14:textId="77777777" w:rsidR="00A06C4B" w:rsidRPr="00FD5BDE" w:rsidRDefault="00A06C4B" w:rsidP="00A06C4B">
      <w:pPr>
        <w:overflowPunct/>
        <w:autoSpaceDE/>
        <w:autoSpaceDN/>
        <w:adjustRightInd/>
        <w:ind w:left="720"/>
        <w:jc w:val="both"/>
        <w:textAlignment w:val="auto"/>
        <w:rPr>
          <w:ins w:id="472" w:author="NGUYEN DUC DONG (Deputy Director - VCB KIEN GIANG)" w:date="2022-11-25T16:36:00Z"/>
          <w:rFonts w:ascii="Arial" w:hAnsi="Arial" w:cs="Arial"/>
          <w:color w:val="FF0000"/>
          <w:rPrChange w:id="473" w:author="NGUYEN DUC DONG (Deputy Director - VCB KIEN GIANG)" w:date="2022-11-25T16:46:00Z">
            <w:rPr>
              <w:ins w:id="474" w:author="NGUYEN DUC DONG (Deputy Director - VCB KIEN GIANG)" w:date="2022-11-25T16:36:00Z"/>
              <w:rFonts w:ascii="Arial" w:hAnsi="Arial" w:cs="Arial"/>
            </w:rPr>
          </w:rPrChange>
        </w:rPr>
        <w:pPrChange w:id="475" w:author="NGUYEN DUC DONG (Deputy Director - VCB KIEN GIANG)" w:date="2022-11-25T16:36:00Z">
          <w:pPr>
            <w:overflowPunct/>
            <w:autoSpaceDE/>
            <w:autoSpaceDN/>
            <w:adjustRightInd/>
            <w:ind w:left="720"/>
            <w:textAlignment w:val="auto"/>
          </w:pPr>
        </w:pPrChange>
      </w:pPr>
    </w:p>
    <w:p w14:paraId="2AB882FC" w14:textId="4B42DD96" w:rsidR="00A06C4B" w:rsidRPr="00FD5BDE" w:rsidRDefault="00A06C4B" w:rsidP="00A06C4B">
      <w:pPr>
        <w:overflowPunct/>
        <w:autoSpaceDE/>
        <w:autoSpaceDN/>
        <w:adjustRightInd/>
        <w:ind w:left="720"/>
        <w:jc w:val="both"/>
        <w:textAlignment w:val="auto"/>
        <w:rPr>
          <w:ins w:id="476" w:author="NGUYEN DUC DONG (Deputy Director - VCB KIEN GIANG)" w:date="2022-11-25T16:33:00Z"/>
          <w:rFonts w:ascii="Arial" w:hAnsi="Arial" w:cs="Arial"/>
          <w:color w:val="FF0000"/>
          <w:rPrChange w:id="477" w:author="NGUYEN DUC DONG (Deputy Director - VCB KIEN GIANG)" w:date="2022-11-25T16:46:00Z">
            <w:rPr>
              <w:ins w:id="478" w:author="NGUYEN DUC DONG (Deputy Director - VCB KIEN GIANG)" w:date="2022-11-25T16:33:00Z"/>
              <w:rFonts w:ascii="Arial" w:hAnsi="Arial" w:cs="Arial"/>
              <w:b/>
            </w:rPr>
          </w:rPrChange>
        </w:rPr>
        <w:pPrChange w:id="479" w:author="NGUYEN DUC DONG (Deputy Director - VCB KIEN GIANG)" w:date="2022-11-25T16:36:00Z">
          <w:pPr>
            <w:overflowPunct/>
            <w:autoSpaceDE/>
            <w:autoSpaceDN/>
            <w:adjustRightInd/>
            <w:ind w:left="720"/>
            <w:textAlignment w:val="auto"/>
          </w:pPr>
        </w:pPrChange>
      </w:pPr>
      <w:ins w:id="480" w:author="NGUYEN DUC DONG (Deputy Director - VCB KIEN GIANG)" w:date="2022-11-25T16:33:00Z">
        <w:r w:rsidRPr="00FD5BDE">
          <w:rPr>
            <w:rFonts w:ascii="Arial" w:hAnsi="Arial" w:cs="Arial"/>
            <w:color w:val="FF0000"/>
            <w:rPrChange w:id="481" w:author="NGUYEN DUC DONG (Deputy Director - VCB KIEN GIANG)" w:date="2022-11-25T16:46:00Z">
              <w:rPr>
                <w:rFonts w:ascii="Arial" w:hAnsi="Arial" w:cs="Arial"/>
                <w:b/>
              </w:rPr>
            </w:rPrChange>
          </w:rPr>
          <w:t xml:space="preserve">Đối với các khách hàng cá nhân, HKD </w:t>
        </w:r>
      </w:ins>
      <w:ins w:id="482" w:author="NGUYEN DUC DONG (Deputy Director - VCB KIEN GIANG)" w:date="2022-11-25T16:36:00Z">
        <w:r w:rsidRPr="00FD5BDE">
          <w:rPr>
            <w:rFonts w:ascii="Arial" w:hAnsi="Arial" w:cs="Arial"/>
            <w:color w:val="FF0000"/>
            <w:rPrChange w:id="483" w:author="NGUYEN DUC DONG (Deputy Director - VCB KIEN GIANG)" w:date="2022-11-25T16:46:00Z">
              <w:rPr>
                <w:rFonts w:ascii="Arial" w:hAnsi="Arial" w:cs="Arial"/>
              </w:rPr>
            </w:rPrChange>
          </w:rPr>
          <w:t xml:space="preserve">thực tế </w:t>
        </w:r>
      </w:ins>
      <w:ins w:id="484" w:author="NGUYEN DUC DONG (Deputy Director - VCB KIEN GIANG)" w:date="2022-11-25T16:34:00Z">
        <w:r w:rsidRPr="00FD5BDE">
          <w:rPr>
            <w:rFonts w:ascii="Arial" w:hAnsi="Arial" w:cs="Arial"/>
            <w:color w:val="FF0000"/>
            <w:rPrChange w:id="485" w:author="NGUYEN DUC DONG (Deputy Director - VCB KIEN GIANG)" w:date="2022-11-25T16:46:00Z">
              <w:rPr>
                <w:rFonts w:ascii="Arial" w:hAnsi="Arial" w:cs="Arial"/>
                <w:b/>
              </w:rPr>
            </w:rPrChange>
          </w:rPr>
          <w:t xml:space="preserve">đa số đều ít ai có đầy đủ sổ sách kế toán, việc ghi chép thì sơ sài, việc thẩm định </w:t>
        </w:r>
      </w:ins>
      <w:ins w:id="486" w:author="NGUYEN DUC DONG (Deputy Director - VCB KIEN GIANG)" w:date="2022-11-25T16:33:00Z">
        <w:r w:rsidRPr="00FD5BDE">
          <w:rPr>
            <w:rFonts w:ascii="Arial" w:hAnsi="Arial" w:cs="Arial"/>
            <w:color w:val="FF0000"/>
            <w:rPrChange w:id="487" w:author="NGUYEN DUC DONG (Deputy Director - VCB KIEN GIANG)" w:date="2022-11-25T16:46:00Z">
              <w:rPr>
                <w:rFonts w:ascii="Arial" w:hAnsi="Arial" w:cs="Arial"/>
                <w:b/>
              </w:rPr>
            </w:rPrChange>
          </w:rPr>
          <w:t xml:space="preserve">tình hình tài chính chủ yếu dựa vào giấy đăng ký kinh doanh </w:t>
        </w:r>
        <w:r w:rsidRPr="00FD5BDE">
          <w:rPr>
            <w:rFonts w:ascii="Arial" w:hAnsi="Arial" w:cs="Arial"/>
            <w:color w:val="FF0000"/>
            <w:rPrChange w:id="488" w:author="NGUYEN DUC DONG (Deputy Director - VCB KIEN GIANG)" w:date="2022-11-25T16:46:00Z">
              <w:rPr>
                <w:rFonts w:ascii="Arial" w:hAnsi="Arial" w:cs="Arial"/>
                <w:b/>
              </w:rPr>
            </w:rPrChange>
          </w:rPr>
          <w:lastRenderedPageBreak/>
          <w:t>và thẩm định thực tế cơ sở kinh doanh để xác định quy mô kinh doanh cũng như tình hình tài chính, thu nhập của khách hàng.</w:t>
        </w:r>
      </w:ins>
      <w:ins w:id="489" w:author="NGUYEN DUC DONG (Deputy Director - VCB KIEN GIANG)" w:date="2022-11-25T16:41:00Z">
        <w:r w:rsidR="00A757E9" w:rsidRPr="00FD5BDE">
          <w:rPr>
            <w:rFonts w:ascii="Arial" w:hAnsi="Arial" w:cs="Arial"/>
            <w:color w:val="FF0000"/>
            <w:rPrChange w:id="490" w:author="NGUYEN DUC DONG (Deputy Director - VCB KIEN GIANG)" w:date="2022-11-25T16:46:00Z">
              <w:rPr>
                <w:rFonts w:ascii="Arial" w:hAnsi="Arial" w:cs="Arial"/>
              </w:rPr>
            </w:rPrChange>
          </w:rPr>
          <w:t xml:space="preserve"> Cụ thể :</w:t>
        </w:r>
      </w:ins>
    </w:p>
    <w:p w14:paraId="04E684C1" w14:textId="77777777" w:rsidR="00A06C4B" w:rsidRPr="00FD5BDE" w:rsidRDefault="00A06C4B" w:rsidP="006C7401">
      <w:pPr>
        <w:overflowPunct/>
        <w:autoSpaceDE/>
        <w:autoSpaceDN/>
        <w:adjustRightInd/>
        <w:ind w:left="720"/>
        <w:textAlignment w:val="auto"/>
        <w:rPr>
          <w:ins w:id="491" w:author="Duy Nhat Tran" w:date="2022-11-25T12:16:00Z"/>
          <w:rFonts w:ascii="Arial" w:hAnsi="Arial" w:cs="Arial"/>
          <w:b/>
          <w:color w:val="FF0000"/>
          <w:rPrChange w:id="492" w:author="NGUYEN DUC DONG (Deputy Director - VCB KIEN GIANG)" w:date="2022-11-25T16:46:00Z">
            <w:rPr>
              <w:ins w:id="493" w:author="Duy Nhat Tran" w:date="2022-11-25T12:16:00Z"/>
              <w:rFonts w:ascii="Arial" w:hAnsi="Arial" w:cs="Arial"/>
              <w:b/>
            </w:rPr>
          </w:rPrChange>
        </w:rPr>
      </w:pPr>
    </w:p>
    <w:p w14:paraId="32F4DCE0" w14:textId="6AA6A74D" w:rsidR="00A06C4B" w:rsidRPr="00FD5BDE" w:rsidRDefault="00A06C4B" w:rsidP="00A06C4B">
      <w:pPr>
        <w:pStyle w:val="ListParagraph"/>
        <w:numPr>
          <w:ilvl w:val="0"/>
          <w:numId w:val="39"/>
        </w:numPr>
        <w:jc w:val="both"/>
        <w:rPr>
          <w:ins w:id="494" w:author="NGUYEN DUC DONG (Deputy Director - VCB KIEN GIANG)" w:date="2022-11-25T16:29:00Z"/>
          <w:rFonts w:ascii="Arial" w:hAnsi="Arial" w:cs="Arial"/>
          <w:color w:val="FF0000"/>
          <w:sz w:val="20"/>
          <w:szCs w:val="20"/>
          <w:rPrChange w:id="495" w:author="NGUYEN DUC DONG (Deputy Director - VCB KIEN GIANG)" w:date="2022-11-25T16:46:00Z">
            <w:rPr>
              <w:ins w:id="496" w:author="NGUYEN DUC DONG (Deputy Director - VCB KIEN GIANG)" w:date="2022-11-25T16:29:00Z"/>
              <w:rFonts w:ascii="Arial" w:hAnsi="Arial" w:cs="Arial"/>
              <w:sz w:val="20"/>
              <w:szCs w:val="20"/>
            </w:rPr>
          </w:rPrChange>
        </w:rPr>
        <w:pPrChange w:id="497" w:author="NGUYEN DUC DONG (Deputy Director - VCB KIEN GIANG)" w:date="2022-11-25T16:29:00Z">
          <w:pPr>
            <w:pStyle w:val="ListParagraph"/>
            <w:jc w:val="both"/>
          </w:pPr>
        </w:pPrChange>
      </w:pPr>
      <w:ins w:id="498" w:author="NGUYEN DUC DONG (Deputy Director - VCB KIEN GIANG)" w:date="2022-11-25T16:29:00Z">
        <w:r w:rsidRPr="00FD5BDE">
          <w:rPr>
            <w:rFonts w:ascii="Arial" w:hAnsi="Arial" w:cs="Arial"/>
            <w:color w:val="FF0000"/>
            <w:sz w:val="20"/>
            <w:szCs w:val="20"/>
            <w:rPrChange w:id="499" w:author="NGUYEN DUC DONG (Deputy Director - VCB KIEN GIANG)" w:date="2022-11-25T16:46:00Z">
              <w:rPr>
                <w:rFonts w:ascii="Arial" w:hAnsi="Arial" w:cs="Arial"/>
                <w:sz w:val="20"/>
                <w:szCs w:val="20"/>
              </w:rPr>
            </w:rPrChange>
          </w:rPr>
          <w:t xml:space="preserve">Ông Trần Văn An – CIF 6207130 – nhóm 2 : </w:t>
        </w:r>
      </w:ins>
    </w:p>
    <w:p w14:paraId="23A15E6E" w14:textId="51BE4A6F" w:rsidR="006C7401" w:rsidRPr="00FD5BDE" w:rsidRDefault="00A06C4B" w:rsidP="00D33741">
      <w:pPr>
        <w:pStyle w:val="ListParagraph"/>
        <w:jc w:val="both"/>
        <w:rPr>
          <w:ins w:id="500" w:author="NGUYEN DUC DONG (Deputy Director - VCB KIEN GIANG)" w:date="2022-11-25T16:30:00Z"/>
          <w:rFonts w:ascii="Arial" w:hAnsi="Arial" w:cs="Arial"/>
          <w:bCs/>
          <w:color w:val="FF0000"/>
          <w:sz w:val="20"/>
          <w:szCs w:val="20"/>
          <w:rPrChange w:id="501" w:author="NGUYEN DUC DONG (Deputy Director - VCB KIEN GIANG)" w:date="2022-11-25T16:46:00Z">
            <w:rPr>
              <w:ins w:id="502" w:author="NGUYEN DUC DONG (Deputy Director - VCB KIEN GIANG)" w:date="2022-11-25T16:30:00Z"/>
              <w:rFonts w:ascii="Arial" w:hAnsi="Arial" w:cs="Arial"/>
              <w:bCs/>
              <w:sz w:val="20"/>
              <w:szCs w:val="20"/>
            </w:rPr>
          </w:rPrChange>
        </w:rPr>
      </w:pPr>
      <w:ins w:id="503" w:author="NGUYEN DUC DONG (Deputy Director - VCB KIEN GIANG)" w:date="2022-11-25T16:30:00Z">
        <w:r w:rsidRPr="00FD5BDE">
          <w:rPr>
            <w:rFonts w:ascii="Arial" w:hAnsi="Arial" w:cs="Arial"/>
            <w:bCs/>
            <w:color w:val="FF0000"/>
            <w:sz w:val="20"/>
            <w:szCs w:val="20"/>
            <w:rPrChange w:id="504" w:author="NGUYEN DUC DONG (Deputy Director - VCB KIEN GIANG)" w:date="2022-11-25T16:46:00Z">
              <w:rPr>
                <w:rFonts w:ascii="Arial" w:hAnsi="Arial" w:cs="Arial"/>
                <w:bCs/>
                <w:sz w:val="20"/>
                <w:szCs w:val="20"/>
              </w:rPr>
            </w:rPrChange>
          </w:rPr>
          <w:t>- Khách hàng vay vốn kinh doanh nhà nghỉ, quán cà phê, khu vui chơi trẻ em.</w:t>
        </w:r>
      </w:ins>
    </w:p>
    <w:p w14:paraId="0C3A6D9A" w14:textId="1113E298" w:rsidR="00A06C4B" w:rsidRPr="00FD5BDE" w:rsidRDefault="00A06C4B" w:rsidP="00D33741">
      <w:pPr>
        <w:pStyle w:val="ListParagraph"/>
        <w:jc w:val="both"/>
        <w:rPr>
          <w:ins w:id="505" w:author="NGUYEN DUC DONG (Deputy Director - VCB KIEN GIANG)" w:date="2022-11-25T16:32:00Z"/>
          <w:rFonts w:ascii="Arial" w:hAnsi="Arial" w:cs="Arial"/>
          <w:bCs/>
          <w:color w:val="FF0000"/>
          <w:sz w:val="20"/>
          <w:szCs w:val="20"/>
          <w:rPrChange w:id="506" w:author="NGUYEN DUC DONG (Deputy Director - VCB KIEN GIANG)" w:date="2022-11-25T16:46:00Z">
            <w:rPr>
              <w:ins w:id="507" w:author="NGUYEN DUC DONG (Deputy Director - VCB KIEN GIANG)" w:date="2022-11-25T16:32:00Z"/>
              <w:rFonts w:ascii="Arial" w:hAnsi="Arial" w:cs="Arial"/>
              <w:bCs/>
              <w:sz w:val="20"/>
              <w:szCs w:val="20"/>
            </w:rPr>
          </w:rPrChange>
        </w:rPr>
      </w:pPr>
      <w:ins w:id="508" w:author="NGUYEN DUC DONG (Deputy Director - VCB KIEN GIANG)" w:date="2022-11-25T16:30:00Z">
        <w:r w:rsidRPr="00FD5BDE">
          <w:rPr>
            <w:rFonts w:ascii="Arial" w:hAnsi="Arial" w:cs="Arial"/>
            <w:bCs/>
            <w:color w:val="FF0000"/>
            <w:sz w:val="20"/>
            <w:szCs w:val="20"/>
            <w:rPrChange w:id="509" w:author="NGUYEN DUC DONG (Deputy Director - VCB KIEN GIANG)" w:date="2022-11-25T16:46:00Z">
              <w:rPr>
                <w:rFonts w:ascii="Arial" w:hAnsi="Arial" w:cs="Arial"/>
                <w:bCs/>
                <w:sz w:val="20"/>
                <w:szCs w:val="20"/>
              </w:rPr>
            </w:rPrChange>
          </w:rPr>
          <w:t xml:space="preserve">- Nguyên nhân nợ nhóm 2: Do thời điểm 30/9 bị </w:t>
        </w:r>
      </w:ins>
      <w:ins w:id="510" w:author="NGUYEN DUC DONG (Deputy Director - VCB KIEN GIANG)" w:date="2022-11-25T16:31:00Z">
        <w:r w:rsidRPr="00FD5BDE">
          <w:rPr>
            <w:rFonts w:ascii="Arial" w:hAnsi="Arial" w:cs="Arial"/>
            <w:bCs/>
            <w:color w:val="FF0000"/>
            <w:sz w:val="20"/>
            <w:szCs w:val="20"/>
            <w:rPrChange w:id="511" w:author="NGUYEN DUC DONG (Deputy Director - VCB KIEN GIANG)" w:date="2022-11-25T16:46:00Z">
              <w:rPr>
                <w:rFonts w:ascii="Arial" w:hAnsi="Arial" w:cs="Arial"/>
                <w:bCs/>
                <w:sz w:val="20"/>
                <w:szCs w:val="20"/>
              </w:rPr>
            </w:rPrChange>
          </w:rPr>
          <w:t>CIC kéo theo của Ngân hàng Việt Nam Thịnh Vượng</w:t>
        </w:r>
      </w:ins>
      <w:ins w:id="512" w:author="NGUYEN DUC DONG (Deputy Director - VCB KIEN GIANG)" w:date="2022-11-25T16:32:00Z">
        <w:r w:rsidRPr="00FD5BDE">
          <w:rPr>
            <w:rFonts w:ascii="Arial" w:hAnsi="Arial" w:cs="Arial"/>
            <w:bCs/>
            <w:color w:val="FF0000"/>
            <w:sz w:val="20"/>
            <w:szCs w:val="20"/>
            <w:rPrChange w:id="513" w:author="NGUYEN DUC DONG (Deputy Director - VCB KIEN GIANG)" w:date="2022-11-25T16:46:00Z">
              <w:rPr>
                <w:rFonts w:ascii="Arial" w:hAnsi="Arial" w:cs="Arial"/>
                <w:bCs/>
                <w:sz w:val="20"/>
                <w:szCs w:val="20"/>
              </w:rPr>
            </w:rPrChange>
          </w:rPr>
          <w:t>, đến 31/10 đ</w:t>
        </w:r>
      </w:ins>
      <w:ins w:id="514" w:author="NGUYEN DUC DONG (Deputy Director - VCB KIEN GIANG)" w:date="2022-11-25T16:42:00Z">
        <w:r w:rsidR="00A757E9" w:rsidRPr="00FD5BDE">
          <w:rPr>
            <w:rFonts w:ascii="Arial" w:hAnsi="Arial" w:cs="Arial"/>
            <w:bCs/>
            <w:color w:val="FF0000"/>
            <w:sz w:val="20"/>
            <w:szCs w:val="20"/>
            <w:rPrChange w:id="515" w:author="NGUYEN DUC DONG (Deputy Director - VCB KIEN GIANG)" w:date="2022-11-25T16:46:00Z">
              <w:rPr>
                <w:rFonts w:ascii="Arial" w:hAnsi="Arial" w:cs="Arial"/>
                <w:bCs/>
                <w:sz w:val="20"/>
                <w:szCs w:val="20"/>
              </w:rPr>
            </w:rPrChange>
          </w:rPr>
          <w:t>ã</w:t>
        </w:r>
      </w:ins>
      <w:ins w:id="516" w:author="NGUYEN DUC DONG (Deputy Director - VCB KIEN GIANG)" w:date="2022-11-25T16:32:00Z">
        <w:r w:rsidRPr="00FD5BDE">
          <w:rPr>
            <w:rFonts w:ascii="Arial" w:hAnsi="Arial" w:cs="Arial"/>
            <w:bCs/>
            <w:color w:val="FF0000"/>
            <w:sz w:val="20"/>
            <w:szCs w:val="20"/>
            <w:rPrChange w:id="517" w:author="NGUYEN DUC DONG (Deputy Director - VCB KIEN GIANG)" w:date="2022-11-25T16:46:00Z">
              <w:rPr>
                <w:rFonts w:ascii="Arial" w:hAnsi="Arial" w:cs="Arial"/>
                <w:bCs/>
                <w:sz w:val="20"/>
                <w:szCs w:val="20"/>
              </w:rPr>
            </w:rPrChange>
          </w:rPr>
          <w:t xml:space="preserve"> trả về nhóm 1.</w:t>
        </w:r>
      </w:ins>
    </w:p>
    <w:p w14:paraId="0CBB8011" w14:textId="433B48E7" w:rsidR="00A06C4B" w:rsidRPr="00FD5BDE" w:rsidDel="00A06C4B" w:rsidRDefault="00A06C4B" w:rsidP="00D33741">
      <w:pPr>
        <w:pStyle w:val="ListParagraph"/>
        <w:jc w:val="both"/>
        <w:rPr>
          <w:ins w:id="518" w:author="Duy Nhat Tran" w:date="2022-11-25T11:41:00Z"/>
          <w:del w:id="519" w:author="NGUYEN DUC DONG (Deputy Director - VCB KIEN GIANG)" w:date="2022-11-25T16:36:00Z"/>
          <w:rFonts w:ascii="Arial" w:hAnsi="Arial" w:cs="Arial"/>
          <w:color w:val="FF0000"/>
          <w:sz w:val="20"/>
          <w:szCs w:val="20"/>
          <w:rPrChange w:id="520" w:author="NGUYEN DUC DONG (Deputy Director - VCB KIEN GIANG)" w:date="2022-11-25T16:46:00Z">
            <w:rPr>
              <w:ins w:id="521" w:author="Duy Nhat Tran" w:date="2022-11-25T11:41:00Z"/>
              <w:del w:id="522" w:author="NGUYEN DUC DONG (Deputy Director - VCB KIEN GIANG)" w:date="2022-11-25T16:36:00Z"/>
              <w:rFonts w:ascii="Arial" w:hAnsi="Arial" w:cs="Arial"/>
              <w:bCs/>
              <w:sz w:val="20"/>
              <w:szCs w:val="20"/>
            </w:rPr>
          </w:rPrChange>
        </w:rPr>
      </w:pPr>
    </w:p>
    <w:p w14:paraId="3F638DC6" w14:textId="77777777" w:rsidR="00A06C4B" w:rsidRPr="00FD5BDE" w:rsidRDefault="00A06C4B" w:rsidP="00A06C4B">
      <w:pPr>
        <w:pStyle w:val="ListParagraph"/>
        <w:ind w:left="0" w:firstLine="720"/>
        <w:jc w:val="both"/>
        <w:rPr>
          <w:ins w:id="523" w:author="NGUYEN DUC DONG (Deputy Director - VCB KIEN GIANG)" w:date="2022-11-25T16:37:00Z"/>
          <w:rFonts w:ascii="Arial" w:hAnsi="Arial" w:cs="Arial"/>
          <w:color w:val="FF0000"/>
          <w:sz w:val="20"/>
          <w:szCs w:val="20"/>
          <w:rPrChange w:id="524" w:author="NGUYEN DUC DONG (Deputy Director - VCB KIEN GIANG)" w:date="2022-11-25T16:46:00Z">
            <w:rPr>
              <w:ins w:id="525" w:author="NGUYEN DUC DONG (Deputy Director - VCB KIEN GIANG)" w:date="2022-11-25T16:37:00Z"/>
              <w:rFonts w:ascii="Arial" w:hAnsi="Arial" w:cs="Arial"/>
            </w:rPr>
          </w:rPrChange>
        </w:rPr>
        <w:pPrChange w:id="526" w:author="NGUYEN DUC DONG (Deputy Director - VCB KIEN GIANG)" w:date="2022-11-25T16:37:00Z">
          <w:pPr>
            <w:jc w:val="both"/>
          </w:pPr>
        </w:pPrChange>
      </w:pPr>
      <w:ins w:id="527" w:author="NGUYEN DUC DONG (Deputy Director - VCB KIEN GIANG)" w:date="2022-11-25T16:28:00Z">
        <w:r w:rsidRPr="00FD5BDE">
          <w:rPr>
            <w:rFonts w:ascii="Arial" w:hAnsi="Arial" w:cs="Arial"/>
            <w:color w:val="FF0000"/>
            <w:sz w:val="20"/>
            <w:szCs w:val="20"/>
            <w:rPrChange w:id="528" w:author="NGUYEN DUC DONG (Deputy Director - VCB KIEN GIANG)" w:date="2022-11-25T16:46:00Z">
              <w:rPr>
                <w:color w:val="C00000"/>
                <w:sz w:val="26"/>
                <w:szCs w:val="26"/>
              </w:rPr>
            </w:rPrChange>
          </w:rPr>
          <w:t xml:space="preserve">2. </w:t>
        </w:r>
      </w:ins>
      <w:ins w:id="529" w:author="NGUYEN DUC DONG (Deputy Director - VCB KIEN GIANG)" w:date="2022-11-25T16:29:00Z">
        <w:r w:rsidRPr="00FD5BDE">
          <w:rPr>
            <w:rFonts w:ascii="Arial" w:hAnsi="Arial" w:cs="Arial"/>
            <w:color w:val="FF0000"/>
            <w:sz w:val="20"/>
            <w:szCs w:val="20"/>
            <w:rPrChange w:id="530" w:author="NGUYEN DUC DONG (Deputy Director - VCB KIEN GIANG)" w:date="2022-11-25T16:46:00Z">
              <w:rPr>
                <w:rFonts w:ascii="Arial" w:hAnsi="Arial" w:cs="Arial"/>
              </w:rPr>
            </w:rPrChange>
          </w:rPr>
          <w:t>Bà Phạm Thị Diễm Tuyết – CIF 5282831 – nhóm 5</w:t>
        </w:r>
      </w:ins>
    </w:p>
    <w:p w14:paraId="17FAF87C" w14:textId="3047F397" w:rsidR="005A6685" w:rsidRPr="00FD5BDE" w:rsidRDefault="00A06C4B" w:rsidP="00A06C4B">
      <w:pPr>
        <w:pStyle w:val="ListParagraph"/>
        <w:ind w:left="709"/>
        <w:jc w:val="both"/>
        <w:rPr>
          <w:ins w:id="531" w:author="NGUYEN DUC DONG (Deputy Director - VCB KIEN GIANG)" w:date="2022-11-25T16:06:00Z"/>
          <w:rFonts w:ascii="Arial" w:hAnsi="Arial" w:cs="Arial"/>
          <w:bCs/>
          <w:color w:val="FF0000"/>
          <w:sz w:val="20"/>
          <w:szCs w:val="20"/>
          <w:rPrChange w:id="532" w:author="NGUYEN DUC DONG (Deputy Director - VCB KIEN GIANG)" w:date="2022-11-25T16:46:00Z">
            <w:rPr>
              <w:ins w:id="533" w:author="NGUYEN DUC DONG (Deputy Director - VCB KIEN GIANG)" w:date="2022-11-25T16:06:00Z"/>
              <w:rFonts w:ascii="Times New Roman" w:hAnsi="Times New Roman"/>
              <w:noProof/>
              <w:color w:val="C00000"/>
              <w:sz w:val="26"/>
              <w:szCs w:val="26"/>
            </w:rPr>
          </w:rPrChange>
        </w:rPr>
        <w:pPrChange w:id="534" w:author="NGUYEN DUC DONG (Deputy Director - VCB KIEN GIANG)" w:date="2022-11-25T16:37:00Z">
          <w:pPr>
            <w:pStyle w:val="ListParagraph"/>
            <w:numPr>
              <w:numId w:val="36"/>
            </w:numPr>
            <w:ind w:left="394" w:hanging="360"/>
            <w:jc w:val="both"/>
          </w:pPr>
        </w:pPrChange>
      </w:pPr>
      <w:ins w:id="535" w:author="NGUYEN DUC DONG (Deputy Director - VCB KIEN GIANG)" w:date="2022-11-25T16:37:00Z">
        <w:r w:rsidRPr="00FD5BDE">
          <w:rPr>
            <w:rFonts w:ascii="Arial" w:hAnsi="Arial" w:cs="Arial"/>
            <w:bCs/>
            <w:color w:val="FF0000"/>
            <w:sz w:val="20"/>
            <w:szCs w:val="20"/>
            <w:rPrChange w:id="536" w:author="NGUYEN DUC DONG (Deputy Director - VCB KIEN GIANG)" w:date="2022-11-25T16:46:00Z">
              <w:rPr>
                <w:rFonts w:ascii="Arial" w:hAnsi="Arial" w:cs="Arial"/>
                <w:bCs/>
                <w:sz w:val="20"/>
                <w:szCs w:val="20"/>
              </w:rPr>
            </w:rPrChange>
          </w:rPr>
          <w:t xml:space="preserve">-  </w:t>
        </w:r>
      </w:ins>
      <w:ins w:id="537" w:author="NGUYEN DUC DONG (Deputy Director - VCB KIEN GIANG)" w:date="2022-11-25T16:06:00Z">
        <w:r w:rsidR="005A6685" w:rsidRPr="00FD5BDE">
          <w:rPr>
            <w:rFonts w:ascii="Arial" w:hAnsi="Arial" w:cs="Arial"/>
            <w:bCs/>
            <w:color w:val="FF0000"/>
            <w:sz w:val="20"/>
            <w:szCs w:val="20"/>
            <w:rPrChange w:id="538" w:author="NGUYEN DUC DONG (Deputy Director - VCB KIEN GIANG)" w:date="2022-11-25T16:46:00Z">
              <w:rPr>
                <w:rFonts w:ascii="Times New Roman" w:hAnsi="Times New Roman"/>
                <w:color w:val="C00000"/>
                <w:sz w:val="26"/>
                <w:szCs w:val="26"/>
              </w:rPr>
            </w:rPrChange>
          </w:rPr>
          <w:t>Khách hàng kinh doanh mua bán hải sản các loại theo GCN ĐKKD số: 56A 8017807 do UBND TP. Rạch giá cấp, đăng ký lần đầu ngày 19/03/2015</w:t>
        </w:r>
      </w:ins>
    </w:p>
    <w:p w14:paraId="5451BB61" w14:textId="77777777" w:rsidR="00554289" w:rsidRPr="00FD5BDE" w:rsidRDefault="00A06C4B" w:rsidP="00A06C4B">
      <w:pPr>
        <w:pStyle w:val="ListParagraph"/>
        <w:ind w:left="709"/>
        <w:jc w:val="both"/>
        <w:rPr>
          <w:ins w:id="539" w:author="NGUYEN DUC DONG (Deputy Director - VCB KIEN GIANG)" w:date="2022-11-25T16:39:00Z"/>
          <w:rFonts w:ascii="Arial" w:hAnsi="Arial" w:cs="Arial"/>
          <w:bCs/>
          <w:color w:val="FF0000"/>
          <w:sz w:val="20"/>
          <w:szCs w:val="20"/>
          <w:rPrChange w:id="540" w:author="NGUYEN DUC DONG (Deputy Director - VCB KIEN GIANG)" w:date="2022-11-25T16:46:00Z">
            <w:rPr>
              <w:ins w:id="541" w:author="NGUYEN DUC DONG (Deputy Director - VCB KIEN GIANG)" w:date="2022-11-25T16:39:00Z"/>
              <w:rFonts w:ascii="Arial" w:hAnsi="Arial" w:cs="Arial"/>
              <w:bCs/>
              <w:sz w:val="20"/>
              <w:szCs w:val="20"/>
            </w:rPr>
          </w:rPrChange>
        </w:rPr>
        <w:pPrChange w:id="542" w:author="NGUYEN DUC DONG (Deputy Director - VCB KIEN GIANG)" w:date="2022-11-25T16:37:00Z">
          <w:pPr>
            <w:pStyle w:val="ListParagraph"/>
            <w:numPr>
              <w:numId w:val="36"/>
            </w:numPr>
            <w:ind w:left="394" w:hanging="360"/>
            <w:jc w:val="both"/>
          </w:pPr>
        </w:pPrChange>
      </w:pPr>
      <w:ins w:id="543" w:author="NGUYEN DUC DONG (Deputy Director - VCB KIEN GIANG)" w:date="2022-11-25T16:37:00Z">
        <w:r w:rsidRPr="00FD5BDE">
          <w:rPr>
            <w:rFonts w:ascii="Arial" w:hAnsi="Arial" w:cs="Arial"/>
            <w:bCs/>
            <w:color w:val="FF0000"/>
            <w:sz w:val="20"/>
            <w:szCs w:val="20"/>
            <w:rPrChange w:id="544" w:author="NGUYEN DUC DONG (Deputy Director - VCB KIEN GIANG)" w:date="2022-11-25T16:46:00Z">
              <w:rPr>
                <w:rFonts w:ascii="Arial" w:hAnsi="Arial" w:cs="Arial"/>
                <w:bCs/>
                <w:sz w:val="20"/>
                <w:szCs w:val="20"/>
              </w:rPr>
            </w:rPrChange>
          </w:rPr>
          <w:t xml:space="preserve">- </w:t>
        </w:r>
      </w:ins>
      <w:ins w:id="545" w:author="NGUYEN DUC DONG (Deputy Director - VCB KIEN GIANG)" w:date="2022-11-25T16:38:00Z">
        <w:r w:rsidR="00554289" w:rsidRPr="00FD5BDE">
          <w:rPr>
            <w:rFonts w:ascii="Arial" w:hAnsi="Arial" w:cs="Arial"/>
            <w:color w:val="FF0000"/>
            <w:sz w:val="20"/>
            <w:szCs w:val="20"/>
            <w:rPrChange w:id="546" w:author="NGUYEN DUC DONG (Deputy Director - VCB KIEN GIANG)" w:date="2022-11-25T16:46:00Z">
              <w:rPr>
                <w:rFonts w:ascii="Arial" w:hAnsi="Arial" w:cs="Arial"/>
                <w:sz w:val="20"/>
                <w:szCs w:val="20"/>
              </w:rPr>
            </w:rPrChange>
          </w:rPr>
          <w:t xml:space="preserve">Quy trình lập báo cáo thẩm định đề xuất cho vay </w:t>
        </w:r>
        <w:r w:rsidR="00554289" w:rsidRPr="00FD5BDE">
          <w:rPr>
            <w:rFonts w:ascii="Arial" w:hAnsi="Arial" w:cs="Arial"/>
            <w:color w:val="FF0000"/>
            <w:sz w:val="20"/>
            <w:szCs w:val="20"/>
            <w:rPrChange w:id="547" w:author="NGUYEN DUC DONG (Deputy Director - VCB KIEN GIANG)" w:date="2022-11-25T16:46:00Z">
              <w:rPr>
                <w:rFonts w:ascii="Arial" w:hAnsi="Arial" w:cs="Arial"/>
                <w:sz w:val="20"/>
                <w:szCs w:val="20"/>
              </w:rPr>
            </w:rPrChange>
          </w:rPr>
          <w:t xml:space="preserve">hoàn toàn </w:t>
        </w:r>
        <w:r w:rsidR="00554289" w:rsidRPr="00FD5BDE">
          <w:rPr>
            <w:rFonts w:ascii="Arial" w:hAnsi="Arial" w:cs="Arial"/>
            <w:color w:val="FF0000"/>
            <w:sz w:val="20"/>
            <w:szCs w:val="20"/>
            <w:rPrChange w:id="548" w:author="NGUYEN DUC DONG (Deputy Director - VCB KIEN GIANG)" w:date="2022-11-25T16:46:00Z">
              <w:rPr>
                <w:rFonts w:ascii="Arial" w:hAnsi="Arial" w:cs="Arial"/>
                <w:sz w:val="20"/>
                <w:szCs w:val="20"/>
              </w:rPr>
            </w:rPrChange>
          </w:rPr>
          <w:t>phù hợp trong việc xác định tình hình tài chính của khách hàng từ hoạt động kinh doanh</w:t>
        </w:r>
        <w:r w:rsidR="00554289" w:rsidRPr="00FD5BDE">
          <w:rPr>
            <w:rFonts w:ascii="Arial" w:hAnsi="Arial" w:cs="Arial"/>
            <w:color w:val="FF0000"/>
            <w:sz w:val="20"/>
            <w:szCs w:val="20"/>
            <w:rPrChange w:id="549" w:author="NGUYEN DUC DONG (Deputy Director - VCB KIEN GIANG)" w:date="2022-11-25T16:46:00Z">
              <w:rPr>
                <w:rFonts w:ascii="Arial" w:hAnsi="Arial" w:cs="Arial"/>
                <w:sz w:val="20"/>
                <w:szCs w:val="20"/>
              </w:rPr>
            </w:rPrChange>
          </w:rPr>
          <w:t>.</w:t>
        </w:r>
      </w:ins>
    </w:p>
    <w:p w14:paraId="121B7103" w14:textId="67EC4661" w:rsidR="005A6685" w:rsidRPr="00FD5BDE" w:rsidRDefault="00554289" w:rsidP="00A06C4B">
      <w:pPr>
        <w:pStyle w:val="ListParagraph"/>
        <w:ind w:left="709"/>
        <w:jc w:val="both"/>
        <w:rPr>
          <w:ins w:id="550" w:author="NGUYEN DUC DONG (Deputy Director - VCB KIEN GIANG)" w:date="2022-11-25T16:40:00Z"/>
          <w:rFonts w:ascii="Arial" w:hAnsi="Arial" w:cs="Arial"/>
          <w:bCs/>
          <w:color w:val="FF0000"/>
          <w:sz w:val="20"/>
          <w:szCs w:val="20"/>
          <w:rPrChange w:id="551" w:author="NGUYEN DUC DONG (Deputy Director - VCB KIEN GIANG)" w:date="2022-11-25T16:46:00Z">
            <w:rPr>
              <w:ins w:id="552" w:author="NGUYEN DUC DONG (Deputy Director - VCB KIEN GIANG)" w:date="2022-11-25T16:40:00Z"/>
              <w:rFonts w:ascii="Arial" w:hAnsi="Arial" w:cs="Arial"/>
              <w:bCs/>
              <w:sz w:val="20"/>
              <w:szCs w:val="20"/>
            </w:rPr>
          </w:rPrChange>
        </w:rPr>
        <w:pPrChange w:id="553" w:author="NGUYEN DUC DONG (Deputy Director - VCB KIEN GIANG)" w:date="2022-11-25T16:37:00Z">
          <w:pPr>
            <w:pStyle w:val="ListParagraph"/>
            <w:numPr>
              <w:numId w:val="36"/>
            </w:numPr>
            <w:ind w:left="394" w:hanging="360"/>
            <w:jc w:val="both"/>
          </w:pPr>
        </w:pPrChange>
      </w:pPr>
      <w:ins w:id="554" w:author="NGUYEN DUC DONG (Deputy Director - VCB KIEN GIANG)" w:date="2022-11-25T16:39:00Z">
        <w:r w:rsidRPr="00FD5BDE">
          <w:rPr>
            <w:rFonts w:ascii="Arial" w:hAnsi="Arial" w:cs="Arial"/>
            <w:bCs/>
            <w:color w:val="FF0000"/>
            <w:sz w:val="20"/>
            <w:szCs w:val="20"/>
            <w:rPrChange w:id="555" w:author="NGUYEN DUC DONG (Deputy Director - VCB KIEN GIANG)" w:date="2022-11-25T16:46:00Z">
              <w:rPr>
                <w:rFonts w:ascii="Arial" w:hAnsi="Arial" w:cs="Arial"/>
                <w:bCs/>
                <w:sz w:val="20"/>
                <w:szCs w:val="20"/>
              </w:rPr>
            </w:rPrChange>
          </w:rPr>
          <w:t>-</w:t>
        </w:r>
      </w:ins>
      <w:ins w:id="556" w:author="NGUYEN DUC DONG (Deputy Director - VCB KIEN GIANG)" w:date="2022-11-25T16:38:00Z">
        <w:r w:rsidRPr="00FD5BDE">
          <w:rPr>
            <w:rFonts w:ascii="Arial" w:hAnsi="Arial" w:cs="Arial"/>
            <w:bCs/>
            <w:color w:val="FF0000"/>
            <w:sz w:val="20"/>
            <w:szCs w:val="20"/>
            <w:rPrChange w:id="557" w:author="NGUYEN DUC DONG (Deputy Director - VCB KIEN GIANG)" w:date="2022-11-25T16:46:00Z">
              <w:rPr>
                <w:rFonts w:ascii="Arial" w:hAnsi="Arial" w:cs="Arial"/>
                <w:bCs/>
                <w:sz w:val="20"/>
                <w:szCs w:val="20"/>
              </w:rPr>
            </w:rPrChange>
          </w:rPr>
          <w:t xml:space="preserve"> </w:t>
        </w:r>
      </w:ins>
      <w:ins w:id="558" w:author="NGUYEN DUC DONG (Deputy Director - VCB KIEN GIANG)" w:date="2022-11-25T16:40:00Z">
        <w:r w:rsidRPr="00FD5BDE">
          <w:rPr>
            <w:rFonts w:ascii="Arial" w:hAnsi="Arial" w:cs="Arial"/>
            <w:color w:val="FF0000"/>
            <w:sz w:val="20"/>
            <w:szCs w:val="20"/>
            <w:rPrChange w:id="559" w:author="NGUYEN DUC DONG (Deputy Director - VCB KIEN GIANG)" w:date="2022-11-25T16:46:00Z">
              <w:rPr>
                <w:rFonts w:ascii="Arial" w:hAnsi="Arial" w:cs="Arial"/>
                <w:sz w:val="20"/>
                <w:szCs w:val="20"/>
              </w:rPr>
            </w:rPrChange>
          </w:rPr>
          <w:t>Nguyên nhân</w:t>
        </w:r>
      </w:ins>
      <w:ins w:id="560" w:author="NGUYEN DUC DONG (Deputy Director - VCB KIEN GIANG)" w:date="2022-11-25T16:39:00Z">
        <w:r w:rsidRPr="00FD5BDE">
          <w:rPr>
            <w:rFonts w:ascii="Arial" w:hAnsi="Arial" w:cs="Arial"/>
            <w:color w:val="FF0000"/>
            <w:sz w:val="20"/>
            <w:szCs w:val="20"/>
            <w:rPrChange w:id="561" w:author="NGUYEN DUC DONG (Deputy Director - VCB KIEN GIANG)" w:date="2022-11-25T16:46:00Z">
              <w:rPr>
                <w:rFonts w:ascii="Arial" w:hAnsi="Arial" w:cs="Arial"/>
                <w:sz w:val="20"/>
                <w:szCs w:val="20"/>
              </w:rPr>
            </w:rPrChange>
          </w:rPr>
          <w:t xml:space="preserve"> </w:t>
        </w:r>
        <w:r w:rsidRPr="00FD5BDE">
          <w:rPr>
            <w:rFonts w:ascii="Arial" w:hAnsi="Arial" w:cs="Arial"/>
            <w:color w:val="FF0000"/>
            <w:sz w:val="20"/>
            <w:szCs w:val="20"/>
            <w:rPrChange w:id="562" w:author="NGUYEN DUC DONG (Deputy Director - VCB KIEN GIANG)" w:date="2022-11-25T16:46:00Z">
              <w:rPr>
                <w:rFonts w:ascii="Arial" w:hAnsi="Arial" w:cs="Arial"/>
                <w:sz w:val="20"/>
                <w:szCs w:val="20"/>
              </w:rPr>
            </w:rPrChange>
          </w:rPr>
          <w:t xml:space="preserve">khách hàng </w:t>
        </w:r>
        <w:r w:rsidRPr="00FD5BDE">
          <w:rPr>
            <w:rFonts w:ascii="Arial" w:hAnsi="Arial" w:cs="Arial"/>
            <w:color w:val="FF0000"/>
            <w:sz w:val="20"/>
            <w:szCs w:val="20"/>
            <w:rPrChange w:id="563" w:author="NGUYEN DUC DONG (Deputy Director - VCB KIEN GIANG)" w:date="2022-11-25T16:46:00Z">
              <w:rPr>
                <w:rFonts w:ascii="Arial" w:hAnsi="Arial" w:cs="Arial"/>
                <w:sz w:val="20"/>
                <w:szCs w:val="20"/>
              </w:rPr>
            </w:rPrChange>
          </w:rPr>
          <w:t>không trả được gốc lãi đúng hạn</w:t>
        </w:r>
      </w:ins>
      <w:ins w:id="564" w:author="NGUYEN DUC DONG (Deputy Director - VCB KIEN GIANG)" w:date="2022-11-25T16:40:00Z">
        <w:r w:rsidRPr="00FD5BDE">
          <w:rPr>
            <w:rFonts w:ascii="Arial" w:hAnsi="Arial" w:cs="Arial"/>
            <w:bCs/>
            <w:color w:val="FF0000"/>
            <w:sz w:val="20"/>
            <w:szCs w:val="20"/>
            <w:rPrChange w:id="565" w:author="NGUYEN DUC DONG (Deputy Director - VCB KIEN GIANG)" w:date="2022-11-25T16:46:00Z">
              <w:rPr>
                <w:rFonts w:ascii="Arial" w:hAnsi="Arial" w:cs="Arial"/>
                <w:bCs/>
                <w:sz w:val="20"/>
                <w:szCs w:val="20"/>
              </w:rPr>
            </w:rPrChange>
          </w:rPr>
          <w:t>:</w:t>
        </w:r>
      </w:ins>
      <w:ins w:id="566" w:author="NGUYEN DUC DONG (Deputy Director - VCB KIEN GIANG)" w:date="2022-11-25T16:39:00Z">
        <w:r w:rsidRPr="00FD5BDE">
          <w:rPr>
            <w:rFonts w:ascii="Arial" w:hAnsi="Arial" w:cs="Arial"/>
            <w:bCs/>
            <w:color w:val="FF0000"/>
            <w:sz w:val="20"/>
            <w:szCs w:val="20"/>
            <w:rPrChange w:id="567" w:author="NGUYEN DUC DONG (Deputy Director - VCB KIEN GIANG)" w:date="2022-11-25T16:46:00Z">
              <w:rPr>
                <w:rFonts w:ascii="Arial" w:hAnsi="Arial" w:cs="Arial"/>
                <w:bCs/>
                <w:sz w:val="20"/>
                <w:szCs w:val="20"/>
              </w:rPr>
            </w:rPrChange>
          </w:rPr>
          <w:t xml:space="preserve"> </w:t>
        </w:r>
      </w:ins>
      <w:ins w:id="568" w:author="NGUYEN DUC DONG (Deputy Director - VCB KIEN GIANG)" w:date="2022-11-25T16:06:00Z">
        <w:r w:rsidR="005A6685" w:rsidRPr="00FD5BDE">
          <w:rPr>
            <w:rFonts w:ascii="Arial" w:hAnsi="Arial" w:cs="Arial"/>
            <w:bCs/>
            <w:color w:val="FF0000"/>
            <w:sz w:val="20"/>
            <w:szCs w:val="20"/>
            <w:rPrChange w:id="569" w:author="NGUYEN DUC DONG (Deputy Director - VCB KIEN GIANG)" w:date="2022-11-25T16:46:00Z">
              <w:rPr>
                <w:rFonts w:ascii="Times New Roman" w:hAnsi="Times New Roman"/>
                <w:color w:val="C00000"/>
                <w:sz w:val="26"/>
                <w:szCs w:val="26"/>
              </w:rPr>
            </w:rPrChange>
          </w:rPr>
          <w:t xml:space="preserve">Trước đây, KH kinh doanh có hiệu quả, thanh toán gốc và lãi vay đúng hạn. Tuy nhiên, </w:t>
        </w:r>
        <w:r w:rsidR="005A6685" w:rsidRPr="00FD5BDE">
          <w:rPr>
            <w:rFonts w:ascii="Arial" w:hAnsi="Arial" w:cs="Arial"/>
            <w:bCs/>
            <w:color w:val="FF0000"/>
            <w:sz w:val="20"/>
            <w:szCs w:val="20"/>
            <w:rPrChange w:id="570" w:author="NGUYEN DUC DONG (Deputy Director - VCB KIEN GIANG)" w:date="2022-11-25T16:46:00Z">
              <w:rPr>
                <w:rFonts w:ascii="Times New Roman" w:hAnsi="Times New Roman"/>
                <w:noProof/>
                <w:color w:val="C00000"/>
                <w:sz w:val="26"/>
                <w:szCs w:val="26"/>
              </w:rPr>
            </w:rPrChange>
          </w:rPr>
          <w:t xml:space="preserve">Khi dịch bệnh COVID-19 bùng phát từ đầu năm 2021 đến tháng 06/2021, mặc dù tình hình kinh doanh có chút khó khăn nhưng khách hàng vẫn xoay sở được dòng vốn và thanh toán gốc và lãi vay đầy đủ và đúng hạn cho Ngân hàng. </w:t>
        </w:r>
        <w:r w:rsidR="005A6685" w:rsidRPr="00FD5BDE">
          <w:rPr>
            <w:rFonts w:ascii="Arial" w:hAnsi="Arial" w:cs="Arial"/>
            <w:bCs/>
            <w:color w:val="FF0000"/>
            <w:sz w:val="20"/>
            <w:szCs w:val="20"/>
            <w:rPrChange w:id="571" w:author="NGUYEN DUC DONG (Deputy Director - VCB KIEN GIANG)" w:date="2022-11-25T16:46:00Z">
              <w:rPr>
                <w:rFonts w:ascii="Times New Roman" w:hAnsi="Times New Roman"/>
                <w:color w:val="C00000"/>
                <w:sz w:val="26"/>
                <w:szCs w:val="26"/>
              </w:rPr>
            </w:rPrChange>
          </w:rPr>
          <w:t>K</w:t>
        </w:r>
        <w:r w:rsidR="005A6685" w:rsidRPr="00FD5BDE">
          <w:rPr>
            <w:rFonts w:ascii="Arial" w:hAnsi="Arial" w:cs="Arial"/>
            <w:bCs/>
            <w:color w:val="FF0000"/>
            <w:sz w:val="20"/>
            <w:szCs w:val="20"/>
            <w:rPrChange w:id="572" w:author="NGUYEN DUC DONG (Deputy Director - VCB KIEN GIANG)" w:date="2022-11-25T16:46:00Z">
              <w:rPr>
                <w:rFonts w:ascii="Times New Roman" w:hAnsi="Times New Roman"/>
                <w:noProof/>
                <w:color w:val="C00000"/>
                <w:sz w:val="26"/>
                <w:szCs w:val="26"/>
              </w:rPr>
            </w:rPrChange>
          </w:rPr>
          <w:t>ể từ thời điểm tháng 07/2021 đến nay, do tình hình dịch bệnh Covid-19 diễn biến phức tạp, Chính quyền địa phương áp dụng Chỉ thị 16 của Chính phủ kéo dài, các cơ sở kinh doanh phải đóng cửa, việc đi lại hạn chế tối đa. Các Công ty, Xí nghiệp thu mua cũng giảm sản lượng mua vào do giảm công nhân lao động, … Từ những lý do trên làm cho giá bán bình quân các loại hải sản giảm trung bình trên 30% và doanh thu giảm trung bình gần 50% và lợi nhuận giảm trung bình trên 90% so với thời điểm năm 2020.</w:t>
        </w:r>
      </w:ins>
    </w:p>
    <w:p w14:paraId="3D072E16" w14:textId="467B979F" w:rsidR="007F43E8" w:rsidRPr="00FD5BDE" w:rsidDel="005A6685" w:rsidRDefault="002E5856" w:rsidP="002E5856">
      <w:pPr>
        <w:pStyle w:val="ListParagraph"/>
        <w:ind w:left="709"/>
        <w:jc w:val="both"/>
        <w:rPr>
          <w:ins w:id="573" w:author="Duy Nhat Tran" w:date="2022-11-25T12:39:00Z"/>
          <w:del w:id="574" w:author="NGUYEN DUC DONG (Deputy Director - VCB KIEN GIANG)" w:date="2022-11-25T16:06:00Z"/>
          <w:rFonts w:ascii="Arial" w:hAnsi="Arial" w:cs="Arial"/>
          <w:bCs/>
          <w:color w:val="FF0000"/>
          <w:sz w:val="20"/>
          <w:szCs w:val="20"/>
          <w:rPrChange w:id="575" w:author="NGUYEN DUC DONG (Deputy Director - VCB KIEN GIANG)" w:date="2022-11-25T16:46:00Z">
            <w:rPr>
              <w:ins w:id="576" w:author="Duy Nhat Tran" w:date="2022-11-25T12:39:00Z"/>
              <w:del w:id="577" w:author="NGUYEN DUC DONG (Deputy Director - VCB KIEN GIANG)" w:date="2022-11-25T16:06:00Z"/>
              <w:rFonts w:ascii="Arial" w:hAnsi="Arial" w:cs="Arial"/>
              <w:bCs/>
              <w:sz w:val="20"/>
              <w:szCs w:val="20"/>
            </w:rPr>
          </w:rPrChange>
        </w:rPr>
        <w:pPrChange w:id="578" w:author="NGUYEN DUC DONG (Deputy Director - VCB KIEN GIANG)" w:date="2022-11-25T16:41:00Z">
          <w:pPr>
            <w:pStyle w:val="ListParagraph"/>
            <w:jc w:val="both"/>
          </w:pPr>
        </w:pPrChange>
      </w:pPr>
      <w:ins w:id="579" w:author="NGUYEN DUC DONG (Deputy Director - VCB KIEN GIANG)" w:date="2022-11-25T16:40:00Z">
        <w:r w:rsidRPr="00FD5BDE">
          <w:rPr>
            <w:rFonts w:ascii="Arial" w:hAnsi="Arial" w:cs="Arial"/>
            <w:bCs/>
            <w:color w:val="FF0000"/>
            <w:sz w:val="20"/>
            <w:szCs w:val="20"/>
            <w:rPrChange w:id="580" w:author="NGUYEN DUC DONG (Deputy Director - VCB KIEN GIANG)" w:date="2022-11-25T16:46:00Z">
              <w:rPr>
                <w:rFonts w:ascii="Arial" w:hAnsi="Arial" w:cs="Arial"/>
                <w:bCs/>
                <w:sz w:val="20"/>
                <w:szCs w:val="20"/>
              </w:rPr>
            </w:rPrChange>
          </w:rPr>
          <w:t xml:space="preserve">- </w:t>
        </w:r>
      </w:ins>
      <w:ins w:id="581" w:author="NGUYEN DUC DONG (Deputy Director - VCB KIEN GIANG)" w:date="2022-11-25T16:06:00Z">
        <w:r w:rsidR="005A6685" w:rsidRPr="00FD5BDE">
          <w:rPr>
            <w:rFonts w:ascii="Arial" w:hAnsi="Arial" w:cs="Arial"/>
            <w:bCs/>
            <w:color w:val="FF0000"/>
            <w:sz w:val="20"/>
            <w:szCs w:val="20"/>
            <w:rPrChange w:id="582" w:author="NGUYEN DUC DONG (Deputy Director - VCB KIEN GIANG)" w:date="2022-11-25T16:46:00Z">
              <w:rPr>
                <w:rFonts w:ascii="Times New Roman" w:hAnsi="Times New Roman"/>
                <w:noProof/>
                <w:color w:val="C00000"/>
                <w:sz w:val="26"/>
                <w:szCs w:val="26"/>
              </w:rPr>
            </w:rPrChange>
          </w:rPr>
          <w:t xml:space="preserve">KH có thiện chí hợp tác với Ngân hàng bán bớt TS để trả nợ (từ 14.652 triệu đồng xuống còn 12.237 triệu đồng), hiện tại tiếp tục rao bán TS để trả nợ. </w:t>
        </w:r>
      </w:ins>
      <w:ins w:id="583" w:author="NGUYEN DUC DONG (Deputy Director - VCB KIEN GIANG)" w:date="2022-11-25T16:41:00Z">
        <w:r w:rsidRPr="00FD5BDE">
          <w:rPr>
            <w:rFonts w:ascii="Arial" w:hAnsi="Arial" w:cs="Arial"/>
            <w:bCs/>
            <w:color w:val="FF0000"/>
            <w:sz w:val="20"/>
            <w:szCs w:val="20"/>
            <w:rPrChange w:id="584" w:author="NGUYEN DUC DONG (Deputy Director - VCB KIEN GIANG)" w:date="2022-11-25T16:46:00Z">
              <w:rPr>
                <w:rFonts w:ascii="Arial" w:hAnsi="Arial" w:cs="Arial"/>
                <w:bCs/>
                <w:sz w:val="20"/>
                <w:szCs w:val="20"/>
              </w:rPr>
            </w:rPrChange>
          </w:rPr>
          <w:t>Hiện đang trong giai đoạn thi hành án.</w:t>
        </w:r>
        <w:r w:rsidRPr="00FD5BDE" w:rsidDel="005A6685">
          <w:rPr>
            <w:rFonts w:ascii="Arial" w:hAnsi="Arial" w:cs="Arial"/>
            <w:bCs/>
            <w:color w:val="FF0000"/>
            <w:sz w:val="20"/>
            <w:szCs w:val="20"/>
            <w:rPrChange w:id="585" w:author="NGUYEN DUC DONG (Deputy Director - VCB KIEN GIANG)" w:date="2022-11-25T16:46:00Z">
              <w:rPr>
                <w:rFonts w:ascii="Arial" w:hAnsi="Arial" w:cs="Arial"/>
                <w:bCs/>
                <w:sz w:val="20"/>
                <w:szCs w:val="20"/>
              </w:rPr>
            </w:rPrChange>
          </w:rPr>
          <w:t xml:space="preserve"> </w:t>
        </w:r>
      </w:ins>
    </w:p>
    <w:p w14:paraId="60381F81" w14:textId="4B250188" w:rsidR="007F43E8" w:rsidRPr="00FD5BDE" w:rsidDel="005A6685" w:rsidRDefault="007F43E8" w:rsidP="002E5856">
      <w:pPr>
        <w:pStyle w:val="ListParagraph"/>
        <w:ind w:left="709"/>
        <w:jc w:val="both"/>
        <w:rPr>
          <w:ins w:id="586" w:author="Duy Nhat Tran" w:date="2022-11-25T12:39:00Z"/>
          <w:del w:id="587" w:author="NGUYEN DUC DONG (Deputy Director - VCB KIEN GIANG)" w:date="2022-11-25T16:06:00Z"/>
          <w:rFonts w:ascii="Arial" w:hAnsi="Arial" w:cs="Arial"/>
          <w:bCs/>
          <w:color w:val="FF0000"/>
          <w:sz w:val="20"/>
          <w:szCs w:val="20"/>
          <w:rPrChange w:id="588" w:author="NGUYEN DUC DONG (Deputy Director - VCB KIEN GIANG)" w:date="2022-11-25T16:46:00Z">
            <w:rPr>
              <w:ins w:id="589" w:author="Duy Nhat Tran" w:date="2022-11-25T12:39:00Z"/>
              <w:del w:id="590" w:author="NGUYEN DUC DONG (Deputy Director - VCB KIEN GIANG)" w:date="2022-11-25T16:06:00Z"/>
              <w:rFonts w:ascii="Arial" w:hAnsi="Arial" w:cs="Arial"/>
              <w:bCs/>
              <w:sz w:val="20"/>
              <w:szCs w:val="20"/>
            </w:rPr>
          </w:rPrChange>
        </w:rPr>
        <w:pPrChange w:id="591" w:author="NGUYEN DUC DONG (Deputy Director - VCB KIEN GIANG)" w:date="2022-11-25T16:41:00Z">
          <w:pPr>
            <w:pStyle w:val="ListParagraph"/>
            <w:jc w:val="both"/>
          </w:pPr>
        </w:pPrChange>
      </w:pPr>
    </w:p>
    <w:p w14:paraId="5BE4526D" w14:textId="296609EE" w:rsidR="007F43E8" w:rsidRPr="00FD5BDE" w:rsidDel="005A6685" w:rsidRDefault="007F43E8" w:rsidP="002E5856">
      <w:pPr>
        <w:pStyle w:val="ListParagraph"/>
        <w:ind w:left="709"/>
        <w:jc w:val="both"/>
        <w:rPr>
          <w:ins w:id="592" w:author="Duy Nhat Tran" w:date="2022-11-25T12:39:00Z"/>
          <w:del w:id="593" w:author="NGUYEN DUC DONG (Deputy Director - VCB KIEN GIANG)" w:date="2022-11-25T16:06:00Z"/>
          <w:rFonts w:ascii="Arial" w:hAnsi="Arial" w:cs="Arial"/>
          <w:bCs/>
          <w:color w:val="FF0000"/>
          <w:sz w:val="20"/>
          <w:szCs w:val="20"/>
          <w:rPrChange w:id="594" w:author="NGUYEN DUC DONG (Deputy Director - VCB KIEN GIANG)" w:date="2022-11-25T16:46:00Z">
            <w:rPr>
              <w:ins w:id="595" w:author="Duy Nhat Tran" w:date="2022-11-25T12:39:00Z"/>
              <w:del w:id="596" w:author="NGUYEN DUC DONG (Deputy Director - VCB KIEN GIANG)" w:date="2022-11-25T16:06:00Z"/>
              <w:rFonts w:ascii="Arial" w:hAnsi="Arial" w:cs="Arial"/>
              <w:bCs/>
              <w:sz w:val="20"/>
              <w:szCs w:val="20"/>
            </w:rPr>
          </w:rPrChange>
        </w:rPr>
        <w:pPrChange w:id="597" w:author="NGUYEN DUC DONG (Deputy Director - VCB KIEN GIANG)" w:date="2022-11-25T16:41:00Z">
          <w:pPr>
            <w:pStyle w:val="ListParagraph"/>
            <w:jc w:val="both"/>
          </w:pPr>
        </w:pPrChange>
      </w:pPr>
    </w:p>
    <w:p w14:paraId="32B03F1F" w14:textId="1F1F9F7C" w:rsidR="007F43E8" w:rsidRPr="00FD5BDE" w:rsidDel="005A6685" w:rsidRDefault="007F43E8" w:rsidP="002E5856">
      <w:pPr>
        <w:pStyle w:val="ListParagraph"/>
        <w:ind w:left="709"/>
        <w:jc w:val="both"/>
        <w:rPr>
          <w:ins w:id="598" w:author="Duy Nhat Tran" w:date="2022-11-25T12:39:00Z"/>
          <w:del w:id="599" w:author="NGUYEN DUC DONG (Deputy Director - VCB KIEN GIANG)" w:date="2022-11-25T16:06:00Z"/>
          <w:rFonts w:ascii="Arial" w:hAnsi="Arial" w:cs="Arial"/>
          <w:bCs/>
          <w:color w:val="FF0000"/>
          <w:sz w:val="20"/>
          <w:szCs w:val="20"/>
          <w:rPrChange w:id="600" w:author="NGUYEN DUC DONG (Deputy Director - VCB KIEN GIANG)" w:date="2022-11-25T16:46:00Z">
            <w:rPr>
              <w:ins w:id="601" w:author="Duy Nhat Tran" w:date="2022-11-25T12:39:00Z"/>
              <w:del w:id="602" w:author="NGUYEN DUC DONG (Deputy Director - VCB KIEN GIANG)" w:date="2022-11-25T16:06:00Z"/>
              <w:rFonts w:ascii="Arial" w:hAnsi="Arial" w:cs="Arial"/>
              <w:bCs/>
              <w:sz w:val="20"/>
              <w:szCs w:val="20"/>
            </w:rPr>
          </w:rPrChange>
        </w:rPr>
        <w:pPrChange w:id="603" w:author="NGUYEN DUC DONG (Deputy Director - VCB KIEN GIANG)" w:date="2022-11-25T16:41:00Z">
          <w:pPr>
            <w:pStyle w:val="ListParagraph"/>
            <w:jc w:val="both"/>
          </w:pPr>
        </w:pPrChange>
      </w:pPr>
    </w:p>
    <w:p w14:paraId="74B4766B" w14:textId="111A37D5" w:rsidR="007F43E8" w:rsidRPr="00FD5BDE" w:rsidDel="005A6685" w:rsidRDefault="007F43E8" w:rsidP="002E5856">
      <w:pPr>
        <w:pStyle w:val="ListParagraph"/>
        <w:ind w:left="709"/>
        <w:jc w:val="both"/>
        <w:rPr>
          <w:ins w:id="604" w:author="Duy Nhat Tran" w:date="2022-11-25T12:39:00Z"/>
          <w:del w:id="605" w:author="NGUYEN DUC DONG (Deputy Director - VCB KIEN GIANG)" w:date="2022-11-25T16:06:00Z"/>
          <w:rFonts w:ascii="Arial" w:hAnsi="Arial" w:cs="Arial"/>
          <w:bCs/>
          <w:color w:val="FF0000"/>
          <w:sz w:val="20"/>
          <w:szCs w:val="20"/>
          <w:rPrChange w:id="606" w:author="NGUYEN DUC DONG (Deputy Director - VCB KIEN GIANG)" w:date="2022-11-25T16:46:00Z">
            <w:rPr>
              <w:ins w:id="607" w:author="Duy Nhat Tran" w:date="2022-11-25T12:39:00Z"/>
              <w:del w:id="608" w:author="NGUYEN DUC DONG (Deputy Director - VCB KIEN GIANG)" w:date="2022-11-25T16:06:00Z"/>
              <w:rFonts w:ascii="Arial" w:hAnsi="Arial" w:cs="Arial"/>
              <w:bCs/>
              <w:sz w:val="20"/>
              <w:szCs w:val="20"/>
            </w:rPr>
          </w:rPrChange>
        </w:rPr>
        <w:pPrChange w:id="609" w:author="NGUYEN DUC DONG (Deputy Director - VCB KIEN GIANG)" w:date="2022-11-25T16:41:00Z">
          <w:pPr>
            <w:pStyle w:val="ListParagraph"/>
            <w:jc w:val="both"/>
          </w:pPr>
        </w:pPrChange>
      </w:pPr>
    </w:p>
    <w:p w14:paraId="27429DCC" w14:textId="2BEEE69F" w:rsidR="007F43E8" w:rsidRPr="00FD5BDE" w:rsidDel="005A6685" w:rsidRDefault="007F43E8" w:rsidP="002E5856">
      <w:pPr>
        <w:pStyle w:val="ListParagraph"/>
        <w:ind w:left="709"/>
        <w:jc w:val="both"/>
        <w:rPr>
          <w:ins w:id="610" w:author="Duy Nhat Tran" w:date="2022-11-25T12:39:00Z"/>
          <w:del w:id="611" w:author="NGUYEN DUC DONG (Deputy Director - VCB KIEN GIANG)" w:date="2022-11-25T16:06:00Z"/>
          <w:rFonts w:ascii="Arial" w:hAnsi="Arial" w:cs="Arial"/>
          <w:bCs/>
          <w:color w:val="FF0000"/>
          <w:sz w:val="20"/>
          <w:szCs w:val="20"/>
          <w:rPrChange w:id="612" w:author="NGUYEN DUC DONG (Deputy Director - VCB KIEN GIANG)" w:date="2022-11-25T16:46:00Z">
            <w:rPr>
              <w:ins w:id="613" w:author="Duy Nhat Tran" w:date="2022-11-25T12:39:00Z"/>
              <w:del w:id="614" w:author="NGUYEN DUC DONG (Deputy Director - VCB KIEN GIANG)" w:date="2022-11-25T16:06:00Z"/>
              <w:rFonts w:ascii="Arial" w:hAnsi="Arial" w:cs="Arial"/>
              <w:bCs/>
              <w:sz w:val="20"/>
              <w:szCs w:val="20"/>
            </w:rPr>
          </w:rPrChange>
        </w:rPr>
        <w:pPrChange w:id="615" w:author="NGUYEN DUC DONG (Deputy Director - VCB KIEN GIANG)" w:date="2022-11-25T16:41:00Z">
          <w:pPr>
            <w:pStyle w:val="ListParagraph"/>
            <w:jc w:val="both"/>
          </w:pPr>
        </w:pPrChange>
      </w:pPr>
    </w:p>
    <w:p w14:paraId="0C9727EA" w14:textId="5B08ACA6" w:rsidR="007F43E8" w:rsidRPr="00FD5BDE" w:rsidDel="002E5856" w:rsidRDefault="007F43E8" w:rsidP="002E5856">
      <w:pPr>
        <w:pStyle w:val="ListParagraph"/>
        <w:ind w:left="709"/>
        <w:jc w:val="both"/>
        <w:rPr>
          <w:ins w:id="616" w:author="Duy Nhat Tran" w:date="2022-11-25T12:39:00Z"/>
          <w:del w:id="617" w:author="NGUYEN DUC DONG (Deputy Director - VCB KIEN GIANG)" w:date="2022-11-25T16:41:00Z"/>
          <w:rFonts w:ascii="Arial" w:hAnsi="Arial" w:cs="Arial"/>
          <w:bCs/>
          <w:color w:val="FF0000"/>
          <w:sz w:val="20"/>
          <w:szCs w:val="20"/>
          <w:rPrChange w:id="618" w:author="NGUYEN DUC DONG (Deputy Director - VCB KIEN GIANG)" w:date="2022-11-25T16:46:00Z">
            <w:rPr>
              <w:ins w:id="619" w:author="Duy Nhat Tran" w:date="2022-11-25T12:39:00Z"/>
              <w:del w:id="620" w:author="NGUYEN DUC DONG (Deputy Director - VCB KIEN GIANG)" w:date="2022-11-25T16:41:00Z"/>
              <w:rFonts w:ascii="Arial" w:hAnsi="Arial" w:cs="Arial"/>
              <w:bCs/>
              <w:sz w:val="20"/>
              <w:szCs w:val="20"/>
            </w:rPr>
          </w:rPrChange>
        </w:rPr>
        <w:pPrChange w:id="621" w:author="NGUYEN DUC DONG (Deputy Director - VCB KIEN GIANG)" w:date="2022-11-25T16:41:00Z">
          <w:pPr>
            <w:pStyle w:val="ListParagraph"/>
            <w:jc w:val="both"/>
          </w:pPr>
        </w:pPrChange>
      </w:pPr>
    </w:p>
    <w:p w14:paraId="27158DB1" w14:textId="76D4382A" w:rsidR="007F43E8" w:rsidRPr="00FD5BDE" w:rsidDel="002E5856" w:rsidRDefault="007F43E8" w:rsidP="002E5856">
      <w:pPr>
        <w:pStyle w:val="ListParagraph"/>
        <w:ind w:left="709"/>
        <w:jc w:val="both"/>
        <w:rPr>
          <w:ins w:id="622" w:author="Duy Nhat Tran" w:date="2022-11-25T12:39:00Z"/>
          <w:del w:id="623" w:author="NGUYEN DUC DONG (Deputy Director - VCB KIEN GIANG)" w:date="2022-11-25T16:41:00Z"/>
          <w:rFonts w:ascii="Arial" w:hAnsi="Arial" w:cs="Arial"/>
          <w:bCs/>
          <w:color w:val="FF0000"/>
          <w:sz w:val="20"/>
          <w:szCs w:val="20"/>
          <w:rPrChange w:id="624" w:author="NGUYEN DUC DONG (Deputy Director - VCB KIEN GIANG)" w:date="2022-11-25T16:46:00Z">
            <w:rPr>
              <w:ins w:id="625" w:author="Duy Nhat Tran" w:date="2022-11-25T12:39:00Z"/>
              <w:del w:id="626" w:author="NGUYEN DUC DONG (Deputy Director - VCB KIEN GIANG)" w:date="2022-11-25T16:41:00Z"/>
              <w:rFonts w:ascii="Arial" w:hAnsi="Arial" w:cs="Arial"/>
              <w:bCs/>
              <w:sz w:val="20"/>
              <w:szCs w:val="20"/>
            </w:rPr>
          </w:rPrChange>
        </w:rPr>
        <w:pPrChange w:id="627" w:author="NGUYEN DUC DONG (Deputy Director - VCB KIEN GIANG)" w:date="2022-11-25T16:41:00Z">
          <w:pPr>
            <w:pStyle w:val="ListParagraph"/>
            <w:jc w:val="both"/>
          </w:pPr>
        </w:pPrChange>
      </w:pPr>
    </w:p>
    <w:p w14:paraId="1CA1EBE2" w14:textId="77777777" w:rsidR="007F43E8" w:rsidRPr="00FD5BDE" w:rsidRDefault="007F43E8" w:rsidP="002E5856">
      <w:pPr>
        <w:pStyle w:val="ListParagraph"/>
        <w:ind w:left="709"/>
        <w:jc w:val="both"/>
        <w:rPr>
          <w:ins w:id="628" w:author="Duy Nhat Tran" w:date="2022-11-25T11:39:00Z"/>
          <w:rFonts w:ascii="Arial" w:hAnsi="Arial" w:cs="Arial"/>
          <w:bCs/>
          <w:color w:val="FF0000"/>
          <w:sz w:val="20"/>
          <w:szCs w:val="20"/>
          <w:rPrChange w:id="629" w:author="NGUYEN DUC DONG (Deputy Director - VCB KIEN GIANG)" w:date="2022-11-25T16:46:00Z">
            <w:rPr>
              <w:ins w:id="630" w:author="Duy Nhat Tran" w:date="2022-11-25T11:39:00Z"/>
              <w:rFonts w:ascii="Arial" w:hAnsi="Arial" w:cs="Arial"/>
              <w:bCs/>
              <w:sz w:val="20"/>
              <w:szCs w:val="20"/>
            </w:rPr>
          </w:rPrChange>
        </w:rPr>
        <w:pPrChange w:id="631" w:author="NGUYEN DUC DONG (Deputy Director - VCB KIEN GIANG)" w:date="2022-11-25T16:41:00Z">
          <w:pPr>
            <w:pStyle w:val="ListParagraph"/>
            <w:jc w:val="both"/>
          </w:pPr>
        </w:pPrChange>
      </w:pPr>
    </w:p>
    <w:p w14:paraId="097660D4" w14:textId="6C982375" w:rsidR="009B39EF" w:rsidRPr="00B823F1" w:rsidRDefault="006262C4" w:rsidP="009B39EF">
      <w:pPr>
        <w:pStyle w:val="ListParagraph"/>
        <w:jc w:val="both"/>
        <w:rPr>
          <w:ins w:id="632" w:author="Duy Nhat Tran" w:date="2022-11-25T11:39:00Z"/>
          <w:rFonts w:ascii="Arial" w:hAnsi="Arial" w:cs="Arial"/>
          <w:b/>
          <w:sz w:val="20"/>
          <w:szCs w:val="20"/>
        </w:rPr>
      </w:pPr>
      <w:ins w:id="633" w:author="Duy Nhat Tran" w:date="2022-11-25T12:55:00Z">
        <w:r>
          <w:rPr>
            <w:rFonts w:ascii="Arial" w:hAnsi="Arial" w:cs="Arial"/>
            <w:b/>
            <w:sz w:val="20"/>
            <w:szCs w:val="20"/>
          </w:rPr>
          <w:t xml:space="preserve">b) </w:t>
        </w:r>
      </w:ins>
      <w:ins w:id="634" w:author="Duy Nhat Tran" w:date="2022-11-25T11:40:00Z">
        <w:r w:rsidR="009B39EF">
          <w:rPr>
            <w:rFonts w:ascii="Arial" w:hAnsi="Arial" w:cs="Arial"/>
            <w:b/>
            <w:sz w:val="20"/>
            <w:szCs w:val="20"/>
          </w:rPr>
          <w:t>K</w:t>
        </w:r>
      </w:ins>
      <w:ins w:id="635" w:author="Duy Nhat Tran" w:date="2022-11-25T11:39:00Z">
        <w:r w:rsidR="009B39EF" w:rsidRPr="00B823F1">
          <w:rPr>
            <w:rFonts w:ascii="Arial" w:hAnsi="Arial" w:cs="Arial"/>
            <w:b/>
            <w:sz w:val="20"/>
            <w:szCs w:val="20"/>
          </w:rPr>
          <w:t xml:space="preserve">hách hàng nợ nhóm </w:t>
        </w:r>
      </w:ins>
      <w:ins w:id="636" w:author="Duy Nhat Tran" w:date="2022-11-25T11:40:00Z">
        <w:r w:rsidR="009B39EF">
          <w:rPr>
            <w:rFonts w:ascii="Arial" w:hAnsi="Arial" w:cs="Arial"/>
            <w:b/>
            <w:sz w:val="20"/>
            <w:szCs w:val="20"/>
          </w:rPr>
          <w:t>1</w:t>
        </w:r>
      </w:ins>
    </w:p>
    <w:p w14:paraId="089D6E8D" w14:textId="77777777" w:rsidR="009B39EF" w:rsidRPr="00BE6F47" w:rsidRDefault="009B39EF">
      <w:pPr>
        <w:pStyle w:val="ListParagraph"/>
        <w:jc w:val="both"/>
        <w:rPr>
          <w:rFonts w:ascii="Arial" w:hAnsi="Arial" w:cs="Arial"/>
          <w:bCs/>
          <w:sz w:val="20"/>
          <w:szCs w:val="20"/>
        </w:rPr>
        <w:pPrChange w:id="637" w:author="Duy Nhat Tran" w:date="2022-11-25T09:05:00Z">
          <w:pPr>
            <w:pStyle w:val="ListParagraph"/>
          </w:pPr>
        </w:pPrChange>
      </w:pPr>
    </w:p>
    <w:p w14:paraId="43F3D3D9" w14:textId="2903196B" w:rsidR="00B16D7E" w:rsidRPr="00C9188F" w:rsidRDefault="00B16D7E">
      <w:pPr>
        <w:pStyle w:val="ListParagraph"/>
        <w:jc w:val="both"/>
        <w:rPr>
          <w:rFonts w:ascii="Arial" w:hAnsi="Arial" w:cs="Arial"/>
          <w:bCs/>
          <w:sz w:val="20"/>
          <w:szCs w:val="20"/>
        </w:rPr>
        <w:pPrChange w:id="638" w:author="Duy Nhat Tran" w:date="2022-11-25T09:05:00Z">
          <w:pPr>
            <w:pStyle w:val="ListParagraph"/>
          </w:pPr>
        </w:pPrChange>
      </w:pPr>
      <w:r w:rsidRPr="00BE6F47">
        <w:rPr>
          <w:rFonts w:ascii="Arial" w:hAnsi="Arial" w:cs="Arial"/>
          <w:bCs/>
          <w:sz w:val="20"/>
          <w:szCs w:val="20"/>
        </w:rPr>
        <w:t>Liên quan đến 8 bộ hồ</w:t>
      </w:r>
      <w:r w:rsidRPr="0002500C">
        <w:rPr>
          <w:rFonts w:ascii="Arial" w:hAnsi="Arial" w:cs="Arial"/>
          <w:bCs/>
          <w:sz w:val="20"/>
          <w:szCs w:val="20"/>
        </w:rPr>
        <w:t xml:space="preserve"> sơ</w:t>
      </w:r>
      <w:ins w:id="639" w:author="Duy Nhat Tran" w:date="2022-11-25T13:00:00Z">
        <w:r w:rsidR="0097732A">
          <w:rPr>
            <w:rFonts w:ascii="Arial" w:hAnsi="Arial" w:cs="Arial"/>
            <w:bCs/>
            <w:sz w:val="20"/>
            <w:szCs w:val="20"/>
          </w:rPr>
          <w:t xml:space="preserve"> (*)</w:t>
        </w:r>
      </w:ins>
      <w:r w:rsidRPr="0002500C">
        <w:rPr>
          <w:rFonts w:ascii="Arial" w:hAnsi="Arial" w:cs="Arial"/>
          <w:bCs/>
          <w:sz w:val="20"/>
          <w:szCs w:val="20"/>
        </w:rPr>
        <w:t xml:space="preserve"> còn l</w:t>
      </w:r>
      <w:r w:rsidRPr="00C9188F">
        <w:rPr>
          <w:rFonts w:ascii="Arial" w:hAnsi="Arial" w:cs="Arial"/>
          <w:bCs/>
          <w:sz w:val="20"/>
          <w:szCs w:val="20"/>
        </w:rPr>
        <w:t>ại, chúng tôi nhận thấy:</w:t>
      </w:r>
    </w:p>
    <w:p w14:paraId="266DC547" w14:textId="77777777" w:rsidR="00B16D7E" w:rsidRPr="00C9188F" w:rsidRDefault="00B16D7E">
      <w:pPr>
        <w:pStyle w:val="ListParagraph"/>
        <w:jc w:val="both"/>
        <w:rPr>
          <w:rFonts w:ascii="Arial" w:hAnsi="Arial" w:cs="Arial"/>
          <w:bCs/>
          <w:sz w:val="20"/>
          <w:szCs w:val="20"/>
        </w:rPr>
        <w:pPrChange w:id="640" w:author="Duy Nhat Tran" w:date="2022-11-25T09:05:00Z">
          <w:pPr>
            <w:pStyle w:val="ListParagraph"/>
          </w:pPr>
        </w:pPrChange>
      </w:pPr>
    </w:p>
    <w:p w14:paraId="06AE4ADA" w14:textId="481D92A6" w:rsidR="00771CD1" w:rsidRPr="00BE6F47" w:rsidRDefault="009B39EF">
      <w:pPr>
        <w:pStyle w:val="ListParagraph"/>
        <w:jc w:val="both"/>
        <w:rPr>
          <w:rFonts w:ascii="Arial" w:hAnsi="Arial" w:cs="Arial"/>
          <w:sz w:val="20"/>
          <w:szCs w:val="20"/>
        </w:rPr>
        <w:pPrChange w:id="641" w:author="Duy Nhat Tran" w:date="2022-11-25T11:35:00Z">
          <w:pPr>
            <w:pStyle w:val="ListParagraph"/>
            <w:numPr>
              <w:numId w:val="35"/>
            </w:numPr>
            <w:ind w:hanging="360"/>
            <w:jc w:val="both"/>
          </w:pPr>
        </w:pPrChange>
      </w:pPr>
      <w:ins w:id="642" w:author="Duy Nhat Tran" w:date="2022-11-25T11:35:00Z">
        <w:r>
          <w:rPr>
            <w:rFonts w:ascii="Arial" w:hAnsi="Arial" w:cs="Arial"/>
            <w:sz w:val="20"/>
            <w:szCs w:val="20"/>
          </w:rPr>
          <w:t xml:space="preserve">a) </w:t>
        </w:r>
      </w:ins>
      <w:commentRangeStart w:id="643"/>
      <w:commentRangeStart w:id="644"/>
      <w:r w:rsidR="00771CD1" w:rsidRPr="00C9188F">
        <w:rPr>
          <w:rFonts w:ascii="Arial" w:hAnsi="Arial" w:cs="Arial"/>
          <w:sz w:val="20"/>
          <w:szCs w:val="20"/>
        </w:rPr>
        <w:t>Chi nhánh không xuất được dữ liệu lịch sử chấm điểm xếp hạng rủi ro tín dụng (CR Rank) cho cả 8 khách hàng cá nhân trước khi trình hồ sơ cấp t</w:t>
      </w:r>
      <w:r w:rsidR="00BD0AF9" w:rsidRPr="00C9188F">
        <w:rPr>
          <w:rFonts w:ascii="Arial" w:hAnsi="Arial" w:cs="Arial"/>
          <w:sz w:val="20"/>
          <w:szCs w:val="20"/>
        </w:rPr>
        <w:t>í</w:t>
      </w:r>
      <w:r w:rsidR="00771CD1" w:rsidRPr="00C9188F">
        <w:rPr>
          <w:rFonts w:ascii="Arial" w:hAnsi="Arial" w:cs="Arial"/>
          <w:sz w:val="20"/>
          <w:szCs w:val="20"/>
        </w:rPr>
        <w:t>n dụng tại thời điểm kiểm tra.</w:t>
      </w:r>
      <w:commentRangeEnd w:id="643"/>
      <w:r w:rsidR="00BD0AF9" w:rsidRPr="00C9188F">
        <w:rPr>
          <w:rStyle w:val="CommentReference"/>
          <w:rFonts w:ascii="Times New Roman" w:eastAsia="Times New Roman" w:hAnsi="Times New Roman"/>
          <w:sz w:val="20"/>
          <w:szCs w:val="20"/>
          <w:rPrChange w:id="645" w:author="Duy Nhat Tran" w:date="2022-11-25T10:24:00Z">
            <w:rPr>
              <w:rStyle w:val="CommentReference"/>
              <w:rFonts w:ascii="Times New Roman" w:eastAsia="Times New Roman" w:hAnsi="Times New Roman"/>
            </w:rPr>
          </w:rPrChange>
        </w:rPr>
        <w:commentReference w:id="643"/>
      </w:r>
      <w:commentRangeEnd w:id="644"/>
      <w:r w:rsidR="00233163" w:rsidRPr="00C9188F">
        <w:rPr>
          <w:rStyle w:val="CommentReference"/>
          <w:rFonts w:ascii="Times New Roman" w:eastAsia="Times New Roman" w:hAnsi="Times New Roman"/>
          <w:sz w:val="20"/>
          <w:szCs w:val="20"/>
          <w:rPrChange w:id="646" w:author="Duy Nhat Tran" w:date="2022-11-25T10:24:00Z">
            <w:rPr>
              <w:rStyle w:val="CommentReference"/>
              <w:rFonts w:ascii="Times New Roman" w:eastAsia="Times New Roman" w:hAnsi="Times New Roman"/>
            </w:rPr>
          </w:rPrChange>
        </w:rPr>
        <w:commentReference w:id="644"/>
      </w:r>
    </w:p>
    <w:p w14:paraId="707DB74A" w14:textId="77777777" w:rsidR="009E15B4" w:rsidRDefault="009E15B4" w:rsidP="009B39EF">
      <w:pPr>
        <w:pStyle w:val="ListParagraph"/>
        <w:jc w:val="both"/>
        <w:rPr>
          <w:ins w:id="647" w:author="Duy Nhat Tran" w:date="2022-11-25T11:43:00Z"/>
          <w:rFonts w:ascii="Arial" w:hAnsi="Arial" w:cs="Arial"/>
          <w:sz w:val="20"/>
          <w:szCs w:val="20"/>
        </w:rPr>
      </w:pPr>
    </w:p>
    <w:p w14:paraId="36D4397D" w14:textId="4BBB6E27" w:rsidR="00771CD1" w:rsidRPr="00C9188F" w:rsidRDefault="009B39EF">
      <w:pPr>
        <w:pStyle w:val="ListParagraph"/>
        <w:jc w:val="both"/>
        <w:rPr>
          <w:rFonts w:ascii="Arial" w:hAnsi="Arial" w:cs="Arial"/>
          <w:sz w:val="20"/>
          <w:szCs w:val="20"/>
        </w:rPr>
        <w:pPrChange w:id="648" w:author="Duy Nhat Tran" w:date="2022-11-25T11:35:00Z">
          <w:pPr>
            <w:pStyle w:val="ListParagraph"/>
            <w:numPr>
              <w:numId w:val="35"/>
            </w:numPr>
            <w:ind w:hanging="360"/>
            <w:jc w:val="both"/>
          </w:pPr>
        </w:pPrChange>
      </w:pPr>
      <w:ins w:id="649" w:author="Duy Nhat Tran" w:date="2022-11-25T11:35:00Z">
        <w:r>
          <w:rPr>
            <w:rFonts w:ascii="Arial" w:hAnsi="Arial" w:cs="Arial"/>
            <w:sz w:val="20"/>
            <w:szCs w:val="20"/>
          </w:rPr>
          <w:t xml:space="preserve">b) </w:t>
        </w:r>
      </w:ins>
      <w:commentRangeStart w:id="650"/>
      <w:commentRangeStart w:id="651"/>
      <w:r w:rsidR="00771CD1" w:rsidRPr="00BE6F47">
        <w:rPr>
          <w:rFonts w:ascii="Arial" w:hAnsi="Arial" w:cs="Arial"/>
          <w:sz w:val="20"/>
          <w:szCs w:val="20"/>
        </w:rPr>
        <w:t>Các hồ sơ tín dụng còn sơ sài</w:t>
      </w:r>
      <w:commentRangeEnd w:id="650"/>
      <w:r w:rsidR="00BD0AF9" w:rsidRPr="00C9188F">
        <w:rPr>
          <w:rStyle w:val="CommentReference"/>
          <w:rFonts w:ascii="Times New Roman" w:eastAsia="Times New Roman" w:hAnsi="Times New Roman"/>
          <w:sz w:val="20"/>
          <w:szCs w:val="20"/>
          <w:rPrChange w:id="652" w:author="Duy Nhat Tran" w:date="2022-11-25T10:24:00Z">
            <w:rPr>
              <w:rStyle w:val="CommentReference"/>
              <w:rFonts w:ascii="Times New Roman" w:eastAsia="Times New Roman" w:hAnsi="Times New Roman"/>
            </w:rPr>
          </w:rPrChange>
        </w:rPr>
        <w:commentReference w:id="650"/>
      </w:r>
      <w:commentRangeEnd w:id="651"/>
      <w:r w:rsidR="00D33741" w:rsidRPr="00C9188F">
        <w:rPr>
          <w:rStyle w:val="CommentReference"/>
          <w:rFonts w:ascii="Times New Roman" w:eastAsia="Times New Roman" w:hAnsi="Times New Roman"/>
          <w:sz w:val="20"/>
          <w:szCs w:val="20"/>
          <w:rPrChange w:id="653" w:author="Duy Nhat Tran" w:date="2022-11-25T10:24:00Z">
            <w:rPr>
              <w:rStyle w:val="CommentReference"/>
              <w:rFonts w:ascii="Times New Roman" w:eastAsia="Times New Roman" w:hAnsi="Times New Roman"/>
            </w:rPr>
          </w:rPrChange>
        </w:rPr>
        <w:commentReference w:id="651"/>
      </w:r>
      <w:r w:rsidR="00771CD1" w:rsidRPr="00BE6F47">
        <w:rPr>
          <w:rFonts w:ascii="Arial" w:hAnsi="Arial" w:cs="Arial"/>
          <w:sz w:val="20"/>
          <w:szCs w:val="20"/>
        </w:rPr>
        <w:t xml:space="preserve">, </w:t>
      </w:r>
      <w:commentRangeStart w:id="654"/>
      <w:r w:rsidR="00771CD1" w:rsidRPr="00BE6F47">
        <w:rPr>
          <w:rFonts w:ascii="Arial" w:hAnsi="Arial" w:cs="Arial"/>
          <w:sz w:val="20"/>
          <w:szCs w:val="20"/>
        </w:rPr>
        <w:t>mua hàng hóa số lượng lớn với giá</w:t>
      </w:r>
      <w:r w:rsidR="00771CD1" w:rsidRPr="0002500C">
        <w:rPr>
          <w:rFonts w:ascii="Arial" w:hAnsi="Arial" w:cs="Arial"/>
          <w:sz w:val="20"/>
          <w:szCs w:val="20"/>
        </w:rPr>
        <w:t xml:space="preserve"> tr</w:t>
      </w:r>
      <w:r w:rsidR="00771CD1" w:rsidRPr="00C9188F">
        <w:rPr>
          <w:rFonts w:ascii="Arial" w:hAnsi="Arial" w:cs="Arial"/>
          <w:sz w:val="20"/>
          <w:szCs w:val="20"/>
        </w:rPr>
        <w:t>ị cao, nhưng không có hợp động kinh doanh kèm theo</w:t>
      </w:r>
      <w:commentRangeEnd w:id="654"/>
      <w:r w:rsidR="00BD0AF9" w:rsidRPr="00C9188F">
        <w:rPr>
          <w:rStyle w:val="CommentReference"/>
          <w:rFonts w:ascii="Times New Roman" w:eastAsia="Times New Roman" w:hAnsi="Times New Roman"/>
          <w:sz w:val="20"/>
          <w:szCs w:val="20"/>
          <w:rPrChange w:id="655" w:author="Duy Nhat Tran" w:date="2022-11-25T10:24:00Z">
            <w:rPr>
              <w:rStyle w:val="CommentReference"/>
              <w:rFonts w:ascii="Times New Roman" w:eastAsia="Times New Roman" w:hAnsi="Times New Roman"/>
            </w:rPr>
          </w:rPrChange>
        </w:rPr>
        <w:commentReference w:id="654"/>
      </w:r>
      <w:r w:rsidR="00771CD1" w:rsidRPr="00BE6F47">
        <w:rPr>
          <w:rFonts w:ascii="Arial" w:hAnsi="Arial" w:cs="Arial"/>
          <w:sz w:val="20"/>
          <w:szCs w:val="20"/>
        </w:rPr>
        <w:t xml:space="preserve">, chứng từ thanh toán, </w:t>
      </w:r>
      <w:commentRangeStart w:id="656"/>
      <w:commentRangeStart w:id="657"/>
      <w:r w:rsidR="00771CD1" w:rsidRPr="00BE6F47">
        <w:rPr>
          <w:rFonts w:ascii="Arial" w:hAnsi="Arial" w:cs="Arial"/>
          <w:sz w:val="20"/>
          <w:szCs w:val="20"/>
        </w:rPr>
        <w:t>tách nhỏ các lần gi</w:t>
      </w:r>
      <w:r w:rsidR="00771CD1" w:rsidRPr="0002500C">
        <w:rPr>
          <w:rFonts w:ascii="Arial" w:hAnsi="Arial" w:cs="Arial"/>
          <w:sz w:val="20"/>
          <w:szCs w:val="20"/>
        </w:rPr>
        <w:t>ả</w:t>
      </w:r>
      <w:r w:rsidR="00771CD1" w:rsidRPr="00C9188F">
        <w:rPr>
          <w:rFonts w:ascii="Arial" w:hAnsi="Arial" w:cs="Arial"/>
          <w:sz w:val="20"/>
          <w:szCs w:val="20"/>
        </w:rPr>
        <w:t>i ngân trong một thời gian ngắn</w:t>
      </w:r>
      <w:commentRangeEnd w:id="656"/>
      <w:r w:rsidR="00BD0AF9" w:rsidRPr="00C9188F">
        <w:rPr>
          <w:rStyle w:val="CommentReference"/>
          <w:rFonts w:ascii="Times New Roman" w:eastAsia="Times New Roman" w:hAnsi="Times New Roman"/>
          <w:sz w:val="20"/>
          <w:szCs w:val="20"/>
          <w:rPrChange w:id="658" w:author="Duy Nhat Tran" w:date="2022-11-25T10:24:00Z">
            <w:rPr>
              <w:rStyle w:val="CommentReference"/>
              <w:rFonts w:ascii="Times New Roman" w:eastAsia="Times New Roman" w:hAnsi="Times New Roman"/>
            </w:rPr>
          </w:rPrChange>
        </w:rPr>
        <w:commentReference w:id="656"/>
      </w:r>
      <w:commentRangeEnd w:id="657"/>
      <w:r w:rsidR="00D33741" w:rsidRPr="00C9188F">
        <w:rPr>
          <w:rStyle w:val="CommentReference"/>
          <w:rFonts w:ascii="Times New Roman" w:eastAsia="Times New Roman" w:hAnsi="Times New Roman"/>
          <w:sz w:val="20"/>
          <w:szCs w:val="20"/>
          <w:rPrChange w:id="659" w:author="Duy Nhat Tran" w:date="2022-11-25T10:24:00Z">
            <w:rPr>
              <w:rStyle w:val="CommentReference"/>
              <w:rFonts w:ascii="Times New Roman" w:eastAsia="Times New Roman" w:hAnsi="Times New Roman"/>
            </w:rPr>
          </w:rPrChange>
        </w:rPr>
        <w:commentReference w:id="657"/>
      </w:r>
      <w:r w:rsidR="009660D8" w:rsidRPr="00BE6F47">
        <w:rPr>
          <w:rFonts w:ascii="Arial" w:hAnsi="Arial" w:cs="Arial"/>
          <w:sz w:val="20"/>
          <w:szCs w:val="20"/>
        </w:rPr>
        <w:t>, nhưng cùng một đối tượng có tài khoản t</w:t>
      </w:r>
      <w:r w:rsidR="009660D8" w:rsidRPr="0002500C">
        <w:rPr>
          <w:rFonts w:ascii="Arial" w:hAnsi="Arial" w:cs="Arial"/>
          <w:sz w:val="20"/>
          <w:szCs w:val="20"/>
        </w:rPr>
        <w:t>ạ</w:t>
      </w:r>
      <w:r w:rsidR="009660D8" w:rsidRPr="00C9188F">
        <w:rPr>
          <w:rFonts w:ascii="Arial" w:hAnsi="Arial" w:cs="Arial"/>
          <w:sz w:val="20"/>
          <w:szCs w:val="20"/>
        </w:rPr>
        <w:t>i Vietcombank – CN Ki</w:t>
      </w:r>
      <w:r w:rsidR="00BD0AF9" w:rsidRPr="00C9188F">
        <w:rPr>
          <w:rFonts w:ascii="Arial" w:hAnsi="Arial" w:cs="Arial"/>
          <w:sz w:val="20"/>
          <w:szCs w:val="20"/>
        </w:rPr>
        <w:t>ên Giang</w:t>
      </w:r>
      <w:r w:rsidR="00475CF2" w:rsidRPr="00C9188F">
        <w:rPr>
          <w:rFonts w:ascii="Arial" w:hAnsi="Arial" w:cs="Arial"/>
          <w:sz w:val="20"/>
          <w:szCs w:val="20"/>
        </w:rPr>
        <w:t xml:space="preserve"> đối với các hợp đồng ngắn hạn bổ sung vốn lưu động.</w:t>
      </w:r>
    </w:p>
    <w:p w14:paraId="3121524A" w14:textId="77777777" w:rsidR="009E15B4" w:rsidRDefault="009E15B4" w:rsidP="009B39EF">
      <w:pPr>
        <w:pStyle w:val="ListParagraph"/>
        <w:jc w:val="both"/>
        <w:rPr>
          <w:ins w:id="660" w:author="Duy Nhat Tran" w:date="2022-11-25T11:43:00Z"/>
          <w:rFonts w:ascii="Arial" w:hAnsi="Arial" w:cs="Arial"/>
          <w:sz w:val="20"/>
          <w:szCs w:val="20"/>
        </w:rPr>
      </w:pPr>
    </w:p>
    <w:p w14:paraId="10C81B3B" w14:textId="0BABDD27" w:rsidR="009660D8" w:rsidRPr="00C9188F" w:rsidDel="006C7401" w:rsidRDefault="009660D8">
      <w:pPr>
        <w:pStyle w:val="ListParagraph"/>
        <w:jc w:val="both"/>
        <w:rPr>
          <w:del w:id="661" w:author="Duy Nhat Tran" w:date="2022-11-25T12:17:00Z"/>
          <w:rFonts w:ascii="Arial" w:hAnsi="Arial" w:cs="Arial"/>
          <w:sz w:val="20"/>
          <w:szCs w:val="20"/>
        </w:rPr>
        <w:pPrChange w:id="662" w:author="Duy Nhat Tran" w:date="2022-11-25T11:36:00Z">
          <w:pPr>
            <w:pStyle w:val="ListParagraph"/>
            <w:numPr>
              <w:numId w:val="35"/>
            </w:numPr>
            <w:ind w:hanging="360"/>
            <w:jc w:val="both"/>
          </w:pPr>
        </w:pPrChange>
      </w:pPr>
      <w:del w:id="663" w:author="Duy Nhat Tran" w:date="2022-11-25T12:17:00Z">
        <w:r w:rsidRPr="00C9188F" w:rsidDel="006C7401">
          <w:rPr>
            <w:rFonts w:ascii="Arial" w:hAnsi="Arial" w:cs="Arial"/>
          </w:rPr>
          <w:delText>Tại các hồ sơ đơn vị cung cấp, phiếu “Ủy nhiệm chi” tại vị trị Giám đốc chưa được người có thẩm quyền ký.</w:delText>
        </w:r>
      </w:del>
    </w:p>
    <w:p w14:paraId="3E7EFC7B" w14:textId="1BAD97EE" w:rsidR="00475CF2" w:rsidRPr="00BE6F47" w:rsidRDefault="006C7401">
      <w:pPr>
        <w:pStyle w:val="ListParagraph"/>
        <w:jc w:val="both"/>
        <w:rPr>
          <w:rFonts w:ascii="Arial" w:hAnsi="Arial" w:cs="Arial"/>
          <w:sz w:val="20"/>
          <w:szCs w:val="20"/>
        </w:rPr>
        <w:pPrChange w:id="664" w:author="Duy Nhat Tran" w:date="2022-11-25T11:36:00Z">
          <w:pPr>
            <w:pStyle w:val="ListParagraph"/>
            <w:numPr>
              <w:numId w:val="35"/>
            </w:numPr>
            <w:ind w:hanging="360"/>
            <w:jc w:val="both"/>
          </w:pPr>
        </w:pPrChange>
      </w:pPr>
      <w:ins w:id="665" w:author="Duy Nhat Tran" w:date="2022-11-25T12:18:00Z">
        <w:r>
          <w:rPr>
            <w:rFonts w:ascii="Arial" w:hAnsi="Arial" w:cs="Arial"/>
            <w:sz w:val="20"/>
            <w:szCs w:val="20"/>
          </w:rPr>
          <w:t>c</w:t>
        </w:r>
      </w:ins>
      <w:ins w:id="666" w:author="Duy Nhat Tran" w:date="2022-11-25T11:36:00Z">
        <w:r w:rsidR="009B39EF">
          <w:rPr>
            <w:rFonts w:ascii="Arial" w:hAnsi="Arial" w:cs="Arial"/>
            <w:sz w:val="20"/>
            <w:szCs w:val="20"/>
          </w:rPr>
          <w:t xml:space="preserve">) </w:t>
        </w:r>
      </w:ins>
      <w:commentRangeStart w:id="667"/>
      <w:commentRangeStart w:id="668"/>
      <w:r w:rsidR="00771CD1" w:rsidRPr="00C9188F">
        <w:rPr>
          <w:rFonts w:ascii="Arial" w:hAnsi="Arial" w:cs="Arial"/>
          <w:sz w:val="20"/>
          <w:szCs w:val="20"/>
        </w:rPr>
        <w:t xml:space="preserve">Các khách hàng thường tồn tại hai loại hợp đồng: </w:t>
      </w:r>
      <w:commentRangeEnd w:id="667"/>
      <w:r w:rsidR="00BD0AF9" w:rsidRPr="00C9188F">
        <w:rPr>
          <w:rStyle w:val="CommentReference"/>
          <w:rFonts w:ascii="Times New Roman" w:eastAsia="Times New Roman" w:hAnsi="Times New Roman"/>
          <w:sz w:val="20"/>
          <w:szCs w:val="20"/>
          <w:rPrChange w:id="669" w:author="Duy Nhat Tran" w:date="2022-11-25T10:24:00Z">
            <w:rPr>
              <w:rStyle w:val="CommentReference"/>
              <w:rFonts w:ascii="Times New Roman" w:eastAsia="Times New Roman" w:hAnsi="Times New Roman"/>
            </w:rPr>
          </w:rPrChange>
        </w:rPr>
        <w:commentReference w:id="667"/>
      </w:r>
      <w:commentRangeEnd w:id="668"/>
      <w:r w:rsidR="00D33741" w:rsidRPr="00C9188F">
        <w:rPr>
          <w:rStyle w:val="CommentReference"/>
          <w:rFonts w:ascii="Times New Roman" w:eastAsia="Times New Roman" w:hAnsi="Times New Roman"/>
          <w:sz w:val="20"/>
          <w:szCs w:val="20"/>
          <w:rPrChange w:id="670" w:author="Duy Nhat Tran" w:date="2022-11-25T10:24:00Z">
            <w:rPr>
              <w:rStyle w:val="CommentReference"/>
              <w:rFonts w:ascii="Times New Roman" w:eastAsia="Times New Roman" w:hAnsi="Times New Roman"/>
            </w:rPr>
          </w:rPrChange>
        </w:rPr>
        <w:commentReference w:id="668"/>
      </w:r>
    </w:p>
    <w:p w14:paraId="42F7CC9C" w14:textId="06D079FF" w:rsidR="00771CD1" w:rsidRPr="00C9188F" w:rsidRDefault="00475CF2" w:rsidP="00D33741">
      <w:pPr>
        <w:pStyle w:val="ListParagraph"/>
        <w:jc w:val="both"/>
        <w:rPr>
          <w:rFonts w:ascii="Arial" w:hAnsi="Arial" w:cs="Arial"/>
          <w:sz w:val="20"/>
          <w:szCs w:val="20"/>
        </w:rPr>
      </w:pPr>
      <w:r w:rsidRPr="00BE6F47">
        <w:rPr>
          <w:rFonts w:ascii="Arial" w:hAnsi="Arial" w:cs="Arial"/>
          <w:sz w:val="20"/>
          <w:szCs w:val="20"/>
        </w:rPr>
        <w:t xml:space="preserve">(i) </w:t>
      </w:r>
      <w:r w:rsidR="00771CD1" w:rsidRPr="00BE6F47">
        <w:rPr>
          <w:rFonts w:ascii="Arial" w:hAnsi="Arial" w:cs="Arial"/>
          <w:sz w:val="20"/>
          <w:szCs w:val="20"/>
        </w:rPr>
        <w:t>hợp đồng tín dụng ng</w:t>
      </w:r>
      <w:r w:rsidR="00771CD1" w:rsidRPr="0002500C">
        <w:rPr>
          <w:rFonts w:ascii="Arial" w:hAnsi="Arial" w:cs="Arial"/>
          <w:sz w:val="20"/>
          <w:szCs w:val="20"/>
        </w:rPr>
        <w:t>ắ</w:t>
      </w:r>
      <w:r w:rsidR="00771CD1" w:rsidRPr="00C9188F">
        <w:rPr>
          <w:rFonts w:ascii="Arial" w:hAnsi="Arial" w:cs="Arial"/>
          <w:sz w:val="20"/>
          <w:szCs w:val="20"/>
        </w:rPr>
        <w:t xml:space="preserve">n hạn để bổ sung vốn lưu động </w:t>
      </w:r>
      <w:r w:rsidRPr="00C9188F">
        <w:rPr>
          <w:rFonts w:ascii="Arial" w:hAnsi="Arial" w:cs="Arial"/>
          <w:sz w:val="20"/>
          <w:szCs w:val="20"/>
        </w:rPr>
        <w:t>trong hoạt động kinh doanh;</w:t>
      </w:r>
    </w:p>
    <w:p w14:paraId="7576EF44" w14:textId="76950287" w:rsidR="009660D8" w:rsidRPr="00C9188F" w:rsidRDefault="00475CF2" w:rsidP="00D33741">
      <w:pPr>
        <w:pStyle w:val="ListParagraph"/>
        <w:jc w:val="both"/>
        <w:rPr>
          <w:rFonts w:ascii="Arial" w:hAnsi="Arial" w:cs="Arial"/>
          <w:sz w:val="20"/>
          <w:szCs w:val="20"/>
        </w:rPr>
      </w:pPr>
      <w:r w:rsidRPr="00C9188F">
        <w:rPr>
          <w:rFonts w:ascii="Arial" w:hAnsi="Arial" w:cs="Arial"/>
          <w:sz w:val="20"/>
          <w:szCs w:val="20"/>
        </w:rPr>
        <w:t>(ii) hợp đồng thanh toán tiền mua nhà dự án, mua đất, bù đắp thanh toán mua bất động sản;</w:t>
      </w:r>
    </w:p>
    <w:p w14:paraId="31543149" w14:textId="4305F733" w:rsidR="00A73782" w:rsidRPr="00C9188F" w:rsidRDefault="00A73782" w:rsidP="00D33741">
      <w:pPr>
        <w:pStyle w:val="ListParagraph"/>
        <w:jc w:val="both"/>
        <w:rPr>
          <w:rFonts w:ascii="Arial" w:hAnsi="Arial" w:cs="Arial"/>
          <w:sz w:val="20"/>
          <w:szCs w:val="20"/>
        </w:rPr>
      </w:pPr>
    </w:p>
    <w:p w14:paraId="405B1ED2" w14:textId="0408CD1F" w:rsidR="00B16D7E" w:rsidRPr="0097732A" w:rsidRDefault="0097732A" w:rsidP="00D33741">
      <w:pPr>
        <w:pStyle w:val="ListParagraph"/>
        <w:jc w:val="both"/>
        <w:rPr>
          <w:rFonts w:ascii="Arial" w:hAnsi="Arial" w:cs="Arial"/>
          <w:i/>
          <w:iCs/>
          <w:sz w:val="20"/>
          <w:szCs w:val="20"/>
          <w:rPrChange w:id="671" w:author="Duy Nhat Tran" w:date="2022-11-25T13:00:00Z">
            <w:rPr>
              <w:rFonts w:ascii="Arial" w:hAnsi="Arial" w:cs="Arial"/>
              <w:sz w:val="20"/>
              <w:szCs w:val="20"/>
            </w:rPr>
          </w:rPrChange>
        </w:rPr>
      </w:pPr>
      <w:ins w:id="672" w:author="Duy Nhat Tran" w:date="2022-11-25T13:00:00Z">
        <w:r>
          <w:rPr>
            <w:rFonts w:ascii="Arial" w:hAnsi="Arial" w:cs="Arial"/>
            <w:i/>
            <w:iCs/>
            <w:sz w:val="20"/>
            <w:szCs w:val="20"/>
          </w:rPr>
          <w:t xml:space="preserve">(*) </w:t>
        </w:r>
      </w:ins>
      <w:ins w:id="673" w:author="Duy Nhat Tran" w:date="2022-11-25T12:59:00Z">
        <w:r w:rsidRPr="0097732A">
          <w:rPr>
            <w:rFonts w:ascii="Arial" w:hAnsi="Arial" w:cs="Arial"/>
            <w:i/>
            <w:iCs/>
            <w:sz w:val="20"/>
            <w:szCs w:val="20"/>
            <w:rPrChange w:id="674" w:author="Duy Nhat Tran" w:date="2022-11-25T13:00:00Z">
              <w:rPr>
                <w:rFonts w:ascii="Arial" w:hAnsi="Arial" w:cs="Arial"/>
                <w:sz w:val="20"/>
                <w:szCs w:val="20"/>
              </w:rPr>
            </w:rPrChange>
          </w:rPr>
          <w:t>(</w:t>
        </w:r>
      </w:ins>
      <w:r w:rsidR="009660D8" w:rsidRPr="0097732A">
        <w:rPr>
          <w:rFonts w:ascii="Arial" w:hAnsi="Arial" w:cs="Arial"/>
          <w:i/>
          <w:iCs/>
          <w:sz w:val="20"/>
          <w:szCs w:val="20"/>
          <w:rPrChange w:id="675" w:author="Duy Nhat Tran" w:date="2022-11-25T13:00:00Z">
            <w:rPr>
              <w:rFonts w:ascii="Arial" w:hAnsi="Arial" w:cs="Arial"/>
              <w:sz w:val="20"/>
              <w:szCs w:val="20"/>
            </w:rPr>
          </w:rPrChange>
        </w:rPr>
        <w:t>Danh sách kèm theo: Xem phụ lục 1</w:t>
      </w:r>
      <w:r w:rsidR="00A73782" w:rsidRPr="0097732A">
        <w:rPr>
          <w:rFonts w:ascii="Arial" w:hAnsi="Arial" w:cs="Arial"/>
          <w:i/>
          <w:iCs/>
          <w:sz w:val="20"/>
          <w:szCs w:val="20"/>
          <w:rPrChange w:id="676" w:author="Duy Nhat Tran" w:date="2022-11-25T13:00:00Z">
            <w:rPr>
              <w:rFonts w:ascii="Arial" w:hAnsi="Arial" w:cs="Arial"/>
              <w:sz w:val="20"/>
              <w:szCs w:val="20"/>
            </w:rPr>
          </w:rPrChange>
        </w:rPr>
        <w:t xml:space="preserve"> – Danh sách khách hàng</w:t>
      </w:r>
      <w:ins w:id="677" w:author="Duy Nhat Tran" w:date="2022-11-25T12:59:00Z">
        <w:r w:rsidRPr="0097732A">
          <w:rPr>
            <w:rFonts w:ascii="Arial" w:hAnsi="Arial" w:cs="Arial"/>
            <w:i/>
            <w:iCs/>
            <w:sz w:val="20"/>
            <w:szCs w:val="20"/>
            <w:rPrChange w:id="678" w:author="Duy Nhat Tran" w:date="2022-11-25T13:00:00Z">
              <w:rPr>
                <w:rFonts w:ascii="Arial" w:hAnsi="Arial" w:cs="Arial"/>
                <w:sz w:val="20"/>
                <w:szCs w:val="20"/>
              </w:rPr>
            </w:rPrChange>
          </w:rPr>
          <w:t>)</w:t>
        </w:r>
      </w:ins>
      <w:del w:id="679" w:author="Duy Nhat Tran" w:date="2022-11-25T12:17:00Z">
        <w:r w:rsidR="00A73782" w:rsidRPr="0097732A" w:rsidDel="006C7401">
          <w:rPr>
            <w:rFonts w:ascii="Arial" w:hAnsi="Arial" w:cs="Arial"/>
            <w:i/>
            <w:iCs/>
            <w:sz w:val="20"/>
            <w:szCs w:val="20"/>
            <w:rPrChange w:id="680" w:author="Duy Nhat Tran" w:date="2022-11-25T13:00:00Z">
              <w:rPr>
                <w:rFonts w:ascii="Arial" w:hAnsi="Arial" w:cs="Arial"/>
                <w:sz w:val="20"/>
                <w:szCs w:val="20"/>
              </w:rPr>
            </w:rPrChange>
          </w:rPr>
          <w:delText xml:space="preserve"> cá nhân</w:delText>
        </w:r>
      </w:del>
    </w:p>
    <w:p w14:paraId="3D6BB0BF" w14:textId="77777777" w:rsidR="00B16D7E" w:rsidRPr="00C9188F" w:rsidRDefault="00B16D7E" w:rsidP="006B23AC">
      <w:pPr>
        <w:pStyle w:val="ListParagraph"/>
        <w:jc w:val="both"/>
        <w:rPr>
          <w:rFonts w:ascii="Arial" w:hAnsi="Arial" w:cs="Arial"/>
          <w:bCs/>
          <w:sz w:val="20"/>
          <w:szCs w:val="20"/>
        </w:rPr>
      </w:pPr>
    </w:p>
    <w:p w14:paraId="0920613B" w14:textId="00A27155" w:rsidR="006D4483" w:rsidRPr="006139B5" w:rsidDel="006C7401" w:rsidRDefault="00475CF2" w:rsidP="006B23AC">
      <w:pPr>
        <w:pStyle w:val="ListParagraph"/>
        <w:jc w:val="both"/>
        <w:rPr>
          <w:moveFrom w:id="681" w:author="Duy Nhat Tran" w:date="2022-11-25T12:13:00Z"/>
          <w:rFonts w:ascii="Arial" w:hAnsi="Arial" w:cs="Arial"/>
          <w:bCs/>
          <w:i/>
          <w:iCs/>
          <w:sz w:val="20"/>
          <w:szCs w:val="20"/>
          <w:rPrChange w:id="682" w:author="Duy Nhat Tran" w:date="2022-11-25T11:46:00Z">
            <w:rPr>
              <w:moveFrom w:id="683" w:author="Duy Nhat Tran" w:date="2022-11-25T12:13:00Z"/>
              <w:rFonts w:ascii="Arial" w:hAnsi="Arial" w:cs="Arial"/>
              <w:bCs/>
              <w:sz w:val="20"/>
              <w:szCs w:val="20"/>
            </w:rPr>
          </w:rPrChange>
        </w:rPr>
      </w:pPr>
      <w:moveFromRangeStart w:id="684" w:author="Duy Nhat Tran" w:date="2022-11-25T12:13:00Z" w:name="move120270809"/>
      <w:moveFrom w:id="685" w:author="Duy Nhat Tran" w:date="2022-11-25T12:13:00Z">
        <w:r w:rsidRPr="00C9188F" w:rsidDel="006C7401">
          <w:rPr>
            <w:rFonts w:ascii="Arial" w:hAnsi="Arial" w:cs="Arial"/>
            <w:bCs/>
          </w:rPr>
          <w:t>“</w:t>
        </w:r>
        <w:r w:rsidR="006D4483" w:rsidRPr="006139B5" w:rsidDel="006C7401">
          <w:rPr>
            <w:rFonts w:ascii="Arial" w:hAnsi="Arial" w:cs="Arial"/>
            <w:bCs/>
            <w:i/>
            <w:iCs/>
            <w:rPrChange w:id="686" w:author="Duy Nhat Tran" w:date="2022-11-25T11:46:00Z">
              <w:rPr>
                <w:rFonts w:ascii="Arial" w:hAnsi="Arial" w:cs="Arial"/>
                <w:bCs/>
              </w:rPr>
            </w:rPrChange>
          </w:rPr>
          <w:t>Theo quyết định số 2507/QĐ-VCB-QLRRTD ngày 28/12/2018 về quy trình tín dụng với khách hàng cá nhân:</w:t>
        </w:r>
      </w:moveFrom>
    </w:p>
    <w:p w14:paraId="52416D03" w14:textId="72E277F5" w:rsidR="006D4483" w:rsidRPr="006139B5" w:rsidDel="006C7401" w:rsidRDefault="006D4483" w:rsidP="006B23AC">
      <w:pPr>
        <w:pStyle w:val="ListParagraph"/>
        <w:jc w:val="both"/>
        <w:rPr>
          <w:moveFrom w:id="687" w:author="Duy Nhat Tran" w:date="2022-11-25T12:13:00Z"/>
          <w:rFonts w:ascii="Arial" w:hAnsi="Arial" w:cs="Arial"/>
          <w:bCs/>
          <w:i/>
          <w:iCs/>
          <w:sz w:val="20"/>
          <w:szCs w:val="20"/>
          <w:rPrChange w:id="688" w:author="Duy Nhat Tran" w:date="2022-11-25T11:46:00Z">
            <w:rPr>
              <w:moveFrom w:id="689" w:author="Duy Nhat Tran" w:date="2022-11-25T12:13:00Z"/>
              <w:rFonts w:ascii="Arial" w:hAnsi="Arial" w:cs="Arial"/>
              <w:bCs/>
              <w:sz w:val="20"/>
              <w:szCs w:val="20"/>
            </w:rPr>
          </w:rPrChange>
        </w:rPr>
      </w:pPr>
    </w:p>
    <w:p w14:paraId="3BBBB9E4" w14:textId="7C498B27" w:rsidR="006D4483" w:rsidRPr="006139B5" w:rsidDel="006C7401" w:rsidRDefault="006D4483" w:rsidP="006B23AC">
      <w:pPr>
        <w:pStyle w:val="ListParagraph"/>
        <w:jc w:val="both"/>
        <w:rPr>
          <w:moveFrom w:id="690" w:author="Duy Nhat Tran" w:date="2022-11-25T12:13:00Z"/>
          <w:rFonts w:ascii="Arial" w:hAnsi="Arial" w:cs="Arial"/>
          <w:bCs/>
          <w:i/>
          <w:iCs/>
          <w:sz w:val="20"/>
          <w:szCs w:val="20"/>
          <w:rPrChange w:id="691" w:author="Duy Nhat Tran" w:date="2022-11-25T11:46:00Z">
            <w:rPr>
              <w:moveFrom w:id="692" w:author="Duy Nhat Tran" w:date="2022-11-25T12:13:00Z"/>
              <w:rFonts w:ascii="Arial" w:hAnsi="Arial" w:cs="Arial"/>
              <w:bCs/>
              <w:sz w:val="20"/>
              <w:szCs w:val="20"/>
            </w:rPr>
          </w:rPrChange>
        </w:rPr>
      </w:pPr>
      <w:commentRangeStart w:id="693"/>
      <w:commentRangeStart w:id="694"/>
      <w:moveFrom w:id="695" w:author="Duy Nhat Tran" w:date="2022-11-25T12:13:00Z">
        <w:r w:rsidRPr="006139B5" w:rsidDel="006C7401">
          <w:rPr>
            <w:rFonts w:ascii="Arial" w:hAnsi="Arial" w:cs="Arial"/>
            <w:bCs/>
            <w:i/>
            <w:iCs/>
            <w:rPrChange w:id="696" w:author="Duy Nhat Tran" w:date="2022-11-25T11:46:00Z">
              <w:rPr>
                <w:rFonts w:ascii="Arial" w:hAnsi="Arial" w:cs="Arial"/>
                <w:bCs/>
              </w:rPr>
            </w:rPrChange>
          </w:rPr>
          <w:t>Điều 5.3 – Thẩm định và lập báo cáo thẩm định cấp tín dụng:</w:t>
        </w:r>
      </w:moveFrom>
    </w:p>
    <w:p w14:paraId="1DEB2FB9" w14:textId="4CD98CA9" w:rsidR="006D4483" w:rsidRPr="006139B5" w:rsidDel="006C7401" w:rsidRDefault="006D4483" w:rsidP="006B23AC">
      <w:pPr>
        <w:pStyle w:val="ListParagraph"/>
        <w:jc w:val="both"/>
        <w:rPr>
          <w:del w:id="697" w:author="Duy Nhat Tran" w:date="2022-11-25T12:14:00Z"/>
          <w:rFonts w:ascii="Arial" w:hAnsi="Arial" w:cs="Arial"/>
          <w:bCs/>
          <w:i/>
          <w:iCs/>
          <w:sz w:val="20"/>
          <w:szCs w:val="20"/>
          <w:rPrChange w:id="698" w:author="Duy Nhat Tran" w:date="2022-11-25T11:46:00Z">
            <w:rPr>
              <w:del w:id="699" w:author="Duy Nhat Tran" w:date="2022-11-25T12:14:00Z"/>
              <w:rFonts w:ascii="Arial" w:hAnsi="Arial" w:cs="Arial"/>
              <w:bCs/>
              <w:sz w:val="20"/>
              <w:szCs w:val="20"/>
            </w:rPr>
          </w:rPrChange>
        </w:rPr>
      </w:pPr>
      <w:moveFrom w:id="700" w:author="Duy Nhat Tran" w:date="2022-11-25T12:13:00Z">
        <w:r w:rsidRPr="006139B5" w:rsidDel="006C7401">
          <w:rPr>
            <w:rFonts w:ascii="Arial" w:hAnsi="Arial" w:cs="Arial"/>
            <w:bCs/>
            <w:i/>
            <w:iCs/>
            <w:rPrChange w:id="701" w:author="Duy Nhat Tran" w:date="2022-11-25T11:46:00Z">
              <w:rPr>
                <w:rFonts w:ascii="Arial" w:hAnsi="Arial" w:cs="Arial"/>
                <w:bCs/>
              </w:rPr>
            </w:rPrChange>
          </w:rPr>
          <w:t xml:space="preserve">Đoạn 5.3.1.2: căn cứ các thông tin thu thập được và quy định tín dụng hiện hành, CBTD KHCN/CBTĐ PGD </w:t>
        </w:r>
        <w:r w:rsidRPr="006139B5" w:rsidDel="006C7401">
          <w:rPr>
            <w:rFonts w:ascii="Arial" w:hAnsi="Arial" w:cs="Arial"/>
            <w:b/>
            <w:i/>
            <w:iCs/>
            <w:rPrChange w:id="702" w:author="Duy Nhat Tran" w:date="2022-11-25T11:46:00Z">
              <w:rPr>
                <w:rFonts w:ascii="Arial" w:hAnsi="Arial" w:cs="Arial"/>
                <w:b/>
              </w:rPr>
            </w:rPrChange>
          </w:rPr>
          <w:t>chấm điểm xếp hạng tín dụng khách hàng trên hệ thống xếp hạng t</w:t>
        </w:r>
        <w:r w:rsidR="00771CD1" w:rsidRPr="006139B5" w:rsidDel="006C7401">
          <w:rPr>
            <w:rFonts w:ascii="Arial" w:hAnsi="Arial" w:cs="Arial"/>
            <w:b/>
            <w:i/>
            <w:iCs/>
            <w:rPrChange w:id="703" w:author="Duy Nhat Tran" w:date="2022-11-25T11:46:00Z">
              <w:rPr>
                <w:rFonts w:ascii="Arial" w:hAnsi="Arial" w:cs="Arial"/>
                <w:b/>
              </w:rPr>
            </w:rPrChange>
          </w:rPr>
          <w:t>ín</w:t>
        </w:r>
        <w:r w:rsidRPr="006139B5" w:rsidDel="006C7401">
          <w:rPr>
            <w:rFonts w:ascii="Arial" w:hAnsi="Arial" w:cs="Arial"/>
            <w:b/>
            <w:i/>
            <w:iCs/>
            <w:rPrChange w:id="704" w:author="Duy Nhat Tran" w:date="2022-11-25T11:46:00Z">
              <w:rPr>
                <w:rFonts w:ascii="Arial" w:hAnsi="Arial" w:cs="Arial"/>
                <w:b/>
              </w:rPr>
            </w:rPrChange>
          </w:rPr>
          <w:t xml:space="preserve"> dụng nội bộ của VCB</w:t>
        </w:r>
        <w:r w:rsidR="0038140C" w:rsidRPr="006139B5" w:rsidDel="006C7401">
          <w:rPr>
            <w:rFonts w:ascii="Arial" w:hAnsi="Arial" w:cs="Arial"/>
            <w:bCs/>
            <w:i/>
            <w:iCs/>
            <w:rPrChange w:id="705" w:author="Duy Nhat Tran" w:date="2022-11-25T11:46:00Z">
              <w:rPr>
                <w:rFonts w:ascii="Arial" w:hAnsi="Arial" w:cs="Arial"/>
                <w:bCs/>
              </w:rPr>
            </w:rPrChange>
          </w:rPr>
          <w:t xml:space="preserve"> (nếu có) và thẩm định đề xuất tín dụng của khách hàng</w:t>
        </w:r>
        <w:commentRangeEnd w:id="693"/>
        <w:r w:rsidR="009F30AD" w:rsidRPr="006139B5" w:rsidDel="006C7401">
          <w:rPr>
            <w:rStyle w:val="CommentReference"/>
            <w:i/>
            <w:iCs/>
            <w:sz w:val="20"/>
            <w:szCs w:val="20"/>
            <w:rPrChange w:id="706" w:author="Duy Nhat Tran" w:date="2022-11-25T11:46:00Z">
              <w:rPr>
                <w:rStyle w:val="CommentReference"/>
              </w:rPr>
            </w:rPrChange>
          </w:rPr>
          <w:commentReference w:id="693"/>
        </w:r>
        <w:commentRangeEnd w:id="694"/>
        <w:r w:rsidR="00160D98" w:rsidRPr="006139B5" w:rsidDel="006C7401">
          <w:rPr>
            <w:rStyle w:val="CommentReference"/>
            <w:i/>
            <w:iCs/>
            <w:sz w:val="20"/>
            <w:szCs w:val="20"/>
            <w:rPrChange w:id="707" w:author="Duy Nhat Tran" w:date="2022-11-25T11:46:00Z">
              <w:rPr>
                <w:rStyle w:val="CommentReference"/>
              </w:rPr>
            </w:rPrChange>
          </w:rPr>
          <w:commentReference w:id="694"/>
        </w:r>
        <w:r w:rsidR="0038140C" w:rsidRPr="006139B5" w:rsidDel="006C7401">
          <w:rPr>
            <w:rFonts w:ascii="Arial" w:hAnsi="Arial" w:cs="Arial"/>
            <w:bCs/>
            <w:i/>
            <w:iCs/>
            <w:rPrChange w:id="708" w:author="Duy Nhat Tran" w:date="2022-11-25T11:46:00Z">
              <w:rPr>
                <w:rFonts w:ascii="Arial" w:hAnsi="Arial" w:cs="Arial"/>
                <w:bCs/>
              </w:rPr>
            </w:rPrChange>
          </w:rPr>
          <w:t xml:space="preserve">. </w:t>
        </w:r>
      </w:moveFrom>
      <w:moveFromRangeEnd w:id="684"/>
      <w:del w:id="709" w:author="Trung Van Do" w:date="2022-11-25T07:51:00Z">
        <w:r w:rsidR="0038140C" w:rsidRPr="006139B5">
          <w:rPr>
            <w:rFonts w:ascii="Arial" w:hAnsi="Arial" w:cs="Arial"/>
            <w:bCs/>
            <w:i/>
            <w:iCs/>
            <w:rPrChange w:id="710" w:author="Duy Nhat Tran" w:date="2022-11-25T11:46:00Z">
              <w:rPr>
                <w:rFonts w:ascii="Arial" w:hAnsi="Arial" w:cs="Arial"/>
                <w:bCs/>
              </w:rPr>
            </w:rPrChange>
          </w:rPr>
          <w:delText>…</w:delText>
        </w:r>
      </w:del>
    </w:p>
    <w:p w14:paraId="229ABFAB" w14:textId="5AAE6044" w:rsidR="009660D8" w:rsidRPr="006139B5" w:rsidDel="006C7401" w:rsidRDefault="009660D8" w:rsidP="006B23AC">
      <w:pPr>
        <w:pStyle w:val="ListParagraph"/>
        <w:jc w:val="both"/>
        <w:rPr>
          <w:del w:id="711" w:author="Duy Nhat Tran" w:date="2022-11-25T12:15:00Z"/>
          <w:rFonts w:ascii="Arial" w:hAnsi="Arial" w:cs="Arial"/>
          <w:bCs/>
          <w:i/>
          <w:iCs/>
          <w:sz w:val="20"/>
          <w:szCs w:val="20"/>
          <w:rPrChange w:id="712" w:author="Duy Nhat Tran" w:date="2022-11-25T11:46:00Z">
            <w:rPr>
              <w:del w:id="713" w:author="Duy Nhat Tran" w:date="2022-11-25T12:15:00Z"/>
              <w:rFonts w:ascii="Arial" w:hAnsi="Arial" w:cs="Arial"/>
              <w:bCs/>
              <w:sz w:val="20"/>
              <w:szCs w:val="20"/>
            </w:rPr>
          </w:rPrChange>
        </w:rPr>
      </w:pPr>
      <w:commentRangeStart w:id="714"/>
      <w:commentRangeStart w:id="715"/>
    </w:p>
    <w:p w14:paraId="0943A800" w14:textId="13C3412A" w:rsidR="0038140C" w:rsidRPr="006139B5" w:rsidDel="006C7401" w:rsidRDefault="0038140C" w:rsidP="006B23AC">
      <w:pPr>
        <w:pStyle w:val="ListParagraph"/>
        <w:jc w:val="both"/>
        <w:rPr>
          <w:moveFrom w:id="716" w:author="Duy Nhat Tran" w:date="2022-11-25T12:15:00Z"/>
          <w:rFonts w:ascii="Arial" w:hAnsi="Arial" w:cs="Arial"/>
          <w:bCs/>
          <w:i/>
          <w:iCs/>
          <w:sz w:val="20"/>
          <w:szCs w:val="20"/>
          <w:rPrChange w:id="717" w:author="Duy Nhat Tran" w:date="2022-11-25T11:46:00Z">
            <w:rPr>
              <w:moveFrom w:id="718" w:author="Duy Nhat Tran" w:date="2022-11-25T12:15:00Z"/>
              <w:rFonts w:ascii="Arial" w:hAnsi="Arial" w:cs="Arial"/>
              <w:bCs/>
              <w:sz w:val="20"/>
              <w:szCs w:val="20"/>
            </w:rPr>
          </w:rPrChange>
        </w:rPr>
      </w:pPr>
      <w:moveFromRangeStart w:id="719" w:author="Duy Nhat Tran" w:date="2022-11-25T12:15:00Z" w:name="move120270955"/>
      <w:moveFrom w:id="720" w:author="Duy Nhat Tran" w:date="2022-11-25T12:15:00Z">
        <w:r w:rsidRPr="006139B5" w:rsidDel="006C7401">
          <w:rPr>
            <w:rFonts w:ascii="Arial" w:hAnsi="Arial" w:cs="Arial"/>
            <w:bCs/>
            <w:i/>
            <w:iCs/>
            <w:rPrChange w:id="721" w:author="Duy Nhat Tran" w:date="2022-11-25T11:46:00Z">
              <w:rPr>
                <w:rFonts w:ascii="Arial" w:hAnsi="Arial" w:cs="Arial"/>
                <w:bCs/>
              </w:rPr>
            </w:rPrChange>
          </w:rPr>
          <w:t>Điều 10 – Giản ngân vốn vay:</w:t>
        </w:r>
      </w:moveFrom>
    </w:p>
    <w:p w14:paraId="78B4BD86" w14:textId="18F8B28C" w:rsidR="0038140C" w:rsidRPr="006139B5" w:rsidDel="006C7401" w:rsidRDefault="0038140C" w:rsidP="006B23AC">
      <w:pPr>
        <w:pStyle w:val="ListParagraph"/>
        <w:jc w:val="both"/>
        <w:rPr>
          <w:moveFrom w:id="722" w:author="Duy Nhat Tran" w:date="2022-11-25T12:15:00Z"/>
          <w:rFonts w:ascii="Arial" w:hAnsi="Arial" w:cs="Arial"/>
          <w:bCs/>
          <w:i/>
          <w:iCs/>
          <w:sz w:val="20"/>
          <w:szCs w:val="20"/>
          <w:rPrChange w:id="723" w:author="Duy Nhat Tran" w:date="2022-11-25T11:46:00Z">
            <w:rPr>
              <w:moveFrom w:id="724" w:author="Duy Nhat Tran" w:date="2022-11-25T12:15:00Z"/>
              <w:rFonts w:ascii="Arial" w:hAnsi="Arial" w:cs="Arial"/>
              <w:bCs/>
              <w:sz w:val="20"/>
              <w:szCs w:val="20"/>
            </w:rPr>
          </w:rPrChange>
        </w:rPr>
      </w:pPr>
      <w:moveFrom w:id="725" w:author="Duy Nhat Tran" w:date="2022-11-25T12:15:00Z">
        <w:r w:rsidRPr="006139B5" w:rsidDel="006C7401">
          <w:rPr>
            <w:rFonts w:ascii="Arial" w:hAnsi="Arial" w:cs="Arial"/>
            <w:bCs/>
            <w:i/>
            <w:iCs/>
            <w:rPrChange w:id="726" w:author="Duy Nhat Tran" w:date="2022-11-25T11:46:00Z">
              <w:rPr>
                <w:rFonts w:ascii="Arial" w:hAnsi="Arial" w:cs="Arial"/>
                <w:bCs/>
              </w:rPr>
            </w:rPrChange>
          </w:rPr>
          <w:t xml:space="preserve">Đoạn 10.1.1. CBTD KHCN/CNTD PGD tiếp nhận hồ sơ rút vốn của khách hàng. Hồ sơ rút vốn </w:t>
        </w:r>
        <w:r w:rsidRPr="006139B5" w:rsidDel="006C7401">
          <w:rPr>
            <w:rFonts w:ascii="Arial" w:hAnsi="Arial" w:cs="Arial"/>
            <w:b/>
            <w:i/>
            <w:iCs/>
            <w:rPrChange w:id="727" w:author="Duy Nhat Tran" w:date="2022-11-25T11:46:00Z">
              <w:rPr>
                <w:rFonts w:ascii="Arial" w:hAnsi="Arial" w:cs="Arial"/>
                <w:b/>
              </w:rPr>
            </w:rPrChange>
          </w:rPr>
          <w:t>tối thiểu</w:t>
        </w:r>
        <w:r w:rsidRPr="006139B5" w:rsidDel="006C7401">
          <w:rPr>
            <w:rFonts w:ascii="Arial" w:hAnsi="Arial" w:cs="Arial"/>
            <w:bCs/>
            <w:i/>
            <w:iCs/>
            <w:rPrChange w:id="728" w:author="Duy Nhat Tran" w:date="2022-11-25T11:46:00Z">
              <w:rPr>
                <w:rFonts w:ascii="Arial" w:hAnsi="Arial" w:cs="Arial"/>
                <w:bCs/>
              </w:rPr>
            </w:rPrChange>
          </w:rPr>
          <w:t xml:space="preserve"> gồm:</w:t>
        </w:r>
        <w:commentRangeEnd w:id="714"/>
        <w:r w:rsidR="00BD0AF9" w:rsidRPr="006139B5" w:rsidDel="006C7401">
          <w:rPr>
            <w:rStyle w:val="CommentReference"/>
            <w:i/>
            <w:iCs/>
            <w:sz w:val="20"/>
            <w:szCs w:val="20"/>
            <w:rPrChange w:id="729" w:author="Duy Nhat Tran" w:date="2022-11-25T11:46:00Z">
              <w:rPr>
                <w:rStyle w:val="CommentReference"/>
              </w:rPr>
            </w:rPrChange>
          </w:rPr>
          <w:commentReference w:id="714"/>
        </w:r>
        <w:commentRangeEnd w:id="715"/>
        <w:r w:rsidR="00233163" w:rsidRPr="006139B5" w:rsidDel="006C7401">
          <w:rPr>
            <w:rStyle w:val="CommentReference"/>
            <w:i/>
            <w:iCs/>
            <w:sz w:val="20"/>
            <w:szCs w:val="20"/>
            <w:rPrChange w:id="730" w:author="Duy Nhat Tran" w:date="2022-11-25T11:46:00Z">
              <w:rPr>
                <w:rStyle w:val="CommentReference"/>
              </w:rPr>
            </w:rPrChange>
          </w:rPr>
          <w:commentReference w:id="715"/>
        </w:r>
      </w:moveFrom>
    </w:p>
    <w:p w14:paraId="54F89B85" w14:textId="17E66227" w:rsidR="00771CD1" w:rsidRPr="006139B5" w:rsidDel="006C7401" w:rsidRDefault="00771CD1" w:rsidP="006B23AC">
      <w:pPr>
        <w:pStyle w:val="ListParagraph"/>
        <w:jc w:val="both"/>
        <w:rPr>
          <w:moveFrom w:id="731" w:author="Duy Nhat Tran" w:date="2022-11-25T12:15:00Z"/>
          <w:rFonts w:ascii="Arial" w:hAnsi="Arial" w:cs="Arial"/>
          <w:bCs/>
          <w:i/>
          <w:iCs/>
          <w:sz w:val="20"/>
          <w:szCs w:val="20"/>
          <w:rPrChange w:id="732" w:author="Duy Nhat Tran" w:date="2022-11-25T11:46:00Z">
            <w:rPr>
              <w:moveFrom w:id="733" w:author="Duy Nhat Tran" w:date="2022-11-25T12:15:00Z"/>
              <w:rFonts w:ascii="Arial" w:hAnsi="Arial" w:cs="Arial"/>
              <w:bCs/>
              <w:sz w:val="20"/>
              <w:szCs w:val="20"/>
            </w:rPr>
          </w:rPrChange>
        </w:rPr>
      </w:pPr>
    </w:p>
    <w:p w14:paraId="09A05F17" w14:textId="7B15F552" w:rsidR="0038140C" w:rsidRPr="006139B5" w:rsidDel="006C7401" w:rsidRDefault="0038140C" w:rsidP="006B23AC">
      <w:pPr>
        <w:pStyle w:val="ListParagraph"/>
        <w:jc w:val="both"/>
        <w:rPr>
          <w:moveFrom w:id="734" w:author="Duy Nhat Tran" w:date="2022-11-25T12:15:00Z"/>
          <w:rFonts w:ascii="Arial" w:hAnsi="Arial" w:cs="Arial"/>
          <w:bCs/>
          <w:i/>
          <w:iCs/>
          <w:sz w:val="20"/>
          <w:szCs w:val="20"/>
          <w:rPrChange w:id="735" w:author="Duy Nhat Tran" w:date="2022-11-25T11:46:00Z">
            <w:rPr>
              <w:moveFrom w:id="736" w:author="Duy Nhat Tran" w:date="2022-11-25T12:15:00Z"/>
              <w:rFonts w:ascii="Arial" w:hAnsi="Arial" w:cs="Arial"/>
              <w:bCs/>
              <w:sz w:val="20"/>
              <w:szCs w:val="20"/>
            </w:rPr>
          </w:rPrChange>
        </w:rPr>
      </w:pPr>
      <w:moveFrom w:id="737" w:author="Duy Nhat Tran" w:date="2022-11-25T12:15:00Z">
        <w:r w:rsidRPr="006139B5" w:rsidDel="006C7401">
          <w:rPr>
            <w:rFonts w:ascii="Arial" w:hAnsi="Arial" w:cs="Arial"/>
            <w:bCs/>
            <w:i/>
            <w:iCs/>
            <w:rPrChange w:id="738" w:author="Duy Nhat Tran" w:date="2022-11-25T11:46:00Z">
              <w:rPr>
                <w:rFonts w:ascii="Arial" w:hAnsi="Arial" w:cs="Arial"/>
                <w:bCs/>
              </w:rPr>
            </w:rPrChange>
          </w:rPr>
          <w:t>a) 03 Giấy nhận nợ có chữ ký hợp lệ của khách hàng (theo mẫu của VCB)</w:t>
        </w:r>
      </w:moveFrom>
    </w:p>
    <w:p w14:paraId="625AB0F9" w14:textId="7D37C21E" w:rsidR="0038140C" w:rsidRPr="006139B5" w:rsidDel="006C7401" w:rsidRDefault="0038140C" w:rsidP="006B23AC">
      <w:pPr>
        <w:pStyle w:val="ListParagraph"/>
        <w:jc w:val="both"/>
        <w:rPr>
          <w:moveFrom w:id="739" w:author="Duy Nhat Tran" w:date="2022-11-25T12:15:00Z"/>
          <w:rFonts w:ascii="Arial" w:hAnsi="Arial" w:cs="Arial"/>
          <w:bCs/>
          <w:i/>
          <w:iCs/>
          <w:sz w:val="20"/>
          <w:szCs w:val="20"/>
          <w:rPrChange w:id="740" w:author="Duy Nhat Tran" w:date="2022-11-25T11:46:00Z">
            <w:rPr>
              <w:moveFrom w:id="741" w:author="Duy Nhat Tran" w:date="2022-11-25T12:15:00Z"/>
              <w:rFonts w:ascii="Arial" w:hAnsi="Arial" w:cs="Arial"/>
              <w:bCs/>
              <w:sz w:val="20"/>
              <w:szCs w:val="20"/>
            </w:rPr>
          </w:rPrChange>
        </w:rPr>
      </w:pPr>
      <w:moveFrom w:id="742" w:author="Duy Nhat Tran" w:date="2022-11-25T12:15:00Z">
        <w:r w:rsidRPr="006139B5" w:rsidDel="006C7401">
          <w:rPr>
            <w:rFonts w:ascii="Arial" w:hAnsi="Arial" w:cs="Arial"/>
            <w:bCs/>
            <w:i/>
            <w:iCs/>
            <w:rPrChange w:id="743" w:author="Duy Nhat Tran" w:date="2022-11-25T11:46:00Z">
              <w:rPr>
                <w:rFonts w:ascii="Arial" w:hAnsi="Arial" w:cs="Arial"/>
                <w:bCs/>
              </w:rPr>
            </w:rPrChange>
          </w:rPr>
          <w:t>b) Giấy tờ chứng minh mục đích sự dụng vốn vay liên quan đến lần giải ngân là:</w:t>
        </w:r>
      </w:moveFrom>
    </w:p>
    <w:p w14:paraId="22079163" w14:textId="4DA6A769" w:rsidR="0038140C" w:rsidRPr="006139B5" w:rsidDel="006C7401" w:rsidRDefault="0038140C" w:rsidP="006B23AC">
      <w:pPr>
        <w:pStyle w:val="ListParagraph"/>
        <w:jc w:val="both"/>
        <w:rPr>
          <w:moveFrom w:id="744" w:author="Duy Nhat Tran" w:date="2022-11-25T12:15:00Z"/>
          <w:rFonts w:ascii="Arial" w:hAnsi="Arial" w:cs="Arial"/>
          <w:bCs/>
          <w:i/>
          <w:iCs/>
          <w:sz w:val="20"/>
          <w:szCs w:val="20"/>
        </w:rPr>
      </w:pPr>
      <w:moveFrom w:id="745" w:author="Duy Nhat Tran" w:date="2022-11-25T12:15:00Z">
        <w:r w:rsidRPr="006139B5" w:rsidDel="006C7401">
          <w:rPr>
            <w:rFonts w:ascii="Arial" w:hAnsi="Arial" w:cs="Arial"/>
            <w:bCs/>
            <w:i/>
            <w:iCs/>
            <w:rPrChange w:id="746" w:author="Duy Nhat Tran" w:date="2022-11-25T11:46:00Z">
              <w:rPr>
                <w:rFonts w:ascii="Arial" w:hAnsi="Arial" w:cs="Arial"/>
                <w:bCs/>
              </w:rPr>
            </w:rPrChange>
          </w:rPr>
          <w:t>(i</w:t>
        </w:r>
        <w:r w:rsidRPr="006139B5" w:rsidDel="006C7401">
          <w:rPr>
            <w:rFonts w:ascii="Arial" w:hAnsi="Arial" w:cs="Arial"/>
            <w:bCs/>
            <w:i/>
            <w:iCs/>
          </w:rPr>
          <w:t>) một hoặc một số giấy tờ sau gồm hợp đồng kinh tế, đề nghị thanh toán, tài liệu khác;</w:t>
        </w:r>
      </w:moveFrom>
    </w:p>
    <w:p w14:paraId="13F822CF" w14:textId="517886B9" w:rsidR="0038140C" w:rsidRPr="006139B5" w:rsidDel="006C7401" w:rsidRDefault="0038140C" w:rsidP="006B23AC">
      <w:pPr>
        <w:pStyle w:val="ListParagraph"/>
        <w:jc w:val="both"/>
        <w:rPr>
          <w:moveFrom w:id="747" w:author="Duy Nhat Tran" w:date="2022-11-25T12:15:00Z"/>
          <w:rFonts w:ascii="Arial" w:hAnsi="Arial" w:cs="Arial"/>
          <w:bCs/>
          <w:i/>
          <w:iCs/>
          <w:sz w:val="20"/>
          <w:szCs w:val="20"/>
        </w:rPr>
      </w:pPr>
      <w:moveFrom w:id="748" w:author="Duy Nhat Tran" w:date="2022-11-25T12:15:00Z">
        <w:r w:rsidRPr="006139B5" w:rsidDel="006C7401">
          <w:rPr>
            <w:rFonts w:ascii="Arial" w:hAnsi="Arial" w:cs="Arial"/>
            <w:bCs/>
            <w:i/>
            <w:iCs/>
          </w:rPr>
          <w:t>(ii) hóa đơn và/hoặc chứng từ thanh toán (bản gốc trừ trường hợp hóa đơn điện tử)</w:t>
        </w:r>
        <w:r w:rsidR="00771CD1" w:rsidRPr="006139B5" w:rsidDel="006C7401">
          <w:rPr>
            <w:rFonts w:ascii="Arial" w:hAnsi="Arial" w:cs="Arial"/>
            <w:bCs/>
            <w:i/>
            <w:iCs/>
          </w:rPr>
          <w:t>;</w:t>
        </w:r>
      </w:moveFrom>
    </w:p>
    <w:p w14:paraId="7263A496" w14:textId="31CED0EA" w:rsidR="0067456E" w:rsidRPr="003C5AB7" w:rsidRDefault="00771CD1">
      <w:pPr>
        <w:pStyle w:val="ListParagraph"/>
        <w:jc w:val="both"/>
        <w:rPr>
          <w:ins w:id="749" w:author="Duy Nhat Tran" w:date="2022-11-25T11:53:00Z"/>
          <w:rFonts w:ascii="Arial" w:hAnsi="Arial" w:cs="Arial"/>
          <w:b/>
        </w:rPr>
        <w:pPrChange w:id="750" w:author="Duy Nhat Tran" w:date="2022-11-25T12:15:00Z">
          <w:pPr>
            <w:overflowPunct/>
            <w:autoSpaceDE/>
            <w:autoSpaceDN/>
            <w:adjustRightInd/>
            <w:ind w:left="720"/>
            <w:textAlignment w:val="auto"/>
          </w:pPr>
        </w:pPrChange>
      </w:pPr>
      <w:moveFrom w:id="751" w:author="Duy Nhat Tran" w:date="2022-11-25T12:15:00Z">
        <w:r w:rsidRPr="006C7401" w:rsidDel="006C7401">
          <w:rPr>
            <w:rFonts w:ascii="Arial" w:hAnsi="Arial" w:cs="Arial"/>
            <w:bCs/>
            <w:i/>
            <w:iCs/>
            <w:sz w:val="18"/>
            <w:szCs w:val="18"/>
            <w:rPrChange w:id="752" w:author="Duy Nhat Tran" w:date="2022-11-25T12:16:00Z">
              <w:rPr>
                <w:rFonts w:ascii="Arial" w:hAnsi="Arial" w:cs="Arial"/>
                <w:bCs/>
                <w:i/>
                <w:iCs/>
              </w:rPr>
            </w:rPrChange>
          </w:rPr>
          <w:t>(iii) Ủy nhiệm chi/giấy rút tiền mặt/lệnh chuyển tiền hoặc chứng từ tương đương</w:t>
        </w:r>
        <w:r w:rsidR="009660D8" w:rsidRPr="006C7401" w:rsidDel="006C7401">
          <w:rPr>
            <w:rFonts w:ascii="Arial" w:hAnsi="Arial" w:cs="Arial"/>
            <w:bCs/>
            <w:i/>
            <w:iCs/>
            <w:sz w:val="18"/>
            <w:szCs w:val="18"/>
            <w:rPrChange w:id="753" w:author="Duy Nhat Tran" w:date="2022-11-25T12:16:00Z">
              <w:rPr>
                <w:rFonts w:ascii="Arial" w:hAnsi="Arial" w:cs="Arial"/>
                <w:bCs/>
                <w:i/>
                <w:iCs/>
              </w:rPr>
            </w:rPrChange>
          </w:rPr>
          <w:t>.”</w:t>
        </w:r>
      </w:moveFrom>
      <w:moveFromRangeEnd w:id="719"/>
      <w:ins w:id="754" w:author="Duy Nhat Tran" w:date="2022-11-25T11:53:00Z">
        <w:r w:rsidR="0067456E" w:rsidRPr="006C7401">
          <w:rPr>
            <w:rFonts w:ascii="Arial" w:hAnsi="Arial" w:cs="Arial"/>
            <w:b/>
            <w:sz w:val="20"/>
            <w:szCs w:val="20"/>
            <w:rPrChange w:id="755" w:author="Duy Nhat Tran" w:date="2022-11-25T12:16:00Z">
              <w:rPr>
                <w:rFonts w:ascii="Arial" w:hAnsi="Arial" w:cs="Arial"/>
                <w:b/>
              </w:rPr>
            </w:rPrChange>
          </w:rPr>
          <w:t>Ý kiến</w:t>
        </w:r>
        <w:r w:rsidR="0067456E" w:rsidRPr="006C7401">
          <w:rPr>
            <w:rFonts w:ascii="Arial" w:hAnsi="Arial" w:cs="Arial"/>
            <w:b/>
            <w:sz w:val="18"/>
            <w:szCs w:val="18"/>
            <w:rPrChange w:id="756" w:author="Duy Nhat Tran" w:date="2022-11-25T12:16:00Z">
              <w:rPr>
                <w:rFonts w:ascii="Arial" w:hAnsi="Arial" w:cs="Arial"/>
                <w:b/>
              </w:rPr>
            </w:rPrChange>
          </w:rPr>
          <w:t xml:space="preserve"> của </w:t>
        </w:r>
        <w:r w:rsidR="0067456E" w:rsidRPr="006C7401">
          <w:rPr>
            <w:rFonts w:ascii="Arial" w:hAnsi="Arial" w:cs="Arial"/>
            <w:b/>
            <w:sz w:val="20"/>
            <w:szCs w:val="20"/>
            <w:rPrChange w:id="757" w:author="Duy Nhat Tran" w:date="2022-11-25T12:16:00Z">
              <w:rPr>
                <w:rFonts w:ascii="Arial" w:hAnsi="Arial" w:cs="Arial"/>
                <w:b/>
              </w:rPr>
            </w:rPrChange>
          </w:rPr>
          <w:t xml:space="preserve">đoàn </w:t>
        </w:r>
        <w:r w:rsidR="0067456E" w:rsidRPr="006C7401">
          <w:rPr>
            <w:rFonts w:ascii="Arial" w:hAnsi="Arial" w:cs="Arial"/>
            <w:b/>
            <w:sz w:val="18"/>
            <w:szCs w:val="18"/>
            <w:rPrChange w:id="758" w:author="Duy Nhat Tran" w:date="2022-11-25T12:16:00Z">
              <w:rPr>
                <w:rFonts w:ascii="Arial" w:hAnsi="Arial" w:cs="Arial"/>
                <w:b/>
              </w:rPr>
            </w:rPrChange>
          </w:rPr>
          <w:t>kiểm toán</w:t>
        </w:r>
      </w:ins>
    </w:p>
    <w:p w14:paraId="25D83485" w14:textId="77777777" w:rsidR="0067456E" w:rsidRDefault="0067456E" w:rsidP="006B23AC">
      <w:pPr>
        <w:pStyle w:val="ListParagraph"/>
        <w:jc w:val="both"/>
        <w:rPr>
          <w:ins w:id="759" w:author="Duy Nhat Tran" w:date="2022-11-25T11:46:00Z"/>
          <w:rFonts w:ascii="Arial" w:hAnsi="Arial" w:cs="Arial"/>
          <w:bCs/>
          <w:i/>
          <w:iCs/>
          <w:sz w:val="20"/>
          <w:szCs w:val="20"/>
        </w:rPr>
      </w:pPr>
    </w:p>
    <w:p w14:paraId="4AC092E0" w14:textId="77777777" w:rsidR="006C7401" w:rsidRPr="00B823F1" w:rsidRDefault="006139B5" w:rsidP="006C7401">
      <w:pPr>
        <w:pStyle w:val="ListParagraph"/>
        <w:jc w:val="both"/>
        <w:rPr>
          <w:moveTo w:id="760" w:author="Duy Nhat Tran" w:date="2022-11-25T12:13:00Z"/>
          <w:rFonts w:ascii="Arial" w:hAnsi="Arial" w:cs="Arial"/>
          <w:bCs/>
          <w:i/>
          <w:iCs/>
          <w:sz w:val="20"/>
          <w:szCs w:val="20"/>
        </w:rPr>
      </w:pPr>
      <w:ins w:id="761" w:author="Duy Nhat Tran" w:date="2022-11-25T11:47:00Z">
        <w:r>
          <w:rPr>
            <w:rFonts w:ascii="Arial" w:hAnsi="Arial" w:cs="Arial"/>
            <w:bCs/>
            <w:sz w:val="20"/>
            <w:szCs w:val="20"/>
          </w:rPr>
          <w:t>a)</w:t>
        </w:r>
      </w:ins>
      <w:ins w:id="762" w:author="Duy Nhat Tran" w:date="2022-11-25T12:13:00Z">
        <w:r w:rsidR="006C7401">
          <w:rPr>
            <w:rFonts w:ascii="Arial" w:hAnsi="Arial" w:cs="Arial"/>
            <w:bCs/>
            <w:sz w:val="20"/>
            <w:szCs w:val="20"/>
          </w:rPr>
          <w:t xml:space="preserve"> </w:t>
        </w:r>
      </w:ins>
      <w:moveToRangeStart w:id="763" w:author="Duy Nhat Tran" w:date="2022-11-25T12:13:00Z" w:name="move120270809"/>
      <w:moveTo w:id="764" w:author="Duy Nhat Tran" w:date="2022-11-25T12:13:00Z">
        <w:r w:rsidR="006C7401" w:rsidRPr="00B823F1">
          <w:rPr>
            <w:rFonts w:ascii="Arial" w:hAnsi="Arial" w:cs="Arial"/>
            <w:bCs/>
            <w:sz w:val="20"/>
            <w:szCs w:val="20"/>
          </w:rPr>
          <w:t>“</w:t>
        </w:r>
        <w:r w:rsidR="006C7401" w:rsidRPr="00B823F1">
          <w:rPr>
            <w:rFonts w:ascii="Arial" w:hAnsi="Arial" w:cs="Arial"/>
            <w:bCs/>
            <w:i/>
            <w:iCs/>
            <w:sz w:val="20"/>
            <w:szCs w:val="20"/>
          </w:rPr>
          <w:t>Theo quyết định số 2507/QĐ-VCB-QLRRTD ngày 28/12/2018 về quy trình tín dụng với khách hàng cá nhân:</w:t>
        </w:r>
      </w:moveTo>
    </w:p>
    <w:p w14:paraId="58CF73B7" w14:textId="77777777" w:rsidR="006C7401" w:rsidRPr="00B823F1" w:rsidRDefault="006C7401" w:rsidP="006C7401">
      <w:pPr>
        <w:pStyle w:val="ListParagraph"/>
        <w:jc w:val="both"/>
        <w:rPr>
          <w:moveTo w:id="765" w:author="Duy Nhat Tran" w:date="2022-11-25T12:13:00Z"/>
          <w:rFonts w:ascii="Arial" w:hAnsi="Arial" w:cs="Arial"/>
          <w:bCs/>
          <w:i/>
          <w:iCs/>
          <w:sz w:val="20"/>
          <w:szCs w:val="20"/>
        </w:rPr>
      </w:pPr>
    </w:p>
    <w:p w14:paraId="2997133E" w14:textId="77777777" w:rsidR="006C7401" w:rsidRPr="00B823F1" w:rsidRDefault="006C7401" w:rsidP="006C7401">
      <w:pPr>
        <w:pStyle w:val="ListParagraph"/>
        <w:jc w:val="both"/>
        <w:rPr>
          <w:moveTo w:id="766" w:author="Duy Nhat Tran" w:date="2022-11-25T12:13:00Z"/>
          <w:rFonts w:ascii="Arial" w:hAnsi="Arial" w:cs="Arial"/>
          <w:bCs/>
          <w:i/>
          <w:iCs/>
          <w:sz w:val="20"/>
          <w:szCs w:val="20"/>
        </w:rPr>
      </w:pPr>
      <w:commentRangeStart w:id="767"/>
      <w:commentRangeStart w:id="768"/>
      <w:moveTo w:id="769" w:author="Duy Nhat Tran" w:date="2022-11-25T12:13:00Z">
        <w:r w:rsidRPr="00B823F1">
          <w:rPr>
            <w:rFonts w:ascii="Arial" w:hAnsi="Arial" w:cs="Arial"/>
            <w:bCs/>
            <w:i/>
            <w:iCs/>
            <w:sz w:val="20"/>
            <w:szCs w:val="20"/>
          </w:rPr>
          <w:t>Điều 5.3 – Thẩm định và lập báo cáo thẩm định cấp tín dụng:</w:t>
        </w:r>
      </w:moveTo>
    </w:p>
    <w:p w14:paraId="7010ACC2" w14:textId="31D3C3D8" w:rsidR="006C7401" w:rsidRDefault="006C7401" w:rsidP="006C7401">
      <w:pPr>
        <w:pStyle w:val="ListParagraph"/>
        <w:jc w:val="both"/>
        <w:rPr>
          <w:ins w:id="770" w:author="Duy Nhat Tran" w:date="2022-11-25T12:13:00Z"/>
          <w:rFonts w:ascii="Arial" w:hAnsi="Arial" w:cs="Arial"/>
          <w:bCs/>
          <w:i/>
          <w:iCs/>
          <w:sz w:val="20"/>
          <w:szCs w:val="20"/>
        </w:rPr>
      </w:pPr>
      <w:moveTo w:id="771" w:author="Duy Nhat Tran" w:date="2022-11-25T12:13:00Z">
        <w:r w:rsidRPr="00B823F1">
          <w:rPr>
            <w:rFonts w:ascii="Arial" w:hAnsi="Arial" w:cs="Arial"/>
            <w:bCs/>
            <w:i/>
            <w:iCs/>
            <w:sz w:val="20"/>
            <w:szCs w:val="20"/>
          </w:rPr>
          <w:t xml:space="preserve">Đoạn 5.3.1.2: căn cứ các thông tin thu thập được và quy định tín dụng hiện hành, CBTD KHCN/CBTĐ PGD </w:t>
        </w:r>
        <w:r w:rsidRPr="00B823F1">
          <w:rPr>
            <w:rFonts w:ascii="Arial" w:hAnsi="Arial" w:cs="Arial"/>
            <w:b/>
            <w:i/>
            <w:iCs/>
            <w:sz w:val="20"/>
            <w:szCs w:val="20"/>
          </w:rPr>
          <w:t>chấm điểm xếp hạng tín dụng khách hàng trên hệ thống xếp hạng tín dụng nội bộ của VCB</w:t>
        </w:r>
        <w:r w:rsidRPr="00B823F1">
          <w:rPr>
            <w:rFonts w:ascii="Arial" w:hAnsi="Arial" w:cs="Arial"/>
            <w:bCs/>
            <w:i/>
            <w:iCs/>
            <w:sz w:val="20"/>
            <w:szCs w:val="20"/>
          </w:rPr>
          <w:t xml:space="preserve"> (nếu có) và thẩm định đề xuất tín dụng của khách hàng</w:t>
        </w:r>
        <w:commentRangeEnd w:id="767"/>
        <w:r w:rsidRPr="00B823F1">
          <w:rPr>
            <w:rStyle w:val="CommentReference"/>
            <w:rFonts w:ascii="Times New Roman" w:eastAsia="Times New Roman" w:hAnsi="Times New Roman"/>
            <w:i/>
            <w:iCs/>
            <w:sz w:val="20"/>
            <w:szCs w:val="20"/>
          </w:rPr>
          <w:commentReference w:id="767"/>
        </w:r>
        <w:commentRangeEnd w:id="768"/>
        <w:r w:rsidRPr="00B823F1">
          <w:rPr>
            <w:rStyle w:val="CommentReference"/>
            <w:rFonts w:ascii="Times New Roman" w:eastAsia="Times New Roman" w:hAnsi="Times New Roman"/>
            <w:i/>
            <w:iCs/>
            <w:sz w:val="20"/>
            <w:szCs w:val="20"/>
          </w:rPr>
          <w:commentReference w:id="768"/>
        </w:r>
        <w:r w:rsidRPr="00B823F1">
          <w:rPr>
            <w:rFonts w:ascii="Arial" w:hAnsi="Arial" w:cs="Arial"/>
            <w:bCs/>
            <w:i/>
            <w:iCs/>
            <w:sz w:val="20"/>
            <w:szCs w:val="20"/>
          </w:rPr>
          <w:t>.</w:t>
        </w:r>
      </w:moveTo>
      <w:moveToRangeEnd w:id="763"/>
      <w:ins w:id="772" w:author="Duy Nhat Tran" w:date="2022-11-25T12:13:00Z">
        <w:r>
          <w:rPr>
            <w:rFonts w:ascii="Arial" w:hAnsi="Arial" w:cs="Arial"/>
            <w:bCs/>
            <w:i/>
            <w:iCs/>
            <w:sz w:val="20"/>
            <w:szCs w:val="20"/>
          </w:rPr>
          <w:t>”</w:t>
        </w:r>
      </w:ins>
    </w:p>
    <w:p w14:paraId="240CF66F" w14:textId="77777777" w:rsidR="006C7401" w:rsidRDefault="006C7401" w:rsidP="006C7401">
      <w:pPr>
        <w:pStyle w:val="ListParagraph"/>
        <w:jc w:val="both"/>
        <w:rPr>
          <w:ins w:id="773" w:author="Duy Nhat Tran" w:date="2022-11-25T12:13:00Z"/>
          <w:rFonts w:ascii="Arial" w:hAnsi="Arial" w:cs="Arial"/>
          <w:bCs/>
          <w:sz w:val="20"/>
          <w:szCs w:val="20"/>
        </w:rPr>
      </w:pPr>
    </w:p>
    <w:p w14:paraId="5A2C9834" w14:textId="71D0594A" w:rsidR="006139B5" w:rsidRDefault="006C7401" w:rsidP="006B23AC">
      <w:pPr>
        <w:pStyle w:val="ListParagraph"/>
        <w:jc w:val="both"/>
        <w:rPr>
          <w:ins w:id="774" w:author="Duy Nhat Tran" w:date="2022-11-25T12:10:00Z"/>
          <w:rFonts w:ascii="Arial" w:hAnsi="Arial" w:cs="Arial"/>
          <w:bCs/>
          <w:sz w:val="20"/>
          <w:szCs w:val="20"/>
        </w:rPr>
      </w:pPr>
      <w:ins w:id="775" w:author="Duy Nhat Tran" w:date="2022-11-25T12:18:00Z">
        <w:r>
          <w:rPr>
            <w:rFonts w:ascii="Arial" w:hAnsi="Arial" w:cs="Arial"/>
            <w:bCs/>
            <w:sz w:val="20"/>
            <w:szCs w:val="20"/>
          </w:rPr>
          <w:t xml:space="preserve">Kiểm toán viên chúng tôi nhận thấy </w:t>
        </w:r>
      </w:ins>
      <w:ins w:id="776" w:author="Duy Nhat Tran" w:date="2022-11-25T11:47:00Z">
        <w:r w:rsidR="006139B5">
          <w:rPr>
            <w:rFonts w:ascii="Arial" w:hAnsi="Arial" w:cs="Arial"/>
            <w:bCs/>
            <w:sz w:val="20"/>
            <w:szCs w:val="20"/>
          </w:rPr>
          <w:t>Chi nhánh chưa thực hiện đúng quy trình</w:t>
        </w:r>
      </w:ins>
      <w:ins w:id="777" w:author="Duy Nhat Tran" w:date="2022-11-25T11:48:00Z">
        <w:r w:rsidR="006139B5">
          <w:rPr>
            <w:rFonts w:ascii="Arial" w:hAnsi="Arial" w:cs="Arial"/>
            <w:bCs/>
            <w:sz w:val="20"/>
            <w:szCs w:val="20"/>
          </w:rPr>
          <w:t xml:space="preserve"> bắt buộc về việc</w:t>
        </w:r>
      </w:ins>
      <w:ins w:id="778" w:author="Duy Nhat Tran" w:date="2022-11-25T11:47:00Z">
        <w:r w:rsidR="006139B5">
          <w:rPr>
            <w:rFonts w:ascii="Arial" w:hAnsi="Arial" w:cs="Arial"/>
            <w:bCs/>
            <w:sz w:val="20"/>
            <w:szCs w:val="20"/>
          </w:rPr>
          <w:t xml:space="preserve"> thẩm định cấp việc cấp tín dụng các</w:t>
        </w:r>
      </w:ins>
      <w:ins w:id="779" w:author="Duy Nhat Tran" w:date="2022-11-25T11:48:00Z">
        <w:r w:rsidR="006139B5">
          <w:rPr>
            <w:rFonts w:ascii="Arial" w:hAnsi="Arial" w:cs="Arial"/>
            <w:bCs/>
            <w:sz w:val="20"/>
            <w:szCs w:val="20"/>
          </w:rPr>
          <w:t xml:space="preserve"> KHCN mà </w:t>
        </w:r>
      </w:ins>
      <w:ins w:id="780" w:author="Duy Nhat Tran" w:date="2022-11-25T12:10:00Z">
        <w:r w:rsidR="001D1EF4">
          <w:rPr>
            <w:rFonts w:ascii="Arial" w:hAnsi="Arial" w:cs="Arial"/>
            <w:bCs/>
            <w:sz w:val="20"/>
            <w:szCs w:val="20"/>
          </w:rPr>
          <w:t>nội bộ Ngân hàng VCB yêu cầu.</w:t>
        </w:r>
      </w:ins>
    </w:p>
    <w:p w14:paraId="7D2A5E63" w14:textId="253388F8" w:rsidR="001D1EF4" w:rsidRDefault="001D1EF4" w:rsidP="006B23AC">
      <w:pPr>
        <w:pStyle w:val="ListParagraph"/>
        <w:jc w:val="both"/>
        <w:rPr>
          <w:ins w:id="781" w:author="Duy Nhat Tran" w:date="2022-11-25T12:10:00Z"/>
          <w:rFonts w:ascii="Arial" w:hAnsi="Arial" w:cs="Arial"/>
          <w:bCs/>
          <w:sz w:val="20"/>
          <w:szCs w:val="20"/>
        </w:rPr>
      </w:pPr>
    </w:p>
    <w:p w14:paraId="451A663D" w14:textId="50F61705" w:rsidR="001D1EF4" w:rsidRDefault="001D1EF4" w:rsidP="006B23AC">
      <w:pPr>
        <w:pStyle w:val="ListParagraph"/>
        <w:jc w:val="both"/>
        <w:rPr>
          <w:ins w:id="782" w:author="Duy Nhat Tran" w:date="2022-11-25T12:15:00Z"/>
          <w:rFonts w:ascii="Arial" w:hAnsi="Arial" w:cs="Arial"/>
          <w:bCs/>
          <w:sz w:val="20"/>
          <w:szCs w:val="20"/>
        </w:rPr>
      </w:pPr>
      <w:ins w:id="783" w:author="Duy Nhat Tran" w:date="2022-11-25T12:10:00Z">
        <w:r>
          <w:rPr>
            <w:rFonts w:ascii="Arial" w:hAnsi="Arial" w:cs="Arial"/>
            <w:bCs/>
            <w:sz w:val="20"/>
            <w:szCs w:val="20"/>
          </w:rPr>
          <w:lastRenderedPageBreak/>
          <w:t xml:space="preserve">=&gt; </w:t>
        </w:r>
      </w:ins>
      <w:ins w:id="784" w:author="Duy Nhat Tran" w:date="2022-11-25T12:11:00Z">
        <w:r>
          <w:rPr>
            <w:rFonts w:ascii="Arial" w:hAnsi="Arial" w:cs="Arial"/>
            <w:bCs/>
            <w:sz w:val="20"/>
            <w:szCs w:val="20"/>
          </w:rPr>
          <w:t>Ngân hàng cần kiểm tra lại quy trình cấp tín dụng đối với các khách hàng này</w:t>
        </w:r>
      </w:ins>
      <w:ins w:id="785" w:author="Duy Nhat Tran" w:date="2022-11-25T12:12:00Z">
        <w:r>
          <w:rPr>
            <w:rFonts w:ascii="Arial" w:hAnsi="Arial" w:cs="Arial"/>
            <w:bCs/>
            <w:sz w:val="20"/>
            <w:szCs w:val="20"/>
          </w:rPr>
          <w:t>.</w:t>
        </w:r>
      </w:ins>
    </w:p>
    <w:p w14:paraId="0BDDFCAD" w14:textId="5E3334DD" w:rsidR="006C7401" w:rsidRDefault="006C7401" w:rsidP="006B23AC">
      <w:pPr>
        <w:pStyle w:val="ListParagraph"/>
        <w:jc w:val="both"/>
        <w:rPr>
          <w:ins w:id="786" w:author="Duy Nhat Tran" w:date="2022-11-25T12:15:00Z"/>
          <w:rFonts w:ascii="Arial" w:hAnsi="Arial" w:cs="Arial"/>
          <w:bCs/>
          <w:sz w:val="20"/>
          <w:szCs w:val="20"/>
        </w:rPr>
      </w:pPr>
    </w:p>
    <w:p w14:paraId="707EAE29" w14:textId="1074E043" w:rsidR="006C7401" w:rsidRPr="00B823F1" w:rsidRDefault="006C7401" w:rsidP="006C7401">
      <w:pPr>
        <w:pStyle w:val="ListParagraph"/>
        <w:jc w:val="both"/>
        <w:rPr>
          <w:ins w:id="787" w:author="Duy Nhat Tran" w:date="2022-11-25T12:15:00Z"/>
          <w:rFonts w:ascii="Arial" w:hAnsi="Arial" w:cs="Arial"/>
          <w:bCs/>
          <w:i/>
          <w:iCs/>
          <w:sz w:val="20"/>
          <w:szCs w:val="20"/>
        </w:rPr>
      </w:pPr>
      <w:ins w:id="788" w:author="Duy Nhat Tran" w:date="2022-11-25T12:15:00Z">
        <w:r>
          <w:rPr>
            <w:rFonts w:ascii="Arial" w:hAnsi="Arial" w:cs="Arial"/>
            <w:bCs/>
            <w:sz w:val="20"/>
            <w:szCs w:val="20"/>
          </w:rPr>
          <w:t>b)</w:t>
        </w:r>
        <w:r w:rsidRPr="006C7401">
          <w:rPr>
            <w:rFonts w:ascii="Arial" w:hAnsi="Arial" w:cs="Arial"/>
            <w:bCs/>
            <w:i/>
            <w:iCs/>
            <w:sz w:val="20"/>
            <w:szCs w:val="20"/>
          </w:rPr>
          <w:t xml:space="preserve"> </w:t>
        </w:r>
        <w:r>
          <w:rPr>
            <w:rFonts w:ascii="Arial" w:hAnsi="Arial" w:cs="Arial"/>
            <w:bCs/>
            <w:i/>
            <w:iCs/>
            <w:sz w:val="20"/>
            <w:szCs w:val="20"/>
          </w:rPr>
          <w:t>“</w:t>
        </w:r>
        <w:r w:rsidRPr="00B823F1">
          <w:rPr>
            <w:rFonts w:ascii="Arial" w:hAnsi="Arial" w:cs="Arial"/>
            <w:bCs/>
            <w:i/>
            <w:iCs/>
            <w:sz w:val="20"/>
            <w:szCs w:val="20"/>
          </w:rPr>
          <w:t>Theo quyết định số 2507/QĐ-VCB-QLRRTD ngày 28/12/2018 về quy trình tín dụng với khách hàng cá nhân:</w:t>
        </w:r>
      </w:ins>
    </w:p>
    <w:p w14:paraId="6D7FEF14" w14:textId="176623DB" w:rsidR="006C7401" w:rsidRDefault="006C7401" w:rsidP="006B23AC">
      <w:pPr>
        <w:pStyle w:val="ListParagraph"/>
        <w:jc w:val="both"/>
        <w:rPr>
          <w:ins w:id="789" w:author="Duy Nhat Tran" w:date="2022-11-25T12:15:00Z"/>
          <w:rFonts w:ascii="Arial" w:hAnsi="Arial" w:cs="Arial"/>
          <w:bCs/>
          <w:sz w:val="20"/>
          <w:szCs w:val="20"/>
        </w:rPr>
      </w:pPr>
    </w:p>
    <w:p w14:paraId="21E7C53A" w14:textId="77777777" w:rsidR="006C7401" w:rsidRPr="00B823F1" w:rsidRDefault="006C7401" w:rsidP="006C7401">
      <w:pPr>
        <w:pStyle w:val="ListParagraph"/>
        <w:jc w:val="both"/>
        <w:rPr>
          <w:moveTo w:id="790" w:author="Duy Nhat Tran" w:date="2022-11-25T12:15:00Z"/>
          <w:rFonts w:ascii="Arial" w:hAnsi="Arial" w:cs="Arial"/>
          <w:bCs/>
          <w:i/>
          <w:iCs/>
          <w:sz w:val="20"/>
          <w:szCs w:val="20"/>
        </w:rPr>
      </w:pPr>
      <w:moveToRangeStart w:id="791" w:author="Duy Nhat Tran" w:date="2022-11-25T12:15:00Z" w:name="move120270955"/>
      <w:moveTo w:id="792" w:author="Duy Nhat Tran" w:date="2022-11-25T12:15:00Z">
        <w:r w:rsidRPr="00B823F1">
          <w:rPr>
            <w:rFonts w:ascii="Arial" w:hAnsi="Arial" w:cs="Arial"/>
            <w:bCs/>
            <w:i/>
            <w:iCs/>
            <w:sz w:val="20"/>
            <w:szCs w:val="20"/>
          </w:rPr>
          <w:t>Điều 10 – Giản ngân vốn vay:</w:t>
        </w:r>
      </w:moveTo>
    </w:p>
    <w:p w14:paraId="5385FFF6" w14:textId="77777777" w:rsidR="006C7401" w:rsidRPr="00B823F1" w:rsidRDefault="006C7401" w:rsidP="006C7401">
      <w:pPr>
        <w:pStyle w:val="ListParagraph"/>
        <w:jc w:val="both"/>
        <w:rPr>
          <w:moveTo w:id="793" w:author="Duy Nhat Tran" w:date="2022-11-25T12:15:00Z"/>
          <w:rFonts w:ascii="Arial" w:hAnsi="Arial" w:cs="Arial"/>
          <w:bCs/>
          <w:i/>
          <w:iCs/>
          <w:sz w:val="20"/>
          <w:szCs w:val="20"/>
        </w:rPr>
      </w:pPr>
      <w:moveTo w:id="794" w:author="Duy Nhat Tran" w:date="2022-11-25T12:15:00Z">
        <w:r w:rsidRPr="00B823F1">
          <w:rPr>
            <w:rFonts w:ascii="Arial" w:hAnsi="Arial" w:cs="Arial"/>
            <w:bCs/>
            <w:i/>
            <w:iCs/>
            <w:sz w:val="20"/>
            <w:szCs w:val="20"/>
          </w:rPr>
          <w:t xml:space="preserve">Đoạn 10.1.1. CBTD KHCN/CNTD PGD tiếp nhận hồ sơ rút vốn của khách hàng. Hồ sơ rút vốn </w:t>
        </w:r>
        <w:r w:rsidRPr="00B823F1">
          <w:rPr>
            <w:rFonts w:ascii="Arial" w:hAnsi="Arial" w:cs="Arial"/>
            <w:b/>
            <w:i/>
            <w:iCs/>
            <w:sz w:val="20"/>
            <w:szCs w:val="20"/>
          </w:rPr>
          <w:t>tối thiểu</w:t>
        </w:r>
        <w:r w:rsidRPr="00B823F1">
          <w:rPr>
            <w:rFonts w:ascii="Arial" w:hAnsi="Arial" w:cs="Arial"/>
            <w:bCs/>
            <w:i/>
            <w:iCs/>
            <w:sz w:val="20"/>
            <w:szCs w:val="20"/>
          </w:rPr>
          <w:t xml:space="preserve"> gồm:</w:t>
        </w:r>
        <w:commentRangeStart w:id="795"/>
        <w:commentRangeEnd w:id="795"/>
        <w:r w:rsidRPr="00B823F1">
          <w:rPr>
            <w:rStyle w:val="CommentReference"/>
            <w:rFonts w:ascii="Times New Roman" w:eastAsia="Times New Roman" w:hAnsi="Times New Roman"/>
            <w:i/>
            <w:iCs/>
            <w:sz w:val="20"/>
            <w:szCs w:val="20"/>
          </w:rPr>
          <w:commentReference w:id="795"/>
        </w:r>
        <w:commentRangeStart w:id="796"/>
        <w:commentRangeEnd w:id="796"/>
        <w:r w:rsidRPr="00B823F1">
          <w:rPr>
            <w:rStyle w:val="CommentReference"/>
            <w:rFonts w:ascii="Times New Roman" w:eastAsia="Times New Roman" w:hAnsi="Times New Roman"/>
            <w:i/>
            <w:iCs/>
            <w:sz w:val="20"/>
            <w:szCs w:val="20"/>
          </w:rPr>
          <w:commentReference w:id="796"/>
        </w:r>
      </w:moveTo>
    </w:p>
    <w:p w14:paraId="56B95B8E" w14:textId="77777777" w:rsidR="006C7401" w:rsidRPr="00B823F1" w:rsidRDefault="006C7401" w:rsidP="006C7401">
      <w:pPr>
        <w:pStyle w:val="ListParagraph"/>
        <w:jc w:val="both"/>
        <w:rPr>
          <w:moveTo w:id="797" w:author="Duy Nhat Tran" w:date="2022-11-25T12:15:00Z"/>
          <w:rFonts w:ascii="Arial" w:hAnsi="Arial" w:cs="Arial"/>
          <w:bCs/>
          <w:i/>
          <w:iCs/>
          <w:sz w:val="20"/>
          <w:szCs w:val="20"/>
        </w:rPr>
      </w:pPr>
    </w:p>
    <w:p w14:paraId="1FFA329A" w14:textId="77777777" w:rsidR="006C7401" w:rsidRPr="00B823F1" w:rsidRDefault="006C7401" w:rsidP="006C7401">
      <w:pPr>
        <w:pStyle w:val="ListParagraph"/>
        <w:jc w:val="both"/>
        <w:rPr>
          <w:moveTo w:id="798" w:author="Duy Nhat Tran" w:date="2022-11-25T12:15:00Z"/>
          <w:rFonts w:ascii="Arial" w:hAnsi="Arial" w:cs="Arial"/>
          <w:bCs/>
          <w:i/>
          <w:iCs/>
          <w:sz w:val="20"/>
          <w:szCs w:val="20"/>
        </w:rPr>
      </w:pPr>
      <w:moveTo w:id="799" w:author="Duy Nhat Tran" w:date="2022-11-25T12:15:00Z">
        <w:r w:rsidRPr="00B823F1">
          <w:rPr>
            <w:rFonts w:ascii="Arial" w:hAnsi="Arial" w:cs="Arial"/>
            <w:bCs/>
            <w:i/>
            <w:iCs/>
            <w:sz w:val="20"/>
            <w:szCs w:val="20"/>
          </w:rPr>
          <w:t>a) 03 Giấy nhận nợ có chữ ký hợp lệ của khách hàng (theo mẫu của VCB)</w:t>
        </w:r>
      </w:moveTo>
    </w:p>
    <w:p w14:paraId="5C73F385" w14:textId="77777777" w:rsidR="006C7401" w:rsidRPr="00B823F1" w:rsidRDefault="006C7401" w:rsidP="006C7401">
      <w:pPr>
        <w:pStyle w:val="ListParagraph"/>
        <w:jc w:val="both"/>
        <w:rPr>
          <w:moveTo w:id="800" w:author="Duy Nhat Tran" w:date="2022-11-25T12:15:00Z"/>
          <w:rFonts w:ascii="Arial" w:hAnsi="Arial" w:cs="Arial"/>
          <w:bCs/>
          <w:i/>
          <w:iCs/>
          <w:sz w:val="20"/>
          <w:szCs w:val="20"/>
        </w:rPr>
      </w:pPr>
      <w:moveTo w:id="801" w:author="Duy Nhat Tran" w:date="2022-11-25T12:15:00Z">
        <w:r w:rsidRPr="00B823F1">
          <w:rPr>
            <w:rFonts w:ascii="Arial" w:hAnsi="Arial" w:cs="Arial"/>
            <w:bCs/>
            <w:i/>
            <w:iCs/>
            <w:sz w:val="20"/>
            <w:szCs w:val="20"/>
          </w:rPr>
          <w:t>b) Giấy tờ chứng minh mục đích sự dụng vốn vay liên quan đến lần giải ngân là:</w:t>
        </w:r>
      </w:moveTo>
    </w:p>
    <w:p w14:paraId="67520A48" w14:textId="77777777" w:rsidR="006C7401" w:rsidRPr="00B823F1" w:rsidRDefault="006C7401" w:rsidP="006C7401">
      <w:pPr>
        <w:pStyle w:val="ListParagraph"/>
        <w:jc w:val="both"/>
        <w:rPr>
          <w:moveTo w:id="802" w:author="Duy Nhat Tran" w:date="2022-11-25T12:15:00Z"/>
          <w:rFonts w:ascii="Arial" w:hAnsi="Arial" w:cs="Arial"/>
          <w:bCs/>
          <w:i/>
          <w:iCs/>
          <w:sz w:val="20"/>
          <w:szCs w:val="20"/>
        </w:rPr>
      </w:pPr>
      <w:moveTo w:id="803" w:author="Duy Nhat Tran" w:date="2022-11-25T12:15:00Z">
        <w:r w:rsidRPr="00B823F1">
          <w:rPr>
            <w:rFonts w:ascii="Arial" w:hAnsi="Arial" w:cs="Arial"/>
            <w:bCs/>
            <w:i/>
            <w:iCs/>
            <w:sz w:val="20"/>
            <w:szCs w:val="20"/>
          </w:rPr>
          <w:t>(i) một hoặc một số giấy tờ sau gồm hợp đồng kinh tế, đề nghị thanh toán, tài liệu khác;</w:t>
        </w:r>
      </w:moveTo>
    </w:p>
    <w:p w14:paraId="51616B9C" w14:textId="77777777" w:rsidR="006C7401" w:rsidRPr="00B823F1" w:rsidRDefault="006C7401" w:rsidP="006C7401">
      <w:pPr>
        <w:pStyle w:val="ListParagraph"/>
        <w:jc w:val="both"/>
        <w:rPr>
          <w:moveTo w:id="804" w:author="Duy Nhat Tran" w:date="2022-11-25T12:15:00Z"/>
          <w:rFonts w:ascii="Arial" w:hAnsi="Arial" w:cs="Arial"/>
          <w:bCs/>
          <w:i/>
          <w:iCs/>
          <w:sz w:val="20"/>
          <w:szCs w:val="20"/>
        </w:rPr>
      </w:pPr>
      <w:moveTo w:id="805" w:author="Duy Nhat Tran" w:date="2022-11-25T12:15:00Z">
        <w:r w:rsidRPr="00B823F1">
          <w:rPr>
            <w:rFonts w:ascii="Arial" w:hAnsi="Arial" w:cs="Arial"/>
            <w:bCs/>
            <w:i/>
            <w:iCs/>
            <w:sz w:val="20"/>
            <w:szCs w:val="20"/>
          </w:rPr>
          <w:t>(ii) hóa đơn và/hoặc chứng từ thanh toán (bản gốc trừ trường hợp hóa đơn điện tử);</w:t>
        </w:r>
      </w:moveTo>
    </w:p>
    <w:p w14:paraId="447A464D" w14:textId="6DAA527C" w:rsidR="006C7401" w:rsidRDefault="006C7401" w:rsidP="006C7401">
      <w:pPr>
        <w:pStyle w:val="ListParagraph"/>
        <w:jc w:val="both"/>
        <w:rPr>
          <w:ins w:id="806" w:author="Duy Nhat Tran" w:date="2022-11-25T12:19:00Z"/>
          <w:rFonts w:ascii="Arial" w:hAnsi="Arial" w:cs="Arial"/>
          <w:bCs/>
          <w:i/>
          <w:iCs/>
          <w:sz w:val="20"/>
          <w:szCs w:val="20"/>
        </w:rPr>
      </w:pPr>
      <w:moveTo w:id="807" w:author="Duy Nhat Tran" w:date="2022-11-25T12:15:00Z">
        <w:r w:rsidRPr="00B823F1">
          <w:rPr>
            <w:rFonts w:ascii="Arial" w:hAnsi="Arial" w:cs="Arial"/>
            <w:bCs/>
            <w:i/>
            <w:iCs/>
            <w:sz w:val="20"/>
            <w:szCs w:val="20"/>
          </w:rPr>
          <w:t>(iii) Ủy nhiệm chi/giấy rút tiền mặt/lệnh chuyển tiền hoặc chứng từ tương đương.”</w:t>
        </w:r>
      </w:moveTo>
      <w:moveToRangeEnd w:id="791"/>
    </w:p>
    <w:p w14:paraId="3A2B54C3" w14:textId="7DAA63B8" w:rsidR="006C7401" w:rsidRDefault="006C7401" w:rsidP="006C7401">
      <w:pPr>
        <w:pStyle w:val="ListParagraph"/>
        <w:jc w:val="both"/>
        <w:rPr>
          <w:ins w:id="808" w:author="Duy Nhat Tran" w:date="2022-11-25T12:19:00Z"/>
          <w:rFonts w:ascii="Arial" w:hAnsi="Arial" w:cs="Arial"/>
          <w:bCs/>
          <w:i/>
          <w:iCs/>
          <w:sz w:val="20"/>
          <w:szCs w:val="20"/>
        </w:rPr>
      </w:pPr>
    </w:p>
    <w:p w14:paraId="0CC082DB" w14:textId="28AA6194" w:rsidR="006C7401" w:rsidRDefault="007F43E8" w:rsidP="006C7401">
      <w:pPr>
        <w:pStyle w:val="ListParagraph"/>
        <w:jc w:val="both"/>
        <w:rPr>
          <w:ins w:id="809" w:author="Duy Nhat Tran" w:date="2022-11-25T12:47:00Z"/>
          <w:rFonts w:ascii="Arial" w:hAnsi="Arial" w:cs="Arial"/>
          <w:bCs/>
          <w:sz w:val="20"/>
          <w:szCs w:val="20"/>
        </w:rPr>
      </w:pPr>
      <w:ins w:id="810" w:author="Duy Nhat Tran" w:date="2022-11-25T12:46:00Z">
        <w:r>
          <w:rPr>
            <w:rFonts w:ascii="Arial" w:hAnsi="Arial" w:cs="Arial"/>
            <w:bCs/>
            <w:sz w:val="20"/>
            <w:szCs w:val="20"/>
          </w:rPr>
          <w:t>Kiểm toán viên chúng tôi nhận thấy Chi nhánh chưa thực yêu cầu bắt buộc về hồ sơ giải ng</w:t>
        </w:r>
      </w:ins>
      <w:ins w:id="811" w:author="Duy Nhat Tran" w:date="2022-11-25T12:47:00Z">
        <w:r>
          <w:rPr>
            <w:rFonts w:ascii="Arial" w:hAnsi="Arial" w:cs="Arial"/>
            <w:bCs/>
            <w:sz w:val="20"/>
            <w:szCs w:val="20"/>
          </w:rPr>
          <w:t>ân cho các khoản c</w:t>
        </w:r>
      </w:ins>
      <w:ins w:id="812" w:author="Duy Nhat Tran" w:date="2022-11-25T12:46:00Z">
        <w:r>
          <w:rPr>
            <w:rFonts w:ascii="Arial" w:hAnsi="Arial" w:cs="Arial"/>
            <w:bCs/>
            <w:sz w:val="20"/>
            <w:szCs w:val="20"/>
          </w:rPr>
          <w:t>ấp tín dụng</w:t>
        </w:r>
      </w:ins>
      <w:ins w:id="813" w:author="Duy Nhat Tran" w:date="2022-11-25T12:50:00Z">
        <w:r w:rsidR="004D25D9">
          <w:rPr>
            <w:rFonts w:ascii="Arial" w:hAnsi="Arial" w:cs="Arial"/>
            <w:bCs/>
            <w:sz w:val="20"/>
            <w:szCs w:val="20"/>
          </w:rPr>
          <w:t xml:space="preserve"> ngắn hạn</w:t>
        </w:r>
      </w:ins>
      <w:ins w:id="814" w:author="Duy Nhat Tran" w:date="2022-11-25T12:46:00Z">
        <w:r>
          <w:rPr>
            <w:rFonts w:ascii="Arial" w:hAnsi="Arial" w:cs="Arial"/>
            <w:bCs/>
            <w:sz w:val="20"/>
            <w:szCs w:val="20"/>
          </w:rPr>
          <w:t xml:space="preserve"> </w:t>
        </w:r>
      </w:ins>
      <w:ins w:id="815" w:author="Duy Nhat Tran" w:date="2022-11-25T12:47:00Z">
        <w:r>
          <w:rPr>
            <w:rFonts w:ascii="Arial" w:hAnsi="Arial" w:cs="Arial"/>
            <w:bCs/>
            <w:sz w:val="20"/>
            <w:szCs w:val="20"/>
          </w:rPr>
          <w:t>của</w:t>
        </w:r>
      </w:ins>
      <w:ins w:id="816" w:author="Duy Nhat Tran" w:date="2022-11-25T12:46:00Z">
        <w:r>
          <w:rPr>
            <w:rFonts w:ascii="Arial" w:hAnsi="Arial" w:cs="Arial"/>
            <w:bCs/>
            <w:sz w:val="20"/>
            <w:szCs w:val="20"/>
          </w:rPr>
          <w:t xml:space="preserve"> KHCN mà nội bộ Ngân hàng VCB yêu cầu</w:t>
        </w:r>
      </w:ins>
      <w:ins w:id="817" w:author="Duy Nhat Tran" w:date="2022-11-25T12:47:00Z">
        <w:r>
          <w:rPr>
            <w:rFonts w:ascii="Arial" w:hAnsi="Arial" w:cs="Arial"/>
            <w:bCs/>
            <w:sz w:val="20"/>
            <w:szCs w:val="20"/>
          </w:rPr>
          <w:t>.</w:t>
        </w:r>
      </w:ins>
    </w:p>
    <w:p w14:paraId="167DD263" w14:textId="73FCD0BE" w:rsidR="007F43E8" w:rsidRDefault="007F43E8" w:rsidP="006C7401">
      <w:pPr>
        <w:pStyle w:val="ListParagraph"/>
        <w:jc w:val="both"/>
        <w:rPr>
          <w:ins w:id="818" w:author="Duy Nhat Tran" w:date="2022-11-25T12:47:00Z"/>
          <w:rFonts w:ascii="Arial" w:hAnsi="Arial" w:cs="Arial"/>
          <w:bCs/>
          <w:sz w:val="20"/>
          <w:szCs w:val="20"/>
        </w:rPr>
      </w:pPr>
    </w:p>
    <w:p w14:paraId="03D919B0" w14:textId="5333E14D" w:rsidR="007F43E8" w:rsidRDefault="007F43E8" w:rsidP="007F43E8">
      <w:pPr>
        <w:pStyle w:val="ListParagraph"/>
        <w:jc w:val="both"/>
        <w:rPr>
          <w:ins w:id="819" w:author="Duy Nhat Tran" w:date="2022-11-25T12:47:00Z"/>
          <w:rFonts w:ascii="Arial" w:hAnsi="Arial" w:cs="Arial"/>
          <w:bCs/>
          <w:sz w:val="20"/>
          <w:szCs w:val="20"/>
        </w:rPr>
      </w:pPr>
      <w:ins w:id="820" w:author="Duy Nhat Tran" w:date="2022-11-25T12:47:00Z">
        <w:r>
          <w:rPr>
            <w:rFonts w:ascii="Arial" w:hAnsi="Arial" w:cs="Arial"/>
            <w:bCs/>
            <w:sz w:val="20"/>
            <w:szCs w:val="20"/>
          </w:rPr>
          <w:t>=&gt; Ngân hàng cần kiểm tra lại quy trình</w:t>
        </w:r>
      </w:ins>
      <w:ins w:id="821" w:author="Duy Nhat Tran" w:date="2022-11-25T12:48:00Z">
        <w:r>
          <w:rPr>
            <w:rFonts w:ascii="Arial" w:hAnsi="Arial" w:cs="Arial"/>
            <w:bCs/>
            <w:sz w:val="20"/>
            <w:szCs w:val="20"/>
          </w:rPr>
          <w:t xml:space="preserve"> giải ngân </w:t>
        </w:r>
        <w:r w:rsidR="004D25D9">
          <w:rPr>
            <w:rFonts w:ascii="Arial" w:hAnsi="Arial" w:cs="Arial"/>
            <w:bCs/>
            <w:sz w:val="20"/>
            <w:szCs w:val="20"/>
          </w:rPr>
          <w:t>các khoản</w:t>
        </w:r>
      </w:ins>
      <w:ins w:id="822" w:author="Duy Nhat Tran" w:date="2022-11-25T12:47:00Z">
        <w:r>
          <w:rPr>
            <w:rFonts w:ascii="Arial" w:hAnsi="Arial" w:cs="Arial"/>
            <w:bCs/>
            <w:sz w:val="20"/>
            <w:szCs w:val="20"/>
          </w:rPr>
          <w:t xml:space="preserve"> tín dụng đối với các khách hàng này.</w:t>
        </w:r>
      </w:ins>
    </w:p>
    <w:p w14:paraId="44E0EC61" w14:textId="76F2E187" w:rsidR="007F43E8" w:rsidRDefault="007F43E8" w:rsidP="006C7401">
      <w:pPr>
        <w:pStyle w:val="ListParagraph"/>
        <w:jc w:val="both"/>
        <w:rPr>
          <w:ins w:id="823" w:author="Duy Nhat Tran" w:date="2022-11-25T13:00:00Z"/>
          <w:rFonts w:ascii="Arial" w:hAnsi="Arial" w:cs="Arial"/>
          <w:bCs/>
          <w:sz w:val="20"/>
          <w:szCs w:val="20"/>
        </w:rPr>
      </w:pPr>
    </w:p>
    <w:p w14:paraId="0AA699F4" w14:textId="201626DB" w:rsidR="0097732A" w:rsidRPr="00B823F1" w:rsidRDefault="0097732A" w:rsidP="0097732A">
      <w:pPr>
        <w:pStyle w:val="ListParagraph"/>
        <w:jc w:val="both"/>
        <w:rPr>
          <w:ins w:id="824" w:author="Duy Nhat Tran" w:date="2022-11-25T13:06:00Z"/>
          <w:rFonts w:ascii="Arial" w:hAnsi="Arial" w:cs="Arial"/>
          <w:bCs/>
          <w:sz w:val="20"/>
          <w:szCs w:val="20"/>
        </w:rPr>
      </w:pPr>
      <w:ins w:id="825" w:author="Duy Nhat Tran" w:date="2022-11-25T13:00:00Z">
        <w:r>
          <w:rPr>
            <w:rFonts w:ascii="Arial" w:hAnsi="Arial" w:cs="Arial"/>
            <w:bCs/>
            <w:sz w:val="20"/>
            <w:szCs w:val="20"/>
          </w:rPr>
          <w:t xml:space="preserve">c) </w:t>
        </w:r>
      </w:ins>
      <w:ins w:id="826" w:author="Duy Nhat Tran" w:date="2022-11-25T13:01:00Z">
        <w:r>
          <w:rPr>
            <w:rFonts w:ascii="Arial" w:hAnsi="Arial" w:cs="Arial"/>
            <w:bCs/>
            <w:sz w:val="20"/>
            <w:szCs w:val="20"/>
          </w:rPr>
          <w:t xml:space="preserve">Đối với những khách hàng tồn tại hai hợp đồng trên, </w:t>
        </w:r>
      </w:ins>
      <w:ins w:id="827" w:author="Duy Nhat Tran" w:date="2022-11-25T13:06:00Z">
        <w:r>
          <w:rPr>
            <w:rFonts w:ascii="Arial" w:hAnsi="Arial" w:cs="Arial"/>
            <w:bCs/>
            <w:sz w:val="20"/>
            <w:szCs w:val="20"/>
          </w:rPr>
          <w:t>kiểm toán viên chúng tôi nhận thấy thiếu các bằng chứng về việc tồn tại các giao dịch dân sự nêu trên.</w:t>
        </w:r>
      </w:ins>
    </w:p>
    <w:p w14:paraId="0ABE9133" w14:textId="77777777" w:rsidR="0097732A" w:rsidRDefault="0097732A" w:rsidP="006C7401">
      <w:pPr>
        <w:pStyle w:val="ListParagraph"/>
        <w:jc w:val="both"/>
        <w:rPr>
          <w:ins w:id="828" w:author="Duy Nhat Tran" w:date="2022-11-25T13:06:00Z"/>
          <w:rFonts w:ascii="Arial" w:hAnsi="Arial" w:cs="Arial"/>
          <w:bCs/>
          <w:sz w:val="20"/>
          <w:szCs w:val="20"/>
        </w:rPr>
      </w:pPr>
    </w:p>
    <w:p w14:paraId="5EC2F911" w14:textId="26D4D7BF" w:rsidR="0097732A" w:rsidRDefault="0097732A" w:rsidP="006C7401">
      <w:pPr>
        <w:pStyle w:val="ListParagraph"/>
        <w:jc w:val="both"/>
        <w:rPr>
          <w:ins w:id="829" w:author="Duy Nhat Tran" w:date="2022-11-25T13:09:00Z"/>
          <w:rFonts w:ascii="Arial" w:hAnsi="Arial" w:cs="Arial"/>
          <w:bCs/>
          <w:sz w:val="20"/>
          <w:szCs w:val="20"/>
        </w:rPr>
      </w:pPr>
      <w:ins w:id="830" w:author="Duy Nhat Tran" w:date="2022-11-25T13:06:00Z">
        <w:r>
          <w:rPr>
            <w:rFonts w:ascii="Arial" w:hAnsi="Arial" w:cs="Arial"/>
            <w:bCs/>
            <w:sz w:val="20"/>
            <w:szCs w:val="20"/>
          </w:rPr>
          <w:t>=&gt; C</w:t>
        </w:r>
      </w:ins>
      <w:ins w:id="831" w:author="Duy Nhat Tran" w:date="2022-11-25T13:01:00Z">
        <w:r>
          <w:rPr>
            <w:rFonts w:ascii="Arial" w:hAnsi="Arial" w:cs="Arial"/>
            <w:bCs/>
            <w:sz w:val="20"/>
            <w:szCs w:val="20"/>
          </w:rPr>
          <w:t>húng tôi kiến nghị ngân hàng VCB – Chi nhánh Kiên Giang</w:t>
        </w:r>
      </w:ins>
      <w:ins w:id="832" w:author="Duy Nhat Tran" w:date="2022-11-25T13:02:00Z">
        <w:r>
          <w:rPr>
            <w:rFonts w:ascii="Arial" w:hAnsi="Arial" w:cs="Arial"/>
            <w:bCs/>
            <w:sz w:val="20"/>
            <w:szCs w:val="20"/>
          </w:rPr>
          <w:t xml:space="preserve"> kiểm tra mục địch sử dụng vốn của khách hàng có chính xác</w:t>
        </w:r>
      </w:ins>
      <w:ins w:id="833" w:author="Duy Nhat Tran" w:date="2022-11-25T13:04:00Z">
        <w:r>
          <w:rPr>
            <w:rFonts w:ascii="Arial" w:hAnsi="Arial" w:cs="Arial"/>
            <w:bCs/>
            <w:sz w:val="20"/>
            <w:szCs w:val="20"/>
          </w:rPr>
          <w:t xml:space="preserve"> như </w:t>
        </w:r>
      </w:ins>
      <w:ins w:id="834" w:author="Duy Nhat Tran" w:date="2022-11-25T13:05:00Z">
        <w:r>
          <w:rPr>
            <w:rFonts w:ascii="Arial" w:hAnsi="Arial" w:cs="Arial"/>
            <w:bCs/>
            <w:sz w:val="20"/>
            <w:szCs w:val="20"/>
          </w:rPr>
          <w:t xml:space="preserve">trên hợp đồng. </w:t>
        </w:r>
      </w:ins>
    </w:p>
    <w:p w14:paraId="4E6586BD" w14:textId="062D5100" w:rsidR="009D4A99" w:rsidDel="00222C75" w:rsidRDefault="009D4A99" w:rsidP="006C7401">
      <w:pPr>
        <w:pStyle w:val="ListParagraph"/>
        <w:jc w:val="both"/>
        <w:rPr>
          <w:ins w:id="835" w:author="Duy Nhat Tran" w:date="2022-11-25T13:09:00Z"/>
          <w:del w:id="836" w:author="NGUYEN DUC DONG (Deputy Director - VCB KIEN GIANG)" w:date="2022-11-25T16:46:00Z"/>
          <w:rFonts w:ascii="Arial" w:hAnsi="Arial" w:cs="Arial"/>
          <w:bCs/>
          <w:sz w:val="20"/>
          <w:szCs w:val="20"/>
        </w:rPr>
      </w:pPr>
    </w:p>
    <w:p w14:paraId="1BDBCD4D" w14:textId="17FE5F1F" w:rsidR="00222C75" w:rsidRDefault="00222C75" w:rsidP="00222C75">
      <w:pPr>
        <w:overflowPunct/>
        <w:autoSpaceDE/>
        <w:autoSpaceDN/>
        <w:adjustRightInd/>
        <w:ind w:left="720"/>
        <w:textAlignment w:val="auto"/>
        <w:rPr>
          <w:ins w:id="837" w:author="NGUYEN DUC DONG (Deputy Director - VCB KIEN GIANG)" w:date="2022-11-25T16:49:00Z"/>
          <w:rFonts w:ascii="Arial" w:hAnsi="Arial" w:cs="Arial"/>
          <w:b/>
          <w:color w:val="FF0000"/>
        </w:rPr>
      </w:pPr>
      <w:ins w:id="838" w:author="NGUYEN DUC DONG (Deputy Director - VCB KIEN GIANG)" w:date="2022-11-25T16:46:00Z">
        <w:r w:rsidRPr="00222C75">
          <w:rPr>
            <w:rFonts w:ascii="Arial" w:hAnsi="Arial" w:cs="Arial"/>
            <w:b/>
            <w:color w:val="FF0000"/>
            <w:rPrChange w:id="839" w:author="NGUYEN DUC DONG (Deputy Director - VCB KIEN GIANG)" w:date="2022-11-25T16:46:00Z">
              <w:rPr>
                <w:rFonts w:ascii="Arial" w:hAnsi="Arial" w:cs="Arial"/>
                <w:b/>
              </w:rPr>
            </w:rPrChange>
          </w:rPr>
          <w:t>Ý kiến của Chi nhánh Vietcombank – Kiên Giang</w:t>
        </w:r>
      </w:ins>
    </w:p>
    <w:p w14:paraId="1493E22F" w14:textId="3BD9BBCE" w:rsidR="00F97208" w:rsidRDefault="00F97208" w:rsidP="00222C75">
      <w:pPr>
        <w:overflowPunct/>
        <w:autoSpaceDE/>
        <w:autoSpaceDN/>
        <w:adjustRightInd/>
        <w:ind w:left="720"/>
        <w:textAlignment w:val="auto"/>
        <w:rPr>
          <w:ins w:id="840" w:author="NGUYEN DUC DONG (Deputy Director - VCB KIEN GIANG)" w:date="2022-11-25T16:49:00Z"/>
          <w:rFonts w:ascii="Arial" w:hAnsi="Arial" w:cs="Arial"/>
          <w:b/>
          <w:color w:val="FF0000"/>
        </w:rPr>
      </w:pPr>
    </w:p>
    <w:p w14:paraId="2B06A308" w14:textId="3DF29641" w:rsidR="00F97208" w:rsidRDefault="00CD5D4D" w:rsidP="00F97208">
      <w:pPr>
        <w:overflowPunct/>
        <w:autoSpaceDE/>
        <w:autoSpaceDN/>
        <w:adjustRightInd/>
        <w:ind w:left="720"/>
        <w:jc w:val="both"/>
        <w:textAlignment w:val="auto"/>
        <w:rPr>
          <w:ins w:id="841" w:author="NGUYEN DUC DONG (Deputy Director - VCB KIEN GIANG)" w:date="2022-11-25T16:53:00Z"/>
          <w:rFonts w:ascii="Arial" w:eastAsia="CIDFont+F2" w:hAnsi="Arial" w:cs="Arial"/>
          <w:color w:val="FF0000"/>
        </w:rPr>
        <w:pPrChange w:id="842" w:author="NGUYEN DUC DONG (Deputy Director - VCB KIEN GIANG)" w:date="2022-11-25T16:52:00Z">
          <w:pPr>
            <w:overflowPunct/>
            <w:autoSpaceDE/>
            <w:autoSpaceDN/>
            <w:adjustRightInd/>
            <w:ind w:left="720"/>
            <w:textAlignment w:val="auto"/>
          </w:pPr>
        </w:pPrChange>
      </w:pPr>
      <w:ins w:id="843" w:author="NGUYEN DUC DONG (Deputy Director - VCB KIEN GIANG)" w:date="2022-11-25T16:53:00Z">
        <w:r>
          <w:rPr>
            <w:rFonts w:ascii="Arial" w:eastAsia="CIDFont+F2" w:hAnsi="Arial" w:cs="Arial"/>
            <w:color w:val="FF0000"/>
          </w:rPr>
          <w:t xml:space="preserve">- </w:t>
        </w:r>
      </w:ins>
      <w:ins w:id="844" w:author="NGUYEN DUC DONG (Deputy Director - VCB KIEN GIANG)" w:date="2022-11-25T16:50:00Z">
        <w:r w:rsidR="00F97208" w:rsidRPr="00F97208">
          <w:rPr>
            <w:rFonts w:ascii="Arial" w:eastAsia="CIDFont+F2" w:hAnsi="Arial" w:cs="Arial"/>
            <w:color w:val="FF0000"/>
            <w:rPrChange w:id="845" w:author="NGUYEN DUC DONG (Deputy Director - VCB KIEN GIANG)" w:date="2022-11-25T16:52:00Z">
              <w:rPr>
                <w:rFonts w:ascii="Arial" w:hAnsi="Arial" w:cs="Arial"/>
                <w:b/>
                <w:color w:val="FF0000"/>
              </w:rPr>
            </w:rPrChange>
          </w:rPr>
          <w:t xml:space="preserve">Các khoản </w:t>
        </w:r>
        <w:r w:rsidR="00F97208" w:rsidRPr="00F97208">
          <w:rPr>
            <w:rFonts w:ascii="Arial" w:eastAsia="CIDFont+F2" w:hAnsi="Arial" w:cs="Arial"/>
            <w:color w:val="FF0000"/>
            <w:rPrChange w:id="846" w:author="NGUYEN DUC DONG (Deputy Director - VCB KIEN GIANG)" w:date="2022-11-25T16:52:00Z">
              <w:rPr>
                <w:rFonts w:ascii="Arial" w:hAnsi="Arial" w:cs="Arial"/>
                <w:bCs/>
              </w:rPr>
            </w:rPrChange>
          </w:rPr>
          <w:t xml:space="preserve">vay khách hàng tại chi nhánh được thực hiện đúng </w:t>
        </w:r>
        <w:r w:rsidR="00F97208" w:rsidRPr="00F97208">
          <w:rPr>
            <w:rFonts w:ascii="Arial" w:eastAsia="CIDFont+F2" w:hAnsi="Arial" w:cs="Arial"/>
            <w:color w:val="FF0000"/>
            <w:rPrChange w:id="847" w:author="NGUYEN DUC DONG (Deputy Director - VCB KIEN GIANG)" w:date="2022-11-25T16:52:00Z">
              <w:rPr>
                <w:rFonts w:ascii="Arial" w:hAnsi="Arial" w:cs="Arial"/>
                <w:bCs/>
              </w:rPr>
            </w:rPrChange>
          </w:rPr>
          <w:t>quy trình bắt buộc về việc thẩm định việc cấp tín dụng các KHCN mà nội bộ Ngân hàng VCB yêu cầu</w:t>
        </w:r>
        <w:r w:rsidR="00F97208" w:rsidRPr="00F97208">
          <w:rPr>
            <w:rFonts w:ascii="Arial" w:eastAsia="CIDFont+F2" w:hAnsi="Arial" w:cs="Arial"/>
            <w:color w:val="FF0000"/>
            <w:rPrChange w:id="848" w:author="NGUYEN DUC DONG (Deputy Director - VCB KIEN GIANG)" w:date="2022-11-25T16:52:00Z">
              <w:rPr>
                <w:rFonts w:ascii="Arial" w:hAnsi="Arial" w:cs="Arial"/>
                <w:b/>
                <w:color w:val="FF0000"/>
              </w:rPr>
            </w:rPrChange>
          </w:rPr>
          <w:t xml:space="preserve">, cụ thể là việc chấm điểm xếp hạng tín dụng. </w:t>
        </w:r>
      </w:ins>
      <w:ins w:id="849" w:author="NGUYEN DUC DONG (Deputy Director - VCB KIEN GIANG)" w:date="2022-11-25T16:51:00Z">
        <w:r w:rsidR="00F97208" w:rsidRPr="00F97208">
          <w:rPr>
            <w:rFonts w:ascii="Arial" w:eastAsia="CIDFont+F2" w:hAnsi="Arial" w:cs="Arial"/>
            <w:color w:val="FF0000"/>
            <w:rPrChange w:id="850" w:author="NGUYEN DUC DONG (Deputy Director - VCB KIEN GIANG)" w:date="2022-11-25T16:52:00Z">
              <w:rPr>
                <w:rFonts w:ascii="Arial" w:hAnsi="Arial" w:cs="Arial"/>
                <w:b/>
                <w:color w:val="FF0000"/>
              </w:rPr>
            </w:rPrChange>
          </w:rPr>
          <w:t xml:space="preserve">Nội dung này cũng được thể hiện rõ trong Báo cáo thẩm định cho vay và trên </w:t>
        </w:r>
      </w:ins>
      <w:ins w:id="851" w:author="NGUYEN DUC DONG (Deputy Director - VCB KIEN GIANG)" w:date="2022-11-25T17:02:00Z">
        <w:r w:rsidR="003A0F66">
          <w:rPr>
            <w:rFonts w:ascii="Arial" w:eastAsia="CIDFont+F2" w:hAnsi="Arial" w:cs="Arial"/>
            <w:color w:val="FF0000"/>
          </w:rPr>
          <w:t>kết</w:t>
        </w:r>
      </w:ins>
      <w:ins w:id="852" w:author="NGUYEN DUC DONG (Deputy Director - VCB KIEN GIANG)" w:date="2022-11-25T16:51:00Z">
        <w:r w:rsidR="00F97208" w:rsidRPr="00F97208">
          <w:rPr>
            <w:rFonts w:ascii="Arial" w:eastAsia="CIDFont+F2" w:hAnsi="Arial" w:cs="Arial"/>
            <w:color w:val="FF0000"/>
            <w:rPrChange w:id="853" w:author="NGUYEN DUC DONG (Deputy Director - VCB KIEN GIANG)" w:date="2022-11-25T16:52:00Z">
              <w:rPr>
                <w:rFonts w:ascii="Arial" w:hAnsi="Arial" w:cs="Arial"/>
                <w:b/>
                <w:color w:val="FF0000"/>
              </w:rPr>
            </w:rPrChange>
          </w:rPr>
          <w:t xml:space="preserve"> quả hỏi tin CIC</w:t>
        </w:r>
      </w:ins>
      <w:ins w:id="854" w:author="NGUYEN DUC DONG (Deputy Director - VCB KIEN GIANG)" w:date="2022-11-25T17:02:00Z">
        <w:r w:rsidR="00AF32DB">
          <w:rPr>
            <w:rFonts w:ascii="Arial" w:eastAsia="CIDFont+F2" w:hAnsi="Arial" w:cs="Arial"/>
            <w:color w:val="FF0000"/>
          </w:rPr>
          <w:t xml:space="preserve"> cũng </w:t>
        </w:r>
        <w:r w:rsidR="00AF32DB" w:rsidRPr="00FA645B">
          <w:rPr>
            <w:rFonts w:ascii="Arial" w:eastAsia="CIDFont+F2" w:hAnsi="Arial" w:cs="Arial"/>
            <w:color w:val="FF0000"/>
          </w:rPr>
          <w:t>thể hiện</w:t>
        </w:r>
      </w:ins>
      <w:ins w:id="855" w:author="NGUYEN DUC DONG (Deputy Director - VCB KIEN GIANG)" w:date="2022-11-25T16:51:00Z">
        <w:r w:rsidR="00F97208" w:rsidRPr="00F97208">
          <w:rPr>
            <w:rFonts w:ascii="Arial" w:eastAsia="CIDFont+F2" w:hAnsi="Arial" w:cs="Arial"/>
            <w:color w:val="FF0000"/>
            <w:rPrChange w:id="856" w:author="NGUYEN DUC DONG (Deputy Director - VCB KIEN GIANG)" w:date="2022-11-25T16:52:00Z">
              <w:rPr>
                <w:rFonts w:ascii="Arial" w:hAnsi="Arial" w:cs="Arial"/>
                <w:b/>
                <w:color w:val="FF0000"/>
              </w:rPr>
            </w:rPrChange>
          </w:rPr>
          <w:t xml:space="preserve"> về điểm xếp hạng tín nhiệm của khách hàng.</w:t>
        </w:r>
      </w:ins>
      <w:bookmarkStart w:id="857" w:name="_GoBack"/>
      <w:bookmarkEnd w:id="857"/>
    </w:p>
    <w:p w14:paraId="15111AFF" w14:textId="26A65C4A" w:rsidR="00CD5D4D" w:rsidRPr="00F97208" w:rsidRDefault="00CD5D4D" w:rsidP="00F97208">
      <w:pPr>
        <w:overflowPunct/>
        <w:autoSpaceDE/>
        <w:autoSpaceDN/>
        <w:adjustRightInd/>
        <w:ind w:left="720"/>
        <w:jc w:val="both"/>
        <w:textAlignment w:val="auto"/>
        <w:rPr>
          <w:ins w:id="858" w:author="NGUYEN DUC DONG (Deputy Director - VCB KIEN GIANG)" w:date="2022-11-25T16:46:00Z"/>
          <w:rFonts w:ascii="Arial" w:eastAsia="CIDFont+F2" w:hAnsi="Arial" w:cs="Arial"/>
          <w:color w:val="FF0000"/>
          <w:rPrChange w:id="859" w:author="NGUYEN DUC DONG (Deputy Director - VCB KIEN GIANG)" w:date="2022-11-25T16:52:00Z">
            <w:rPr>
              <w:ins w:id="860" w:author="NGUYEN DUC DONG (Deputy Director - VCB KIEN GIANG)" w:date="2022-11-25T16:46:00Z"/>
              <w:rFonts w:ascii="Arial" w:hAnsi="Arial" w:cs="Arial"/>
              <w:b/>
              <w:color w:val="FF0000"/>
            </w:rPr>
          </w:rPrChange>
        </w:rPr>
        <w:pPrChange w:id="861" w:author="NGUYEN DUC DONG (Deputy Director - VCB KIEN GIANG)" w:date="2022-11-25T16:52:00Z">
          <w:pPr>
            <w:overflowPunct/>
            <w:autoSpaceDE/>
            <w:autoSpaceDN/>
            <w:adjustRightInd/>
            <w:ind w:left="720"/>
            <w:textAlignment w:val="auto"/>
          </w:pPr>
        </w:pPrChange>
      </w:pPr>
      <w:ins w:id="862" w:author="NGUYEN DUC DONG (Deputy Director - VCB KIEN GIANG)" w:date="2022-11-25T16:53:00Z">
        <w:r>
          <w:rPr>
            <w:rFonts w:ascii="Arial" w:eastAsia="CIDFont+F2" w:hAnsi="Arial" w:cs="Arial"/>
            <w:color w:val="FF0000"/>
          </w:rPr>
          <w:t xml:space="preserve">- Về quy trình giải ngân vốn vay được chi nhánh tuân thủ các quy định của Pháp luật và của NHNN về giải ngân vốn vay. </w:t>
        </w:r>
      </w:ins>
      <w:ins w:id="863" w:author="NGUYEN DUC DONG (Deputy Director - VCB KIEN GIANG)" w:date="2022-11-25T16:54:00Z">
        <w:r>
          <w:rPr>
            <w:rFonts w:ascii="Arial" w:eastAsia="CIDFont+F2" w:hAnsi="Arial" w:cs="Arial"/>
            <w:color w:val="FF0000"/>
          </w:rPr>
          <w:t xml:space="preserve">Tuy nhiên, chứng từ giải ngân của khách hàng cá nhân còn sơ sài là do đặc điểm </w:t>
        </w:r>
      </w:ins>
      <w:ins w:id="864" w:author="NGUYEN DUC DONG (Deputy Director - VCB KIEN GIANG)" w:date="2022-11-25T16:55:00Z">
        <w:r>
          <w:rPr>
            <w:rFonts w:ascii="Arial" w:eastAsia="CIDFont+F2" w:hAnsi="Arial" w:cs="Arial"/>
            <w:color w:val="FF0000"/>
          </w:rPr>
          <w:t xml:space="preserve">chung của cá nhân kinh doanh/hộ kinh doanh không có kế toán, hoạt động </w:t>
        </w:r>
      </w:ins>
      <w:ins w:id="865" w:author="NGUYEN DUC DONG (Deputy Director - VCB KIEN GIANG)" w:date="2022-11-25T16:56:00Z">
        <w:r>
          <w:rPr>
            <w:rFonts w:ascii="Arial" w:eastAsia="CIDFont+F2" w:hAnsi="Arial" w:cs="Arial"/>
            <w:color w:val="FF0000"/>
          </w:rPr>
          <w:t>kinh doanh ít được ghi chép cẩn thận, mua bán với nhau chỉ có biên nhận tay hoặc hóa đơn bán lẻ.</w:t>
        </w:r>
      </w:ins>
      <w:ins w:id="866" w:author="NGUYEN DUC DONG (Deputy Director - VCB KIEN GIANG)" w:date="2022-11-25T16:55:00Z">
        <w:r>
          <w:rPr>
            <w:rFonts w:ascii="Arial" w:eastAsia="CIDFont+F2" w:hAnsi="Arial" w:cs="Arial"/>
            <w:color w:val="FF0000"/>
          </w:rPr>
          <w:t xml:space="preserve"> </w:t>
        </w:r>
      </w:ins>
      <w:ins w:id="867" w:author="NGUYEN DUC DONG (Deputy Director - VCB KIEN GIANG)" w:date="2022-11-25T16:57:00Z">
        <w:r>
          <w:rPr>
            <w:rFonts w:ascii="Arial" w:eastAsia="CIDFont+F2" w:hAnsi="Arial" w:cs="Arial"/>
            <w:color w:val="FF0000"/>
          </w:rPr>
          <w:t>Ít</w:t>
        </w:r>
      </w:ins>
      <w:ins w:id="868" w:author="NGUYEN DUC DONG (Deputy Director - VCB KIEN GIANG)" w:date="2022-11-25T17:01:00Z">
        <w:r w:rsidR="00E71FED">
          <w:rPr>
            <w:rFonts w:ascii="Arial" w:eastAsia="CIDFont+F2" w:hAnsi="Arial" w:cs="Arial"/>
            <w:color w:val="FF0000"/>
          </w:rPr>
          <w:t xml:space="preserve"> khi</w:t>
        </w:r>
      </w:ins>
      <w:ins w:id="869" w:author="NGUYEN DUC DONG (Deputy Director - VCB KIEN GIANG)" w:date="2022-11-25T16:57:00Z">
        <w:r>
          <w:rPr>
            <w:rFonts w:ascii="Arial" w:eastAsia="CIDFont+F2" w:hAnsi="Arial" w:cs="Arial"/>
            <w:color w:val="FF0000"/>
          </w:rPr>
          <w:t xml:space="preserve"> có đầy đủ </w:t>
        </w:r>
      </w:ins>
      <w:ins w:id="870" w:author="NGUYEN DUC DONG (Deputy Director - VCB KIEN GIANG)" w:date="2022-11-25T17:00:00Z">
        <w:r w:rsidR="00E71FED">
          <w:rPr>
            <w:rFonts w:ascii="Arial" w:eastAsia="CIDFont+F2" w:hAnsi="Arial" w:cs="Arial"/>
            <w:color w:val="FF0000"/>
          </w:rPr>
          <w:t xml:space="preserve">hợp đồng mua bán, </w:t>
        </w:r>
      </w:ins>
      <w:ins w:id="871" w:author="NGUYEN DUC DONG (Deputy Director - VCB KIEN GIANG)" w:date="2022-11-25T16:57:00Z">
        <w:r>
          <w:rPr>
            <w:rFonts w:ascii="Arial" w:eastAsia="CIDFont+F2" w:hAnsi="Arial" w:cs="Arial"/>
            <w:color w:val="FF0000"/>
          </w:rPr>
          <w:t>hóa đơn tài chính.</w:t>
        </w:r>
      </w:ins>
    </w:p>
    <w:p w14:paraId="27D020C3" w14:textId="77777777" w:rsidR="00222C75" w:rsidRPr="00222C75" w:rsidRDefault="00222C75" w:rsidP="00222C75">
      <w:pPr>
        <w:overflowPunct/>
        <w:autoSpaceDE/>
        <w:autoSpaceDN/>
        <w:adjustRightInd/>
        <w:ind w:left="720"/>
        <w:textAlignment w:val="auto"/>
        <w:rPr>
          <w:ins w:id="872" w:author="NGUYEN DUC DONG (Deputy Director - VCB KIEN GIANG)" w:date="2022-11-25T16:46:00Z"/>
          <w:rFonts w:ascii="Arial" w:hAnsi="Arial" w:cs="Arial"/>
          <w:b/>
          <w:color w:val="FF0000"/>
          <w:rPrChange w:id="873" w:author="NGUYEN DUC DONG (Deputy Director - VCB KIEN GIANG)" w:date="2022-11-25T16:46:00Z">
            <w:rPr>
              <w:ins w:id="874" w:author="NGUYEN DUC DONG (Deputy Director - VCB KIEN GIANG)" w:date="2022-11-25T16:46:00Z"/>
              <w:rFonts w:ascii="Arial" w:hAnsi="Arial" w:cs="Arial"/>
              <w:b/>
            </w:rPr>
          </w:rPrChange>
        </w:rPr>
      </w:pPr>
    </w:p>
    <w:p w14:paraId="5A5FD265" w14:textId="122E4AC5" w:rsidR="00222C75" w:rsidRPr="00222C75" w:rsidRDefault="00222C75" w:rsidP="00222C75">
      <w:pPr>
        <w:pStyle w:val="ListParagraph"/>
        <w:numPr>
          <w:ilvl w:val="0"/>
          <w:numId w:val="40"/>
        </w:numPr>
        <w:spacing w:after="0"/>
        <w:ind w:left="709" w:hanging="357"/>
        <w:contextualSpacing w:val="0"/>
        <w:jc w:val="both"/>
        <w:rPr>
          <w:ins w:id="875" w:author="NGUYEN DUC DONG (Deputy Director - VCB KIEN GIANG)" w:date="2022-11-25T16:46:00Z"/>
          <w:rFonts w:ascii="Arial" w:eastAsia="CIDFont+F2" w:hAnsi="Arial" w:cs="Arial"/>
          <w:color w:val="FF0000"/>
          <w:sz w:val="20"/>
          <w:szCs w:val="20"/>
          <w:rPrChange w:id="876" w:author="NGUYEN DUC DONG (Deputy Director - VCB KIEN GIANG)" w:date="2022-11-25T16:46:00Z">
            <w:rPr>
              <w:ins w:id="877" w:author="NGUYEN DUC DONG (Deputy Director - VCB KIEN GIANG)" w:date="2022-11-25T16:46:00Z"/>
              <w:rFonts w:ascii="Arial" w:eastAsia="CIDFont+F2" w:hAnsi="Arial" w:cs="Arial"/>
              <w:sz w:val="20"/>
              <w:szCs w:val="20"/>
            </w:rPr>
          </w:rPrChange>
        </w:rPr>
      </w:pPr>
      <w:ins w:id="878" w:author="NGUYEN DUC DONG (Deputy Director - VCB KIEN GIANG)" w:date="2022-11-25T16:46:00Z">
        <w:r w:rsidRPr="00222C75">
          <w:rPr>
            <w:rFonts w:ascii="Arial" w:hAnsi="Arial" w:cs="Arial"/>
            <w:b/>
            <w:color w:val="FF0000"/>
            <w:sz w:val="20"/>
            <w:szCs w:val="20"/>
            <w:rPrChange w:id="879" w:author="NGUYEN DUC DONG (Deputy Director - VCB KIEN GIANG)" w:date="2022-11-25T16:46:00Z">
              <w:rPr>
                <w:rFonts w:ascii="Arial" w:hAnsi="Arial" w:cs="Arial"/>
                <w:b/>
                <w:sz w:val="20"/>
                <w:szCs w:val="20"/>
              </w:rPr>
            </w:rPrChange>
          </w:rPr>
          <w:t xml:space="preserve">Khách hàng NGUYỄN THỊ PHƯƠNG (CIF : </w:t>
        </w:r>
        <w:r w:rsidRPr="00222C75">
          <w:rPr>
            <w:rFonts w:ascii="Arial" w:eastAsia="CIDFont+F2" w:hAnsi="Arial" w:cs="Arial"/>
            <w:b/>
            <w:color w:val="FF0000"/>
            <w:sz w:val="20"/>
            <w:szCs w:val="20"/>
            <w:rPrChange w:id="880" w:author="NGUYEN DUC DONG (Deputy Director - VCB KIEN GIANG)" w:date="2022-11-25T16:46:00Z">
              <w:rPr>
                <w:rFonts w:ascii="Arial" w:eastAsia="CIDFont+F2" w:hAnsi="Arial" w:cs="Arial"/>
                <w:b/>
                <w:sz w:val="20"/>
                <w:szCs w:val="20"/>
              </w:rPr>
            </w:rPrChange>
          </w:rPr>
          <w:t>5235482)</w:t>
        </w:r>
      </w:ins>
      <w:ins w:id="881" w:author="NGUYEN DUC DONG (Deputy Director - VCB KIEN GIANG)" w:date="2022-11-25T16:59:00Z">
        <w:r w:rsidR="00E71FED">
          <w:rPr>
            <w:rFonts w:ascii="Arial" w:eastAsia="CIDFont+F2" w:hAnsi="Arial" w:cs="Arial"/>
            <w:b/>
            <w:color w:val="FF0000"/>
            <w:sz w:val="20"/>
            <w:szCs w:val="20"/>
          </w:rPr>
          <w:t xml:space="preserve"> của </w:t>
        </w:r>
      </w:ins>
      <w:ins w:id="882" w:author="NGUYEN DUC DONG (Deputy Director - VCB KIEN GIANG)" w:date="2022-11-25T16:46:00Z">
        <w:r w:rsidRPr="00222C75">
          <w:rPr>
            <w:rFonts w:ascii="Arial" w:eastAsia="CIDFont+F2" w:hAnsi="Arial" w:cs="Arial"/>
            <w:b/>
            <w:color w:val="FF0000"/>
            <w:sz w:val="20"/>
            <w:szCs w:val="20"/>
            <w:rPrChange w:id="883" w:author="NGUYEN DUC DONG (Deputy Director - VCB KIEN GIANG)" w:date="2022-11-25T16:46:00Z">
              <w:rPr>
                <w:rFonts w:ascii="Arial" w:eastAsia="CIDFont+F2" w:hAnsi="Arial" w:cs="Arial"/>
                <w:b/>
                <w:sz w:val="20"/>
                <w:szCs w:val="20"/>
              </w:rPr>
            </w:rPrChange>
          </w:rPr>
          <w:t>P</w:t>
        </w:r>
        <w:r w:rsidRPr="00222C75">
          <w:rPr>
            <w:rFonts w:ascii="Arial" w:eastAsia="CIDFont+F2" w:hAnsi="Arial" w:cs="Arial"/>
            <w:color w:val="FF0000"/>
            <w:sz w:val="20"/>
            <w:szCs w:val="20"/>
            <w:rPrChange w:id="884" w:author="NGUYEN DUC DONG (Deputy Director - VCB KIEN GIANG)" w:date="2022-11-25T16:46:00Z">
              <w:rPr>
                <w:rFonts w:ascii="Arial" w:eastAsia="CIDFont+F2" w:hAnsi="Arial" w:cs="Arial"/>
                <w:sz w:val="20"/>
                <w:szCs w:val="20"/>
              </w:rPr>
            </w:rPrChange>
          </w:rPr>
          <w:t>GD Rạch Sỏi</w:t>
        </w:r>
      </w:ins>
      <w:ins w:id="885" w:author="NGUYEN DUC DONG (Deputy Director - VCB KIEN GIANG)" w:date="2022-11-25T16:59:00Z">
        <w:r w:rsidR="00E71FED">
          <w:rPr>
            <w:rFonts w:ascii="Arial" w:eastAsia="CIDFont+F2" w:hAnsi="Arial" w:cs="Arial"/>
            <w:color w:val="FF0000"/>
            <w:sz w:val="20"/>
            <w:szCs w:val="20"/>
          </w:rPr>
          <w:t xml:space="preserve">: </w:t>
        </w:r>
      </w:ins>
      <w:ins w:id="886" w:author="NGUYEN DUC DONG (Deputy Director - VCB KIEN GIANG)" w:date="2022-11-25T16:46:00Z">
        <w:r w:rsidRPr="00222C75">
          <w:rPr>
            <w:rFonts w:ascii="Arial" w:eastAsia="CIDFont+F2" w:hAnsi="Arial" w:cs="Arial"/>
            <w:color w:val="FF0000"/>
            <w:sz w:val="20"/>
            <w:szCs w:val="20"/>
            <w:rPrChange w:id="887" w:author="NGUYEN DUC DONG (Deputy Director - VCB KIEN GIANG)" w:date="2022-11-25T16:46:00Z">
              <w:rPr>
                <w:rFonts w:ascii="Arial" w:eastAsia="CIDFont+F2" w:hAnsi="Arial" w:cs="Arial"/>
                <w:sz w:val="20"/>
                <w:szCs w:val="20"/>
              </w:rPr>
            </w:rPrChange>
          </w:rPr>
          <w:t xml:space="preserve">có chấm điểm xếp hạng rủi ro tín dụng cho khách hàng Nguyễn Thị Phương, tuy nhiên việc chấm điểm này diễn ra sau khi trình hồ sơ cấp tín dụng. Cụ thể là Tờ trình ngày 16/12/2021, tuy nhiên việc chấm điểm khách hàng là ngày 17/12/2021. PGD Rạch Sỏi sẽ nghiêm túc rút kinh nghiệm trong việc trình các hồ sơ sau. </w:t>
        </w:r>
      </w:ins>
    </w:p>
    <w:p w14:paraId="29175B36" w14:textId="6D07CCB6" w:rsidR="00222C75" w:rsidRPr="00222C75" w:rsidRDefault="00E71FED" w:rsidP="00222C75">
      <w:pPr>
        <w:pStyle w:val="ListParagraph"/>
        <w:numPr>
          <w:ilvl w:val="0"/>
          <w:numId w:val="40"/>
        </w:numPr>
        <w:spacing w:after="0"/>
        <w:ind w:left="709" w:hanging="357"/>
        <w:contextualSpacing w:val="0"/>
        <w:jc w:val="both"/>
        <w:rPr>
          <w:ins w:id="888" w:author="NGUYEN DUC DONG (Deputy Director - VCB KIEN GIANG)" w:date="2022-11-25T16:46:00Z"/>
          <w:rFonts w:ascii="Arial" w:hAnsi="Arial" w:cs="Arial"/>
          <w:iCs/>
          <w:color w:val="FF0000"/>
          <w:sz w:val="20"/>
          <w:szCs w:val="20"/>
          <w:rPrChange w:id="889" w:author="NGUYEN DUC DONG (Deputy Director - VCB KIEN GIANG)" w:date="2022-11-25T16:46:00Z">
            <w:rPr>
              <w:ins w:id="890" w:author="NGUYEN DUC DONG (Deputy Director - VCB KIEN GIANG)" w:date="2022-11-25T16:46:00Z"/>
              <w:rFonts w:ascii="Arial" w:hAnsi="Arial" w:cs="Arial"/>
              <w:iCs/>
              <w:sz w:val="20"/>
              <w:szCs w:val="20"/>
            </w:rPr>
          </w:rPrChange>
        </w:rPr>
      </w:pPr>
      <w:ins w:id="891" w:author="NGUYEN DUC DONG (Deputy Director - VCB KIEN GIANG)" w:date="2022-11-25T16:59:00Z">
        <w:r>
          <w:rPr>
            <w:rFonts w:ascii="Arial" w:hAnsi="Arial" w:cs="Arial"/>
            <w:b/>
            <w:color w:val="FF0000"/>
            <w:sz w:val="20"/>
            <w:szCs w:val="20"/>
          </w:rPr>
          <w:t>K</w:t>
        </w:r>
      </w:ins>
      <w:ins w:id="892" w:author="NGUYEN DUC DONG (Deputy Director - VCB KIEN GIANG)" w:date="2022-11-25T16:46:00Z">
        <w:r w:rsidR="00222C75" w:rsidRPr="00222C75">
          <w:rPr>
            <w:rFonts w:ascii="Arial" w:hAnsi="Arial" w:cs="Arial"/>
            <w:b/>
            <w:iCs/>
            <w:color w:val="FF0000"/>
            <w:sz w:val="20"/>
            <w:szCs w:val="20"/>
            <w:rPrChange w:id="893" w:author="NGUYEN DUC DONG (Deputy Director - VCB KIEN GIANG)" w:date="2022-11-25T16:46:00Z">
              <w:rPr>
                <w:rFonts w:ascii="Arial" w:hAnsi="Arial" w:cs="Arial"/>
                <w:b/>
                <w:iCs/>
                <w:sz w:val="20"/>
                <w:szCs w:val="20"/>
              </w:rPr>
            </w:rPrChange>
          </w:rPr>
          <w:t>hách hàng Mong Xuân Hoa</w:t>
        </w:r>
      </w:ins>
      <w:ins w:id="894" w:author="NGUYEN DUC DONG (Deputy Director - VCB KIEN GIANG)" w:date="2022-11-25T16:59:00Z">
        <w:r>
          <w:rPr>
            <w:rFonts w:ascii="Arial" w:hAnsi="Arial" w:cs="Arial"/>
            <w:b/>
            <w:iCs/>
            <w:color w:val="FF0000"/>
            <w:sz w:val="20"/>
            <w:szCs w:val="20"/>
          </w:rPr>
          <w:t xml:space="preserve"> của PGD Hà Tiên</w:t>
        </w:r>
      </w:ins>
      <w:ins w:id="895" w:author="NGUYEN DUC DONG (Deputy Director - VCB KIEN GIANG)" w:date="2022-11-25T16:46:00Z">
        <w:r w:rsidR="00222C75" w:rsidRPr="00222C75">
          <w:rPr>
            <w:rFonts w:ascii="Arial" w:hAnsi="Arial" w:cs="Arial"/>
            <w:iCs/>
            <w:color w:val="FF0000"/>
            <w:sz w:val="20"/>
            <w:szCs w:val="20"/>
            <w:rPrChange w:id="896" w:author="NGUYEN DUC DONG (Deputy Director - VCB KIEN GIANG)" w:date="2022-11-25T16:46:00Z">
              <w:rPr>
                <w:rFonts w:ascii="Arial" w:hAnsi="Arial" w:cs="Arial"/>
                <w:iCs/>
                <w:sz w:val="20"/>
                <w:szCs w:val="20"/>
              </w:rPr>
            </w:rPrChange>
          </w:rPr>
          <w:t>:</w:t>
        </w:r>
      </w:ins>
    </w:p>
    <w:p w14:paraId="0012FD63" w14:textId="77777777" w:rsidR="00222C75" w:rsidRPr="00222C75" w:rsidRDefault="00222C75" w:rsidP="00222C75">
      <w:pPr>
        <w:pStyle w:val="ListParagraph"/>
        <w:numPr>
          <w:ilvl w:val="0"/>
          <w:numId w:val="41"/>
        </w:numPr>
        <w:tabs>
          <w:tab w:val="left" w:pos="993"/>
        </w:tabs>
        <w:ind w:hanging="11"/>
        <w:jc w:val="both"/>
        <w:rPr>
          <w:ins w:id="897" w:author="NGUYEN DUC DONG (Deputy Director - VCB KIEN GIANG)" w:date="2022-11-25T16:46:00Z"/>
          <w:rFonts w:ascii="Arial" w:hAnsi="Arial" w:cs="Arial"/>
          <w:iCs/>
          <w:color w:val="FF0000"/>
          <w:sz w:val="20"/>
          <w:szCs w:val="20"/>
          <w:rPrChange w:id="898" w:author="NGUYEN DUC DONG (Deputy Director - VCB KIEN GIANG)" w:date="2022-11-25T16:46:00Z">
            <w:rPr>
              <w:ins w:id="899" w:author="NGUYEN DUC DONG (Deputy Director - VCB KIEN GIANG)" w:date="2022-11-25T16:46:00Z"/>
              <w:rFonts w:ascii="Arial" w:hAnsi="Arial" w:cs="Arial"/>
              <w:iCs/>
              <w:sz w:val="20"/>
              <w:szCs w:val="20"/>
            </w:rPr>
          </w:rPrChange>
        </w:rPr>
      </w:pPr>
      <w:ins w:id="900" w:author="NGUYEN DUC DONG (Deputy Director - VCB KIEN GIANG)" w:date="2022-11-25T16:46:00Z">
        <w:r w:rsidRPr="00222C75">
          <w:rPr>
            <w:rFonts w:ascii="Arial" w:hAnsi="Arial" w:cs="Arial"/>
            <w:iCs/>
            <w:color w:val="FF0000"/>
            <w:sz w:val="20"/>
            <w:szCs w:val="20"/>
            <w:rPrChange w:id="901" w:author="NGUYEN DUC DONG (Deputy Director - VCB KIEN GIANG)" w:date="2022-11-25T16:46:00Z">
              <w:rPr>
                <w:rFonts w:ascii="Arial" w:hAnsi="Arial" w:cs="Arial"/>
                <w:iCs/>
                <w:sz w:val="20"/>
                <w:szCs w:val="20"/>
              </w:rPr>
            </w:rPrChange>
          </w:rPr>
          <w:t>PGD Hà Tiên đều đã chấm điểm xếp hạng tín dụng khách hàng trên hệ thống xếp hạng tín dụng nội bộ của VCB.</w:t>
        </w:r>
      </w:ins>
    </w:p>
    <w:p w14:paraId="738F7F7A" w14:textId="77777777" w:rsidR="00222C75" w:rsidRPr="00222C75" w:rsidRDefault="00222C75" w:rsidP="00222C75">
      <w:pPr>
        <w:pStyle w:val="ListParagraph"/>
        <w:numPr>
          <w:ilvl w:val="0"/>
          <w:numId w:val="41"/>
        </w:numPr>
        <w:tabs>
          <w:tab w:val="left" w:pos="993"/>
        </w:tabs>
        <w:ind w:hanging="11"/>
        <w:jc w:val="both"/>
        <w:rPr>
          <w:ins w:id="902" w:author="NGUYEN DUC DONG (Deputy Director - VCB KIEN GIANG)" w:date="2022-11-25T16:46:00Z"/>
          <w:rFonts w:ascii="Arial" w:hAnsi="Arial" w:cs="Arial"/>
          <w:iCs/>
          <w:color w:val="FF0000"/>
          <w:sz w:val="20"/>
          <w:szCs w:val="20"/>
          <w:rPrChange w:id="903" w:author="NGUYEN DUC DONG (Deputy Director - VCB KIEN GIANG)" w:date="2022-11-25T16:46:00Z">
            <w:rPr>
              <w:ins w:id="904" w:author="NGUYEN DUC DONG (Deputy Director - VCB KIEN GIANG)" w:date="2022-11-25T16:46:00Z"/>
              <w:rFonts w:ascii="Arial" w:hAnsi="Arial" w:cs="Arial"/>
              <w:iCs/>
              <w:sz w:val="20"/>
              <w:szCs w:val="20"/>
            </w:rPr>
          </w:rPrChange>
        </w:rPr>
      </w:pPr>
      <w:ins w:id="905" w:author="NGUYEN DUC DONG (Deputy Director - VCB KIEN GIANG)" w:date="2022-11-25T16:46:00Z">
        <w:r w:rsidRPr="00222C75">
          <w:rPr>
            <w:rFonts w:ascii="Arial" w:hAnsi="Arial" w:cs="Arial"/>
            <w:iCs/>
            <w:color w:val="FF0000"/>
            <w:sz w:val="20"/>
            <w:szCs w:val="20"/>
            <w:rPrChange w:id="906" w:author="NGUYEN DUC DONG (Deputy Director - VCB KIEN GIANG)" w:date="2022-11-25T16:46:00Z">
              <w:rPr>
                <w:rFonts w:ascii="Arial" w:hAnsi="Arial" w:cs="Arial"/>
                <w:iCs/>
                <w:sz w:val="20"/>
                <w:szCs w:val="20"/>
              </w:rPr>
            </w:rPrChange>
          </w:rPr>
          <w:t>Đối với các hợp đồng đã cấp tín dụng cho khách hàng Mong Xuân Hoa PGD đã làm đúng theo quy trình giải ngân. (Có đầy đủ các giấy tờ chứng minh mục đích sự dụng vốn vay liên quan đến lần giải ngân).</w:t>
        </w:r>
      </w:ins>
    </w:p>
    <w:p w14:paraId="631A5438" w14:textId="77777777" w:rsidR="00222C75" w:rsidRPr="00222C75" w:rsidRDefault="00222C75" w:rsidP="00222C75">
      <w:pPr>
        <w:pStyle w:val="ListParagraph"/>
        <w:numPr>
          <w:ilvl w:val="0"/>
          <w:numId w:val="41"/>
        </w:numPr>
        <w:tabs>
          <w:tab w:val="left" w:pos="993"/>
        </w:tabs>
        <w:ind w:hanging="11"/>
        <w:jc w:val="both"/>
        <w:rPr>
          <w:ins w:id="907" w:author="NGUYEN DUC DONG (Deputy Director - VCB KIEN GIANG)" w:date="2022-11-25T16:46:00Z"/>
          <w:rFonts w:ascii="Arial" w:hAnsi="Arial" w:cs="Arial"/>
          <w:iCs/>
          <w:color w:val="FF0000"/>
          <w:sz w:val="20"/>
          <w:szCs w:val="20"/>
          <w:rPrChange w:id="908" w:author="NGUYEN DUC DONG (Deputy Director - VCB KIEN GIANG)" w:date="2022-11-25T16:46:00Z">
            <w:rPr>
              <w:ins w:id="909" w:author="NGUYEN DUC DONG (Deputy Director - VCB KIEN GIANG)" w:date="2022-11-25T16:46:00Z"/>
              <w:rFonts w:ascii="Arial" w:hAnsi="Arial" w:cs="Arial"/>
              <w:iCs/>
              <w:sz w:val="20"/>
              <w:szCs w:val="20"/>
            </w:rPr>
          </w:rPrChange>
        </w:rPr>
      </w:pPr>
      <w:ins w:id="910" w:author="NGUYEN DUC DONG (Deputy Director - VCB KIEN GIANG)" w:date="2022-11-25T16:46:00Z">
        <w:r w:rsidRPr="00222C75">
          <w:rPr>
            <w:rFonts w:ascii="Arial" w:hAnsi="Arial" w:cs="Arial"/>
            <w:iCs/>
            <w:color w:val="FF0000"/>
            <w:sz w:val="20"/>
            <w:szCs w:val="20"/>
            <w:rPrChange w:id="911" w:author="NGUYEN DUC DONG (Deputy Director - VCB KIEN GIANG)" w:date="2022-11-25T16:46:00Z">
              <w:rPr>
                <w:rFonts w:ascii="Arial" w:hAnsi="Arial" w:cs="Arial"/>
                <w:iCs/>
                <w:sz w:val="20"/>
                <w:szCs w:val="20"/>
              </w:rPr>
            </w:rPrChange>
          </w:rPr>
          <w:t>Đối với các hợp đồng đã giải ngân cho khách hàng Mong Xuân Hoa PGD đều yêu cầu khách hàng cung cấp các bằng chứng về việc tồn tại các giao dịch dân sự. Cụ thế:</w:t>
        </w:r>
      </w:ins>
    </w:p>
    <w:p w14:paraId="041DDB5D" w14:textId="77777777" w:rsidR="00222C75" w:rsidRPr="00222C75" w:rsidRDefault="00222C75" w:rsidP="00222C75">
      <w:pPr>
        <w:pStyle w:val="ListParagraph"/>
        <w:numPr>
          <w:ilvl w:val="0"/>
          <w:numId w:val="42"/>
        </w:numPr>
        <w:tabs>
          <w:tab w:val="left" w:pos="993"/>
        </w:tabs>
        <w:ind w:left="709" w:firstLine="0"/>
        <w:jc w:val="both"/>
        <w:rPr>
          <w:ins w:id="912" w:author="NGUYEN DUC DONG (Deputy Director - VCB KIEN GIANG)" w:date="2022-11-25T16:46:00Z"/>
          <w:rFonts w:ascii="Arial" w:hAnsi="Arial" w:cs="Arial"/>
          <w:iCs/>
          <w:color w:val="FF0000"/>
          <w:sz w:val="20"/>
          <w:szCs w:val="20"/>
          <w:rPrChange w:id="913" w:author="NGUYEN DUC DONG (Deputy Director - VCB KIEN GIANG)" w:date="2022-11-25T16:46:00Z">
            <w:rPr>
              <w:ins w:id="914" w:author="NGUYEN DUC DONG (Deputy Director - VCB KIEN GIANG)" w:date="2022-11-25T16:46:00Z"/>
              <w:rFonts w:ascii="Arial" w:hAnsi="Arial" w:cs="Arial"/>
              <w:iCs/>
              <w:sz w:val="20"/>
              <w:szCs w:val="20"/>
            </w:rPr>
          </w:rPrChange>
        </w:rPr>
      </w:pPr>
      <w:ins w:id="915" w:author="NGUYEN DUC DONG (Deputy Director - VCB KIEN GIANG)" w:date="2022-11-25T16:46:00Z">
        <w:r w:rsidRPr="00222C75">
          <w:rPr>
            <w:rFonts w:ascii="Arial" w:hAnsi="Arial" w:cs="Arial"/>
            <w:iCs/>
            <w:color w:val="FF0000"/>
            <w:sz w:val="20"/>
            <w:szCs w:val="20"/>
            <w:rPrChange w:id="916" w:author="NGUYEN DUC DONG (Deputy Director - VCB KIEN GIANG)" w:date="2022-11-25T16:46:00Z">
              <w:rPr>
                <w:rFonts w:ascii="Arial" w:hAnsi="Arial" w:cs="Arial"/>
                <w:iCs/>
                <w:sz w:val="20"/>
                <w:szCs w:val="20"/>
              </w:rPr>
            </w:rPrChange>
          </w:rPr>
          <w:t>Đối với hợp đồng vay mua đất ba bên: PGD đã thu nhập hợp đồng đặt cọc, Giấy biên nhận tiền, Hợp đồng chuyển nhượng trước khi giải ngân</w:t>
        </w:r>
      </w:ins>
    </w:p>
    <w:p w14:paraId="08752B4C" w14:textId="77777777" w:rsidR="00222C75" w:rsidRPr="00222C75" w:rsidRDefault="00222C75" w:rsidP="00222C75">
      <w:pPr>
        <w:pStyle w:val="ListParagraph"/>
        <w:numPr>
          <w:ilvl w:val="0"/>
          <w:numId w:val="42"/>
        </w:numPr>
        <w:tabs>
          <w:tab w:val="left" w:pos="993"/>
        </w:tabs>
        <w:ind w:left="709" w:firstLine="0"/>
        <w:jc w:val="both"/>
        <w:rPr>
          <w:ins w:id="917" w:author="NGUYEN DUC DONG (Deputy Director - VCB KIEN GIANG)" w:date="2022-11-25T16:46:00Z"/>
          <w:rFonts w:ascii="Arial" w:hAnsi="Arial" w:cs="Arial"/>
          <w:bCs/>
          <w:color w:val="FF0000"/>
          <w:sz w:val="20"/>
          <w:szCs w:val="20"/>
          <w:rPrChange w:id="918" w:author="NGUYEN DUC DONG (Deputy Director - VCB KIEN GIANG)" w:date="2022-11-25T16:46:00Z">
            <w:rPr>
              <w:ins w:id="919" w:author="NGUYEN DUC DONG (Deputy Director - VCB KIEN GIANG)" w:date="2022-11-25T16:46:00Z"/>
              <w:rFonts w:ascii="Arial" w:hAnsi="Arial" w:cs="Arial"/>
              <w:bCs/>
              <w:sz w:val="20"/>
              <w:szCs w:val="20"/>
            </w:rPr>
          </w:rPrChange>
        </w:rPr>
      </w:pPr>
      <w:ins w:id="920" w:author="NGUYEN DUC DONG (Deputy Director - VCB KIEN GIANG)" w:date="2022-11-25T16:46:00Z">
        <w:r w:rsidRPr="00222C75">
          <w:rPr>
            <w:rFonts w:ascii="Arial" w:hAnsi="Arial" w:cs="Arial"/>
            <w:iCs/>
            <w:color w:val="FF0000"/>
            <w:sz w:val="20"/>
            <w:szCs w:val="20"/>
            <w:rPrChange w:id="921" w:author="NGUYEN DUC DONG (Deputy Director - VCB KIEN GIANG)" w:date="2022-11-25T16:46:00Z">
              <w:rPr>
                <w:rFonts w:ascii="Arial" w:hAnsi="Arial" w:cs="Arial"/>
                <w:iCs/>
                <w:sz w:val="20"/>
                <w:szCs w:val="20"/>
              </w:rPr>
            </w:rPrChange>
          </w:rPr>
          <w:t>Đối với hợp đồng vay ngắn hạn: PGD đã thu thập các chứng từ mua bán hàng của khách</w:t>
        </w:r>
      </w:ins>
    </w:p>
    <w:p w14:paraId="120AB20B" w14:textId="15381B2C" w:rsidR="00222C75" w:rsidRPr="00222C75" w:rsidRDefault="00E71FED" w:rsidP="00222C75">
      <w:pPr>
        <w:pStyle w:val="ListParagraph"/>
        <w:numPr>
          <w:ilvl w:val="0"/>
          <w:numId w:val="40"/>
        </w:numPr>
        <w:spacing w:after="0"/>
        <w:ind w:left="709" w:hanging="357"/>
        <w:contextualSpacing w:val="0"/>
        <w:jc w:val="both"/>
        <w:rPr>
          <w:ins w:id="922" w:author="NGUYEN DUC DONG (Deputy Director - VCB KIEN GIANG)" w:date="2022-11-25T16:46:00Z"/>
          <w:rFonts w:ascii="Arial" w:hAnsi="Arial" w:cs="Arial"/>
          <w:b/>
          <w:bCs/>
          <w:color w:val="FF0000"/>
          <w:sz w:val="20"/>
          <w:szCs w:val="20"/>
          <w:rPrChange w:id="923" w:author="NGUYEN DUC DONG (Deputy Director - VCB KIEN GIANG)" w:date="2022-11-25T16:46:00Z">
            <w:rPr>
              <w:ins w:id="924" w:author="NGUYEN DUC DONG (Deputy Director - VCB KIEN GIANG)" w:date="2022-11-25T16:46:00Z"/>
              <w:rFonts w:ascii="Arial" w:hAnsi="Arial" w:cs="Arial"/>
              <w:b/>
              <w:bCs/>
              <w:sz w:val="20"/>
              <w:szCs w:val="20"/>
            </w:rPr>
          </w:rPrChange>
        </w:rPr>
      </w:pPr>
      <w:ins w:id="925" w:author="NGUYEN DUC DONG (Deputy Director - VCB KIEN GIANG)" w:date="2022-11-25T16:58:00Z">
        <w:r>
          <w:rPr>
            <w:rFonts w:ascii="Arial" w:hAnsi="Arial" w:cs="Arial"/>
            <w:b/>
            <w:bCs/>
            <w:color w:val="FF0000"/>
            <w:sz w:val="20"/>
            <w:szCs w:val="20"/>
          </w:rPr>
          <w:t xml:space="preserve">Các khách hàng </w:t>
        </w:r>
      </w:ins>
      <w:ins w:id="926" w:author="NGUYEN DUC DONG (Deputy Director - VCB KIEN GIANG)" w:date="2022-11-25T16:46:00Z">
        <w:r w:rsidR="00222C75" w:rsidRPr="00222C75">
          <w:rPr>
            <w:rFonts w:ascii="Arial" w:hAnsi="Arial" w:cs="Arial"/>
            <w:b/>
            <w:bCs/>
            <w:color w:val="FF0000"/>
            <w:sz w:val="20"/>
            <w:szCs w:val="20"/>
            <w:rPrChange w:id="927" w:author="NGUYEN DUC DONG (Deputy Director - VCB KIEN GIANG)" w:date="2022-11-25T16:46:00Z">
              <w:rPr>
                <w:rFonts w:ascii="Arial" w:hAnsi="Arial" w:cs="Arial"/>
                <w:b/>
                <w:bCs/>
                <w:sz w:val="20"/>
                <w:szCs w:val="20"/>
              </w:rPr>
            </w:rPrChange>
          </w:rPr>
          <w:t xml:space="preserve">của P.KHBL: </w:t>
        </w:r>
      </w:ins>
    </w:p>
    <w:p w14:paraId="3F5D02A6" w14:textId="77777777" w:rsidR="00222C75" w:rsidRPr="00222C75" w:rsidRDefault="00222C75" w:rsidP="00222C75">
      <w:pPr>
        <w:pStyle w:val="ListParagraph"/>
        <w:jc w:val="both"/>
        <w:rPr>
          <w:ins w:id="928" w:author="NGUYEN DUC DONG (Deputy Director - VCB KIEN GIANG)" w:date="2022-11-25T16:46:00Z"/>
          <w:rFonts w:ascii="Arial" w:hAnsi="Arial" w:cs="Arial"/>
          <w:bCs/>
          <w:color w:val="FF0000"/>
          <w:sz w:val="20"/>
          <w:szCs w:val="20"/>
          <w:rPrChange w:id="929" w:author="NGUYEN DUC DONG (Deputy Director - VCB KIEN GIANG)" w:date="2022-11-25T16:46:00Z">
            <w:rPr>
              <w:ins w:id="930" w:author="NGUYEN DUC DONG (Deputy Director - VCB KIEN GIANG)" w:date="2022-11-25T16:46:00Z"/>
              <w:rFonts w:ascii="Arial" w:hAnsi="Arial" w:cs="Arial"/>
              <w:bCs/>
              <w:sz w:val="20"/>
              <w:szCs w:val="20"/>
            </w:rPr>
          </w:rPrChange>
        </w:rPr>
      </w:pPr>
      <w:ins w:id="931" w:author="NGUYEN DUC DONG (Deputy Director - VCB KIEN GIANG)" w:date="2022-11-25T16:46:00Z">
        <w:r w:rsidRPr="00222C75">
          <w:rPr>
            <w:rFonts w:ascii="Arial" w:hAnsi="Arial" w:cs="Arial"/>
            <w:bCs/>
            <w:color w:val="FF0000"/>
            <w:sz w:val="20"/>
            <w:szCs w:val="20"/>
            <w:rPrChange w:id="932" w:author="NGUYEN DUC DONG (Deputy Director - VCB KIEN GIANG)" w:date="2022-11-25T16:46:00Z">
              <w:rPr>
                <w:rFonts w:ascii="Arial" w:hAnsi="Arial" w:cs="Arial"/>
                <w:bCs/>
                <w:sz w:val="20"/>
                <w:szCs w:val="20"/>
              </w:rPr>
            </w:rPrChange>
          </w:rPr>
          <w:lastRenderedPageBreak/>
          <w:t>+ Về nội dung hồ sơ giải ngân: Do khách hàng cá nhân giao dịch theo hình thức mua bán – thanh toán giao ngay nên rất ít phát sinh giao dịch bằng Hợp đồng, Phòng sẽ yêu cầu khách hàng bổ sung thêm các Hợp đồng giao dịch phù hợp với các chứng từ hiện hữu theo các giao dịch thanh toán của khách hàng và đối tác</w:t>
        </w:r>
      </w:ins>
    </w:p>
    <w:p w14:paraId="6E3B6C0D" w14:textId="1D8CD611" w:rsidR="00222C75" w:rsidRPr="00222C75" w:rsidRDefault="00222C75" w:rsidP="00222C75">
      <w:pPr>
        <w:pStyle w:val="ListParagraph"/>
        <w:jc w:val="both"/>
        <w:rPr>
          <w:ins w:id="933" w:author="NGUYEN DUC DONG (Deputy Director - VCB KIEN GIANG)" w:date="2022-11-25T16:46:00Z"/>
          <w:rFonts w:ascii="Arial" w:hAnsi="Arial" w:cs="Arial"/>
          <w:bCs/>
          <w:color w:val="FF0000"/>
          <w:sz w:val="20"/>
          <w:szCs w:val="20"/>
          <w:rPrChange w:id="934" w:author="NGUYEN DUC DONG (Deputy Director - VCB KIEN GIANG)" w:date="2022-11-25T16:46:00Z">
            <w:rPr>
              <w:ins w:id="935" w:author="NGUYEN DUC DONG (Deputy Director - VCB KIEN GIANG)" w:date="2022-11-25T16:46:00Z"/>
              <w:rFonts w:ascii="Arial" w:hAnsi="Arial" w:cs="Arial"/>
              <w:bCs/>
              <w:i/>
              <w:iCs/>
              <w:sz w:val="20"/>
              <w:szCs w:val="20"/>
            </w:rPr>
          </w:rPrChange>
        </w:rPr>
      </w:pPr>
      <w:ins w:id="936" w:author="NGUYEN DUC DONG (Deputy Director - VCB KIEN GIANG)" w:date="2022-11-25T16:46:00Z">
        <w:r w:rsidRPr="00222C75">
          <w:rPr>
            <w:rFonts w:ascii="Arial" w:hAnsi="Arial" w:cs="Arial"/>
            <w:bCs/>
            <w:color w:val="FF0000"/>
            <w:sz w:val="20"/>
            <w:szCs w:val="20"/>
            <w:rPrChange w:id="937" w:author="NGUYEN DUC DONG (Deputy Director - VCB KIEN GIANG)" w:date="2022-11-25T16:46:00Z">
              <w:rPr>
                <w:rFonts w:ascii="Arial" w:hAnsi="Arial" w:cs="Arial"/>
                <w:bCs/>
                <w:sz w:val="20"/>
                <w:szCs w:val="20"/>
              </w:rPr>
            </w:rPrChange>
          </w:rPr>
          <w:t>+ Liên quan nội dung “</w:t>
        </w:r>
        <w:r w:rsidRPr="00222C75">
          <w:rPr>
            <w:rFonts w:ascii="Arial" w:hAnsi="Arial" w:cs="Arial"/>
            <w:color w:val="FF0000"/>
            <w:sz w:val="20"/>
            <w:szCs w:val="20"/>
            <w:rPrChange w:id="938" w:author="NGUYEN DUC DONG (Deputy Director - VCB KIEN GIANG)" w:date="2022-11-25T16:46:00Z">
              <w:rPr>
                <w:rFonts w:ascii="Arial" w:hAnsi="Arial" w:cs="Arial"/>
                <w:sz w:val="20"/>
                <w:szCs w:val="20"/>
              </w:rPr>
            </w:rPrChange>
          </w:rPr>
          <w:t>Chi nhánh không xuất được dữ liệu lịch sử chấm điểm xếp hạng rủi ro tín dụng (CR Rank) cho khách hàng cá nhân trước khi trình hồ sơ cấp tín dụng”: tại thời điểm trình cấp thẩm quyền phê duyệt khoản cấp tín dụng/tái cấp thì Cán bộ thẩm định đã chấm điểm XHTD lên hệ thống và phản ánh kết quả từ hệ thống trình Cấp thẩm quyền tại Báo cáo thẩm định cấp tín dụng.</w:t>
        </w:r>
      </w:ins>
    </w:p>
    <w:p w14:paraId="4C1C0C3C" w14:textId="4AAFDD41" w:rsidR="009D4A99" w:rsidDel="00222C75" w:rsidRDefault="009D4A99" w:rsidP="009D4A99">
      <w:pPr>
        <w:overflowPunct/>
        <w:autoSpaceDE/>
        <w:autoSpaceDN/>
        <w:adjustRightInd/>
        <w:ind w:left="720"/>
        <w:textAlignment w:val="auto"/>
        <w:rPr>
          <w:ins w:id="939" w:author="Duy Nhat Tran" w:date="2022-11-25T13:09:00Z"/>
          <w:del w:id="940" w:author="NGUYEN DUC DONG (Deputy Director - VCB KIEN GIANG)" w:date="2022-11-25T16:46:00Z"/>
          <w:rFonts w:ascii="Arial" w:hAnsi="Arial" w:cs="Arial"/>
          <w:b/>
        </w:rPr>
      </w:pPr>
      <w:ins w:id="941" w:author="Duy Nhat Tran" w:date="2022-11-25T13:09:00Z">
        <w:del w:id="942" w:author="NGUYEN DUC DONG (Deputy Director - VCB KIEN GIANG)" w:date="2022-11-25T16:46:00Z">
          <w:r w:rsidDel="00222C75">
            <w:rPr>
              <w:rFonts w:ascii="Arial" w:hAnsi="Arial" w:cs="Arial"/>
              <w:b/>
            </w:rPr>
            <w:delText>Ý kiến</w:delText>
          </w:r>
          <w:r w:rsidRPr="00BE6F47" w:rsidDel="00222C75">
            <w:rPr>
              <w:rFonts w:ascii="Arial" w:hAnsi="Arial" w:cs="Arial"/>
              <w:b/>
            </w:rPr>
            <w:delText xml:space="preserve"> của </w:delText>
          </w:r>
          <w:r w:rsidDel="00222C75">
            <w:rPr>
              <w:rFonts w:ascii="Arial" w:hAnsi="Arial" w:cs="Arial"/>
              <w:b/>
            </w:rPr>
            <w:delText>Chi nhánh Vietcombank – Kiên Giang</w:delText>
          </w:r>
        </w:del>
      </w:ins>
    </w:p>
    <w:p w14:paraId="427790FF" w14:textId="0A41F420" w:rsidR="005A6685" w:rsidRPr="006C7401" w:rsidDel="005A6685" w:rsidRDefault="005A6685" w:rsidP="006C7401">
      <w:pPr>
        <w:pStyle w:val="ListParagraph"/>
        <w:jc w:val="both"/>
        <w:rPr>
          <w:del w:id="943" w:author="NGUYEN DUC DONG (Deputy Director - VCB KIEN GIANG)" w:date="2022-11-25T16:07:00Z"/>
          <w:rFonts w:ascii="Arial" w:hAnsi="Arial" w:cs="Arial"/>
          <w:bCs/>
          <w:sz w:val="20"/>
          <w:szCs w:val="20"/>
          <w:rPrChange w:id="944" w:author="Duy Nhat Tran" w:date="2022-11-25T12:19:00Z">
            <w:rPr>
              <w:del w:id="945" w:author="NGUYEN DUC DONG (Deputy Director - VCB KIEN GIANG)" w:date="2022-11-25T16:07:00Z"/>
              <w:rFonts w:ascii="Arial" w:hAnsi="Arial" w:cs="Arial"/>
              <w:bCs/>
              <w:i/>
              <w:iCs/>
              <w:sz w:val="20"/>
              <w:szCs w:val="20"/>
            </w:rPr>
          </w:rPrChange>
        </w:rPr>
      </w:pPr>
    </w:p>
    <w:p w14:paraId="296DB5F6" w14:textId="0C07A1EE" w:rsidR="005A6685" w:rsidRDefault="009B39EF">
      <w:pPr>
        <w:overflowPunct/>
        <w:autoSpaceDE/>
        <w:autoSpaceDN/>
        <w:adjustRightInd/>
        <w:textAlignment w:val="auto"/>
        <w:rPr>
          <w:ins w:id="946" w:author="NGUYEN DUC DONG (Deputy Director - VCB KIEN GIANG)" w:date="2022-11-25T16:07:00Z"/>
          <w:rFonts w:ascii="Arial" w:eastAsia="Calibri" w:hAnsi="Arial" w:cs="Arial"/>
          <w:b/>
        </w:rPr>
      </w:pPr>
      <w:ins w:id="947" w:author="Duy Nhat Tran" w:date="2022-11-25T11:40:00Z">
        <w:del w:id="948" w:author="NGUYEN DUC DONG (Deputy Director - VCB KIEN GIANG)" w:date="2022-11-25T16:07:00Z">
          <w:r w:rsidDel="005A6685">
            <w:rPr>
              <w:rFonts w:ascii="Arial" w:hAnsi="Arial" w:cs="Arial"/>
              <w:b/>
            </w:rPr>
            <w:br w:type="page"/>
          </w:r>
        </w:del>
      </w:ins>
    </w:p>
    <w:p w14:paraId="7F4FE921" w14:textId="77777777" w:rsidR="005A6685" w:rsidRDefault="005A6685">
      <w:pPr>
        <w:overflowPunct/>
        <w:autoSpaceDE/>
        <w:autoSpaceDN/>
        <w:adjustRightInd/>
        <w:textAlignment w:val="auto"/>
        <w:rPr>
          <w:ins w:id="949" w:author="Duy Nhat Tran" w:date="2022-11-25T11:40:00Z"/>
          <w:rFonts w:ascii="Arial" w:eastAsia="Calibri" w:hAnsi="Arial" w:cs="Arial"/>
          <w:b/>
        </w:rPr>
      </w:pPr>
    </w:p>
    <w:p w14:paraId="7DF77048" w14:textId="6A51F979" w:rsidR="009B39EF" w:rsidRPr="00C9188F" w:rsidDel="007F43E8" w:rsidRDefault="009B39EF">
      <w:pPr>
        <w:pStyle w:val="ListParagraph"/>
        <w:numPr>
          <w:ilvl w:val="0"/>
          <w:numId w:val="38"/>
        </w:numPr>
        <w:jc w:val="both"/>
        <w:rPr>
          <w:del w:id="950" w:author="Duy Nhat Tran" w:date="2022-11-25T12:40:00Z"/>
          <w:rFonts w:ascii="Arial" w:hAnsi="Arial" w:cs="Arial"/>
          <w:b/>
          <w:sz w:val="20"/>
          <w:szCs w:val="20"/>
        </w:rPr>
        <w:pPrChange w:id="951" w:author="Nguyen Vu Hoai Nam" w:date="2022-11-25T14:14:00Z">
          <w:pPr>
            <w:pStyle w:val="ListParagraph"/>
            <w:jc w:val="both"/>
          </w:pPr>
        </w:pPrChange>
      </w:pPr>
    </w:p>
    <w:p w14:paraId="1AB24D1E" w14:textId="77777777" w:rsidR="00D9523C" w:rsidRPr="00C9188F" w:rsidRDefault="00D9523C">
      <w:pPr>
        <w:numPr>
          <w:ilvl w:val="0"/>
          <w:numId w:val="38"/>
        </w:numPr>
        <w:ind w:left="720" w:hanging="630"/>
        <w:jc w:val="both"/>
        <w:rPr>
          <w:rFonts w:ascii="Arial" w:hAnsi="Arial" w:cs="Arial"/>
          <w:b/>
        </w:rPr>
        <w:pPrChange w:id="952" w:author="Nguyen Vu Hoai Nam" w:date="2022-11-25T14:14:00Z">
          <w:pPr>
            <w:numPr>
              <w:numId w:val="27"/>
            </w:numPr>
            <w:ind w:left="567" w:hanging="567"/>
            <w:jc w:val="both"/>
          </w:pPr>
        </w:pPrChange>
      </w:pPr>
      <w:r w:rsidRPr="00C9188F">
        <w:rPr>
          <w:rFonts w:ascii="Arial" w:hAnsi="Arial" w:cs="Arial"/>
          <w:b/>
        </w:rPr>
        <w:t>Các vấn đề khác</w:t>
      </w:r>
    </w:p>
    <w:p w14:paraId="454537E3" w14:textId="77777777" w:rsidR="00D9523C" w:rsidRPr="00C9188F" w:rsidRDefault="00D9523C" w:rsidP="00D9523C">
      <w:pPr>
        <w:jc w:val="both"/>
        <w:rPr>
          <w:rFonts w:ascii="Arial" w:hAnsi="Arial" w:cs="Arial"/>
        </w:rPr>
      </w:pPr>
    </w:p>
    <w:p w14:paraId="0B7DDDF4" w14:textId="5B831A17" w:rsidR="00D9523C" w:rsidRPr="00C9188F" w:rsidRDefault="00F946EA">
      <w:pPr>
        <w:ind w:left="720"/>
        <w:jc w:val="both"/>
        <w:rPr>
          <w:rFonts w:ascii="Arial" w:hAnsi="Arial" w:cs="Arial"/>
          <w:lang w:val="it-IT"/>
        </w:rPr>
        <w:pPrChange w:id="953" w:author="Duy Nhat Tran" w:date="2022-11-25T11:37:00Z">
          <w:pPr>
            <w:jc w:val="both"/>
          </w:pPr>
        </w:pPrChange>
      </w:pPr>
      <w:r w:rsidRPr="00C9188F">
        <w:rPr>
          <w:rFonts w:ascii="Arial" w:hAnsi="Arial" w:cs="Arial"/>
          <w:lang w:val="it-IT"/>
        </w:rPr>
        <w:t>Để phục vụ cho quá trình lập báo cáo tài chính cho năm tài chính 2022 của</w:t>
      </w:r>
      <w:r w:rsidR="00D9523C" w:rsidRPr="00C9188F">
        <w:rPr>
          <w:rFonts w:ascii="Arial" w:hAnsi="Arial" w:cs="Arial"/>
          <w:lang w:val="it-IT"/>
        </w:rPr>
        <w:t xml:space="preserve"> Ngân hàng TMCP Ngoại thương Việt Nam, </w:t>
      </w:r>
      <w:r w:rsidRPr="00C9188F">
        <w:rPr>
          <w:rFonts w:ascii="Arial" w:hAnsi="Arial" w:cs="Arial"/>
          <w:lang w:val="it-IT"/>
        </w:rPr>
        <w:t xml:space="preserve">chúng tôi </w:t>
      </w:r>
      <w:r w:rsidR="00D9523C" w:rsidRPr="00C9188F">
        <w:rPr>
          <w:rFonts w:ascii="Arial" w:hAnsi="Arial" w:cs="Arial"/>
          <w:lang w:val="it-IT"/>
        </w:rPr>
        <w:t xml:space="preserve">có thể </w:t>
      </w:r>
      <w:r w:rsidRPr="00C9188F">
        <w:rPr>
          <w:rFonts w:ascii="Arial" w:hAnsi="Arial" w:cs="Arial"/>
          <w:lang w:val="it-IT"/>
        </w:rPr>
        <w:t>sẽ cần được cung cấp thêm</w:t>
      </w:r>
      <w:r w:rsidR="00D9523C" w:rsidRPr="00C9188F">
        <w:rPr>
          <w:rFonts w:ascii="Arial" w:hAnsi="Arial" w:cs="Arial"/>
          <w:lang w:val="it-IT"/>
        </w:rPr>
        <w:t xml:space="preserve"> một số thông tin và tài liệu phát sinh </w:t>
      </w:r>
      <w:r w:rsidRPr="00C9188F">
        <w:rPr>
          <w:rFonts w:ascii="Arial" w:hAnsi="Arial" w:cs="Arial"/>
          <w:lang w:val="it-IT"/>
        </w:rPr>
        <w:t>từ</w:t>
      </w:r>
      <w:r w:rsidR="00D9523C" w:rsidRPr="00C9188F">
        <w:rPr>
          <w:rFonts w:ascii="Arial" w:hAnsi="Arial" w:cs="Arial"/>
          <w:lang w:val="it-IT"/>
        </w:rPr>
        <w:t xml:space="preserve"> Chi nhánh, đoàn kiểm toán rất mong sẽ tiếp tục nhận được sự hợp tác từ Chi nhánh.</w:t>
      </w:r>
    </w:p>
    <w:p w14:paraId="76B88EFD" w14:textId="77777777" w:rsidR="00D9523C" w:rsidRPr="00C9188F" w:rsidRDefault="00D9523C" w:rsidP="00D9523C">
      <w:pPr>
        <w:jc w:val="both"/>
        <w:rPr>
          <w:rFonts w:ascii="Arial" w:hAnsi="Arial" w:cs="Arial"/>
        </w:rPr>
      </w:pPr>
    </w:p>
    <w:p w14:paraId="21526657" w14:textId="77777777" w:rsidR="00D9523C" w:rsidRPr="00C9188F" w:rsidRDefault="00D9523C">
      <w:pPr>
        <w:ind w:left="720"/>
        <w:jc w:val="both"/>
        <w:rPr>
          <w:rFonts w:ascii="Arial" w:hAnsi="Arial" w:cs="Arial"/>
          <w:lang w:val="it-IT"/>
        </w:rPr>
        <w:pPrChange w:id="954" w:author="Duy Nhat Tran" w:date="2022-11-25T11:37:00Z">
          <w:pPr>
            <w:jc w:val="both"/>
          </w:pPr>
        </w:pPrChange>
      </w:pPr>
      <w:r w:rsidRPr="00C9188F">
        <w:rPr>
          <w:rFonts w:ascii="Arial" w:hAnsi="Arial" w:cs="Arial"/>
          <w:lang w:val="it-IT"/>
        </w:rPr>
        <w:t>Các tài liệu đính kèm theo biên bản này bao gồm:</w:t>
      </w:r>
    </w:p>
    <w:p w14:paraId="712CD6C4" w14:textId="77777777" w:rsidR="00D9523C" w:rsidRPr="00C9188F" w:rsidRDefault="00D9523C" w:rsidP="00D9523C">
      <w:pPr>
        <w:jc w:val="both"/>
        <w:rPr>
          <w:rFonts w:ascii="Arial" w:hAnsi="Arial" w:cs="Arial"/>
          <w:lang w:val="it-IT"/>
        </w:rPr>
      </w:pPr>
      <w:r w:rsidRPr="00C9188F">
        <w:rPr>
          <w:rFonts w:ascii="Arial" w:hAnsi="Arial" w:cs="Arial"/>
          <w:lang w:val="it-IT"/>
        </w:rPr>
        <w:t xml:space="preserve"> </w:t>
      </w:r>
    </w:p>
    <w:p w14:paraId="60382220" w14:textId="39A83CD0" w:rsidR="00D9523C" w:rsidRPr="00BE6F47" w:rsidRDefault="00D9523C" w:rsidP="00D9523C">
      <w:pPr>
        <w:numPr>
          <w:ilvl w:val="0"/>
          <w:numId w:val="34"/>
        </w:numPr>
        <w:overflowPunct/>
        <w:autoSpaceDE/>
        <w:autoSpaceDN/>
        <w:adjustRightInd/>
        <w:ind w:left="993" w:hanging="426"/>
        <w:jc w:val="both"/>
        <w:textAlignment w:val="auto"/>
        <w:rPr>
          <w:rFonts w:ascii="Arial" w:hAnsi="Arial" w:cs="Arial"/>
          <w:lang w:val="it-IT"/>
        </w:rPr>
      </w:pPr>
      <w:commentRangeStart w:id="955"/>
      <w:commentRangeStart w:id="956"/>
      <w:r w:rsidRPr="00C9188F">
        <w:rPr>
          <w:rFonts w:ascii="Arial" w:hAnsi="Arial" w:cs="Arial"/>
          <w:lang w:val="it-IT"/>
        </w:rPr>
        <w:t>Phụ lục 1: Danh sách các khách hàng vay được xem xét</w:t>
      </w:r>
      <w:commentRangeEnd w:id="955"/>
      <w:r w:rsidR="009F30AD" w:rsidRPr="00C9188F">
        <w:rPr>
          <w:rStyle w:val="CommentReference"/>
          <w:sz w:val="20"/>
          <w:szCs w:val="20"/>
          <w:rPrChange w:id="957" w:author="Duy Nhat Tran" w:date="2022-11-25T10:24:00Z">
            <w:rPr>
              <w:rStyle w:val="CommentReference"/>
            </w:rPr>
          </w:rPrChange>
        </w:rPr>
        <w:commentReference w:id="955"/>
      </w:r>
      <w:commentRangeEnd w:id="956"/>
      <w:r w:rsidR="00160D98" w:rsidRPr="00C9188F">
        <w:rPr>
          <w:rStyle w:val="CommentReference"/>
          <w:sz w:val="20"/>
          <w:szCs w:val="20"/>
          <w:rPrChange w:id="958" w:author="Duy Nhat Tran" w:date="2022-11-25T10:24:00Z">
            <w:rPr>
              <w:rStyle w:val="CommentReference"/>
            </w:rPr>
          </w:rPrChange>
        </w:rPr>
        <w:commentReference w:id="956"/>
      </w:r>
    </w:p>
    <w:p w14:paraId="64820874" w14:textId="0631C99D" w:rsidR="00D9523C" w:rsidRPr="00BE6F47" w:rsidRDefault="00D9523C" w:rsidP="00D9523C">
      <w:pPr>
        <w:numPr>
          <w:ilvl w:val="0"/>
          <w:numId w:val="34"/>
        </w:numPr>
        <w:overflowPunct/>
        <w:autoSpaceDE/>
        <w:autoSpaceDN/>
        <w:adjustRightInd/>
        <w:ind w:left="993" w:hanging="426"/>
        <w:jc w:val="both"/>
        <w:textAlignment w:val="auto"/>
        <w:rPr>
          <w:rFonts w:ascii="Arial" w:hAnsi="Arial" w:cs="Arial"/>
          <w:lang w:val="it-IT"/>
        </w:rPr>
      </w:pPr>
      <w:commentRangeStart w:id="959"/>
      <w:r w:rsidRPr="00BE6F47">
        <w:rPr>
          <w:rFonts w:ascii="Arial" w:hAnsi="Arial" w:cs="Arial"/>
          <w:lang w:val="it-IT"/>
        </w:rPr>
        <w:t>Phụ lục 2: Danh sách các khoản vay đề nghị điều chỉnh TSBĐ</w:t>
      </w:r>
      <w:commentRangeEnd w:id="959"/>
      <w:r w:rsidR="009F30AD" w:rsidRPr="00C9188F">
        <w:rPr>
          <w:rStyle w:val="CommentReference"/>
          <w:sz w:val="20"/>
          <w:szCs w:val="20"/>
          <w:rPrChange w:id="960" w:author="Duy Nhat Tran" w:date="2022-11-25T10:24:00Z">
            <w:rPr>
              <w:rStyle w:val="CommentReference"/>
            </w:rPr>
          </w:rPrChange>
        </w:rPr>
        <w:commentReference w:id="959"/>
      </w:r>
    </w:p>
    <w:p w14:paraId="6B8B3A62" w14:textId="3F103B8A" w:rsidR="00D9523C" w:rsidRPr="00BE6F47" w:rsidRDefault="00D9523C" w:rsidP="00D9523C">
      <w:pPr>
        <w:numPr>
          <w:ilvl w:val="0"/>
          <w:numId w:val="34"/>
        </w:numPr>
        <w:overflowPunct/>
        <w:autoSpaceDE/>
        <w:autoSpaceDN/>
        <w:adjustRightInd/>
        <w:ind w:left="993" w:hanging="426"/>
        <w:jc w:val="both"/>
        <w:textAlignment w:val="auto"/>
        <w:rPr>
          <w:rFonts w:ascii="Arial" w:hAnsi="Arial" w:cs="Arial"/>
          <w:lang w:val="it-IT"/>
        </w:rPr>
      </w:pPr>
      <w:commentRangeStart w:id="961"/>
      <w:r w:rsidRPr="00BE6F47">
        <w:rPr>
          <w:rFonts w:ascii="Arial" w:hAnsi="Arial" w:cs="Arial"/>
          <w:lang w:val="it-IT"/>
        </w:rPr>
        <w:t>Phụ lục 3: Danh sách các khoản vay đề nghị điều chỉnh chỉ tiêu</w:t>
      </w:r>
      <w:commentRangeEnd w:id="961"/>
      <w:r w:rsidR="009F30AD" w:rsidRPr="00C9188F">
        <w:rPr>
          <w:rStyle w:val="CommentReference"/>
          <w:sz w:val="20"/>
          <w:szCs w:val="20"/>
          <w:rPrChange w:id="962" w:author="Duy Nhat Tran" w:date="2022-11-25T10:24:00Z">
            <w:rPr>
              <w:rStyle w:val="CommentReference"/>
            </w:rPr>
          </w:rPrChange>
        </w:rPr>
        <w:commentReference w:id="961"/>
      </w:r>
    </w:p>
    <w:p w14:paraId="574B9F30" w14:textId="77777777" w:rsidR="00D9523C" w:rsidRPr="00BE6F47" w:rsidRDefault="00D9523C" w:rsidP="00D9523C">
      <w:pPr>
        <w:jc w:val="both"/>
        <w:rPr>
          <w:rFonts w:ascii="Arial" w:hAnsi="Arial" w:cs="Arial"/>
          <w:lang w:val="it-IT"/>
        </w:rPr>
      </w:pPr>
    </w:p>
    <w:p w14:paraId="0B26C956" w14:textId="6E3603EE" w:rsidR="00D9523C" w:rsidRPr="00C9188F" w:rsidRDefault="00D9523C">
      <w:pPr>
        <w:ind w:left="720"/>
        <w:jc w:val="both"/>
        <w:rPr>
          <w:rFonts w:ascii="Arial" w:hAnsi="Arial" w:cs="Arial"/>
          <w:lang w:val="it-IT"/>
        </w:rPr>
        <w:pPrChange w:id="963" w:author="Duy Nhat Tran" w:date="2022-11-25T11:37:00Z">
          <w:pPr>
            <w:jc w:val="both"/>
          </w:pPr>
        </w:pPrChange>
      </w:pPr>
      <w:r w:rsidRPr="00BE6F47">
        <w:rPr>
          <w:rFonts w:ascii="Arial" w:hAnsi="Arial" w:cs="Arial"/>
          <w:lang w:val="it-IT"/>
        </w:rPr>
        <w:t xml:space="preserve">Biên bản cuộc họp được lập thành </w:t>
      </w:r>
      <w:ins w:id="964" w:author="Duy Nhat Tran" w:date="2022-11-25T10:25:00Z">
        <w:r w:rsidR="00C9188F">
          <w:rPr>
            <w:rFonts w:ascii="Arial" w:hAnsi="Arial" w:cs="Arial"/>
            <w:lang w:val="it-IT"/>
          </w:rPr>
          <w:t>bốn</w:t>
        </w:r>
      </w:ins>
      <w:del w:id="965" w:author="Duy Nhat Tran" w:date="2022-11-25T10:25:00Z">
        <w:r w:rsidRPr="00C9188F" w:rsidDel="00C9188F">
          <w:rPr>
            <w:rFonts w:ascii="Arial" w:hAnsi="Arial" w:cs="Arial"/>
            <w:lang w:val="it-IT"/>
          </w:rPr>
          <w:delText>năm</w:delText>
        </w:r>
      </w:del>
      <w:r w:rsidRPr="00C9188F">
        <w:rPr>
          <w:rFonts w:ascii="Arial" w:hAnsi="Arial" w:cs="Arial"/>
          <w:lang w:val="it-IT"/>
        </w:rPr>
        <w:t xml:space="preserve"> (0</w:t>
      </w:r>
      <w:ins w:id="966" w:author="Duy Nhat Tran" w:date="2022-11-25T10:25:00Z">
        <w:r w:rsidR="00C9188F">
          <w:rPr>
            <w:rFonts w:ascii="Arial" w:hAnsi="Arial" w:cs="Arial"/>
            <w:lang w:val="it-IT"/>
          </w:rPr>
          <w:t>4</w:t>
        </w:r>
      </w:ins>
      <w:del w:id="967" w:author="Duy Nhat Tran" w:date="2022-11-25T10:25:00Z">
        <w:r w:rsidRPr="00C9188F" w:rsidDel="00C9188F">
          <w:rPr>
            <w:rFonts w:ascii="Arial" w:hAnsi="Arial" w:cs="Arial"/>
            <w:lang w:val="it-IT"/>
          </w:rPr>
          <w:delText>5</w:delText>
        </w:r>
      </w:del>
      <w:r w:rsidRPr="00C9188F">
        <w:rPr>
          <w:rFonts w:ascii="Arial" w:hAnsi="Arial" w:cs="Arial"/>
          <w:lang w:val="it-IT"/>
        </w:rPr>
        <w:t xml:space="preserve">) bản, một (01) bản sẽ được lưu tại Chi nhánh, </w:t>
      </w:r>
      <w:ins w:id="968" w:author="Duy Nhat Tran" w:date="2022-11-25T10:25:00Z">
        <w:r w:rsidR="00C9188F">
          <w:rPr>
            <w:rFonts w:ascii="Arial" w:hAnsi="Arial" w:cs="Arial"/>
            <w:lang w:val="it-IT"/>
          </w:rPr>
          <w:t>hai</w:t>
        </w:r>
      </w:ins>
      <w:del w:id="969" w:author="Duy Nhat Tran" w:date="2022-11-25T10:25:00Z">
        <w:r w:rsidRPr="00C9188F" w:rsidDel="00C9188F">
          <w:rPr>
            <w:rFonts w:ascii="Arial" w:hAnsi="Arial" w:cs="Arial"/>
            <w:lang w:val="it-IT"/>
          </w:rPr>
          <w:delText>ba</w:delText>
        </w:r>
      </w:del>
      <w:r w:rsidRPr="00C9188F">
        <w:rPr>
          <w:rFonts w:ascii="Arial" w:hAnsi="Arial" w:cs="Arial"/>
          <w:lang w:val="it-IT"/>
        </w:rPr>
        <w:t xml:space="preserve"> (0</w:t>
      </w:r>
      <w:ins w:id="970" w:author="Duy Nhat Tran" w:date="2022-11-25T10:25:00Z">
        <w:r w:rsidR="00C9188F">
          <w:rPr>
            <w:rFonts w:ascii="Arial" w:hAnsi="Arial" w:cs="Arial"/>
            <w:lang w:val="it-IT"/>
          </w:rPr>
          <w:t>2</w:t>
        </w:r>
      </w:ins>
      <w:del w:id="971" w:author="Duy Nhat Tran" w:date="2022-11-25T10:25:00Z">
        <w:r w:rsidRPr="00C9188F" w:rsidDel="00C9188F">
          <w:rPr>
            <w:rFonts w:ascii="Arial" w:hAnsi="Arial" w:cs="Arial"/>
            <w:lang w:val="it-IT"/>
          </w:rPr>
          <w:delText>3</w:delText>
        </w:r>
      </w:del>
      <w:r w:rsidRPr="00C9188F">
        <w:rPr>
          <w:rFonts w:ascii="Arial" w:hAnsi="Arial" w:cs="Arial"/>
          <w:lang w:val="it-IT"/>
        </w:rPr>
        <w:t xml:space="preserve">) bản sẽ gửi cho </w:t>
      </w:r>
      <w:r w:rsidR="00F946EA" w:rsidRPr="00C9188F">
        <w:rPr>
          <w:rFonts w:ascii="Arial" w:hAnsi="Arial" w:cs="Arial"/>
          <w:lang w:val="it-IT"/>
        </w:rPr>
        <w:t>Trụ</w:t>
      </w:r>
      <w:r w:rsidRPr="00C9188F">
        <w:rPr>
          <w:rFonts w:ascii="Arial" w:hAnsi="Arial" w:cs="Arial"/>
          <w:lang w:val="it-IT"/>
        </w:rPr>
        <w:t xml:space="preserve"> Sở Chính - Ngân hàng TMCP Ngoại thương Việt Nam và một (01) bản gửi cho Công ty Kiểm toán Ernst &amp; Young Việt Nam.</w:t>
      </w:r>
    </w:p>
    <w:p w14:paraId="6A069400" w14:textId="77777777" w:rsidR="00D9523C" w:rsidRPr="00C9188F" w:rsidRDefault="00D9523C" w:rsidP="00D9523C">
      <w:pPr>
        <w:jc w:val="both"/>
        <w:rPr>
          <w:rFonts w:ascii="Arial" w:hAnsi="Arial" w:cs="Arial"/>
          <w:lang w:val="it-IT"/>
        </w:rPr>
      </w:pPr>
    </w:p>
    <w:p w14:paraId="183BE036" w14:textId="77777777" w:rsidR="00F1606C" w:rsidRPr="00C9188F" w:rsidRDefault="00F1606C" w:rsidP="00D9523C">
      <w:pPr>
        <w:jc w:val="both"/>
        <w:rPr>
          <w:rFonts w:ascii="Arial" w:hAnsi="Arial" w:cs="Arial"/>
        </w:rPr>
      </w:pPr>
    </w:p>
    <w:p w14:paraId="2F74BC99" w14:textId="21C4CC3E" w:rsidR="004B7CBA" w:rsidRPr="00C9188F" w:rsidRDefault="004B7CBA" w:rsidP="004B7CBA">
      <w:pPr>
        <w:ind w:left="720"/>
        <w:jc w:val="both"/>
        <w:rPr>
          <w:rFonts w:ascii="Arial" w:hAnsi="Arial" w:cs="Arial"/>
          <w:b/>
        </w:rPr>
      </w:pPr>
      <w:r w:rsidRPr="00C9188F">
        <w:rPr>
          <w:rFonts w:cs="Arial"/>
        </w:rPr>
        <w:t xml:space="preserve">                                                                   </w:t>
      </w:r>
      <w:r w:rsidRPr="00C9188F">
        <w:rPr>
          <w:rFonts w:cs="Arial"/>
          <w:b/>
        </w:rPr>
        <w:t xml:space="preserve">        </w:t>
      </w:r>
      <w:r w:rsidRPr="00C9188F">
        <w:rPr>
          <w:rFonts w:ascii="Arial" w:hAnsi="Arial" w:cs="Arial"/>
          <w:b/>
        </w:rPr>
        <w:t>Kiên Giang, ngày 25 tháng 11 năm 2022</w:t>
      </w:r>
    </w:p>
    <w:p w14:paraId="2C740F27" w14:textId="77777777" w:rsidR="004B7CBA" w:rsidRPr="00C9188F" w:rsidRDefault="004B7CBA" w:rsidP="004B7CBA">
      <w:pPr>
        <w:ind w:left="720"/>
        <w:jc w:val="both"/>
        <w:rPr>
          <w:rFonts w:cs="Arial"/>
        </w:rPr>
      </w:pPr>
    </w:p>
    <w:tbl>
      <w:tblPr>
        <w:tblW w:w="101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972" w:author="Duy Nhat Tran" w:date="2022-11-25T13:08:00Z">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3780"/>
        <w:gridCol w:w="502"/>
        <w:gridCol w:w="2808"/>
        <w:gridCol w:w="3079"/>
        <w:tblGridChange w:id="973">
          <w:tblGrid>
            <w:gridCol w:w="3368"/>
            <w:gridCol w:w="243"/>
            <w:gridCol w:w="2808"/>
            <w:gridCol w:w="3079"/>
          </w:tblGrid>
        </w:tblGridChange>
      </w:tblGrid>
      <w:tr w:rsidR="004B7CBA" w:rsidRPr="00C9188F" w14:paraId="574C0FE0" w14:textId="77777777" w:rsidTr="00CA3835">
        <w:tc>
          <w:tcPr>
            <w:tcW w:w="3780" w:type="dxa"/>
            <w:tcBorders>
              <w:top w:val="nil"/>
              <w:left w:val="nil"/>
              <w:bottom w:val="nil"/>
              <w:right w:val="nil"/>
            </w:tcBorders>
            <w:tcPrChange w:id="974" w:author="Duy Nhat Tran" w:date="2022-11-25T13:08:00Z">
              <w:tcPr>
                <w:tcW w:w="3368" w:type="dxa"/>
                <w:tcBorders>
                  <w:top w:val="nil"/>
                  <w:left w:val="nil"/>
                  <w:bottom w:val="nil"/>
                  <w:right w:val="nil"/>
                </w:tcBorders>
              </w:tcPr>
            </w:tcPrChange>
          </w:tcPr>
          <w:p w14:paraId="0121F257" w14:textId="18F75541" w:rsidR="004B7CBA" w:rsidRPr="00C9188F" w:rsidRDefault="004B7CBA" w:rsidP="00EF327F">
            <w:pPr>
              <w:overflowPunct/>
              <w:autoSpaceDE/>
              <w:autoSpaceDN/>
              <w:adjustRightInd/>
              <w:ind w:right="-68" w:hanging="113"/>
              <w:jc w:val="both"/>
              <w:textAlignment w:val="auto"/>
              <w:rPr>
                <w:rFonts w:ascii="Arial" w:hAnsi="Arial" w:cs="Arial"/>
                <w:b/>
              </w:rPr>
            </w:pPr>
            <w:r w:rsidRPr="00C9188F">
              <w:rPr>
                <w:rFonts w:ascii="Arial" w:hAnsi="Arial" w:cs="Arial"/>
                <w:b/>
              </w:rPr>
              <w:t>Đại diện Chi nhánh Kiên Giang</w:t>
            </w:r>
          </w:p>
        </w:tc>
        <w:tc>
          <w:tcPr>
            <w:tcW w:w="502" w:type="dxa"/>
            <w:tcBorders>
              <w:top w:val="nil"/>
              <w:left w:val="nil"/>
              <w:bottom w:val="nil"/>
              <w:right w:val="nil"/>
            </w:tcBorders>
            <w:tcPrChange w:id="975" w:author="Duy Nhat Tran" w:date="2022-11-25T13:08:00Z">
              <w:tcPr>
                <w:tcW w:w="243" w:type="dxa"/>
                <w:tcBorders>
                  <w:top w:val="nil"/>
                  <w:left w:val="nil"/>
                  <w:bottom w:val="nil"/>
                  <w:right w:val="nil"/>
                </w:tcBorders>
              </w:tcPr>
            </w:tcPrChange>
          </w:tcPr>
          <w:p w14:paraId="0E5A9E2B" w14:textId="77777777" w:rsidR="004B7CBA" w:rsidRPr="00C9188F" w:rsidRDefault="004B7CBA" w:rsidP="004B7CBA">
            <w:pPr>
              <w:overflowPunct/>
              <w:autoSpaceDE/>
              <w:autoSpaceDN/>
              <w:adjustRightInd/>
              <w:jc w:val="both"/>
              <w:textAlignment w:val="auto"/>
              <w:rPr>
                <w:rFonts w:ascii="Arial" w:hAnsi="Arial" w:cs="Arial"/>
              </w:rPr>
            </w:pPr>
          </w:p>
        </w:tc>
        <w:tc>
          <w:tcPr>
            <w:tcW w:w="5887" w:type="dxa"/>
            <w:gridSpan w:val="2"/>
            <w:tcBorders>
              <w:top w:val="nil"/>
              <w:left w:val="nil"/>
              <w:bottom w:val="nil"/>
              <w:right w:val="nil"/>
            </w:tcBorders>
            <w:tcPrChange w:id="976" w:author="Duy Nhat Tran" w:date="2022-11-25T13:08:00Z">
              <w:tcPr>
                <w:tcW w:w="5887" w:type="dxa"/>
                <w:gridSpan w:val="2"/>
                <w:tcBorders>
                  <w:top w:val="nil"/>
                  <w:left w:val="nil"/>
                  <w:bottom w:val="nil"/>
                  <w:right w:val="nil"/>
                </w:tcBorders>
              </w:tcPr>
            </w:tcPrChange>
          </w:tcPr>
          <w:p w14:paraId="457291B1" w14:textId="77777777" w:rsidR="004B7CBA" w:rsidRPr="00C9188F" w:rsidRDefault="004B7CBA">
            <w:pPr>
              <w:overflowPunct/>
              <w:autoSpaceDE/>
              <w:autoSpaceDN/>
              <w:adjustRightInd/>
              <w:ind w:left="-29"/>
              <w:textAlignment w:val="auto"/>
              <w:rPr>
                <w:rFonts w:ascii="Arial" w:hAnsi="Arial" w:cs="Arial"/>
                <w:b/>
              </w:rPr>
              <w:pPrChange w:id="977" w:author="Duy Nhat Tran" w:date="2022-11-25T13:07:00Z">
                <w:pPr>
                  <w:overflowPunct/>
                  <w:autoSpaceDE/>
                  <w:autoSpaceDN/>
                  <w:adjustRightInd/>
                  <w:ind w:left="-29"/>
                  <w:jc w:val="both"/>
                  <w:textAlignment w:val="auto"/>
                </w:pPr>
              </w:pPrChange>
            </w:pPr>
            <w:r w:rsidRPr="00C9188F">
              <w:rPr>
                <w:rFonts w:ascii="Arial" w:hAnsi="Arial" w:cs="Arial"/>
                <w:b/>
              </w:rPr>
              <w:t>Đại diện Công ty TNHH Ernst &amp; Young Việt Nam</w:t>
            </w:r>
          </w:p>
        </w:tc>
      </w:tr>
      <w:tr w:rsidR="004B7CBA" w:rsidRPr="00C9188F" w14:paraId="60A3C04B" w14:textId="77777777" w:rsidTr="00CA3835">
        <w:tc>
          <w:tcPr>
            <w:tcW w:w="3780" w:type="dxa"/>
            <w:tcBorders>
              <w:top w:val="nil"/>
              <w:left w:val="nil"/>
              <w:bottom w:val="nil"/>
              <w:right w:val="nil"/>
            </w:tcBorders>
            <w:tcPrChange w:id="978" w:author="Duy Nhat Tran" w:date="2022-11-25T13:08:00Z">
              <w:tcPr>
                <w:tcW w:w="3368" w:type="dxa"/>
                <w:tcBorders>
                  <w:top w:val="nil"/>
                  <w:left w:val="nil"/>
                  <w:bottom w:val="nil"/>
                  <w:right w:val="nil"/>
                </w:tcBorders>
              </w:tcPr>
            </w:tcPrChange>
          </w:tcPr>
          <w:p w14:paraId="1C09DAFF" w14:textId="77777777" w:rsidR="004B7CBA" w:rsidRPr="00C9188F" w:rsidRDefault="004B7CBA" w:rsidP="00EF327F">
            <w:pPr>
              <w:overflowPunct/>
              <w:autoSpaceDE/>
              <w:autoSpaceDN/>
              <w:adjustRightInd/>
              <w:ind w:right="-68" w:hanging="113"/>
              <w:jc w:val="both"/>
              <w:textAlignment w:val="auto"/>
              <w:rPr>
                <w:rFonts w:ascii="Arial" w:hAnsi="Arial" w:cs="Arial"/>
              </w:rPr>
            </w:pPr>
          </w:p>
          <w:p w14:paraId="41231B37" w14:textId="77777777" w:rsidR="004B7CBA" w:rsidRPr="00C9188F" w:rsidRDefault="004B7CBA" w:rsidP="00EF327F">
            <w:pPr>
              <w:overflowPunct/>
              <w:autoSpaceDE/>
              <w:autoSpaceDN/>
              <w:adjustRightInd/>
              <w:ind w:right="-68" w:hanging="113"/>
              <w:jc w:val="both"/>
              <w:textAlignment w:val="auto"/>
              <w:rPr>
                <w:rFonts w:ascii="Arial" w:hAnsi="Arial" w:cs="Arial"/>
              </w:rPr>
            </w:pPr>
          </w:p>
          <w:p w14:paraId="7AD7D7C1" w14:textId="77777777" w:rsidR="004B7CBA" w:rsidRPr="00C9188F" w:rsidRDefault="004B7CBA" w:rsidP="00EF327F">
            <w:pPr>
              <w:overflowPunct/>
              <w:autoSpaceDE/>
              <w:autoSpaceDN/>
              <w:adjustRightInd/>
              <w:ind w:right="-68" w:hanging="113"/>
              <w:jc w:val="both"/>
              <w:textAlignment w:val="auto"/>
              <w:rPr>
                <w:rFonts w:ascii="Arial" w:hAnsi="Arial" w:cs="Arial"/>
              </w:rPr>
            </w:pPr>
          </w:p>
          <w:p w14:paraId="457D11F5" w14:textId="77777777" w:rsidR="004B7CBA" w:rsidRPr="00C9188F" w:rsidRDefault="004B7CBA" w:rsidP="00EF327F">
            <w:pPr>
              <w:overflowPunct/>
              <w:autoSpaceDE/>
              <w:autoSpaceDN/>
              <w:adjustRightInd/>
              <w:ind w:right="-68" w:hanging="113"/>
              <w:jc w:val="both"/>
              <w:textAlignment w:val="auto"/>
              <w:rPr>
                <w:rFonts w:ascii="Arial" w:hAnsi="Arial" w:cs="Arial"/>
              </w:rPr>
            </w:pPr>
          </w:p>
          <w:p w14:paraId="6A26ADCE" w14:textId="77777777" w:rsidR="004B7CBA" w:rsidRPr="00C9188F" w:rsidRDefault="004B7CBA" w:rsidP="00EF327F">
            <w:pPr>
              <w:overflowPunct/>
              <w:autoSpaceDE/>
              <w:autoSpaceDN/>
              <w:adjustRightInd/>
              <w:ind w:right="-68" w:hanging="113"/>
              <w:jc w:val="both"/>
              <w:textAlignment w:val="auto"/>
              <w:rPr>
                <w:rFonts w:ascii="Arial" w:hAnsi="Arial" w:cs="Arial"/>
              </w:rPr>
            </w:pPr>
          </w:p>
          <w:p w14:paraId="68E6B4D0" w14:textId="77777777" w:rsidR="004B7CBA" w:rsidRPr="00C9188F" w:rsidRDefault="004B7CBA" w:rsidP="00EF327F">
            <w:pPr>
              <w:pBdr>
                <w:bottom w:val="single" w:sz="4" w:space="1" w:color="auto"/>
              </w:pBdr>
              <w:overflowPunct/>
              <w:autoSpaceDE/>
              <w:autoSpaceDN/>
              <w:adjustRightInd/>
              <w:ind w:right="-68" w:hanging="113"/>
              <w:jc w:val="both"/>
              <w:textAlignment w:val="auto"/>
              <w:rPr>
                <w:rFonts w:ascii="Arial" w:hAnsi="Arial" w:cs="Arial"/>
              </w:rPr>
            </w:pPr>
          </w:p>
        </w:tc>
        <w:tc>
          <w:tcPr>
            <w:tcW w:w="502" w:type="dxa"/>
            <w:tcBorders>
              <w:top w:val="nil"/>
              <w:left w:val="nil"/>
              <w:bottom w:val="nil"/>
              <w:right w:val="nil"/>
            </w:tcBorders>
            <w:tcPrChange w:id="979" w:author="Duy Nhat Tran" w:date="2022-11-25T13:08:00Z">
              <w:tcPr>
                <w:tcW w:w="243" w:type="dxa"/>
                <w:tcBorders>
                  <w:top w:val="nil"/>
                  <w:left w:val="nil"/>
                  <w:bottom w:val="nil"/>
                  <w:right w:val="nil"/>
                </w:tcBorders>
              </w:tcPr>
            </w:tcPrChange>
          </w:tcPr>
          <w:p w14:paraId="75B38EDD" w14:textId="77777777" w:rsidR="004B7CBA" w:rsidRPr="00C9188F" w:rsidRDefault="004B7CBA" w:rsidP="004B7CBA">
            <w:pPr>
              <w:overflowPunct/>
              <w:autoSpaceDE/>
              <w:autoSpaceDN/>
              <w:adjustRightInd/>
              <w:jc w:val="both"/>
              <w:textAlignment w:val="auto"/>
              <w:rPr>
                <w:rFonts w:ascii="Arial" w:hAnsi="Arial" w:cs="Arial"/>
              </w:rPr>
            </w:pPr>
          </w:p>
        </w:tc>
        <w:tc>
          <w:tcPr>
            <w:tcW w:w="2808" w:type="dxa"/>
            <w:tcBorders>
              <w:top w:val="nil"/>
              <w:left w:val="nil"/>
              <w:bottom w:val="nil"/>
              <w:right w:val="nil"/>
            </w:tcBorders>
            <w:tcPrChange w:id="980" w:author="Duy Nhat Tran" w:date="2022-11-25T13:08:00Z">
              <w:tcPr>
                <w:tcW w:w="2808" w:type="dxa"/>
                <w:tcBorders>
                  <w:top w:val="nil"/>
                  <w:left w:val="nil"/>
                  <w:bottom w:val="nil"/>
                  <w:right w:val="nil"/>
                </w:tcBorders>
              </w:tcPr>
            </w:tcPrChange>
          </w:tcPr>
          <w:p w14:paraId="047CA56E" w14:textId="77777777" w:rsidR="004B7CBA" w:rsidRPr="00C9188F" w:rsidRDefault="004B7CBA" w:rsidP="004B7CBA">
            <w:pPr>
              <w:pBdr>
                <w:bottom w:val="single" w:sz="4" w:space="1" w:color="auto"/>
              </w:pBdr>
              <w:overflowPunct/>
              <w:autoSpaceDE/>
              <w:autoSpaceDN/>
              <w:adjustRightInd/>
              <w:ind w:left="-76" w:right="49"/>
              <w:jc w:val="both"/>
              <w:textAlignment w:val="auto"/>
              <w:rPr>
                <w:rFonts w:ascii="Arial" w:hAnsi="Arial" w:cs="Arial"/>
              </w:rPr>
            </w:pPr>
          </w:p>
          <w:p w14:paraId="3CE32B3A" w14:textId="77777777" w:rsidR="004B7CBA" w:rsidRPr="00C9188F" w:rsidRDefault="004B7CBA" w:rsidP="004B7CBA">
            <w:pPr>
              <w:pBdr>
                <w:bottom w:val="single" w:sz="4" w:space="1" w:color="auto"/>
              </w:pBdr>
              <w:overflowPunct/>
              <w:autoSpaceDE/>
              <w:autoSpaceDN/>
              <w:adjustRightInd/>
              <w:ind w:left="-76" w:right="49"/>
              <w:jc w:val="both"/>
              <w:textAlignment w:val="auto"/>
              <w:rPr>
                <w:rFonts w:ascii="Arial" w:hAnsi="Arial" w:cs="Arial"/>
              </w:rPr>
            </w:pPr>
          </w:p>
          <w:p w14:paraId="71FE27BC" w14:textId="77777777" w:rsidR="004B7CBA" w:rsidRPr="00C9188F" w:rsidRDefault="004B7CBA" w:rsidP="004B7CBA">
            <w:pPr>
              <w:pBdr>
                <w:bottom w:val="single" w:sz="4" w:space="1" w:color="auto"/>
              </w:pBdr>
              <w:overflowPunct/>
              <w:autoSpaceDE/>
              <w:autoSpaceDN/>
              <w:adjustRightInd/>
              <w:ind w:left="-76" w:right="49"/>
              <w:jc w:val="both"/>
              <w:textAlignment w:val="auto"/>
              <w:rPr>
                <w:rFonts w:ascii="Arial" w:hAnsi="Arial" w:cs="Arial"/>
              </w:rPr>
            </w:pPr>
          </w:p>
          <w:p w14:paraId="3E474511" w14:textId="77777777" w:rsidR="004B7CBA" w:rsidRPr="00C9188F" w:rsidRDefault="004B7CBA" w:rsidP="004B7CBA">
            <w:pPr>
              <w:pBdr>
                <w:bottom w:val="single" w:sz="4" w:space="1" w:color="auto"/>
              </w:pBdr>
              <w:overflowPunct/>
              <w:autoSpaceDE/>
              <w:autoSpaceDN/>
              <w:adjustRightInd/>
              <w:ind w:left="-76" w:right="49"/>
              <w:jc w:val="both"/>
              <w:textAlignment w:val="auto"/>
              <w:rPr>
                <w:rFonts w:ascii="Arial" w:hAnsi="Arial" w:cs="Arial"/>
              </w:rPr>
            </w:pPr>
          </w:p>
          <w:p w14:paraId="4F317B0F" w14:textId="77777777" w:rsidR="004B7CBA" w:rsidRPr="00C9188F" w:rsidRDefault="004B7CBA" w:rsidP="004B7CBA">
            <w:pPr>
              <w:pBdr>
                <w:bottom w:val="single" w:sz="4" w:space="1" w:color="auto"/>
              </w:pBdr>
              <w:overflowPunct/>
              <w:autoSpaceDE/>
              <w:autoSpaceDN/>
              <w:adjustRightInd/>
              <w:ind w:left="-76" w:right="49"/>
              <w:jc w:val="both"/>
              <w:textAlignment w:val="auto"/>
              <w:rPr>
                <w:rFonts w:ascii="Arial" w:hAnsi="Arial" w:cs="Arial"/>
              </w:rPr>
            </w:pPr>
          </w:p>
          <w:p w14:paraId="384ADF24" w14:textId="77777777" w:rsidR="004B7CBA" w:rsidRPr="00C9188F" w:rsidRDefault="004B7CBA" w:rsidP="004B7CBA">
            <w:pPr>
              <w:pBdr>
                <w:bottom w:val="single" w:sz="4" w:space="1" w:color="auto"/>
              </w:pBdr>
              <w:overflowPunct/>
              <w:autoSpaceDE/>
              <w:autoSpaceDN/>
              <w:adjustRightInd/>
              <w:ind w:left="-76" w:right="49"/>
              <w:jc w:val="both"/>
              <w:textAlignment w:val="auto"/>
              <w:rPr>
                <w:rFonts w:ascii="Arial" w:hAnsi="Arial" w:cs="Arial"/>
              </w:rPr>
            </w:pPr>
          </w:p>
        </w:tc>
        <w:tc>
          <w:tcPr>
            <w:tcW w:w="3079" w:type="dxa"/>
            <w:tcBorders>
              <w:top w:val="nil"/>
              <w:left w:val="nil"/>
              <w:bottom w:val="nil"/>
              <w:right w:val="nil"/>
            </w:tcBorders>
            <w:tcPrChange w:id="981" w:author="Duy Nhat Tran" w:date="2022-11-25T13:08:00Z">
              <w:tcPr>
                <w:tcW w:w="3079" w:type="dxa"/>
                <w:tcBorders>
                  <w:top w:val="nil"/>
                  <w:left w:val="nil"/>
                  <w:bottom w:val="nil"/>
                  <w:right w:val="nil"/>
                </w:tcBorders>
              </w:tcPr>
            </w:tcPrChange>
          </w:tcPr>
          <w:p w14:paraId="2B5F491D" w14:textId="77777777" w:rsidR="004B7CBA" w:rsidRPr="00C9188F" w:rsidRDefault="004B7CBA" w:rsidP="004B7CBA">
            <w:pPr>
              <w:pBdr>
                <w:bottom w:val="single" w:sz="4" w:space="1" w:color="auto"/>
              </w:pBdr>
              <w:overflowPunct/>
              <w:autoSpaceDE/>
              <w:autoSpaceDN/>
              <w:adjustRightInd/>
              <w:ind w:left="-82" w:right="-68"/>
              <w:jc w:val="both"/>
              <w:textAlignment w:val="auto"/>
              <w:rPr>
                <w:rFonts w:ascii="Arial" w:hAnsi="Arial" w:cs="Arial"/>
              </w:rPr>
            </w:pPr>
          </w:p>
          <w:p w14:paraId="018499A2" w14:textId="77777777" w:rsidR="004B7CBA" w:rsidRPr="00C9188F" w:rsidRDefault="004B7CBA" w:rsidP="004B7CBA">
            <w:pPr>
              <w:pBdr>
                <w:bottom w:val="single" w:sz="4" w:space="1" w:color="auto"/>
              </w:pBdr>
              <w:overflowPunct/>
              <w:autoSpaceDE/>
              <w:autoSpaceDN/>
              <w:adjustRightInd/>
              <w:ind w:left="-82" w:right="-68"/>
              <w:jc w:val="both"/>
              <w:textAlignment w:val="auto"/>
              <w:rPr>
                <w:rFonts w:ascii="Arial" w:hAnsi="Arial" w:cs="Arial"/>
              </w:rPr>
            </w:pPr>
          </w:p>
          <w:p w14:paraId="570682E3" w14:textId="77777777" w:rsidR="004B7CBA" w:rsidRPr="00C9188F" w:rsidRDefault="004B7CBA" w:rsidP="004B7CBA">
            <w:pPr>
              <w:pBdr>
                <w:bottom w:val="single" w:sz="4" w:space="1" w:color="auto"/>
              </w:pBdr>
              <w:overflowPunct/>
              <w:autoSpaceDE/>
              <w:autoSpaceDN/>
              <w:adjustRightInd/>
              <w:ind w:left="-82" w:right="-68"/>
              <w:jc w:val="both"/>
              <w:textAlignment w:val="auto"/>
              <w:rPr>
                <w:rFonts w:ascii="Arial" w:hAnsi="Arial" w:cs="Arial"/>
              </w:rPr>
            </w:pPr>
          </w:p>
          <w:p w14:paraId="2FD830A8" w14:textId="77777777" w:rsidR="004B7CBA" w:rsidRPr="00C9188F" w:rsidRDefault="004B7CBA" w:rsidP="004B7CBA">
            <w:pPr>
              <w:pBdr>
                <w:bottom w:val="single" w:sz="4" w:space="1" w:color="auto"/>
              </w:pBdr>
              <w:overflowPunct/>
              <w:autoSpaceDE/>
              <w:autoSpaceDN/>
              <w:adjustRightInd/>
              <w:ind w:left="-82" w:right="-68"/>
              <w:jc w:val="both"/>
              <w:textAlignment w:val="auto"/>
              <w:rPr>
                <w:rFonts w:ascii="Arial" w:hAnsi="Arial" w:cs="Arial"/>
              </w:rPr>
            </w:pPr>
          </w:p>
          <w:p w14:paraId="13CF7B72" w14:textId="77777777" w:rsidR="004B7CBA" w:rsidRPr="00C9188F" w:rsidRDefault="004B7CBA" w:rsidP="004B7CBA">
            <w:pPr>
              <w:pBdr>
                <w:bottom w:val="single" w:sz="4" w:space="1" w:color="auto"/>
              </w:pBdr>
              <w:overflowPunct/>
              <w:autoSpaceDE/>
              <w:autoSpaceDN/>
              <w:adjustRightInd/>
              <w:ind w:left="-82" w:right="-68"/>
              <w:jc w:val="both"/>
              <w:textAlignment w:val="auto"/>
              <w:rPr>
                <w:rFonts w:ascii="Arial" w:hAnsi="Arial" w:cs="Arial"/>
              </w:rPr>
            </w:pPr>
          </w:p>
          <w:p w14:paraId="19BF72CC" w14:textId="77777777" w:rsidR="004B7CBA" w:rsidRPr="00C9188F" w:rsidRDefault="004B7CBA" w:rsidP="004B7CBA">
            <w:pPr>
              <w:pBdr>
                <w:bottom w:val="single" w:sz="4" w:space="1" w:color="auto"/>
              </w:pBdr>
              <w:overflowPunct/>
              <w:autoSpaceDE/>
              <w:autoSpaceDN/>
              <w:adjustRightInd/>
              <w:ind w:left="-82" w:right="-68"/>
              <w:jc w:val="both"/>
              <w:textAlignment w:val="auto"/>
              <w:rPr>
                <w:rFonts w:ascii="Arial" w:hAnsi="Arial" w:cs="Arial"/>
              </w:rPr>
            </w:pPr>
          </w:p>
        </w:tc>
      </w:tr>
      <w:tr w:rsidR="004B7CBA" w:rsidRPr="00C9188F" w14:paraId="2D7B5891" w14:textId="77777777" w:rsidTr="00CA3835">
        <w:tc>
          <w:tcPr>
            <w:tcW w:w="3780" w:type="dxa"/>
            <w:tcBorders>
              <w:top w:val="nil"/>
              <w:left w:val="nil"/>
              <w:bottom w:val="nil"/>
              <w:right w:val="nil"/>
            </w:tcBorders>
            <w:tcPrChange w:id="982" w:author="Duy Nhat Tran" w:date="2022-11-25T13:08:00Z">
              <w:tcPr>
                <w:tcW w:w="3368" w:type="dxa"/>
                <w:tcBorders>
                  <w:top w:val="nil"/>
                  <w:left w:val="nil"/>
                  <w:bottom w:val="nil"/>
                  <w:right w:val="nil"/>
                </w:tcBorders>
              </w:tcPr>
            </w:tcPrChange>
          </w:tcPr>
          <w:p w14:paraId="0514E254" w14:textId="65C61993" w:rsidR="004B7CBA" w:rsidRPr="00C9188F" w:rsidRDefault="004B7CBA" w:rsidP="00EF327F">
            <w:pPr>
              <w:overflowPunct/>
              <w:autoSpaceDE/>
              <w:autoSpaceDN/>
              <w:adjustRightInd/>
              <w:spacing w:before="100"/>
              <w:ind w:right="-72" w:hanging="113"/>
              <w:jc w:val="both"/>
              <w:textAlignment w:val="auto"/>
              <w:rPr>
                <w:rFonts w:ascii="Arial" w:hAnsi="Arial" w:cs="Arial"/>
                <w:b/>
              </w:rPr>
            </w:pPr>
            <w:r w:rsidRPr="00C9188F">
              <w:rPr>
                <w:rFonts w:ascii="Arial" w:hAnsi="Arial" w:cs="Arial"/>
                <w:b/>
              </w:rPr>
              <w:t xml:space="preserve">Ông </w:t>
            </w:r>
            <w:ins w:id="983" w:author="Duy Nhat Tran" w:date="2022-11-25T13:07:00Z">
              <w:r w:rsidR="00CA3835">
                <w:rPr>
                  <w:rFonts w:ascii="Arial" w:hAnsi="Arial" w:cs="Arial"/>
                  <w:b/>
                </w:rPr>
                <w:t>Nguyễn Đức Đông</w:t>
              </w:r>
            </w:ins>
            <w:del w:id="984" w:author="Duy Nhat Tran" w:date="2022-11-25T13:07:00Z">
              <w:r w:rsidRPr="00C9188F" w:rsidDel="00CA3835">
                <w:rPr>
                  <w:rFonts w:ascii="Arial" w:hAnsi="Arial" w:cs="Arial"/>
                  <w:b/>
                </w:rPr>
                <w:delText>Đặng Ngọc Hải</w:delText>
              </w:r>
            </w:del>
          </w:p>
          <w:p w14:paraId="0D3B6545" w14:textId="3340EB49" w:rsidR="004B7CBA" w:rsidRPr="00C9188F" w:rsidRDefault="00CA3835" w:rsidP="00EF327F">
            <w:pPr>
              <w:overflowPunct/>
              <w:autoSpaceDE/>
              <w:autoSpaceDN/>
              <w:adjustRightInd/>
              <w:spacing w:before="40"/>
              <w:ind w:left="-113" w:right="-68"/>
              <w:textAlignment w:val="auto"/>
              <w:rPr>
                <w:rFonts w:ascii="Arial" w:hAnsi="Arial" w:cs="Arial"/>
              </w:rPr>
            </w:pPr>
            <w:ins w:id="985" w:author="Duy Nhat Tran" w:date="2022-11-25T13:07:00Z">
              <w:r>
                <w:rPr>
                  <w:rFonts w:ascii="Arial" w:hAnsi="Arial" w:cs="Arial"/>
                </w:rPr>
                <w:t xml:space="preserve">Phó </w:t>
              </w:r>
            </w:ins>
            <w:r w:rsidR="004B7CBA" w:rsidRPr="00C9188F">
              <w:rPr>
                <w:rFonts w:ascii="Arial" w:hAnsi="Arial" w:cs="Arial"/>
              </w:rPr>
              <w:t xml:space="preserve">Giám Đốc Ngân hàng TMCP </w:t>
            </w:r>
            <w:r w:rsidR="004B7CBA" w:rsidRPr="00C9188F">
              <w:rPr>
                <w:rFonts w:ascii="Arial" w:hAnsi="Arial" w:cs="Arial"/>
              </w:rPr>
              <w:br/>
              <w:t>Ngoại Thương</w:t>
            </w:r>
            <w:ins w:id="986" w:author="Duy Nhat Tran" w:date="2022-11-25T13:08:00Z">
              <w:r>
                <w:rPr>
                  <w:rFonts w:ascii="Arial" w:hAnsi="Arial" w:cs="Arial"/>
                </w:rPr>
                <w:t xml:space="preserve"> –</w:t>
              </w:r>
            </w:ins>
            <w:r w:rsidR="004B7CBA" w:rsidRPr="00C9188F">
              <w:rPr>
                <w:rFonts w:ascii="Arial" w:hAnsi="Arial" w:cs="Arial"/>
              </w:rPr>
              <w:t xml:space="preserve"> Chi nhánh Kiên Giang</w:t>
            </w:r>
          </w:p>
        </w:tc>
        <w:tc>
          <w:tcPr>
            <w:tcW w:w="502" w:type="dxa"/>
            <w:tcBorders>
              <w:top w:val="nil"/>
              <w:left w:val="nil"/>
              <w:bottom w:val="nil"/>
              <w:right w:val="nil"/>
            </w:tcBorders>
            <w:tcPrChange w:id="987" w:author="Duy Nhat Tran" w:date="2022-11-25T13:08:00Z">
              <w:tcPr>
                <w:tcW w:w="243" w:type="dxa"/>
                <w:tcBorders>
                  <w:top w:val="nil"/>
                  <w:left w:val="nil"/>
                  <w:bottom w:val="nil"/>
                  <w:right w:val="nil"/>
                </w:tcBorders>
              </w:tcPr>
            </w:tcPrChange>
          </w:tcPr>
          <w:p w14:paraId="3AA8B6BF" w14:textId="77777777" w:rsidR="004B7CBA" w:rsidRPr="00C9188F" w:rsidRDefault="004B7CBA" w:rsidP="004B7CBA">
            <w:pPr>
              <w:overflowPunct/>
              <w:autoSpaceDE/>
              <w:autoSpaceDN/>
              <w:adjustRightInd/>
              <w:spacing w:before="40"/>
              <w:jc w:val="both"/>
              <w:textAlignment w:val="auto"/>
              <w:rPr>
                <w:rFonts w:ascii="Arial" w:hAnsi="Arial" w:cs="Arial"/>
              </w:rPr>
            </w:pPr>
          </w:p>
        </w:tc>
        <w:tc>
          <w:tcPr>
            <w:tcW w:w="2808" w:type="dxa"/>
            <w:tcBorders>
              <w:top w:val="nil"/>
              <w:left w:val="nil"/>
              <w:bottom w:val="nil"/>
              <w:right w:val="nil"/>
            </w:tcBorders>
            <w:tcPrChange w:id="988" w:author="Duy Nhat Tran" w:date="2022-11-25T13:08:00Z">
              <w:tcPr>
                <w:tcW w:w="2808" w:type="dxa"/>
                <w:tcBorders>
                  <w:top w:val="nil"/>
                  <w:left w:val="nil"/>
                  <w:bottom w:val="nil"/>
                  <w:right w:val="nil"/>
                </w:tcBorders>
              </w:tcPr>
            </w:tcPrChange>
          </w:tcPr>
          <w:p w14:paraId="75779D71" w14:textId="3C5D942F" w:rsidR="004B7CBA" w:rsidRPr="00C9188F" w:rsidRDefault="00B14D6D" w:rsidP="004B7CBA">
            <w:pPr>
              <w:overflowPunct/>
              <w:autoSpaceDE/>
              <w:autoSpaceDN/>
              <w:adjustRightInd/>
              <w:spacing w:before="100"/>
              <w:ind w:right="-72"/>
              <w:jc w:val="both"/>
              <w:textAlignment w:val="auto"/>
              <w:rPr>
                <w:rFonts w:ascii="Arial" w:hAnsi="Arial" w:cs="Arial"/>
                <w:b/>
              </w:rPr>
            </w:pPr>
            <w:r w:rsidRPr="00C9188F">
              <w:rPr>
                <w:rFonts w:ascii="Arial" w:hAnsi="Arial" w:cs="Arial"/>
                <w:b/>
              </w:rPr>
              <w:t>Bà Hoàng Thị Hồng Minh</w:t>
            </w:r>
          </w:p>
          <w:p w14:paraId="08DFF303" w14:textId="04B500FD" w:rsidR="004B7CBA" w:rsidRPr="00C9188F" w:rsidRDefault="00B14D6D" w:rsidP="004B7CBA">
            <w:pPr>
              <w:overflowPunct/>
              <w:autoSpaceDE/>
              <w:autoSpaceDN/>
              <w:adjustRightInd/>
              <w:spacing w:before="100"/>
              <w:ind w:right="-72"/>
              <w:jc w:val="both"/>
              <w:textAlignment w:val="auto"/>
              <w:rPr>
                <w:rFonts w:ascii="Arial" w:hAnsi="Arial" w:cs="Arial"/>
              </w:rPr>
            </w:pPr>
            <w:r w:rsidRPr="00C9188F">
              <w:rPr>
                <w:rFonts w:ascii="Arial" w:hAnsi="Arial" w:cs="Arial"/>
              </w:rPr>
              <w:t xml:space="preserve">Giám đốc </w:t>
            </w:r>
            <w:r w:rsidR="004B7CBA" w:rsidRPr="00C9188F">
              <w:rPr>
                <w:rFonts w:ascii="Arial" w:hAnsi="Arial" w:cs="Arial"/>
              </w:rPr>
              <w:t>kiểm toán</w:t>
            </w:r>
          </w:p>
        </w:tc>
        <w:tc>
          <w:tcPr>
            <w:tcW w:w="3079" w:type="dxa"/>
            <w:tcBorders>
              <w:top w:val="nil"/>
              <w:left w:val="nil"/>
              <w:bottom w:val="nil"/>
              <w:right w:val="nil"/>
            </w:tcBorders>
            <w:tcPrChange w:id="989" w:author="Duy Nhat Tran" w:date="2022-11-25T13:08:00Z">
              <w:tcPr>
                <w:tcW w:w="3079" w:type="dxa"/>
                <w:tcBorders>
                  <w:top w:val="nil"/>
                  <w:left w:val="nil"/>
                  <w:bottom w:val="nil"/>
                  <w:right w:val="nil"/>
                </w:tcBorders>
              </w:tcPr>
            </w:tcPrChange>
          </w:tcPr>
          <w:p w14:paraId="127A706A" w14:textId="2271689F" w:rsidR="004B7CBA" w:rsidRPr="00C9188F" w:rsidRDefault="004B7CBA" w:rsidP="004B7CBA">
            <w:pPr>
              <w:overflowPunct/>
              <w:autoSpaceDE/>
              <w:autoSpaceDN/>
              <w:adjustRightInd/>
              <w:spacing w:before="100"/>
              <w:ind w:right="-72"/>
              <w:jc w:val="both"/>
              <w:textAlignment w:val="auto"/>
              <w:rPr>
                <w:rFonts w:ascii="Arial" w:hAnsi="Arial" w:cs="Arial"/>
                <w:b/>
              </w:rPr>
            </w:pPr>
            <w:r w:rsidRPr="00C9188F">
              <w:rPr>
                <w:rFonts w:ascii="Arial" w:hAnsi="Arial" w:cs="Arial"/>
                <w:b/>
              </w:rPr>
              <w:t xml:space="preserve">Ông </w:t>
            </w:r>
            <w:r w:rsidR="00B14D6D" w:rsidRPr="00C9188F">
              <w:rPr>
                <w:rFonts w:ascii="Arial" w:hAnsi="Arial" w:cs="Arial"/>
                <w:b/>
              </w:rPr>
              <w:t>Trần Nhật Duy</w:t>
            </w:r>
          </w:p>
          <w:p w14:paraId="7E37606E" w14:textId="43D17A43" w:rsidR="004B7CBA" w:rsidRPr="00C9188F" w:rsidRDefault="004B7CBA" w:rsidP="004B7CBA">
            <w:pPr>
              <w:overflowPunct/>
              <w:autoSpaceDE/>
              <w:autoSpaceDN/>
              <w:adjustRightInd/>
              <w:spacing w:before="40"/>
              <w:ind w:left="-82" w:right="-65"/>
              <w:jc w:val="both"/>
              <w:textAlignment w:val="auto"/>
              <w:rPr>
                <w:rFonts w:ascii="Arial" w:hAnsi="Arial" w:cs="Arial"/>
              </w:rPr>
            </w:pPr>
            <w:r w:rsidRPr="00C9188F">
              <w:rPr>
                <w:rFonts w:ascii="Arial" w:hAnsi="Arial" w:cs="Arial"/>
              </w:rPr>
              <w:t xml:space="preserve">  Trưởng </w:t>
            </w:r>
            <w:r w:rsidR="00B14D6D" w:rsidRPr="00C9188F">
              <w:rPr>
                <w:rFonts w:ascii="Arial" w:hAnsi="Arial" w:cs="Arial"/>
              </w:rPr>
              <w:t>đoàn</w:t>
            </w:r>
            <w:r w:rsidRPr="00C9188F">
              <w:rPr>
                <w:rFonts w:ascii="Arial" w:hAnsi="Arial" w:cs="Arial"/>
              </w:rPr>
              <w:t xml:space="preserve"> kiểm toán</w:t>
            </w:r>
          </w:p>
        </w:tc>
      </w:tr>
      <w:tr w:rsidR="004B7CBA" w:rsidRPr="00C9188F" w14:paraId="33892138" w14:textId="77777777" w:rsidTr="00CA3835">
        <w:tc>
          <w:tcPr>
            <w:tcW w:w="3780" w:type="dxa"/>
            <w:tcBorders>
              <w:top w:val="nil"/>
              <w:left w:val="nil"/>
              <w:bottom w:val="nil"/>
              <w:right w:val="nil"/>
            </w:tcBorders>
            <w:tcPrChange w:id="990" w:author="Duy Nhat Tran" w:date="2022-11-25T13:08:00Z">
              <w:tcPr>
                <w:tcW w:w="3368" w:type="dxa"/>
                <w:tcBorders>
                  <w:top w:val="nil"/>
                  <w:left w:val="nil"/>
                  <w:bottom w:val="nil"/>
                  <w:right w:val="nil"/>
                </w:tcBorders>
              </w:tcPr>
            </w:tcPrChange>
          </w:tcPr>
          <w:p w14:paraId="70018F36" w14:textId="77777777" w:rsidR="004B7CBA" w:rsidRPr="00C9188F" w:rsidRDefault="004B7CBA" w:rsidP="004B7CBA">
            <w:pPr>
              <w:overflowPunct/>
              <w:autoSpaceDE/>
              <w:autoSpaceDN/>
              <w:adjustRightInd/>
              <w:spacing w:before="40"/>
              <w:ind w:right="-68"/>
              <w:jc w:val="both"/>
              <w:textAlignment w:val="auto"/>
              <w:rPr>
                <w:rFonts w:ascii="Arial" w:hAnsi="Arial" w:cs="Arial"/>
              </w:rPr>
            </w:pPr>
          </w:p>
        </w:tc>
        <w:tc>
          <w:tcPr>
            <w:tcW w:w="502" w:type="dxa"/>
            <w:tcBorders>
              <w:top w:val="nil"/>
              <w:left w:val="nil"/>
              <w:bottom w:val="nil"/>
              <w:right w:val="nil"/>
            </w:tcBorders>
            <w:tcPrChange w:id="991" w:author="Duy Nhat Tran" w:date="2022-11-25T13:08:00Z">
              <w:tcPr>
                <w:tcW w:w="243" w:type="dxa"/>
                <w:tcBorders>
                  <w:top w:val="nil"/>
                  <w:left w:val="nil"/>
                  <w:bottom w:val="nil"/>
                  <w:right w:val="nil"/>
                </w:tcBorders>
              </w:tcPr>
            </w:tcPrChange>
          </w:tcPr>
          <w:p w14:paraId="06DFF0F9" w14:textId="77777777" w:rsidR="004B7CBA" w:rsidRPr="00C9188F" w:rsidRDefault="004B7CBA" w:rsidP="004B7CBA">
            <w:pPr>
              <w:overflowPunct/>
              <w:autoSpaceDE/>
              <w:autoSpaceDN/>
              <w:adjustRightInd/>
              <w:spacing w:before="40"/>
              <w:jc w:val="both"/>
              <w:textAlignment w:val="auto"/>
              <w:rPr>
                <w:rFonts w:ascii="Arial" w:hAnsi="Arial" w:cs="Arial"/>
              </w:rPr>
            </w:pPr>
          </w:p>
        </w:tc>
        <w:tc>
          <w:tcPr>
            <w:tcW w:w="5887" w:type="dxa"/>
            <w:gridSpan w:val="2"/>
            <w:tcBorders>
              <w:top w:val="nil"/>
              <w:left w:val="nil"/>
              <w:bottom w:val="nil"/>
              <w:right w:val="nil"/>
            </w:tcBorders>
            <w:tcPrChange w:id="992" w:author="Duy Nhat Tran" w:date="2022-11-25T13:08:00Z">
              <w:tcPr>
                <w:tcW w:w="5887" w:type="dxa"/>
                <w:gridSpan w:val="2"/>
                <w:tcBorders>
                  <w:top w:val="nil"/>
                  <w:left w:val="nil"/>
                  <w:bottom w:val="nil"/>
                  <w:right w:val="nil"/>
                </w:tcBorders>
              </w:tcPr>
            </w:tcPrChange>
          </w:tcPr>
          <w:p w14:paraId="582C38BA" w14:textId="6006AE6F" w:rsidR="004B7CBA" w:rsidRPr="00C9188F" w:rsidRDefault="00B14D6D" w:rsidP="004B7CBA">
            <w:pPr>
              <w:overflowPunct/>
              <w:autoSpaceDE/>
              <w:autoSpaceDN/>
              <w:adjustRightInd/>
              <w:spacing w:before="40"/>
              <w:ind w:left="-76"/>
              <w:jc w:val="both"/>
              <w:textAlignment w:val="auto"/>
              <w:rPr>
                <w:rFonts w:ascii="Arial" w:hAnsi="Arial" w:cs="Arial"/>
              </w:rPr>
            </w:pPr>
            <w:r w:rsidRPr="00C9188F">
              <w:rPr>
                <w:rFonts w:ascii="Arial" w:hAnsi="Arial" w:cs="Arial"/>
              </w:rPr>
              <w:t xml:space="preserve">  </w:t>
            </w:r>
            <w:r w:rsidR="004B7CBA" w:rsidRPr="00C9188F">
              <w:rPr>
                <w:rFonts w:ascii="Arial" w:hAnsi="Arial" w:cs="Arial"/>
              </w:rPr>
              <w:t>Công ty TNHH Ernst &amp; Young Việt Nam</w:t>
            </w:r>
          </w:p>
        </w:tc>
      </w:tr>
    </w:tbl>
    <w:p w14:paraId="663C6D4E" w14:textId="77777777" w:rsidR="00D9523C" w:rsidRPr="00C9188F" w:rsidRDefault="00D9523C" w:rsidP="00EF327F">
      <w:pPr>
        <w:jc w:val="both"/>
        <w:rPr>
          <w:rFonts w:ascii="Arial" w:hAnsi="Arial" w:cs="Arial"/>
        </w:rPr>
      </w:pPr>
    </w:p>
    <w:p w14:paraId="3ED90409" w14:textId="77777777" w:rsidR="00475CF2" w:rsidRPr="00C9188F" w:rsidRDefault="00475CF2" w:rsidP="00D9523C">
      <w:pPr>
        <w:jc w:val="both"/>
        <w:rPr>
          <w:rFonts w:ascii="Arial" w:hAnsi="Arial" w:cs="Arial"/>
          <w:lang w:val="vi-VN"/>
        </w:rPr>
        <w:sectPr w:rsidR="00475CF2" w:rsidRPr="00C9188F" w:rsidSect="00BE6F47">
          <w:footerReference w:type="default" r:id="rId13"/>
          <w:pgSz w:w="11907" w:h="16840" w:code="9"/>
          <w:pgMar w:top="851" w:right="1701" w:bottom="1134" w:left="1134" w:header="720" w:footer="358" w:gutter="0"/>
          <w:cols w:space="720"/>
          <w:docGrid w:linePitch="360"/>
        </w:sectPr>
      </w:pPr>
    </w:p>
    <w:p w14:paraId="2F294387" w14:textId="4BF63195" w:rsidR="00D9523C" w:rsidRPr="00BE6F47" w:rsidRDefault="00D9523C" w:rsidP="00D9523C">
      <w:pPr>
        <w:jc w:val="both"/>
        <w:rPr>
          <w:rFonts w:ascii="Arial" w:hAnsi="Arial" w:cs="Arial"/>
          <w:lang w:val="vi-VN"/>
        </w:rPr>
      </w:pPr>
    </w:p>
    <w:p w14:paraId="5D106031" w14:textId="77777777" w:rsidR="00D9523C" w:rsidRPr="00BE6F47" w:rsidRDefault="00D9523C" w:rsidP="00D9523C">
      <w:pPr>
        <w:ind w:left="720"/>
        <w:jc w:val="both"/>
        <w:rPr>
          <w:rFonts w:ascii="Arial" w:hAnsi="Arial" w:cs="Arial"/>
          <w:lang w:val="vi-VN"/>
        </w:rPr>
      </w:pPr>
    </w:p>
    <w:p w14:paraId="584722F2" w14:textId="77777777" w:rsidR="00D9523C" w:rsidRPr="00BE6F47" w:rsidRDefault="00D9523C" w:rsidP="00D9523C">
      <w:pPr>
        <w:jc w:val="both"/>
        <w:rPr>
          <w:rFonts w:ascii="Arial" w:hAnsi="Arial" w:cs="Arial"/>
          <w:lang w:val="vi-VN"/>
        </w:rPr>
      </w:pPr>
    </w:p>
    <w:p w14:paraId="3C149460" w14:textId="21CE5F98" w:rsidR="00D9523C" w:rsidRPr="00C9188F" w:rsidRDefault="00A73782" w:rsidP="00D9523C">
      <w:pPr>
        <w:jc w:val="both"/>
        <w:rPr>
          <w:rFonts w:ascii="Arial" w:hAnsi="Arial" w:cs="Arial"/>
          <w:b/>
          <w:bCs/>
        </w:rPr>
      </w:pPr>
      <w:r w:rsidRPr="0002500C">
        <w:rPr>
          <w:rFonts w:ascii="Arial" w:hAnsi="Arial" w:cs="Arial"/>
          <w:b/>
          <w:bCs/>
        </w:rPr>
        <w:t xml:space="preserve">PHỤ LỤC 1: </w:t>
      </w:r>
      <w:r w:rsidRPr="00C9188F">
        <w:rPr>
          <w:rFonts w:ascii="Arial" w:hAnsi="Arial" w:cs="Arial"/>
          <w:b/>
          <w:bCs/>
        </w:rPr>
        <w:t xml:space="preserve">Danh sách khách hàng </w:t>
      </w:r>
      <w:ins w:id="993" w:author="Duy Nhat Tran" w:date="2022-11-25T09:46:00Z">
        <w:r w:rsidR="0033651E" w:rsidRPr="00C9188F">
          <w:rPr>
            <w:rFonts w:ascii="Arial" w:hAnsi="Arial" w:cs="Arial"/>
            <w:b/>
            <w:bCs/>
          </w:rPr>
          <w:t>vay đã được xem xét</w:t>
        </w:r>
      </w:ins>
      <w:del w:id="994" w:author="Duy Nhat Tran" w:date="2022-11-25T09:46:00Z">
        <w:r w:rsidRPr="00C9188F" w:rsidDel="0033651E">
          <w:rPr>
            <w:rFonts w:ascii="Arial" w:hAnsi="Arial" w:cs="Arial"/>
            <w:b/>
            <w:bCs/>
          </w:rPr>
          <w:delText>cá nhân</w:delText>
        </w:r>
      </w:del>
    </w:p>
    <w:p w14:paraId="55138FE4" w14:textId="77777777" w:rsidR="00A73782" w:rsidRPr="00C9188F" w:rsidRDefault="00A73782" w:rsidP="00D9523C">
      <w:pPr>
        <w:jc w:val="both"/>
        <w:rPr>
          <w:rFonts w:ascii="Arial" w:hAnsi="Arial" w:cs="Arial"/>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995" w:author="Duy Nhat Tran" w:date="2022-11-25T11:33:00Z">
          <w:tblPr>
            <w:tblW w:w="15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098"/>
        <w:gridCol w:w="2547"/>
        <w:gridCol w:w="1683"/>
        <w:gridCol w:w="1620"/>
        <w:gridCol w:w="1530"/>
        <w:gridCol w:w="2250"/>
        <w:gridCol w:w="2070"/>
        <w:gridCol w:w="2520"/>
        <w:tblGridChange w:id="996">
          <w:tblGrid>
            <w:gridCol w:w="1098"/>
            <w:gridCol w:w="2547"/>
            <w:gridCol w:w="1683"/>
            <w:gridCol w:w="270"/>
            <w:gridCol w:w="1350"/>
            <w:gridCol w:w="180"/>
            <w:gridCol w:w="90"/>
            <w:gridCol w:w="180"/>
            <w:gridCol w:w="1080"/>
            <w:gridCol w:w="270"/>
            <w:gridCol w:w="90"/>
            <w:gridCol w:w="180"/>
            <w:gridCol w:w="1710"/>
            <w:gridCol w:w="270"/>
            <w:gridCol w:w="90"/>
            <w:gridCol w:w="180"/>
            <w:gridCol w:w="1530"/>
            <w:gridCol w:w="270"/>
            <w:gridCol w:w="90"/>
            <w:gridCol w:w="180"/>
            <w:gridCol w:w="1980"/>
            <w:gridCol w:w="270"/>
            <w:gridCol w:w="90"/>
            <w:gridCol w:w="180"/>
          </w:tblGrid>
        </w:tblGridChange>
      </w:tblGrid>
      <w:tr w:rsidR="00C9188F" w:rsidRPr="00C9188F" w14:paraId="4A762F36" w14:textId="77777777" w:rsidTr="009B39EF">
        <w:trPr>
          <w:trHeight w:val="288"/>
          <w:tblHeader/>
          <w:trPrChange w:id="997" w:author="Duy Nhat Tran" w:date="2022-11-25T11:33:00Z">
            <w:trPr>
              <w:trHeight w:val="288"/>
              <w:tblHeader/>
            </w:trPr>
          </w:trPrChange>
        </w:trPr>
        <w:tc>
          <w:tcPr>
            <w:tcW w:w="1098" w:type="dxa"/>
            <w:shd w:val="clear" w:color="000000" w:fill="00863D"/>
            <w:noWrap/>
            <w:vAlign w:val="center"/>
            <w:hideMark/>
            <w:tcPrChange w:id="998" w:author="Duy Nhat Tran" w:date="2022-11-25T11:33:00Z">
              <w:tcPr>
                <w:tcW w:w="1098" w:type="dxa"/>
                <w:shd w:val="clear" w:color="000000" w:fill="00863D"/>
                <w:noWrap/>
                <w:vAlign w:val="center"/>
                <w:hideMark/>
              </w:tcPr>
            </w:tcPrChange>
          </w:tcPr>
          <w:p w14:paraId="6C561D88" w14:textId="77777777" w:rsidR="006B66F1" w:rsidRPr="00C9188F" w:rsidRDefault="006B66F1"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CIF</w:t>
            </w:r>
          </w:p>
        </w:tc>
        <w:tc>
          <w:tcPr>
            <w:tcW w:w="2547" w:type="dxa"/>
            <w:shd w:val="clear" w:color="000000" w:fill="00863D"/>
            <w:noWrap/>
            <w:vAlign w:val="center"/>
            <w:hideMark/>
            <w:tcPrChange w:id="999" w:author="Duy Nhat Tran" w:date="2022-11-25T11:33:00Z">
              <w:tcPr>
                <w:tcW w:w="2547" w:type="dxa"/>
                <w:shd w:val="clear" w:color="000000" w:fill="00863D"/>
                <w:noWrap/>
                <w:vAlign w:val="center"/>
                <w:hideMark/>
              </w:tcPr>
            </w:tcPrChange>
          </w:tcPr>
          <w:p w14:paraId="3EB7D9FA" w14:textId="77777777" w:rsidR="006B66F1" w:rsidRPr="00C9188F" w:rsidRDefault="006B66F1"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Tên KH</w:t>
            </w:r>
          </w:p>
        </w:tc>
        <w:tc>
          <w:tcPr>
            <w:tcW w:w="1683" w:type="dxa"/>
            <w:shd w:val="clear" w:color="000000" w:fill="00863D"/>
            <w:noWrap/>
            <w:vAlign w:val="center"/>
            <w:hideMark/>
            <w:tcPrChange w:id="1000" w:author="Duy Nhat Tran" w:date="2022-11-25T11:33:00Z">
              <w:tcPr>
                <w:tcW w:w="1953" w:type="dxa"/>
                <w:gridSpan w:val="2"/>
                <w:shd w:val="clear" w:color="000000" w:fill="00863D"/>
                <w:noWrap/>
                <w:vAlign w:val="center"/>
                <w:hideMark/>
              </w:tcPr>
            </w:tcPrChange>
          </w:tcPr>
          <w:p w14:paraId="2E321121" w14:textId="77777777" w:rsidR="006B66F1" w:rsidRPr="00C9188F" w:rsidRDefault="006B66F1"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Tổng dư nợ</w:t>
            </w:r>
          </w:p>
        </w:tc>
        <w:tc>
          <w:tcPr>
            <w:tcW w:w="1620" w:type="dxa"/>
            <w:shd w:val="clear" w:color="000000" w:fill="00863D"/>
            <w:noWrap/>
            <w:vAlign w:val="center"/>
            <w:hideMark/>
            <w:tcPrChange w:id="1001" w:author="Duy Nhat Tran" w:date="2022-11-25T11:33:00Z">
              <w:tcPr>
                <w:tcW w:w="1800" w:type="dxa"/>
                <w:gridSpan w:val="4"/>
                <w:shd w:val="clear" w:color="000000" w:fill="00863D"/>
                <w:noWrap/>
                <w:vAlign w:val="center"/>
                <w:hideMark/>
              </w:tcPr>
            </w:tcPrChange>
          </w:tcPr>
          <w:p w14:paraId="51C7F980" w14:textId="77777777" w:rsidR="006B66F1" w:rsidRPr="00C9188F" w:rsidRDefault="006B66F1"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Dư nợ ngắn hạn</w:t>
            </w:r>
          </w:p>
        </w:tc>
        <w:tc>
          <w:tcPr>
            <w:tcW w:w="1530" w:type="dxa"/>
            <w:shd w:val="clear" w:color="000000" w:fill="00863D"/>
            <w:noWrap/>
            <w:vAlign w:val="center"/>
            <w:hideMark/>
            <w:tcPrChange w:id="1002" w:author="Duy Nhat Tran" w:date="2022-11-25T11:33:00Z">
              <w:tcPr>
                <w:tcW w:w="1620" w:type="dxa"/>
                <w:gridSpan w:val="4"/>
                <w:shd w:val="clear" w:color="000000" w:fill="00863D"/>
                <w:noWrap/>
                <w:vAlign w:val="center"/>
                <w:hideMark/>
              </w:tcPr>
            </w:tcPrChange>
          </w:tcPr>
          <w:p w14:paraId="7FBB8D85" w14:textId="77777777" w:rsidR="006B66F1" w:rsidRPr="00C9188F" w:rsidRDefault="006B66F1"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Dư nợ dài hạn</w:t>
            </w:r>
          </w:p>
        </w:tc>
        <w:tc>
          <w:tcPr>
            <w:tcW w:w="2250" w:type="dxa"/>
            <w:shd w:val="clear" w:color="000000" w:fill="00863D"/>
            <w:noWrap/>
            <w:vAlign w:val="center"/>
            <w:hideMark/>
            <w:tcPrChange w:id="1003" w:author="Duy Nhat Tran" w:date="2022-11-25T11:33:00Z">
              <w:tcPr>
                <w:tcW w:w="2250" w:type="dxa"/>
                <w:gridSpan w:val="4"/>
                <w:shd w:val="clear" w:color="000000" w:fill="00863D"/>
                <w:noWrap/>
                <w:vAlign w:val="center"/>
                <w:hideMark/>
              </w:tcPr>
            </w:tcPrChange>
          </w:tcPr>
          <w:p w14:paraId="59312857" w14:textId="77777777" w:rsidR="006B66F1" w:rsidRPr="00C9188F" w:rsidRDefault="006B66F1"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Mục đích vay ngắn hạn</w:t>
            </w:r>
          </w:p>
        </w:tc>
        <w:tc>
          <w:tcPr>
            <w:tcW w:w="2070" w:type="dxa"/>
            <w:shd w:val="clear" w:color="000000" w:fill="00863D"/>
            <w:noWrap/>
            <w:vAlign w:val="center"/>
            <w:hideMark/>
            <w:tcPrChange w:id="1004" w:author="Duy Nhat Tran" w:date="2022-11-25T11:33:00Z">
              <w:tcPr>
                <w:tcW w:w="2070" w:type="dxa"/>
                <w:gridSpan w:val="4"/>
                <w:shd w:val="clear" w:color="000000" w:fill="00863D"/>
                <w:noWrap/>
                <w:vAlign w:val="center"/>
                <w:hideMark/>
              </w:tcPr>
            </w:tcPrChange>
          </w:tcPr>
          <w:p w14:paraId="4DE589B7" w14:textId="77777777" w:rsidR="006B66F1" w:rsidRPr="00C9188F" w:rsidRDefault="006B66F1" w:rsidP="006B66F1">
            <w:pPr>
              <w:overflowPunct/>
              <w:autoSpaceDE/>
              <w:autoSpaceDN/>
              <w:adjustRightInd/>
              <w:jc w:val="center"/>
              <w:textAlignment w:val="auto"/>
              <w:rPr>
                <w:rFonts w:ascii="Arial" w:hAnsi="Arial" w:cs="Arial"/>
                <w:b/>
                <w:bCs/>
                <w:color w:val="FFFFFF"/>
                <w:sz w:val="18"/>
                <w:szCs w:val="18"/>
              </w:rPr>
            </w:pPr>
            <w:r w:rsidRPr="00C9188F">
              <w:rPr>
                <w:rFonts w:ascii="Arial" w:hAnsi="Arial" w:cs="Arial"/>
                <w:b/>
                <w:bCs/>
                <w:color w:val="FFFFFF"/>
                <w:sz w:val="18"/>
                <w:szCs w:val="18"/>
              </w:rPr>
              <w:t>Mục đích vay dài hạn</w:t>
            </w:r>
          </w:p>
        </w:tc>
        <w:tc>
          <w:tcPr>
            <w:tcW w:w="2520" w:type="dxa"/>
            <w:shd w:val="clear" w:color="000000" w:fill="00863D"/>
            <w:noWrap/>
            <w:vAlign w:val="center"/>
            <w:hideMark/>
            <w:tcPrChange w:id="1005" w:author="Duy Nhat Tran" w:date="2022-11-25T11:33:00Z">
              <w:tcPr>
                <w:tcW w:w="2520" w:type="dxa"/>
                <w:gridSpan w:val="4"/>
                <w:shd w:val="clear" w:color="000000" w:fill="00863D"/>
                <w:noWrap/>
                <w:vAlign w:val="center"/>
                <w:hideMark/>
              </w:tcPr>
            </w:tcPrChange>
          </w:tcPr>
          <w:p w14:paraId="79E111D6" w14:textId="0D0D3D8B" w:rsidR="006B66F1" w:rsidRPr="00C9188F" w:rsidRDefault="001935E4" w:rsidP="006B66F1">
            <w:pPr>
              <w:overflowPunct/>
              <w:autoSpaceDE/>
              <w:autoSpaceDN/>
              <w:adjustRightInd/>
              <w:jc w:val="center"/>
              <w:textAlignment w:val="auto"/>
              <w:rPr>
                <w:rFonts w:ascii="Arial" w:hAnsi="Arial" w:cs="Arial"/>
                <w:b/>
                <w:bCs/>
                <w:color w:val="FFFFFF"/>
                <w:sz w:val="18"/>
                <w:szCs w:val="18"/>
              </w:rPr>
            </w:pPr>
            <w:ins w:id="1006" w:author="Duy Nhat Tran" w:date="2022-11-25T09:56:00Z">
              <w:r w:rsidRPr="00C9188F">
                <w:rPr>
                  <w:rFonts w:ascii="Arial" w:hAnsi="Arial" w:cs="Arial"/>
                  <w:b/>
                  <w:bCs/>
                  <w:color w:val="FFFFFF"/>
                  <w:sz w:val="18"/>
                  <w:szCs w:val="18"/>
                </w:rPr>
                <w:t>Ghi chú</w:t>
              </w:r>
            </w:ins>
            <w:del w:id="1007" w:author="Duy Nhat Tran" w:date="2022-11-25T09:56:00Z">
              <w:r w:rsidR="006B66F1" w:rsidRPr="00C9188F" w:rsidDel="001935E4">
                <w:rPr>
                  <w:rFonts w:ascii="Arial" w:hAnsi="Arial" w:cs="Arial"/>
                  <w:b/>
                  <w:bCs/>
                  <w:color w:val="FFFFFF"/>
                  <w:sz w:val="18"/>
                  <w:szCs w:val="18"/>
                </w:rPr>
                <w:delText>Note</w:delText>
              </w:r>
            </w:del>
          </w:p>
        </w:tc>
      </w:tr>
      <w:tr w:rsidR="009B39EF" w:rsidRPr="00C9188F" w14:paraId="3B57D1F9" w14:textId="77777777" w:rsidTr="009B39EF">
        <w:tblPrEx>
          <w:tblPrExChange w:id="1008" w:author="Duy Nhat Tran" w:date="2022-11-25T11:33:00Z">
            <w:tblPrEx>
              <w:tblW w:w="15588" w:type="dxa"/>
            </w:tblPrEx>
          </w:tblPrExChange>
        </w:tblPrEx>
        <w:trPr>
          <w:trHeight w:val="288"/>
          <w:trPrChange w:id="1009" w:author="Duy Nhat Tran" w:date="2022-11-25T11:33:00Z">
            <w:trPr>
              <w:gridAfter w:val="0"/>
              <w:trHeight w:val="288"/>
            </w:trPr>
          </w:trPrChange>
        </w:trPr>
        <w:tc>
          <w:tcPr>
            <w:tcW w:w="1098" w:type="dxa"/>
            <w:shd w:val="clear" w:color="auto" w:fill="auto"/>
            <w:noWrap/>
            <w:hideMark/>
            <w:tcPrChange w:id="1010" w:author="Duy Nhat Tran" w:date="2022-11-25T11:33:00Z">
              <w:tcPr>
                <w:tcW w:w="1098" w:type="dxa"/>
                <w:shd w:val="clear" w:color="auto" w:fill="auto"/>
                <w:noWrap/>
                <w:hideMark/>
              </w:tcPr>
            </w:tcPrChange>
          </w:tcPr>
          <w:p w14:paraId="32FDF6D2" w14:textId="77777777" w:rsidR="006B66F1" w:rsidRPr="00BE6F47" w:rsidRDefault="006B66F1" w:rsidP="00EF327F">
            <w:pPr>
              <w:overflowPunct/>
              <w:autoSpaceDE/>
              <w:autoSpaceDN/>
              <w:adjustRightInd/>
              <w:spacing w:before="120"/>
              <w:textAlignment w:val="auto"/>
              <w:rPr>
                <w:rFonts w:ascii="Arial" w:hAnsi="Arial" w:cs="Arial"/>
                <w:color w:val="000000"/>
                <w:sz w:val="18"/>
                <w:szCs w:val="18"/>
              </w:rPr>
            </w:pPr>
            <w:r w:rsidRPr="00BE6F47">
              <w:rPr>
                <w:rFonts w:ascii="Arial" w:hAnsi="Arial" w:cs="Arial"/>
                <w:color w:val="000000"/>
                <w:sz w:val="18"/>
                <w:szCs w:val="18"/>
              </w:rPr>
              <w:t>436661</w:t>
            </w:r>
          </w:p>
        </w:tc>
        <w:tc>
          <w:tcPr>
            <w:tcW w:w="2547" w:type="dxa"/>
            <w:shd w:val="clear" w:color="auto" w:fill="auto"/>
            <w:noWrap/>
            <w:hideMark/>
            <w:tcPrChange w:id="1011" w:author="Duy Nhat Tran" w:date="2022-11-25T11:33:00Z">
              <w:tcPr>
                <w:tcW w:w="2547" w:type="dxa"/>
                <w:shd w:val="clear" w:color="auto" w:fill="auto"/>
                <w:noWrap/>
                <w:hideMark/>
              </w:tcPr>
            </w:tcPrChange>
          </w:tcPr>
          <w:p w14:paraId="53F2A5B6" w14:textId="77777777" w:rsidR="006B66F1" w:rsidRPr="00BE6F47" w:rsidRDefault="006B66F1" w:rsidP="00EF327F">
            <w:pPr>
              <w:overflowPunct/>
              <w:autoSpaceDE/>
              <w:autoSpaceDN/>
              <w:adjustRightInd/>
              <w:spacing w:before="120"/>
              <w:textAlignment w:val="auto"/>
              <w:rPr>
                <w:rFonts w:ascii="Arial" w:hAnsi="Arial" w:cs="Arial"/>
                <w:color w:val="000000"/>
                <w:sz w:val="18"/>
                <w:szCs w:val="18"/>
              </w:rPr>
            </w:pPr>
            <w:r w:rsidRPr="00BE6F47">
              <w:rPr>
                <w:rFonts w:ascii="Arial" w:hAnsi="Arial" w:cs="Arial"/>
                <w:color w:val="000000"/>
                <w:sz w:val="18"/>
                <w:szCs w:val="18"/>
              </w:rPr>
              <w:t xml:space="preserve">TRAN THO THANG                          </w:t>
            </w:r>
          </w:p>
        </w:tc>
        <w:tc>
          <w:tcPr>
            <w:tcW w:w="1683" w:type="dxa"/>
            <w:shd w:val="clear" w:color="auto" w:fill="auto"/>
            <w:noWrap/>
            <w:hideMark/>
            <w:tcPrChange w:id="1012" w:author="Duy Nhat Tran" w:date="2022-11-25T11:33:00Z">
              <w:tcPr>
                <w:tcW w:w="1683" w:type="dxa"/>
                <w:shd w:val="clear" w:color="auto" w:fill="auto"/>
                <w:noWrap/>
                <w:hideMark/>
              </w:tcPr>
            </w:tcPrChange>
          </w:tcPr>
          <w:p w14:paraId="1ECC25A4" w14:textId="68360302" w:rsidR="006B66F1" w:rsidRPr="00C9188F" w:rsidRDefault="006B66F1" w:rsidP="00EF327F">
            <w:pPr>
              <w:overflowPunct/>
              <w:autoSpaceDE/>
              <w:autoSpaceDN/>
              <w:adjustRightInd/>
              <w:spacing w:before="120"/>
              <w:jc w:val="right"/>
              <w:textAlignment w:val="auto"/>
              <w:rPr>
                <w:rFonts w:ascii="Arial" w:hAnsi="Arial" w:cs="Arial"/>
                <w:color w:val="000000"/>
                <w:sz w:val="18"/>
                <w:szCs w:val="18"/>
              </w:rPr>
            </w:pPr>
            <w:r w:rsidRPr="0002500C">
              <w:rPr>
                <w:rFonts w:ascii="Arial" w:hAnsi="Arial" w:cs="Arial"/>
                <w:color w:val="000000"/>
                <w:sz w:val="18"/>
                <w:szCs w:val="18"/>
              </w:rPr>
              <w:t xml:space="preserve">32.545.874.492 </w:t>
            </w:r>
          </w:p>
        </w:tc>
        <w:tc>
          <w:tcPr>
            <w:tcW w:w="1620" w:type="dxa"/>
            <w:shd w:val="clear" w:color="auto" w:fill="auto"/>
            <w:noWrap/>
            <w:hideMark/>
            <w:tcPrChange w:id="1013" w:author="Duy Nhat Tran" w:date="2022-11-25T11:33:00Z">
              <w:tcPr>
                <w:tcW w:w="1800" w:type="dxa"/>
                <w:gridSpan w:val="3"/>
                <w:shd w:val="clear" w:color="auto" w:fill="auto"/>
                <w:noWrap/>
                <w:hideMark/>
              </w:tcPr>
            </w:tcPrChange>
          </w:tcPr>
          <w:p w14:paraId="18CCB4FC" w14:textId="7B1E646A" w:rsidR="006B66F1" w:rsidRPr="00C9188F" w:rsidRDefault="00F61B66" w:rsidP="00EF327F">
            <w:pPr>
              <w:overflowPunct/>
              <w:autoSpaceDE/>
              <w:autoSpaceDN/>
              <w:adjustRightInd/>
              <w:spacing w:before="120"/>
              <w:jc w:val="right"/>
              <w:textAlignment w:val="auto"/>
              <w:rPr>
                <w:rFonts w:ascii="Arial" w:hAnsi="Arial" w:cs="Arial"/>
                <w:color w:val="000000"/>
                <w:sz w:val="18"/>
                <w:szCs w:val="18"/>
              </w:rPr>
            </w:pPr>
            <w:r w:rsidRPr="00C9188F">
              <w:rPr>
                <w:rFonts w:ascii="Arial" w:hAnsi="Arial" w:cs="Arial"/>
                <w:color w:val="000000"/>
                <w:sz w:val="18"/>
                <w:szCs w:val="18"/>
              </w:rPr>
              <w:t>-</w:t>
            </w:r>
          </w:p>
        </w:tc>
        <w:tc>
          <w:tcPr>
            <w:tcW w:w="1530" w:type="dxa"/>
            <w:shd w:val="clear" w:color="auto" w:fill="auto"/>
            <w:noWrap/>
            <w:hideMark/>
            <w:tcPrChange w:id="1014" w:author="Duy Nhat Tran" w:date="2022-11-25T11:33:00Z">
              <w:tcPr>
                <w:tcW w:w="1620" w:type="dxa"/>
                <w:gridSpan w:val="4"/>
                <w:shd w:val="clear" w:color="auto" w:fill="auto"/>
                <w:noWrap/>
                <w:hideMark/>
              </w:tcPr>
            </w:tcPrChange>
          </w:tcPr>
          <w:p w14:paraId="0047E810" w14:textId="57FF2241" w:rsidR="006B66F1" w:rsidRPr="00C9188F" w:rsidRDefault="006B66F1" w:rsidP="00EF327F">
            <w:pPr>
              <w:overflowPunct/>
              <w:autoSpaceDE/>
              <w:autoSpaceDN/>
              <w:adjustRightInd/>
              <w:spacing w:before="120"/>
              <w:jc w:val="right"/>
              <w:textAlignment w:val="auto"/>
              <w:rPr>
                <w:rFonts w:ascii="Arial" w:hAnsi="Arial" w:cs="Arial"/>
                <w:color w:val="000000"/>
                <w:sz w:val="18"/>
                <w:szCs w:val="18"/>
              </w:rPr>
            </w:pPr>
            <w:r w:rsidRPr="00C9188F">
              <w:rPr>
                <w:rFonts w:ascii="Arial" w:hAnsi="Arial" w:cs="Arial"/>
                <w:color w:val="000000"/>
                <w:sz w:val="18"/>
                <w:szCs w:val="18"/>
              </w:rPr>
              <w:t xml:space="preserve"> 32.347.622.561 </w:t>
            </w:r>
          </w:p>
        </w:tc>
        <w:tc>
          <w:tcPr>
            <w:tcW w:w="2250" w:type="dxa"/>
            <w:shd w:val="clear" w:color="auto" w:fill="auto"/>
            <w:noWrap/>
            <w:hideMark/>
            <w:tcPrChange w:id="1015" w:author="Duy Nhat Tran" w:date="2022-11-25T11:33:00Z">
              <w:tcPr>
                <w:tcW w:w="2250" w:type="dxa"/>
                <w:gridSpan w:val="4"/>
                <w:shd w:val="clear" w:color="auto" w:fill="auto"/>
                <w:noWrap/>
                <w:hideMark/>
              </w:tcPr>
            </w:tcPrChange>
          </w:tcPr>
          <w:p w14:paraId="619E7059" w14:textId="77777777" w:rsidR="006B66F1" w:rsidRPr="00C9188F" w:rsidRDefault="006B66F1" w:rsidP="00EF327F">
            <w:pPr>
              <w:overflowPunct/>
              <w:autoSpaceDE/>
              <w:autoSpaceDN/>
              <w:adjustRightInd/>
              <w:spacing w:before="120"/>
              <w:textAlignment w:val="auto"/>
              <w:rPr>
                <w:rFonts w:ascii="Arial" w:hAnsi="Arial" w:cs="Arial"/>
                <w:color w:val="000000"/>
                <w:sz w:val="18"/>
                <w:szCs w:val="18"/>
              </w:rPr>
            </w:pPr>
            <w:r w:rsidRPr="00C9188F">
              <w:rPr>
                <w:rFonts w:ascii="Arial" w:hAnsi="Arial" w:cs="Arial"/>
                <w:color w:val="000000"/>
                <w:sz w:val="18"/>
                <w:szCs w:val="18"/>
              </w:rPr>
              <w:t>Ko phát sinh</w:t>
            </w:r>
          </w:p>
        </w:tc>
        <w:tc>
          <w:tcPr>
            <w:tcW w:w="2070" w:type="dxa"/>
            <w:shd w:val="clear" w:color="auto" w:fill="auto"/>
            <w:noWrap/>
            <w:hideMark/>
            <w:tcPrChange w:id="1016" w:author="Duy Nhat Tran" w:date="2022-11-25T11:33:00Z">
              <w:tcPr>
                <w:tcW w:w="2070" w:type="dxa"/>
                <w:gridSpan w:val="4"/>
                <w:shd w:val="clear" w:color="auto" w:fill="auto"/>
                <w:noWrap/>
                <w:hideMark/>
              </w:tcPr>
            </w:tcPrChange>
          </w:tcPr>
          <w:p w14:paraId="1648EB91" w14:textId="77777777" w:rsidR="006B66F1" w:rsidRPr="00C9188F" w:rsidRDefault="006B66F1" w:rsidP="00EF327F">
            <w:pPr>
              <w:overflowPunct/>
              <w:autoSpaceDE/>
              <w:autoSpaceDN/>
              <w:adjustRightInd/>
              <w:spacing w:before="120"/>
              <w:textAlignment w:val="auto"/>
              <w:rPr>
                <w:rFonts w:ascii="Arial" w:hAnsi="Arial" w:cs="Arial"/>
                <w:color w:val="000000"/>
                <w:sz w:val="18"/>
                <w:szCs w:val="18"/>
              </w:rPr>
            </w:pPr>
            <w:r w:rsidRPr="00C9188F">
              <w:rPr>
                <w:rFonts w:ascii="Arial" w:hAnsi="Arial" w:cs="Arial"/>
                <w:color w:val="000000"/>
                <w:sz w:val="18"/>
                <w:szCs w:val="18"/>
              </w:rPr>
              <w:t>Thanh toán tiền mua nhà dự án</w:t>
            </w:r>
          </w:p>
        </w:tc>
        <w:tc>
          <w:tcPr>
            <w:tcW w:w="2520" w:type="dxa"/>
            <w:shd w:val="clear" w:color="auto" w:fill="auto"/>
            <w:noWrap/>
            <w:hideMark/>
            <w:tcPrChange w:id="1017" w:author="Duy Nhat Tran" w:date="2022-11-25T11:33:00Z">
              <w:tcPr>
                <w:tcW w:w="2520" w:type="dxa"/>
                <w:gridSpan w:val="4"/>
                <w:shd w:val="clear" w:color="auto" w:fill="auto"/>
                <w:noWrap/>
                <w:hideMark/>
              </w:tcPr>
            </w:tcPrChange>
          </w:tcPr>
          <w:p w14:paraId="0681C464" w14:textId="77777777" w:rsidR="006B66F1" w:rsidRPr="00C9188F" w:rsidRDefault="006B66F1" w:rsidP="00EF327F">
            <w:pPr>
              <w:overflowPunct/>
              <w:autoSpaceDE/>
              <w:autoSpaceDN/>
              <w:adjustRightInd/>
              <w:spacing w:before="120"/>
              <w:textAlignment w:val="auto"/>
              <w:rPr>
                <w:rFonts w:ascii="Arial" w:hAnsi="Arial" w:cs="Arial"/>
                <w:color w:val="000000"/>
                <w:sz w:val="18"/>
                <w:szCs w:val="18"/>
              </w:rPr>
            </w:pPr>
          </w:p>
        </w:tc>
      </w:tr>
      <w:tr w:rsidR="009B39EF" w:rsidRPr="00C9188F" w14:paraId="7B230561" w14:textId="77777777" w:rsidTr="009B39EF">
        <w:tblPrEx>
          <w:tblPrExChange w:id="1018" w:author="Duy Nhat Tran" w:date="2022-11-25T11:33:00Z">
            <w:tblPrEx>
              <w:tblW w:w="15588" w:type="dxa"/>
            </w:tblPrEx>
          </w:tblPrExChange>
        </w:tblPrEx>
        <w:trPr>
          <w:trHeight w:val="576"/>
          <w:trPrChange w:id="1019" w:author="Duy Nhat Tran" w:date="2022-11-25T11:33:00Z">
            <w:trPr>
              <w:gridAfter w:val="0"/>
              <w:trHeight w:val="576"/>
            </w:trPr>
          </w:trPrChange>
        </w:trPr>
        <w:tc>
          <w:tcPr>
            <w:tcW w:w="1098" w:type="dxa"/>
            <w:shd w:val="clear" w:color="auto" w:fill="auto"/>
            <w:noWrap/>
            <w:hideMark/>
            <w:tcPrChange w:id="1020" w:author="Duy Nhat Tran" w:date="2022-11-25T11:33:00Z">
              <w:tcPr>
                <w:tcW w:w="1098" w:type="dxa"/>
                <w:shd w:val="clear" w:color="auto" w:fill="auto"/>
                <w:noWrap/>
                <w:hideMark/>
              </w:tcPr>
            </w:tcPrChange>
          </w:tcPr>
          <w:p w14:paraId="331F064A"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689960</w:t>
            </w:r>
          </w:p>
        </w:tc>
        <w:tc>
          <w:tcPr>
            <w:tcW w:w="2547" w:type="dxa"/>
            <w:shd w:val="clear" w:color="auto" w:fill="auto"/>
            <w:noWrap/>
            <w:hideMark/>
            <w:tcPrChange w:id="1021" w:author="Duy Nhat Tran" w:date="2022-11-25T11:33:00Z">
              <w:tcPr>
                <w:tcW w:w="2547" w:type="dxa"/>
                <w:shd w:val="clear" w:color="auto" w:fill="auto"/>
                <w:noWrap/>
                <w:hideMark/>
              </w:tcPr>
            </w:tcPrChange>
          </w:tcPr>
          <w:p w14:paraId="48410DA3"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NGUYEN THI NGOC MAI                     </w:t>
            </w:r>
          </w:p>
        </w:tc>
        <w:tc>
          <w:tcPr>
            <w:tcW w:w="1683" w:type="dxa"/>
            <w:shd w:val="clear" w:color="auto" w:fill="auto"/>
            <w:noWrap/>
            <w:hideMark/>
            <w:tcPrChange w:id="1022" w:author="Duy Nhat Tran" w:date="2022-11-25T11:33:00Z">
              <w:tcPr>
                <w:tcW w:w="1683" w:type="dxa"/>
                <w:shd w:val="clear" w:color="auto" w:fill="auto"/>
                <w:noWrap/>
                <w:hideMark/>
              </w:tcPr>
            </w:tcPrChange>
          </w:tcPr>
          <w:p w14:paraId="02B50E5F" w14:textId="71D1F93E"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02500C">
              <w:rPr>
                <w:rFonts w:ascii="Arial" w:hAnsi="Arial" w:cs="Arial"/>
                <w:color w:val="000000"/>
                <w:sz w:val="18"/>
                <w:szCs w:val="18"/>
              </w:rPr>
              <w:t xml:space="preserve">36.420.800.210 </w:t>
            </w:r>
          </w:p>
        </w:tc>
        <w:tc>
          <w:tcPr>
            <w:tcW w:w="1620" w:type="dxa"/>
            <w:shd w:val="clear" w:color="auto" w:fill="auto"/>
            <w:noWrap/>
            <w:hideMark/>
            <w:tcPrChange w:id="1023" w:author="Duy Nhat Tran" w:date="2022-11-25T11:33:00Z">
              <w:tcPr>
                <w:tcW w:w="1800" w:type="dxa"/>
                <w:gridSpan w:val="3"/>
                <w:shd w:val="clear" w:color="auto" w:fill="auto"/>
                <w:noWrap/>
                <w:hideMark/>
              </w:tcPr>
            </w:tcPrChange>
          </w:tcPr>
          <w:p w14:paraId="76F4F20E" w14:textId="1F53B35D"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10.000.000.000 </w:t>
            </w:r>
          </w:p>
        </w:tc>
        <w:tc>
          <w:tcPr>
            <w:tcW w:w="1530" w:type="dxa"/>
            <w:shd w:val="clear" w:color="auto" w:fill="auto"/>
            <w:noWrap/>
            <w:hideMark/>
            <w:tcPrChange w:id="1024" w:author="Duy Nhat Tran" w:date="2022-11-25T11:33:00Z">
              <w:tcPr>
                <w:tcW w:w="1620" w:type="dxa"/>
                <w:gridSpan w:val="4"/>
                <w:shd w:val="clear" w:color="auto" w:fill="auto"/>
                <w:noWrap/>
                <w:hideMark/>
              </w:tcPr>
            </w:tcPrChange>
          </w:tcPr>
          <w:p w14:paraId="2DF6EEFD" w14:textId="6914C9BB"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26.325.000.000 </w:t>
            </w:r>
          </w:p>
        </w:tc>
        <w:tc>
          <w:tcPr>
            <w:tcW w:w="2250" w:type="dxa"/>
            <w:shd w:val="clear" w:color="auto" w:fill="auto"/>
            <w:noWrap/>
            <w:hideMark/>
            <w:tcPrChange w:id="1025" w:author="Duy Nhat Tran" w:date="2022-11-25T11:33:00Z">
              <w:tcPr>
                <w:tcW w:w="2250" w:type="dxa"/>
                <w:gridSpan w:val="4"/>
                <w:shd w:val="clear" w:color="auto" w:fill="auto"/>
                <w:noWrap/>
                <w:hideMark/>
              </w:tcPr>
            </w:tcPrChange>
          </w:tcPr>
          <w:p w14:paraId="753B19AD"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Bổ sung vốn kinh doanh phụ liệu ngành tóc, móng tay móng chân và bán yến</w:t>
            </w:r>
          </w:p>
        </w:tc>
        <w:tc>
          <w:tcPr>
            <w:tcW w:w="2070" w:type="dxa"/>
            <w:shd w:val="clear" w:color="auto" w:fill="auto"/>
            <w:noWrap/>
            <w:hideMark/>
            <w:tcPrChange w:id="1026" w:author="Duy Nhat Tran" w:date="2022-11-25T11:33:00Z">
              <w:tcPr>
                <w:tcW w:w="2070" w:type="dxa"/>
                <w:gridSpan w:val="4"/>
                <w:shd w:val="clear" w:color="auto" w:fill="auto"/>
                <w:noWrap/>
                <w:hideMark/>
              </w:tcPr>
            </w:tcPrChange>
          </w:tcPr>
          <w:p w14:paraId="775503C5"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Thanh toán tiền mua nhà và đất</w:t>
            </w:r>
          </w:p>
        </w:tc>
        <w:tc>
          <w:tcPr>
            <w:tcW w:w="2520" w:type="dxa"/>
            <w:shd w:val="clear" w:color="auto" w:fill="auto"/>
            <w:hideMark/>
            <w:tcPrChange w:id="1027" w:author="Duy Nhat Tran" w:date="2022-11-25T11:33:00Z">
              <w:tcPr>
                <w:tcW w:w="2520" w:type="dxa"/>
                <w:gridSpan w:val="4"/>
                <w:shd w:val="clear" w:color="auto" w:fill="auto"/>
                <w:hideMark/>
              </w:tcPr>
            </w:tcPrChange>
          </w:tcPr>
          <w:p w14:paraId="137E9B93"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Thiếu hợp đồng kinh tế, chỉ có Bảng kê thu mua hàng hóa, nhiều lần giải ngân trong cùng một tháng</w:t>
            </w:r>
          </w:p>
        </w:tc>
      </w:tr>
      <w:tr w:rsidR="009B39EF" w:rsidRPr="00C9188F" w14:paraId="276496C1" w14:textId="77777777" w:rsidTr="009B39EF">
        <w:tblPrEx>
          <w:tblPrExChange w:id="1028" w:author="Duy Nhat Tran" w:date="2022-11-25T11:33:00Z">
            <w:tblPrEx>
              <w:tblW w:w="15588" w:type="dxa"/>
            </w:tblPrEx>
          </w:tblPrExChange>
        </w:tblPrEx>
        <w:trPr>
          <w:trHeight w:val="288"/>
          <w:trPrChange w:id="1029" w:author="Duy Nhat Tran" w:date="2022-11-25T11:33:00Z">
            <w:trPr>
              <w:gridAfter w:val="0"/>
              <w:trHeight w:val="288"/>
            </w:trPr>
          </w:trPrChange>
        </w:trPr>
        <w:tc>
          <w:tcPr>
            <w:tcW w:w="1098" w:type="dxa"/>
            <w:shd w:val="clear" w:color="auto" w:fill="auto"/>
            <w:noWrap/>
            <w:hideMark/>
            <w:tcPrChange w:id="1030" w:author="Duy Nhat Tran" w:date="2022-11-25T11:33:00Z">
              <w:tcPr>
                <w:tcW w:w="1098" w:type="dxa"/>
                <w:shd w:val="clear" w:color="auto" w:fill="auto"/>
                <w:noWrap/>
                <w:hideMark/>
              </w:tcPr>
            </w:tcPrChange>
          </w:tcPr>
          <w:p w14:paraId="0992562C"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2127272</w:t>
            </w:r>
          </w:p>
        </w:tc>
        <w:tc>
          <w:tcPr>
            <w:tcW w:w="2547" w:type="dxa"/>
            <w:shd w:val="clear" w:color="auto" w:fill="auto"/>
            <w:noWrap/>
            <w:hideMark/>
            <w:tcPrChange w:id="1031" w:author="Duy Nhat Tran" w:date="2022-11-25T11:33:00Z">
              <w:tcPr>
                <w:tcW w:w="2547" w:type="dxa"/>
                <w:shd w:val="clear" w:color="auto" w:fill="auto"/>
                <w:noWrap/>
                <w:hideMark/>
              </w:tcPr>
            </w:tcPrChange>
          </w:tcPr>
          <w:p w14:paraId="4E009A3E"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DOAN PHU THINH                          </w:t>
            </w:r>
          </w:p>
        </w:tc>
        <w:tc>
          <w:tcPr>
            <w:tcW w:w="1683" w:type="dxa"/>
            <w:shd w:val="clear" w:color="auto" w:fill="auto"/>
            <w:noWrap/>
            <w:hideMark/>
            <w:tcPrChange w:id="1032" w:author="Duy Nhat Tran" w:date="2022-11-25T11:33:00Z">
              <w:tcPr>
                <w:tcW w:w="1683" w:type="dxa"/>
                <w:shd w:val="clear" w:color="auto" w:fill="auto"/>
                <w:noWrap/>
                <w:hideMark/>
              </w:tcPr>
            </w:tcPrChange>
          </w:tcPr>
          <w:p w14:paraId="082A2893" w14:textId="5B446C8E"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02500C">
              <w:rPr>
                <w:rFonts w:ascii="Arial" w:hAnsi="Arial" w:cs="Arial"/>
                <w:color w:val="000000"/>
                <w:sz w:val="18"/>
                <w:szCs w:val="18"/>
              </w:rPr>
              <w:t xml:space="preserve">20.025.000.000 </w:t>
            </w:r>
          </w:p>
        </w:tc>
        <w:tc>
          <w:tcPr>
            <w:tcW w:w="1620" w:type="dxa"/>
            <w:shd w:val="clear" w:color="auto" w:fill="auto"/>
            <w:noWrap/>
            <w:hideMark/>
            <w:tcPrChange w:id="1033" w:author="Duy Nhat Tran" w:date="2022-11-25T11:33:00Z">
              <w:tcPr>
                <w:tcW w:w="1800" w:type="dxa"/>
                <w:gridSpan w:val="3"/>
                <w:shd w:val="clear" w:color="auto" w:fill="auto"/>
                <w:noWrap/>
                <w:hideMark/>
              </w:tcPr>
            </w:tcPrChange>
          </w:tcPr>
          <w:p w14:paraId="54634008" w14:textId="6B057C11" w:rsidR="006B66F1" w:rsidRPr="00C9188F" w:rsidRDefault="00F61B66"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w:t>
            </w:r>
          </w:p>
        </w:tc>
        <w:tc>
          <w:tcPr>
            <w:tcW w:w="1530" w:type="dxa"/>
            <w:shd w:val="clear" w:color="auto" w:fill="auto"/>
            <w:noWrap/>
            <w:hideMark/>
            <w:tcPrChange w:id="1034" w:author="Duy Nhat Tran" w:date="2022-11-25T11:33:00Z">
              <w:tcPr>
                <w:tcW w:w="1620" w:type="dxa"/>
                <w:gridSpan w:val="4"/>
                <w:shd w:val="clear" w:color="auto" w:fill="auto"/>
                <w:noWrap/>
                <w:hideMark/>
              </w:tcPr>
            </w:tcPrChange>
          </w:tcPr>
          <w:p w14:paraId="7E9C4852" w14:textId="47B2D459"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20.025.000.000</w:t>
            </w:r>
          </w:p>
        </w:tc>
        <w:tc>
          <w:tcPr>
            <w:tcW w:w="2250" w:type="dxa"/>
            <w:shd w:val="clear" w:color="auto" w:fill="auto"/>
            <w:noWrap/>
            <w:hideMark/>
            <w:tcPrChange w:id="1035" w:author="Duy Nhat Tran" w:date="2022-11-25T11:33:00Z">
              <w:tcPr>
                <w:tcW w:w="2250" w:type="dxa"/>
                <w:gridSpan w:val="4"/>
                <w:shd w:val="clear" w:color="auto" w:fill="auto"/>
                <w:noWrap/>
                <w:hideMark/>
              </w:tcPr>
            </w:tcPrChange>
          </w:tcPr>
          <w:p w14:paraId="4C8F74B0"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Ko phát sinh</w:t>
            </w:r>
          </w:p>
        </w:tc>
        <w:tc>
          <w:tcPr>
            <w:tcW w:w="2070" w:type="dxa"/>
            <w:shd w:val="clear" w:color="auto" w:fill="auto"/>
            <w:noWrap/>
            <w:hideMark/>
            <w:tcPrChange w:id="1036" w:author="Duy Nhat Tran" w:date="2022-11-25T11:33:00Z">
              <w:tcPr>
                <w:tcW w:w="2070" w:type="dxa"/>
                <w:gridSpan w:val="4"/>
                <w:shd w:val="clear" w:color="auto" w:fill="auto"/>
                <w:noWrap/>
                <w:hideMark/>
              </w:tcPr>
            </w:tcPrChange>
          </w:tcPr>
          <w:p w14:paraId="367C6A5E"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Cho vay bù đắp tiền mua đất ở</w:t>
            </w:r>
          </w:p>
        </w:tc>
        <w:tc>
          <w:tcPr>
            <w:tcW w:w="2520" w:type="dxa"/>
            <w:shd w:val="clear" w:color="auto" w:fill="auto"/>
            <w:hideMark/>
            <w:tcPrChange w:id="1037" w:author="Duy Nhat Tran" w:date="2022-11-25T11:33:00Z">
              <w:tcPr>
                <w:tcW w:w="2520" w:type="dxa"/>
                <w:gridSpan w:val="4"/>
                <w:shd w:val="clear" w:color="auto" w:fill="auto"/>
                <w:hideMark/>
              </w:tcPr>
            </w:tcPrChange>
          </w:tcPr>
          <w:p w14:paraId="5E09573D" w14:textId="77777777" w:rsidR="006B66F1" w:rsidRPr="00C9188F" w:rsidRDefault="006B66F1" w:rsidP="0070412D">
            <w:pPr>
              <w:overflowPunct/>
              <w:autoSpaceDE/>
              <w:autoSpaceDN/>
              <w:adjustRightInd/>
              <w:textAlignment w:val="auto"/>
              <w:rPr>
                <w:rFonts w:ascii="Arial" w:hAnsi="Arial" w:cs="Arial"/>
                <w:color w:val="000000"/>
                <w:sz w:val="18"/>
                <w:szCs w:val="18"/>
              </w:rPr>
            </w:pPr>
          </w:p>
        </w:tc>
      </w:tr>
      <w:tr w:rsidR="009B39EF" w:rsidRPr="00C9188F" w14:paraId="4453136A" w14:textId="77777777" w:rsidTr="009B39EF">
        <w:tblPrEx>
          <w:tblPrExChange w:id="1038" w:author="Duy Nhat Tran" w:date="2022-11-25T11:33:00Z">
            <w:tblPrEx>
              <w:tblW w:w="15588" w:type="dxa"/>
            </w:tblPrEx>
          </w:tblPrExChange>
        </w:tblPrEx>
        <w:trPr>
          <w:trHeight w:val="288"/>
          <w:trPrChange w:id="1039" w:author="Duy Nhat Tran" w:date="2022-11-25T11:33:00Z">
            <w:trPr>
              <w:gridAfter w:val="0"/>
              <w:trHeight w:val="288"/>
            </w:trPr>
          </w:trPrChange>
        </w:trPr>
        <w:tc>
          <w:tcPr>
            <w:tcW w:w="1098" w:type="dxa"/>
            <w:shd w:val="clear" w:color="auto" w:fill="auto"/>
            <w:noWrap/>
            <w:hideMark/>
            <w:tcPrChange w:id="1040" w:author="Duy Nhat Tran" w:date="2022-11-25T11:33:00Z">
              <w:tcPr>
                <w:tcW w:w="1098" w:type="dxa"/>
                <w:shd w:val="clear" w:color="auto" w:fill="auto"/>
                <w:noWrap/>
                <w:hideMark/>
              </w:tcPr>
            </w:tcPrChange>
          </w:tcPr>
          <w:p w14:paraId="58F82A8D"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5235482</w:t>
            </w:r>
          </w:p>
        </w:tc>
        <w:tc>
          <w:tcPr>
            <w:tcW w:w="2547" w:type="dxa"/>
            <w:shd w:val="clear" w:color="auto" w:fill="auto"/>
            <w:noWrap/>
            <w:hideMark/>
            <w:tcPrChange w:id="1041" w:author="Duy Nhat Tran" w:date="2022-11-25T11:33:00Z">
              <w:tcPr>
                <w:tcW w:w="2547" w:type="dxa"/>
                <w:shd w:val="clear" w:color="auto" w:fill="auto"/>
                <w:noWrap/>
                <w:hideMark/>
              </w:tcPr>
            </w:tcPrChange>
          </w:tcPr>
          <w:p w14:paraId="43854527"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NGUYEN THI PHUONG                       </w:t>
            </w:r>
          </w:p>
        </w:tc>
        <w:tc>
          <w:tcPr>
            <w:tcW w:w="1683" w:type="dxa"/>
            <w:shd w:val="clear" w:color="auto" w:fill="auto"/>
            <w:noWrap/>
            <w:hideMark/>
            <w:tcPrChange w:id="1042" w:author="Duy Nhat Tran" w:date="2022-11-25T11:33:00Z">
              <w:tcPr>
                <w:tcW w:w="1683" w:type="dxa"/>
                <w:shd w:val="clear" w:color="auto" w:fill="auto"/>
                <w:noWrap/>
                <w:hideMark/>
              </w:tcPr>
            </w:tcPrChange>
          </w:tcPr>
          <w:p w14:paraId="6ABAD284" w14:textId="4C759B60"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02500C">
              <w:rPr>
                <w:rFonts w:ascii="Arial" w:hAnsi="Arial" w:cs="Arial"/>
                <w:color w:val="000000"/>
                <w:sz w:val="18"/>
                <w:szCs w:val="18"/>
              </w:rPr>
              <w:t xml:space="preserve">24.066.000.000 </w:t>
            </w:r>
          </w:p>
        </w:tc>
        <w:tc>
          <w:tcPr>
            <w:tcW w:w="1620" w:type="dxa"/>
            <w:shd w:val="clear" w:color="auto" w:fill="auto"/>
            <w:noWrap/>
            <w:hideMark/>
            <w:tcPrChange w:id="1043" w:author="Duy Nhat Tran" w:date="2022-11-25T11:33:00Z">
              <w:tcPr>
                <w:tcW w:w="1800" w:type="dxa"/>
                <w:gridSpan w:val="3"/>
                <w:shd w:val="clear" w:color="auto" w:fill="auto"/>
                <w:noWrap/>
                <w:hideMark/>
              </w:tcPr>
            </w:tcPrChange>
          </w:tcPr>
          <w:p w14:paraId="1C2AFAA1" w14:textId="56D68DD0" w:rsidR="006B66F1" w:rsidRPr="00C9188F" w:rsidRDefault="00F61B66"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w:t>
            </w:r>
          </w:p>
        </w:tc>
        <w:tc>
          <w:tcPr>
            <w:tcW w:w="1530" w:type="dxa"/>
            <w:shd w:val="clear" w:color="auto" w:fill="auto"/>
            <w:noWrap/>
            <w:hideMark/>
            <w:tcPrChange w:id="1044" w:author="Duy Nhat Tran" w:date="2022-11-25T11:33:00Z">
              <w:tcPr>
                <w:tcW w:w="1620" w:type="dxa"/>
                <w:gridSpan w:val="4"/>
                <w:shd w:val="clear" w:color="auto" w:fill="auto"/>
                <w:noWrap/>
                <w:hideMark/>
              </w:tcPr>
            </w:tcPrChange>
          </w:tcPr>
          <w:p w14:paraId="37DDC2D0" w14:textId="000B3989"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24.066.000.000 </w:t>
            </w:r>
          </w:p>
        </w:tc>
        <w:tc>
          <w:tcPr>
            <w:tcW w:w="2250" w:type="dxa"/>
            <w:shd w:val="clear" w:color="auto" w:fill="auto"/>
            <w:noWrap/>
            <w:hideMark/>
            <w:tcPrChange w:id="1045" w:author="Duy Nhat Tran" w:date="2022-11-25T11:33:00Z">
              <w:tcPr>
                <w:tcW w:w="2250" w:type="dxa"/>
                <w:gridSpan w:val="4"/>
                <w:shd w:val="clear" w:color="auto" w:fill="auto"/>
                <w:noWrap/>
                <w:hideMark/>
              </w:tcPr>
            </w:tcPrChange>
          </w:tcPr>
          <w:p w14:paraId="5187749C"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Ko phát sinh</w:t>
            </w:r>
          </w:p>
        </w:tc>
        <w:tc>
          <w:tcPr>
            <w:tcW w:w="2070" w:type="dxa"/>
            <w:shd w:val="clear" w:color="auto" w:fill="auto"/>
            <w:noWrap/>
            <w:hideMark/>
            <w:tcPrChange w:id="1046" w:author="Duy Nhat Tran" w:date="2022-11-25T11:33:00Z">
              <w:tcPr>
                <w:tcW w:w="2070" w:type="dxa"/>
                <w:gridSpan w:val="4"/>
                <w:shd w:val="clear" w:color="auto" w:fill="auto"/>
                <w:noWrap/>
                <w:hideMark/>
              </w:tcPr>
            </w:tcPrChange>
          </w:tcPr>
          <w:p w14:paraId="549176B6"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Thanh toán tiền mua nhà đất</w:t>
            </w:r>
          </w:p>
        </w:tc>
        <w:tc>
          <w:tcPr>
            <w:tcW w:w="2520" w:type="dxa"/>
            <w:shd w:val="clear" w:color="auto" w:fill="auto"/>
            <w:hideMark/>
            <w:tcPrChange w:id="1047" w:author="Duy Nhat Tran" w:date="2022-11-25T11:33:00Z">
              <w:tcPr>
                <w:tcW w:w="2520" w:type="dxa"/>
                <w:gridSpan w:val="4"/>
                <w:shd w:val="clear" w:color="auto" w:fill="auto"/>
                <w:hideMark/>
              </w:tcPr>
            </w:tcPrChange>
          </w:tcPr>
          <w:p w14:paraId="6B840F7D" w14:textId="77777777" w:rsidR="006B66F1" w:rsidRPr="00C9188F" w:rsidRDefault="006B66F1" w:rsidP="0070412D">
            <w:pPr>
              <w:overflowPunct/>
              <w:autoSpaceDE/>
              <w:autoSpaceDN/>
              <w:adjustRightInd/>
              <w:textAlignment w:val="auto"/>
              <w:rPr>
                <w:rFonts w:ascii="Arial" w:hAnsi="Arial" w:cs="Arial"/>
                <w:color w:val="000000"/>
                <w:sz w:val="18"/>
                <w:szCs w:val="18"/>
              </w:rPr>
            </w:pPr>
          </w:p>
        </w:tc>
      </w:tr>
      <w:tr w:rsidR="009B39EF" w:rsidRPr="00C9188F" w14:paraId="013D5EC4" w14:textId="77777777" w:rsidTr="009B39EF">
        <w:tblPrEx>
          <w:tblPrExChange w:id="1048" w:author="Duy Nhat Tran" w:date="2022-11-25T11:33:00Z">
            <w:tblPrEx>
              <w:tblW w:w="15588" w:type="dxa"/>
            </w:tblPrEx>
          </w:tblPrExChange>
        </w:tblPrEx>
        <w:trPr>
          <w:trHeight w:val="288"/>
          <w:trPrChange w:id="1049" w:author="Duy Nhat Tran" w:date="2022-11-25T11:33:00Z">
            <w:trPr>
              <w:gridAfter w:val="0"/>
              <w:trHeight w:val="288"/>
            </w:trPr>
          </w:trPrChange>
        </w:trPr>
        <w:tc>
          <w:tcPr>
            <w:tcW w:w="1098" w:type="dxa"/>
            <w:shd w:val="clear" w:color="auto" w:fill="auto"/>
            <w:noWrap/>
            <w:hideMark/>
            <w:tcPrChange w:id="1050" w:author="Duy Nhat Tran" w:date="2022-11-25T11:33:00Z">
              <w:tcPr>
                <w:tcW w:w="1098" w:type="dxa"/>
                <w:shd w:val="clear" w:color="auto" w:fill="auto"/>
                <w:noWrap/>
                <w:hideMark/>
              </w:tcPr>
            </w:tcPrChange>
          </w:tcPr>
          <w:p w14:paraId="421C9DA7"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5589287</w:t>
            </w:r>
          </w:p>
        </w:tc>
        <w:tc>
          <w:tcPr>
            <w:tcW w:w="2547" w:type="dxa"/>
            <w:shd w:val="clear" w:color="auto" w:fill="auto"/>
            <w:noWrap/>
            <w:hideMark/>
            <w:tcPrChange w:id="1051" w:author="Duy Nhat Tran" w:date="2022-11-25T11:33:00Z">
              <w:tcPr>
                <w:tcW w:w="2547" w:type="dxa"/>
                <w:shd w:val="clear" w:color="auto" w:fill="auto"/>
                <w:noWrap/>
                <w:hideMark/>
              </w:tcPr>
            </w:tcPrChange>
          </w:tcPr>
          <w:p w14:paraId="5ED8E8D5"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NGUYEN THI THANH THAO                   </w:t>
            </w:r>
          </w:p>
        </w:tc>
        <w:tc>
          <w:tcPr>
            <w:tcW w:w="1683" w:type="dxa"/>
            <w:shd w:val="clear" w:color="auto" w:fill="auto"/>
            <w:noWrap/>
            <w:hideMark/>
            <w:tcPrChange w:id="1052" w:author="Duy Nhat Tran" w:date="2022-11-25T11:33:00Z">
              <w:tcPr>
                <w:tcW w:w="1683" w:type="dxa"/>
                <w:shd w:val="clear" w:color="auto" w:fill="auto"/>
                <w:noWrap/>
                <w:hideMark/>
              </w:tcPr>
            </w:tcPrChange>
          </w:tcPr>
          <w:p w14:paraId="42691310" w14:textId="49AAEF7F"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02500C">
              <w:rPr>
                <w:rFonts w:ascii="Arial" w:hAnsi="Arial" w:cs="Arial"/>
                <w:color w:val="000000"/>
                <w:sz w:val="18"/>
                <w:szCs w:val="18"/>
              </w:rPr>
              <w:t xml:space="preserve">24.624.900.000 </w:t>
            </w:r>
          </w:p>
        </w:tc>
        <w:tc>
          <w:tcPr>
            <w:tcW w:w="1620" w:type="dxa"/>
            <w:shd w:val="clear" w:color="auto" w:fill="auto"/>
            <w:noWrap/>
            <w:hideMark/>
            <w:tcPrChange w:id="1053" w:author="Duy Nhat Tran" w:date="2022-11-25T11:33:00Z">
              <w:tcPr>
                <w:tcW w:w="1800" w:type="dxa"/>
                <w:gridSpan w:val="3"/>
                <w:shd w:val="clear" w:color="auto" w:fill="auto"/>
                <w:noWrap/>
                <w:hideMark/>
              </w:tcPr>
            </w:tcPrChange>
          </w:tcPr>
          <w:p w14:paraId="540D24ED" w14:textId="3DB2B3DB"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7.200.000.000 </w:t>
            </w:r>
          </w:p>
        </w:tc>
        <w:tc>
          <w:tcPr>
            <w:tcW w:w="1530" w:type="dxa"/>
            <w:shd w:val="clear" w:color="auto" w:fill="auto"/>
            <w:noWrap/>
            <w:hideMark/>
            <w:tcPrChange w:id="1054" w:author="Duy Nhat Tran" w:date="2022-11-25T11:33:00Z">
              <w:tcPr>
                <w:tcW w:w="1620" w:type="dxa"/>
                <w:gridSpan w:val="4"/>
                <w:shd w:val="clear" w:color="auto" w:fill="auto"/>
                <w:noWrap/>
                <w:hideMark/>
              </w:tcPr>
            </w:tcPrChange>
          </w:tcPr>
          <w:p w14:paraId="174E8951" w14:textId="0BAA9C13"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17.424.900.000 </w:t>
            </w:r>
          </w:p>
        </w:tc>
        <w:tc>
          <w:tcPr>
            <w:tcW w:w="2250" w:type="dxa"/>
            <w:shd w:val="clear" w:color="auto" w:fill="auto"/>
            <w:noWrap/>
            <w:hideMark/>
            <w:tcPrChange w:id="1055" w:author="Duy Nhat Tran" w:date="2022-11-25T11:33:00Z">
              <w:tcPr>
                <w:tcW w:w="2250" w:type="dxa"/>
                <w:gridSpan w:val="4"/>
                <w:shd w:val="clear" w:color="auto" w:fill="auto"/>
                <w:noWrap/>
                <w:hideMark/>
              </w:tcPr>
            </w:tcPrChange>
          </w:tcPr>
          <w:p w14:paraId="3AF6AD83"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Bổ sung vốn lưu động kinh doanh trang trí nội thất văn phòng nội thật gia đình</w:t>
            </w:r>
          </w:p>
        </w:tc>
        <w:tc>
          <w:tcPr>
            <w:tcW w:w="2070" w:type="dxa"/>
            <w:shd w:val="clear" w:color="auto" w:fill="auto"/>
            <w:noWrap/>
            <w:hideMark/>
            <w:tcPrChange w:id="1056" w:author="Duy Nhat Tran" w:date="2022-11-25T11:33:00Z">
              <w:tcPr>
                <w:tcW w:w="2070" w:type="dxa"/>
                <w:gridSpan w:val="4"/>
                <w:shd w:val="clear" w:color="auto" w:fill="auto"/>
                <w:noWrap/>
                <w:hideMark/>
              </w:tcPr>
            </w:tcPrChange>
          </w:tcPr>
          <w:p w14:paraId="246B4033"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Bù đắp thanh toán tiền mua nhà</w:t>
            </w:r>
          </w:p>
        </w:tc>
        <w:tc>
          <w:tcPr>
            <w:tcW w:w="2520" w:type="dxa"/>
            <w:shd w:val="clear" w:color="auto" w:fill="auto"/>
            <w:hideMark/>
            <w:tcPrChange w:id="1057" w:author="Duy Nhat Tran" w:date="2022-11-25T11:33:00Z">
              <w:tcPr>
                <w:tcW w:w="2520" w:type="dxa"/>
                <w:gridSpan w:val="4"/>
                <w:shd w:val="clear" w:color="auto" w:fill="auto"/>
                <w:hideMark/>
              </w:tcPr>
            </w:tcPrChange>
          </w:tcPr>
          <w:p w14:paraId="418AB48D" w14:textId="77777777" w:rsidR="006B66F1" w:rsidRPr="00C9188F" w:rsidRDefault="006B66F1" w:rsidP="0070412D">
            <w:pPr>
              <w:overflowPunct/>
              <w:autoSpaceDE/>
              <w:autoSpaceDN/>
              <w:adjustRightInd/>
              <w:textAlignment w:val="auto"/>
              <w:rPr>
                <w:rFonts w:ascii="Arial" w:hAnsi="Arial" w:cs="Arial"/>
                <w:color w:val="000000"/>
                <w:sz w:val="18"/>
                <w:szCs w:val="18"/>
              </w:rPr>
            </w:pPr>
          </w:p>
        </w:tc>
      </w:tr>
      <w:tr w:rsidR="009B39EF" w:rsidRPr="00C9188F" w14:paraId="6C09B0FB" w14:textId="77777777" w:rsidTr="009B39EF">
        <w:tblPrEx>
          <w:tblPrExChange w:id="1058" w:author="Duy Nhat Tran" w:date="2022-11-25T11:33:00Z">
            <w:tblPrEx>
              <w:tblW w:w="15588" w:type="dxa"/>
            </w:tblPrEx>
          </w:tblPrExChange>
        </w:tblPrEx>
        <w:trPr>
          <w:trHeight w:val="288"/>
          <w:trPrChange w:id="1059" w:author="Duy Nhat Tran" w:date="2022-11-25T11:33:00Z">
            <w:trPr>
              <w:gridAfter w:val="0"/>
              <w:trHeight w:val="288"/>
            </w:trPr>
          </w:trPrChange>
        </w:trPr>
        <w:tc>
          <w:tcPr>
            <w:tcW w:w="1098" w:type="dxa"/>
            <w:shd w:val="clear" w:color="auto" w:fill="auto"/>
            <w:noWrap/>
            <w:hideMark/>
            <w:tcPrChange w:id="1060" w:author="Duy Nhat Tran" w:date="2022-11-25T11:33:00Z">
              <w:tcPr>
                <w:tcW w:w="1098" w:type="dxa"/>
                <w:shd w:val="clear" w:color="auto" w:fill="auto"/>
                <w:noWrap/>
                <w:hideMark/>
              </w:tcPr>
            </w:tcPrChange>
          </w:tcPr>
          <w:p w14:paraId="2A693B01"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6794185</w:t>
            </w:r>
          </w:p>
        </w:tc>
        <w:tc>
          <w:tcPr>
            <w:tcW w:w="2547" w:type="dxa"/>
            <w:shd w:val="clear" w:color="auto" w:fill="auto"/>
            <w:noWrap/>
            <w:hideMark/>
            <w:tcPrChange w:id="1061" w:author="Duy Nhat Tran" w:date="2022-11-25T11:33:00Z">
              <w:tcPr>
                <w:tcW w:w="2547" w:type="dxa"/>
                <w:shd w:val="clear" w:color="auto" w:fill="auto"/>
                <w:noWrap/>
                <w:hideMark/>
              </w:tcPr>
            </w:tcPrChange>
          </w:tcPr>
          <w:p w14:paraId="220958E1"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MONG XUAN HOA                           </w:t>
            </w:r>
          </w:p>
        </w:tc>
        <w:tc>
          <w:tcPr>
            <w:tcW w:w="1683" w:type="dxa"/>
            <w:shd w:val="clear" w:color="auto" w:fill="auto"/>
            <w:noWrap/>
            <w:hideMark/>
            <w:tcPrChange w:id="1062" w:author="Duy Nhat Tran" w:date="2022-11-25T11:33:00Z">
              <w:tcPr>
                <w:tcW w:w="1683" w:type="dxa"/>
                <w:shd w:val="clear" w:color="auto" w:fill="auto"/>
                <w:noWrap/>
                <w:hideMark/>
              </w:tcPr>
            </w:tcPrChange>
          </w:tcPr>
          <w:p w14:paraId="5BA3619A" w14:textId="2B322B44"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02500C">
              <w:rPr>
                <w:rFonts w:ascii="Arial" w:hAnsi="Arial" w:cs="Arial"/>
                <w:color w:val="000000"/>
                <w:sz w:val="18"/>
                <w:szCs w:val="18"/>
              </w:rPr>
              <w:t xml:space="preserve">20.200.000.000 </w:t>
            </w:r>
          </w:p>
        </w:tc>
        <w:tc>
          <w:tcPr>
            <w:tcW w:w="1620" w:type="dxa"/>
            <w:shd w:val="clear" w:color="auto" w:fill="auto"/>
            <w:noWrap/>
            <w:hideMark/>
            <w:tcPrChange w:id="1063" w:author="Duy Nhat Tran" w:date="2022-11-25T11:33:00Z">
              <w:tcPr>
                <w:tcW w:w="1800" w:type="dxa"/>
                <w:gridSpan w:val="3"/>
                <w:shd w:val="clear" w:color="auto" w:fill="auto"/>
                <w:noWrap/>
                <w:hideMark/>
              </w:tcPr>
            </w:tcPrChange>
          </w:tcPr>
          <w:p w14:paraId="25E4396F" w14:textId="3EB2A98B"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7.000.000.000 </w:t>
            </w:r>
          </w:p>
        </w:tc>
        <w:tc>
          <w:tcPr>
            <w:tcW w:w="1530" w:type="dxa"/>
            <w:shd w:val="clear" w:color="auto" w:fill="auto"/>
            <w:noWrap/>
            <w:hideMark/>
            <w:tcPrChange w:id="1064" w:author="Duy Nhat Tran" w:date="2022-11-25T11:33:00Z">
              <w:tcPr>
                <w:tcW w:w="1620" w:type="dxa"/>
                <w:gridSpan w:val="4"/>
                <w:shd w:val="clear" w:color="auto" w:fill="auto"/>
                <w:noWrap/>
                <w:hideMark/>
              </w:tcPr>
            </w:tcPrChange>
          </w:tcPr>
          <w:p w14:paraId="3F7C2972" w14:textId="671F0B2A"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13.200.000.000 </w:t>
            </w:r>
          </w:p>
        </w:tc>
        <w:tc>
          <w:tcPr>
            <w:tcW w:w="2250" w:type="dxa"/>
            <w:shd w:val="clear" w:color="auto" w:fill="auto"/>
            <w:noWrap/>
            <w:hideMark/>
            <w:tcPrChange w:id="1065" w:author="Duy Nhat Tran" w:date="2022-11-25T11:33:00Z">
              <w:tcPr>
                <w:tcW w:w="2250" w:type="dxa"/>
                <w:gridSpan w:val="4"/>
                <w:shd w:val="clear" w:color="auto" w:fill="auto"/>
                <w:noWrap/>
                <w:hideMark/>
              </w:tcPr>
            </w:tcPrChange>
          </w:tcPr>
          <w:p w14:paraId="194ED741"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Bổ sung vốn mua bán hải sản</w:t>
            </w:r>
          </w:p>
        </w:tc>
        <w:tc>
          <w:tcPr>
            <w:tcW w:w="2070" w:type="dxa"/>
            <w:shd w:val="clear" w:color="auto" w:fill="auto"/>
            <w:noWrap/>
            <w:hideMark/>
            <w:tcPrChange w:id="1066" w:author="Duy Nhat Tran" w:date="2022-11-25T11:33:00Z">
              <w:tcPr>
                <w:tcW w:w="2070" w:type="dxa"/>
                <w:gridSpan w:val="4"/>
                <w:shd w:val="clear" w:color="auto" w:fill="auto"/>
                <w:noWrap/>
                <w:hideMark/>
              </w:tcPr>
            </w:tcPrChange>
          </w:tcPr>
          <w:p w14:paraId="00A48E1E"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Mua đất ở</w:t>
            </w:r>
          </w:p>
        </w:tc>
        <w:tc>
          <w:tcPr>
            <w:tcW w:w="2520" w:type="dxa"/>
            <w:shd w:val="clear" w:color="auto" w:fill="auto"/>
            <w:hideMark/>
            <w:tcPrChange w:id="1067" w:author="Duy Nhat Tran" w:date="2022-11-25T11:33:00Z">
              <w:tcPr>
                <w:tcW w:w="2520" w:type="dxa"/>
                <w:gridSpan w:val="4"/>
                <w:shd w:val="clear" w:color="auto" w:fill="auto"/>
                <w:hideMark/>
              </w:tcPr>
            </w:tcPrChange>
          </w:tcPr>
          <w:p w14:paraId="43ECBC89" w14:textId="77777777" w:rsidR="006B66F1" w:rsidRPr="00C9188F" w:rsidRDefault="006B66F1" w:rsidP="0070412D">
            <w:pPr>
              <w:overflowPunct/>
              <w:autoSpaceDE/>
              <w:autoSpaceDN/>
              <w:adjustRightInd/>
              <w:textAlignment w:val="auto"/>
              <w:rPr>
                <w:rFonts w:ascii="Arial" w:hAnsi="Arial" w:cs="Arial"/>
                <w:color w:val="000000"/>
                <w:sz w:val="18"/>
                <w:szCs w:val="18"/>
              </w:rPr>
            </w:pPr>
          </w:p>
        </w:tc>
      </w:tr>
      <w:tr w:rsidR="009B39EF" w:rsidRPr="00C9188F" w14:paraId="71CEC20C" w14:textId="77777777" w:rsidTr="009B39EF">
        <w:tblPrEx>
          <w:tblPrExChange w:id="1068" w:author="Duy Nhat Tran" w:date="2022-11-25T11:33:00Z">
            <w:tblPrEx>
              <w:tblW w:w="15588" w:type="dxa"/>
            </w:tblPrEx>
          </w:tblPrExChange>
        </w:tblPrEx>
        <w:trPr>
          <w:trHeight w:val="288"/>
          <w:trPrChange w:id="1069" w:author="Duy Nhat Tran" w:date="2022-11-25T11:33:00Z">
            <w:trPr>
              <w:gridAfter w:val="0"/>
              <w:trHeight w:val="288"/>
            </w:trPr>
          </w:trPrChange>
        </w:trPr>
        <w:tc>
          <w:tcPr>
            <w:tcW w:w="1098" w:type="dxa"/>
            <w:shd w:val="clear" w:color="auto" w:fill="auto"/>
            <w:noWrap/>
            <w:hideMark/>
            <w:tcPrChange w:id="1070" w:author="Duy Nhat Tran" w:date="2022-11-25T11:33:00Z">
              <w:tcPr>
                <w:tcW w:w="1098" w:type="dxa"/>
                <w:shd w:val="clear" w:color="auto" w:fill="auto"/>
                <w:noWrap/>
                <w:hideMark/>
              </w:tcPr>
            </w:tcPrChange>
          </w:tcPr>
          <w:p w14:paraId="4AD770FD"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6849503</w:t>
            </w:r>
          </w:p>
        </w:tc>
        <w:tc>
          <w:tcPr>
            <w:tcW w:w="2547" w:type="dxa"/>
            <w:shd w:val="clear" w:color="auto" w:fill="auto"/>
            <w:noWrap/>
            <w:hideMark/>
            <w:tcPrChange w:id="1071" w:author="Duy Nhat Tran" w:date="2022-11-25T11:33:00Z">
              <w:tcPr>
                <w:tcW w:w="2547" w:type="dxa"/>
                <w:shd w:val="clear" w:color="auto" w:fill="auto"/>
                <w:noWrap/>
                <w:hideMark/>
              </w:tcPr>
            </w:tcPrChange>
          </w:tcPr>
          <w:p w14:paraId="461671A7"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NGUYEN XUAN LAN                         </w:t>
            </w:r>
          </w:p>
        </w:tc>
        <w:tc>
          <w:tcPr>
            <w:tcW w:w="1683" w:type="dxa"/>
            <w:shd w:val="clear" w:color="auto" w:fill="auto"/>
            <w:noWrap/>
            <w:hideMark/>
            <w:tcPrChange w:id="1072" w:author="Duy Nhat Tran" w:date="2022-11-25T11:33:00Z">
              <w:tcPr>
                <w:tcW w:w="1683" w:type="dxa"/>
                <w:shd w:val="clear" w:color="auto" w:fill="auto"/>
                <w:noWrap/>
                <w:hideMark/>
              </w:tcPr>
            </w:tcPrChange>
          </w:tcPr>
          <w:p w14:paraId="6612E20A" w14:textId="2CFC4A03"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02500C">
              <w:rPr>
                <w:rFonts w:ascii="Arial" w:hAnsi="Arial" w:cs="Arial"/>
                <w:color w:val="000000"/>
                <w:sz w:val="18"/>
                <w:szCs w:val="18"/>
              </w:rPr>
              <w:t xml:space="preserve">27.326.800.000 </w:t>
            </w:r>
          </w:p>
        </w:tc>
        <w:tc>
          <w:tcPr>
            <w:tcW w:w="1620" w:type="dxa"/>
            <w:shd w:val="clear" w:color="auto" w:fill="auto"/>
            <w:noWrap/>
            <w:hideMark/>
            <w:tcPrChange w:id="1073" w:author="Duy Nhat Tran" w:date="2022-11-25T11:33:00Z">
              <w:tcPr>
                <w:tcW w:w="1800" w:type="dxa"/>
                <w:gridSpan w:val="3"/>
                <w:shd w:val="clear" w:color="auto" w:fill="auto"/>
                <w:noWrap/>
                <w:hideMark/>
              </w:tcPr>
            </w:tcPrChange>
          </w:tcPr>
          <w:p w14:paraId="7D7699AF" w14:textId="65B02350"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10.000.000.000 </w:t>
            </w:r>
          </w:p>
        </w:tc>
        <w:tc>
          <w:tcPr>
            <w:tcW w:w="1530" w:type="dxa"/>
            <w:shd w:val="clear" w:color="auto" w:fill="auto"/>
            <w:noWrap/>
            <w:hideMark/>
            <w:tcPrChange w:id="1074" w:author="Duy Nhat Tran" w:date="2022-11-25T11:33:00Z">
              <w:tcPr>
                <w:tcW w:w="1620" w:type="dxa"/>
                <w:gridSpan w:val="4"/>
                <w:shd w:val="clear" w:color="auto" w:fill="auto"/>
                <w:noWrap/>
                <w:hideMark/>
              </w:tcPr>
            </w:tcPrChange>
          </w:tcPr>
          <w:p w14:paraId="49F2B8AC" w14:textId="3147A62E"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17.326.800.000 </w:t>
            </w:r>
          </w:p>
        </w:tc>
        <w:tc>
          <w:tcPr>
            <w:tcW w:w="2250" w:type="dxa"/>
            <w:shd w:val="clear" w:color="auto" w:fill="auto"/>
            <w:noWrap/>
            <w:hideMark/>
            <w:tcPrChange w:id="1075" w:author="Duy Nhat Tran" w:date="2022-11-25T11:33:00Z">
              <w:tcPr>
                <w:tcW w:w="2250" w:type="dxa"/>
                <w:gridSpan w:val="4"/>
                <w:shd w:val="clear" w:color="auto" w:fill="auto"/>
                <w:noWrap/>
                <w:hideMark/>
              </w:tcPr>
            </w:tcPrChange>
          </w:tcPr>
          <w:p w14:paraId="7FA3801D"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Bổ sung vốn kinh doanh yến</w:t>
            </w:r>
          </w:p>
        </w:tc>
        <w:tc>
          <w:tcPr>
            <w:tcW w:w="2070" w:type="dxa"/>
            <w:shd w:val="clear" w:color="auto" w:fill="auto"/>
            <w:noWrap/>
            <w:hideMark/>
            <w:tcPrChange w:id="1076" w:author="Duy Nhat Tran" w:date="2022-11-25T11:33:00Z">
              <w:tcPr>
                <w:tcW w:w="2070" w:type="dxa"/>
                <w:gridSpan w:val="4"/>
                <w:shd w:val="clear" w:color="auto" w:fill="auto"/>
                <w:noWrap/>
                <w:hideMark/>
              </w:tcPr>
            </w:tcPrChange>
          </w:tcPr>
          <w:p w14:paraId="3E76CC60"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Mua đất, mua nhà, hoàn thiện nhà</w:t>
            </w:r>
          </w:p>
        </w:tc>
        <w:tc>
          <w:tcPr>
            <w:tcW w:w="2520" w:type="dxa"/>
            <w:shd w:val="clear" w:color="auto" w:fill="auto"/>
            <w:hideMark/>
            <w:tcPrChange w:id="1077" w:author="Duy Nhat Tran" w:date="2022-11-25T11:33:00Z">
              <w:tcPr>
                <w:tcW w:w="2520" w:type="dxa"/>
                <w:gridSpan w:val="4"/>
                <w:shd w:val="clear" w:color="auto" w:fill="auto"/>
                <w:hideMark/>
              </w:tcPr>
            </w:tcPrChange>
          </w:tcPr>
          <w:p w14:paraId="6E8B51D1" w14:textId="77777777" w:rsidR="006B66F1" w:rsidRPr="00C9188F" w:rsidRDefault="006B66F1" w:rsidP="0070412D">
            <w:pPr>
              <w:overflowPunct/>
              <w:autoSpaceDE/>
              <w:autoSpaceDN/>
              <w:adjustRightInd/>
              <w:textAlignment w:val="auto"/>
              <w:rPr>
                <w:rFonts w:ascii="Arial" w:hAnsi="Arial" w:cs="Arial"/>
                <w:color w:val="000000"/>
                <w:sz w:val="18"/>
                <w:szCs w:val="18"/>
              </w:rPr>
            </w:pPr>
          </w:p>
        </w:tc>
      </w:tr>
      <w:tr w:rsidR="009B39EF" w:rsidRPr="00C9188F" w14:paraId="4A4448BD" w14:textId="77777777" w:rsidTr="009B39EF">
        <w:tblPrEx>
          <w:tblPrExChange w:id="1078" w:author="Duy Nhat Tran" w:date="2022-11-25T11:33:00Z">
            <w:tblPrEx>
              <w:tblW w:w="15588" w:type="dxa"/>
            </w:tblPrEx>
          </w:tblPrExChange>
        </w:tblPrEx>
        <w:trPr>
          <w:trHeight w:val="864"/>
          <w:trPrChange w:id="1079" w:author="Duy Nhat Tran" w:date="2022-11-25T11:33:00Z">
            <w:trPr>
              <w:gridAfter w:val="0"/>
              <w:trHeight w:val="864"/>
            </w:trPr>
          </w:trPrChange>
        </w:trPr>
        <w:tc>
          <w:tcPr>
            <w:tcW w:w="1098" w:type="dxa"/>
            <w:shd w:val="clear" w:color="auto" w:fill="auto"/>
            <w:noWrap/>
            <w:hideMark/>
            <w:tcPrChange w:id="1080" w:author="Duy Nhat Tran" w:date="2022-11-25T11:33:00Z">
              <w:tcPr>
                <w:tcW w:w="1098" w:type="dxa"/>
                <w:shd w:val="clear" w:color="auto" w:fill="auto"/>
                <w:noWrap/>
                <w:hideMark/>
              </w:tcPr>
            </w:tcPrChange>
          </w:tcPr>
          <w:p w14:paraId="23F741C5"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8710154</w:t>
            </w:r>
          </w:p>
        </w:tc>
        <w:tc>
          <w:tcPr>
            <w:tcW w:w="2547" w:type="dxa"/>
            <w:shd w:val="clear" w:color="auto" w:fill="auto"/>
            <w:noWrap/>
            <w:hideMark/>
            <w:tcPrChange w:id="1081" w:author="Duy Nhat Tran" w:date="2022-11-25T11:33:00Z">
              <w:tcPr>
                <w:tcW w:w="2547" w:type="dxa"/>
                <w:shd w:val="clear" w:color="auto" w:fill="auto"/>
                <w:noWrap/>
                <w:hideMark/>
              </w:tcPr>
            </w:tcPrChange>
          </w:tcPr>
          <w:p w14:paraId="5FA2DC56" w14:textId="77777777" w:rsidR="006B66F1" w:rsidRPr="00BE6F47" w:rsidRDefault="006B66F1" w:rsidP="0070412D">
            <w:pPr>
              <w:overflowPunct/>
              <w:autoSpaceDE/>
              <w:autoSpaceDN/>
              <w:adjustRightInd/>
              <w:textAlignment w:val="auto"/>
              <w:rPr>
                <w:rFonts w:ascii="Arial" w:hAnsi="Arial" w:cs="Arial"/>
                <w:color w:val="000000"/>
                <w:sz w:val="18"/>
                <w:szCs w:val="18"/>
              </w:rPr>
            </w:pPr>
            <w:r w:rsidRPr="00BE6F47">
              <w:rPr>
                <w:rFonts w:ascii="Arial" w:hAnsi="Arial" w:cs="Arial"/>
                <w:color w:val="000000"/>
                <w:sz w:val="18"/>
                <w:szCs w:val="18"/>
              </w:rPr>
              <w:t xml:space="preserve">MAI XUAN SON                            </w:t>
            </w:r>
          </w:p>
        </w:tc>
        <w:tc>
          <w:tcPr>
            <w:tcW w:w="1683" w:type="dxa"/>
            <w:shd w:val="clear" w:color="auto" w:fill="auto"/>
            <w:noWrap/>
            <w:hideMark/>
            <w:tcPrChange w:id="1082" w:author="Duy Nhat Tran" w:date="2022-11-25T11:33:00Z">
              <w:tcPr>
                <w:tcW w:w="1683" w:type="dxa"/>
                <w:shd w:val="clear" w:color="auto" w:fill="auto"/>
                <w:noWrap/>
                <w:hideMark/>
              </w:tcPr>
            </w:tcPrChange>
          </w:tcPr>
          <w:p w14:paraId="05EBAACF" w14:textId="24BEFEB1"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02500C">
              <w:rPr>
                <w:rFonts w:ascii="Arial" w:hAnsi="Arial" w:cs="Arial"/>
                <w:color w:val="000000"/>
                <w:sz w:val="18"/>
                <w:szCs w:val="18"/>
              </w:rPr>
              <w:t xml:space="preserve">27.549.307.585 </w:t>
            </w:r>
          </w:p>
        </w:tc>
        <w:tc>
          <w:tcPr>
            <w:tcW w:w="1620" w:type="dxa"/>
            <w:shd w:val="clear" w:color="auto" w:fill="auto"/>
            <w:noWrap/>
            <w:hideMark/>
            <w:tcPrChange w:id="1083" w:author="Duy Nhat Tran" w:date="2022-11-25T11:33:00Z">
              <w:tcPr>
                <w:tcW w:w="1800" w:type="dxa"/>
                <w:gridSpan w:val="3"/>
                <w:shd w:val="clear" w:color="auto" w:fill="auto"/>
                <w:noWrap/>
                <w:hideMark/>
              </w:tcPr>
            </w:tcPrChange>
          </w:tcPr>
          <w:p w14:paraId="3D047954" w14:textId="4E3D86D2"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1.000.000.000 </w:t>
            </w:r>
          </w:p>
        </w:tc>
        <w:tc>
          <w:tcPr>
            <w:tcW w:w="1530" w:type="dxa"/>
            <w:shd w:val="clear" w:color="auto" w:fill="auto"/>
            <w:noWrap/>
            <w:hideMark/>
            <w:tcPrChange w:id="1084" w:author="Duy Nhat Tran" w:date="2022-11-25T11:33:00Z">
              <w:tcPr>
                <w:tcW w:w="1620" w:type="dxa"/>
                <w:gridSpan w:val="4"/>
                <w:shd w:val="clear" w:color="auto" w:fill="auto"/>
                <w:noWrap/>
                <w:hideMark/>
              </w:tcPr>
            </w:tcPrChange>
          </w:tcPr>
          <w:p w14:paraId="6FAF52D8" w14:textId="2969FACF" w:rsidR="006B66F1" w:rsidRPr="00C9188F" w:rsidRDefault="006B66F1" w:rsidP="0070412D">
            <w:pPr>
              <w:overflowPunct/>
              <w:autoSpaceDE/>
              <w:autoSpaceDN/>
              <w:adjustRightInd/>
              <w:jc w:val="right"/>
              <w:textAlignment w:val="auto"/>
              <w:rPr>
                <w:rFonts w:ascii="Arial" w:hAnsi="Arial" w:cs="Arial"/>
                <w:color w:val="000000"/>
                <w:sz w:val="18"/>
                <w:szCs w:val="18"/>
              </w:rPr>
            </w:pPr>
            <w:r w:rsidRPr="00C9188F">
              <w:rPr>
                <w:rFonts w:ascii="Arial" w:hAnsi="Arial" w:cs="Arial"/>
                <w:color w:val="000000"/>
                <w:sz w:val="18"/>
                <w:szCs w:val="18"/>
              </w:rPr>
              <w:t xml:space="preserve">26.499.110.040 </w:t>
            </w:r>
          </w:p>
        </w:tc>
        <w:tc>
          <w:tcPr>
            <w:tcW w:w="2250" w:type="dxa"/>
            <w:shd w:val="clear" w:color="auto" w:fill="auto"/>
            <w:noWrap/>
            <w:hideMark/>
            <w:tcPrChange w:id="1085" w:author="Duy Nhat Tran" w:date="2022-11-25T11:33:00Z">
              <w:tcPr>
                <w:tcW w:w="2250" w:type="dxa"/>
                <w:gridSpan w:val="4"/>
                <w:shd w:val="clear" w:color="auto" w:fill="auto"/>
                <w:noWrap/>
                <w:hideMark/>
              </w:tcPr>
            </w:tcPrChange>
          </w:tcPr>
          <w:p w14:paraId="340A25AD"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Thanh toán chị phí hợp lý và hợp lệ bổ sung vốn kinh doanh gia công nhôm, sắt, inox</w:t>
            </w:r>
          </w:p>
        </w:tc>
        <w:tc>
          <w:tcPr>
            <w:tcW w:w="2070" w:type="dxa"/>
            <w:shd w:val="clear" w:color="auto" w:fill="auto"/>
            <w:noWrap/>
            <w:hideMark/>
            <w:tcPrChange w:id="1086" w:author="Duy Nhat Tran" w:date="2022-11-25T11:33:00Z">
              <w:tcPr>
                <w:tcW w:w="2070" w:type="dxa"/>
                <w:gridSpan w:val="4"/>
                <w:shd w:val="clear" w:color="auto" w:fill="auto"/>
                <w:noWrap/>
                <w:hideMark/>
              </w:tcPr>
            </w:tcPrChange>
          </w:tcPr>
          <w:p w14:paraId="04542568"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Xây dựng nhà ở (Bù đắp và thanh toán theo tiến độ)</w:t>
            </w:r>
          </w:p>
        </w:tc>
        <w:tc>
          <w:tcPr>
            <w:tcW w:w="2520" w:type="dxa"/>
            <w:shd w:val="clear" w:color="auto" w:fill="auto"/>
            <w:hideMark/>
            <w:tcPrChange w:id="1087" w:author="Duy Nhat Tran" w:date="2022-11-25T11:33:00Z">
              <w:tcPr>
                <w:tcW w:w="2520" w:type="dxa"/>
                <w:gridSpan w:val="4"/>
                <w:shd w:val="clear" w:color="auto" w:fill="auto"/>
                <w:hideMark/>
              </w:tcPr>
            </w:tcPrChange>
          </w:tcPr>
          <w:p w14:paraId="2B2BCC2B" w14:textId="77777777" w:rsidR="006B66F1" w:rsidRPr="00C9188F" w:rsidRDefault="006B66F1" w:rsidP="0070412D">
            <w:pPr>
              <w:overflowPunct/>
              <w:autoSpaceDE/>
              <w:autoSpaceDN/>
              <w:adjustRightInd/>
              <w:textAlignment w:val="auto"/>
              <w:rPr>
                <w:rFonts w:ascii="Arial" w:hAnsi="Arial" w:cs="Arial"/>
                <w:color w:val="000000"/>
                <w:sz w:val="18"/>
                <w:szCs w:val="18"/>
              </w:rPr>
            </w:pPr>
            <w:r w:rsidRPr="00C9188F">
              <w:rPr>
                <w:rFonts w:ascii="Arial" w:hAnsi="Arial" w:cs="Arial"/>
                <w:color w:val="000000"/>
                <w:sz w:val="18"/>
                <w:szCs w:val="18"/>
              </w:rPr>
              <w:t>Suy giảm khả năng trả nợ do có phát sinh quá hạn gốc trên 10 ngày (lịch: 1/2/2022 - thực trả đủ: 11/2/2022), trả gốc chậm (lịch: 1/11/2022 - thực trả đủ 9/11/2022</w:t>
            </w:r>
          </w:p>
        </w:tc>
      </w:tr>
      <w:tr w:rsidR="00C9188F" w:rsidRPr="00C9188F" w14:paraId="527D3961" w14:textId="77777777" w:rsidTr="009B39EF">
        <w:tblPrEx>
          <w:tblPrExChange w:id="1088" w:author="Duy Nhat Tran" w:date="2022-11-25T11:33:00Z">
            <w:tblPrEx>
              <w:tblW w:w="15678" w:type="dxa"/>
            </w:tblPrEx>
          </w:tblPrExChange>
        </w:tblPrEx>
        <w:trPr>
          <w:trHeight w:val="864"/>
          <w:ins w:id="1089" w:author="Duy Nhat Tran" w:date="2022-11-25T09:41:00Z"/>
          <w:trPrChange w:id="1090" w:author="Duy Nhat Tran" w:date="2022-11-25T11:33:00Z">
            <w:trPr>
              <w:gridAfter w:val="0"/>
              <w:trHeight w:val="864"/>
            </w:trPr>
          </w:trPrChange>
        </w:trPr>
        <w:tc>
          <w:tcPr>
            <w:tcW w:w="1098" w:type="dxa"/>
            <w:shd w:val="clear" w:color="auto" w:fill="auto"/>
            <w:noWrap/>
            <w:tcPrChange w:id="1091" w:author="Duy Nhat Tran" w:date="2022-11-25T11:33:00Z">
              <w:tcPr>
                <w:tcW w:w="1098" w:type="dxa"/>
                <w:shd w:val="clear" w:color="auto" w:fill="auto"/>
                <w:noWrap/>
              </w:tcPr>
            </w:tcPrChange>
          </w:tcPr>
          <w:p w14:paraId="6BBFF4B2" w14:textId="1BA3C5E4" w:rsidR="001935E4" w:rsidRPr="00BE6F47" w:rsidRDefault="001935E4" w:rsidP="00BE6F47">
            <w:pPr>
              <w:overflowPunct/>
              <w:autoSpaceDE/>
              <w:autoSpaceDN/>
              <w:adjustRightInd/>
              <w:textAlignment w:val="auto"/>
              <w:rPr>
                <w:ins w:id="1092" w:author="Duy Nhat Tran" w:date="2022-11-25T09:41:00Z"/>
                <w:rFonts w:ascii="Arial" w:hAnsi="Arial" w:cs="Arial"/>
                <w:color w:val="000000"/>
                <w:sz w:val="18"/>
                <w:szCs w:val="18"/>
              </w:rPr>
            </w:pPr>
            <w:ins w:id="1093" w:author="Duy Nhat Tran" w:date="2022-11-25T09:43:00Z">
              <w:r w:rsidRPr="00C9188F">
                <w:rPr>
                  <w:rFonts w:ascii="Arial" w:hAnsi="Arial" w:cs="Arial"/>
                  <w:color w:val="000000"/>
                  <w:sz w:val="18"/>
                  <w:szCs w:val="18"/>
                  <w:rPrChange w:id="1094" w:author="Duy Nhat Tran" w:date="2022-11-25T10:27:00Z">
                    <w:rPr>
                      <w:rFonts w:ascii="Calibri" w:hAnsi="Calibri" w:cs="Calibri"/>
                      <w:color w:val="000000"/>
                      <w:sz w:val="22"/>
                      <w:szCs w:val="22"/>
                    </w:rPr>
                  </w:rPrChange>
                </w:rPr>
                <w:t>8927960</w:t>
              </w:r>
            </w:ins>
          </w:p>
        </w:tc>
        <w:tc>
          <w:tcPr>
            <w:tcW w:w="2547" w:type="dxa"/>
            <w:shd w:val="clear" w:color="auto" w:fill="auto"/>
            <w:noWrap/>
            <w:tcPrChange w:id="1095" w:author="Duy Nhat Tran" w:date="2022-11-25T11:33:00Z">
              <w:tcPr>
                <w:tcW w:w="2547" w:type="dxa"/>
                <w:shd w:val="clear" w:color="auto" w:fill="auto"/>
                <w:noWrap/>
              </w:tcPr>
            </w:tcPrChange>
          </w:tcPr>
          <w:p w14:paraId="3E1B401F" w14:textId="74EB7E83" w:rsidR="001935E4" w:rsidRPr="00BE6F47" w:rsidRDefault="001935E4" w:rsidP="00BE6F47">
            <w:pPr>
              <w:overflowPunct/>
              <w:autoSpaceDE/>
              <w:autoSpaceDN/>
              <w:adjustRightInd/>
              <w:textAlignment w:val="auto"/>
              <w:rPr>
                <w:ins w:id="1096" w:author="Duy Nhat Tran" w:date="2022-11-25T09:41:00Z"/>
                <w:rFonts w:ascii="Arial" w:hAnsi="Arial" w:cs="Arial"/>
                <w:color w:val="000000"/>
                <w:sz w:val="18"/>
                <w:szCs w:val="18"/>
              </w:rPr>
            </w:pPr>
            <w:ins w:id="1097" w:author="Duy Nhat Tran" w:date="2022-11-25T09:43:00Z">
              <w:r w:rsidRPr="00C9188F">
                <w:rPr>
                  <w:rFonts w:ascii="Arial" w:hAnsi="Arial" w:cs="Arial"/>
                  <w:color w:val="000000"/>
                  <w:sz w:val="18"/>
                  <w:szCs w:val="18"/>
                  <w:rPrChange w:id="1098" w:author="Duy Nhat Tran" w:date="2022-11-25T10:27:00Z">
                    <w:rPr>
                      <w:rFonts w:ascii="Calibri" w:hAnsi="Calibri" w:cs="Calibri"/>
                      <w:color w:val="000000"/>
                      <w:sz w:val="22"/>
                      <w:szCs w:val="22"/>
                    </w:rPr>
                  </w:rPrChange>
                </w:rPr>
                <w:t xml:space="preserve">CONG TY CO PHAN HOA GIANG PHU QUOC      </w:t>
              </w:r>
            </w:ins>
          </w:p>
        </w:tc>
        <w:tc>
          <w:tcPr>
            <w:tcW w:w="1683" w:type="dxa"/>
            <w:shd w:val="clear" w:color="auto" w:fill="auto"/>
            <w:noWrap/>
            <w:tcPrChange w:id="1099" w:author="Duy Nhat Tran" w:date="2022-11-25T11:33:00Z">
              <w:tcPr>
                <w:tcW w:w="1953" w:type="dxa"/>
                <w:gridSpan w:val="2"/>
                <w:shd w:val="clear" w:color="auto" w:fill="auto"/>
                <w:noWrap/>
              </w:tcPr>
            </w:tcPrChange>
          </w:tcPr>
          <w:p w14:paraId="3677B343" w14:textId="2B4F3CD5" w:rsidR="001935E4" w:rsidRPr="00BE6F47" w:rsidRDefault="001935E4" w:rsidP="00BE6F47">
            <w:pPr>
              <w:overflowPunct/>
              <w:autoSpaceDE/>
              <w:autoSpaceDN/>
              <w:adjustRightInd/>
              <w:jc w:val="right"/>
              <w:textAlignment w:val="auto"/>
              <w:rPr>
                <w:ins w:id="1100" w:author="Duy Nhat Tran" w:date="2022-11-25T09:41:00Z"/>
                <w:rFonts w:ascii="Arial" w:hAnsi="Arial" w:cs="Arial"/>
                <w:color w:val="000000"/>
                <w:sz w:val="18"/>
                <w:szCs w:val="18"/>
              </w:rPr>
            </w:pPr>
            <w:ins w:id="1101" w:author="Duy Nhat Tran" w:date="2022-11-25T09:53:00Z">
              <w:r w:rsidRPr="00C9188F">
                <w:rPr>
                  <w:rFonts w:ascii="Arial" w:hAnsi="Arial" w:cs="Arial"/>
                  <w:color w:val="000000"/>
                  <w:sz w:val="18"/>
                  <w:szCs w:val="18"/>
                  <w:rPrChange w:id="1102" w:author="Duy Nhat Tran" w:date="2022-11-25T10:27:00Z">
                    <w:rPr>
                      <w:rFonts w:ascii="Calibri" w:hAnsi="Calibri"/>
                      <w:color w:val="000000"/>
                      <w:sz w:val="22"/>
                      <w:szCs w:val="22"/>
                    </w:rPr>
                  </w:rPrChange>
                </w:rPr>
                <w:t xml:space="preserve">        99.467.400.000 </w:t>
              </w:r>
            </w:ins>
          </w:p>
        </w:tc>
        <w:tc>
          <w:tcPr>
            <w:tcW w:w="1620" w:type="dxa"/>
            <w:shd w:val="clear" w:color="auto" w:fill="auto"/>
            <w:noWrap/>
            <w:tcPrChange w:id="1103" w:author="Duy Nhat Tran" w:date="2022-11-25T11:33:00Z">
              <w:tcPr>
                <w:tcW w:w="1620" w:type="dxa"/>
                <w:gridSpan w:val="3"/>
                <w:shd w:val="clear" w:color="auto" w:fill="auto"/>
                <w:noWrap/>
              </w:tcPr>
            </w:tcPrChange>
          </w:tcPr>
          <w:p w14:paraId="2924EE8D" w14:textId="4C7F5FA2" w:rsidR="001935E4" w:rsidRPr="00BE6F47" w:rsidRDefault="001935E4" w:rsidP="00BE6F47">
            <w:pPr>
              <w:overflowPunct/>
              <w:autoSpaceDE/>
              <w:autoSpaceDN/>
              <w:adjustRightInd/>
              <w:jc w:val="right"/>
              <w:textAlignment w:val="auto"/>
              <w:rPr>
                <w:ins w:id="1104" w:author="Duy Nhat Tran" w:date="2022-11-25T09:41:00Z"/>
                <w:rFonts w:ascii="Arial" w:hAnsi="Arial" w:cs="Arial"/>
                <w:color w:val="000000"/>
                <w:sz w:val="18"/>
                <w:szCs w:val="18"/>
              </w:rPr>
            </w:pPr>
            <w:ins w:id="1105" w:author="Duy Nhat Tran" w:date="2022-11-25T09:52:00Z">
              <w:r w:rsidRPr="00C9188F">
                <w:rPr>
                  <w:rFonts w:ascii="Arial" w:hAnsi="Arial" w:cs="Arial"/>
                  <w:color w:val="000000"/>
                  <w:sz w:val="18"/>
                  <w:szCs w:val="18"/>
                  <w:rPrChange w:id="1106" w:author="Duy Nhat Tran" w:date="2022-11-25T10:27:00Z">
                    <w:rPr>
                      <w:rFonts w:ascii="Calibri" w:hAnsi="Calibri"/>
                      <w:color w:val="000000"/>
                      <w:sz w:val="22"/>
                      <w:szCs w:val="22"/>
                    </w:rPr>
                  </w:rPrChange>
                </w:rPr>
                <w:t xml:space="preserve">                             -   </w:t>
              </w:r>
            </w:ins>
          </w:p>
        </w:tc>
        <w:tc>
          <w:tcPr>
            <w:tcW w:w="1530" w:type="dxa"/>
            <w:shd w:val="clear" w:color="auto" w:fill="auto"/>
            <w:noWrap/>
            <w:tcPrChange w:id="1107" w:author="Duy Nhat Tran" w:date="2022-11-25T11:33:00Z">
              <w:tcPr>
                <w:tcW w:w="1620" w:type="dxa"/>
                <w:gridSpan w:val="4"/>
                <w:shd w:val="clear" w:color="auto" w:fill="auto"/>
                <w:noWrap/>
              </w:tcPr>
            </w:tcPrChange>
          </w:tcPr>
          <w:p w14:paraId="08E06F91" w14:textId="217FAAFA" w:rsidR="001935E4" w:rsidRPr="00BE6F47" w:rsidRDefault="001935E4" w:rsidP="00BE6F47">
            <w:pPr>
              <w:overflowPunct/>
              <w:autoSpaceDE/>
              <w:autoSpaceDN/>
              <w:adjustRightInd/>
              <w:jc w:val="right"/>
              <w:textAlignment w:val="auto"/>
              <w:rPr>
                <w:ins w:id="1108" w:author="Duy Nhat Tran" w:date="2022-11-25T09:41:00Z"/>
                <w:rFonts w:ascii="Arial" w:hAnsi="Arial" w:cs="Arial"/>
                <w:color w:val="000000"/>
                <w:sz w:val="18"/>
                <w:szCs w:val="18"/>
              </w:rPr>
            </w:pPr>
            <w:ins w:id="1109" w:author="Duy Nhat Tran" w:date="2022-11-25T09:51:00Z">
              <w:r w:rsidRPr="00C9188F">
                <w:rPr>
                  <w:rFonts w:ascii="Arial" w:hAnsi="Arial" w:cs="Arial"/>
                  <w:color w:val="000000"/>
                  <w:sz w:val="18"/>
                  <w:szCs w:val="18"/>
                  <w:rPrChange w:id="1110" w:author="Duy Nhat Tran" w:date="2022-11-25T10:27:00Z">
                    <w:rPr>
                      <w:rFonts w:ascii="Calibri" w:hAnsi="Calibri"/>
                      <w:color w:val="000000"/>
                      <w:sz w:val="22"/>
                      <w:szCs w:val="22"/>
                    </w:rPr>
                  </w:rPrChange>
                </w:rPr>
                <w:t xml:space="preserve">    99.467.400.000 </w:t>
              </w:r>
            </w:ins>
          </w:p>
        </w:tc>
        <w:tc>
          <w:tcPr>
            <w:tcW w:w="2250" w:type="dxa"/>
            <w:shd w:val="clear" w:color="auto" w:fill="auto"/>
            <w:noWrap/>
            <w:tcPrChange w:id="1111" w:author="Duy Nhat Tran" w:date="2022-11-25T11:33:00Z">
              <w:tcPr>
                <w:tcW w:w="2250" w:type="dxa"/>
                <w:gridSpan w:val="4"/>
                <w:shd w:val="clear" w:color="auto" w:fill="auto"/>
                <w:noWrap/>
              </w:tcPr>
            </w:tcPrChange>
          </w:tcPr>
          <w:p w14:paraId="2524C713" w14:textId="77777777" w:rsidR="001935E4" w:rsidRPr="00BE6F47" w:rsidRDefault="001935E4" w:rsidP="001935E4">
            <w:pPr>
              <w:overflowPunct/>
              <w:autoSpaceDE/>
              <w:autoSpaceDN/>
              <w:adjustRightInd/>
              <w:textAlignment w:val="auto"/>
              <w:rPr>
                <w:ins w:id="1112" w:author="Duy Nhat Tran" w:date="2022-11-25T09:41:00Z"/>
                <w:rFonts w:ascii="Arial" w:hAnsi="Arial" w:cs="Arial"/>
                <w:color w:val="000000"/>
                <w:sz w:val="18"/>
                <w:szCs w:val="18"/>
              </w:rPr>
            </w:pPr>
          </w:p>
        </w:tc>
        <w:tc>
          <w:tcPr>
            <w:tcW w:w="2070" w:type="dxa"/>
            <w:shd w:val="clear" w:color="auto" w:fill="auto"/>
            <w:noWrap/>
            <w:tcPrChange w:id="1113" w:author="Duy Nhat Tran" w:date="2022-11-25T11:33:00Z">
              <w:tcPr>
                <w:tcW w:w="2070" w:type="dxa"/>
                <w:gridSpan w:val="4"/>
                <w:shd w:val="clear" w:color="auto" w:fill="auto"/>
                <w:noWrap/>
              </w:tcPr>
            </w:tcPrChange>
          </w:tcPr>
          <w:p w14:paraId="0EF5DCA0" w14:textId="078F8947" w:rsidR="001935E4" w:rsidRPr="00C9188F" w:rsidRDefault="001935E4" w:rsidP="001935E4">
            <w:pPr>
              <w:overflowPunct/>
              <w:autoSpaceDE/>
              <w:autoSpaceDN/>
              <w:adjustRightInd/>
              <w:textAlignment w:val="auto"/>
              <w:rPr>
                <w:ins w:id="1114" w:author="Duy Nhat Tran" w:date="2022-11-25T09:41:00Z"/>
                <w:rFonts w:ascii="Arial" w:hAnsi="Arial" w:cs="Arial"/>
                <w:color w:val="000000"/>
                <w:sz w:val="18"/>
                <w:szCs w:val="18"/>
              </w:rPr>
            </w:pPr>
            <w:ins w:id="1115" w:author="Duy Nhat Tran" w:date="2022-11-25T09:46:00Z">
              <w:r w:rsidRPr="00BE6F47">
                <w:rPr>
                  <w:rFonts w:ascii="Arial" w:hAnsi="Arial" w:cs="Arial"/>
                  <w:color w:val="000000"/>
                  <w:sz w:val="18"/>
                  <w:szCs w:val="18"/>
                </w:rPr>
                <w:t>Đầu tư d</w:t>
              </w:r>
              <w:r w:rsidRPr="0002500C">
                <w:rPr>
                  <w:rFonts w:ascii="Arial" w:hAnsi="Arial" w:cs="Arial"/>
                  <w:color w:val="000000"/>
                  <w:sz w:val="18"/>
                  <w:szCs w:val="18"/>
                </w:rPr>
                <w:t xml:space="preserve">ự </w:t>
              </w:r>
              <w:r w:rsidRPr="00C9188F">
                <w:rPr>
                  <w:rFonts w:ascii="Arial" w:hAnsi="Arial" w:cs="Arial"/>
                  <w:color w:val="000000"/>
                  <w:sz w:val="18"/>
                  <w:szCs w:val="18"/>
                </w:rPr>
                <w:t>án</w:t>
              </w:r>
            </w:ins>
          </w:p>
        </w:tc>
        <w:tc>
          <w:tcPr>
            <w:tcW w:w="2520" w:type="dxa"/>
            <w:shd w:val="clear" w:color="auto" w:fill="auto"/>
            <w:tcPrChange w:id="1116" w:author="Duy Nhat Tran" w:date="2022-11-25T11:33:00Z">
              <w:tcPr>
                <w:tcW w:w="2520" w:type="dxa"/>
                <w:gridSpan w:val="4"/>
                <w:shd w:val="clear" w:color="auto" w:fill="auto"/>
              </w:tcPr>
            </w:tcPrChange>
          </w:tcPr>
          <w:p w14:paraId="091DACDC" w14:textId="77777777" w:rsidR="001935E4" w:rsidRPr="00C9188F" w:rsidRDefault="001935E4" w:rsidP="001935E4">
            <w:pPr>
              <w:overflowPunct/>
              <w:autoSpaceDE/>
              <w:autoSpaceDN/>
              <w:adjustRightInd/>
              <w:textAlignment w:val="auto"/>
              <w:rPr>
                <w:ins w:id="1117" w:author="Duy Nhat Tran" w:date="2022-11-25T09:41:00Z"/>
                <w:rFonts w:ascii="Arial" w:hAnsi="Arial" w:cs="Arial"/>
                <w:color w:val="000000"/>
                <w:sz w:val="18"/>
                <w:szCs w:val="18"/>
              </w:rPr>
            </w:pPr>
          </w:p>
        </w:tc>
      </w:tr>
      <w:tr w:rsidR="00C9188F" w:rsidRPr="00C9188F" w14:paraId="4C751927" w14:textId="77777777" w:rsidTr="009B39EF">
        <w:tblPrEx>
          <w:tblPrExChange w:id="1118" w:author="Duy Nhat Tran" w:date="2022-11-25T11:33:00Z">
            <w:tblPrEx>
              <w:tblW w:w="15678" w:type="dxa"/>
            </w:tblPrEx>
          </w:tblPrExChange>
        </w:tblPrEx>
        <w:trPr>
          <w:trHeight w:val="864"/>
          <w:ins w:id="1119" w:author="Duy Nhat Tran" w:date="2022-11-25T09:41:00Z"/>
          <w:trPrChange w:id="1120" w:author="Duy Nhat Tran" w:date="2022-11-25T11:33:00Z">
            <w:trPr>
              <w:gridAfter w:val="0"/>
              <w:trHeight w:val="864"/>
            </w:trPr>
          </w:trPrChange>
        </w:trPr>
        <w:tc>
          <w:tcPr>
            <w:tcW w:w="1098" w:type="dxa"/>
            <w:shd w:val="clear" w:color="auto" w:fill="auto"/>
            <w:noWrap/>
            <w:tcPrChange w:id="1121" w:author="Duy Nhat Tran" w:date="2022-11-25T11:33:00Z">
              <w:tcPr>
                <w:tcW w:w="1098" w:type="dxa"/>
                <w:shd w:val="clear" w:color="auto" w:fill="auto"/>
                <w:noWrap/>
              </w:tcPr>
            </w:tcPrChange>
          </w:tcPr>
          <w:p w14:paraId="200574B9" w14:textId="6276A66D" w:rsidR="001935E4" w:rsidRPr="00BE6F47" w:rsidRDefault="001935E4" w:rsidP="00BE6F47">
            <w:pPr>
              <w:overflowPunct/>
              <w:autoSpaceDE/>
              <w:autoSpaceDN/>
              <w:adjustRightInd/>
              <w:textAlignment w:val="auto"/>
              <w:rPr>
                <w:ins w:id="1122" w:author="Duy Nhat Tran" w:date="2022-11-25T09:41:00Z"/>
                <w:rFonts w:ascii="Arial" w:hAnsi="Arial" w:cs="Arial"/>
                <w:color w:val="000000"/>
                <w:sz w:val="18"/>
                <w:szCs w:val="18"/>
              </w:rPr>
            </w:pPr>
            <w:ins w:id="1123" w:author="Duy Nhat Tran" w:date="2022-11-25T09:43:00Z">
              <w:r w:rsidRPr="00C9188F">
                <w:rPr>
                  <w:rFonts w:ascii="Arial" w:hAnsi="Arial" w:cs="Arial"/>
                  <w:color w:val="000000"/>
                  <w:sz w:val="18"/>
                  <w:szCs w:val="18"/>
                  <w:rPrChange w:id="1124" w:author="Duy Nhat Tran" w:date="2022-11-25T10:27:00Z">
                    <w:rPr>
                      <w:rFonts w:ascii="Calibri" w:hAnsi="Calibri" w:cs="Calibri"/>
                      <w:color w:val="000000"/>
                      <w:sz w:val="22"/>
                      <w:szCs w:val="22"/>
                    </w:rPr>
                  </w:rPrChange>
                </w:rPr>
                <w:t>393197</w:t>
              </w:r>
            </w:ins>
          </w:p>
        </w:tc>
        <w:tc>
          <w:tcPr>
            <w:tcW w:w="2547" w:type="dxa"/>
            <w:shd w:val="clear" w:color="auto" w:fill="auto"/>
            <w:noWrap/>
            <w:tcPrChange w:id="1125" w:author="Duy Nhat Tran" w:date="2022-11-25T11:33:00Z">
              <w:tcPr>
                <w:tcW w:w="2547" w:type="dxa"/>
                <w:shd w:val="clear" w:color="auto" w:fill="auto"/>
                <w:noWrap/>
              </w:tcPr>
            </w:tcPrChange>
          </w:tcPr>
          <w:p w14:paraId="0C5BA7C4" w14:textId="7CDB7D95" w:rsidR="001935E4" w:rsidRPr="00BE6F47" w:rsidRDefault="001935E4" w:rsidP="00BE6F47">
            <w:pPr>
              <w:overflowPunct/>
              <w:autoSpaceDE/>
              <w:autoSpaceDN/>
              <w:adjustRightInd/>
              <w:textAlignment w:val="auto"/>
              <w:rPr>
                <w:ins w:id="1126" w:author="Duy Nhat Tran" w:date="2022-11-25T09:41:00Z"/>
                <w:rFonts w:ascii="Arial" w:hAnsi="Arial" w:cs="Arial"/>
                <w:color w:val="000000"/>
                <w:sz w:val="18"/>
                <w:szCs w:val="18"/>
              </w:rPr>
            </w:pPr>
            <w:ins w:id="1127" w:author="Duy Nhat Tran" w:date="2022-11-25T09:43:00Z">
              <w:r w:rsidRPr="00C9188F">
                <w:rPr>
                  <w:rFonts w:ascii="Arial" w:hAnsi="Arial" w:cs="Arial"/>
                  <w:color w:val="000000"/>
                  <w:sz w:val="18"/>
                  <w:szCs w:val="18"/>
                  <w:rPrChange w:id="1128" w:author="Duy Nhat Tran" w:date="2022-11-25T10:27:00Z">
                    <w:rPr>
                      <w:rFonts w:ascii="Calibri" w:hAnsi="Calibri" w:cs="Calibri"/>
                      <w:color w:val="000000"/>
                      <w:sz w:val="22"/>
                      <w:szCs w:val="22"/>
                    </w:rPr>
                  </w:rPrChange>
                </w:rPr>
                <w:t xml:space="preserve">CONG TY CO PHAN KIEN HUNG               </w:t>
              </w:r>
            </w:ins>
          </w:p>
        </w:tc>
        <w:tc>
          <w:tcPr>
            <w:tcW w:w="1683" w:type="dxa"/>
            <w:shd w:val="clear" w:color="auto" w:fill="auto"/>
            <w:noWrap/>
            <w:tcPrChange w:id="1129" w:author="Duy Nhat Tran" w:date="2022-11-25T11:33:00Z">
              <w:tcPr>
                <w:tcW w:w="1953" w:type="dxa"/>
                <w:gridSpan w:val="2"/>
                <w:shd w:val="clear" w:color="auto" w:fill="auto"/>
                <w:noWrap/>
              </w:tcPr>
            </w:tcPrChange>
          </w:tcPr>
          <w:p w14:paraId="333FB36A" w14:textId="604D4EBA" w:rsidR="001935E4" w:rsidRPr="00BE6F47" w:rsidRDefault="001935E4" w:rsidP="00BE6F47">
            <w:pPr>
              <w:overflowPunct/>
              <w:autoSpaceDE/>
              <w:autoSpaceDN/>
              <w:adjustRightInd/>
              <w:jc w:val="right"/>
              <w:textAlignment w:val="auto"/>
              <w:rPr>
                <w:ins w:id="1130" w:author="Duy Nhat Tran" w:date="2022-11-25T09:41:00Z"/>
                <w:rFonts w:ascii="Arial" w:hAnsi="Arial" w:cs="Arial"/>
                <w:color w:val="000000"/>
                <w:sz w:val="18"/>
                <w:szCs w:val="18"/>
              </w:rPr>
            </w:pPr>
            <w:ins w:id="1131" w:author="Duy Nhat Tran" w:date="2022-11-25T09:53:00Z">
              <w:r w:rsidRPr="00C9188F">
                <w:rPr>
                  <w:rFonts w:ascii="Arial" w:hAnsi="Arial" w:cs="Arial"/>
                  <w:color w:val="000000"/>
                  <w:sz w:val="18"/>
                  <w:szCs w:val="18"/>
                  <w:rPrChange w:id="1132" w:author="Duy Nhat Tran" w:date="2022-11-25T10:27:00Z">
                    <w:rPr>
                      <w:rFonts w:ascii="Calibri" w:hAnsi="Calibri"/>
                      <w:color w:val="000000"/>
                      <w:sz w:val="22"/>
                      <w:szCs w:val="22"/>
                    </w:rPr>
                  </w:rPrChange>
                </w:rPr>
                <w:t xml:space="preserve">        12.435.420.617 </w:t>
              </w:r>
            </w:ins>
          </w:p>
        </w:tc>
        <w:tc>
          <w:tcPr>
            <w:tcW w:w="1620" w:type="dxa"/>
            <w:shd w:val="clear" w:color="auto" w:fill="auto"/>
            <w:noWrap/>
            <w:tcPrChange w:id="1133" w:author="Duy Nhat Tran" w:date="2022-11-25T11:33:00Z">
              <w:tcPr>
                <w:tcW w:w="1620" w:type="dxa"/>
                <w:gridSpan w:val="3"/>
                <w:shd w:val="clear" w:color="auto" w:fill="auto"/>
                <w:noWrap/>
              </w:tcPr>
            </w:tcPrChange>
          </w:tcPr>
          <w:p w14:paraId="2DD2BF9A" w14:textId="77DB68B0" w:rsidR="001935E4" w:rsidRPr="00BE6F47" w:rsidRDefault="001935E4" w:rsidP="00BE6F47">
            <w:pPr>
              <w:overflowPunct/>
              <w:autoSpaceDE/>
              <w:autoSpaceDN/>
              <w:adjustRightInd/>
              <w:jc w:val="right"/>
              <w:textAlignment w:val="auto"/>
              <w:rPr>
                <w:ins w:id="1134" w:author="Duy Nhat Tran" w:date="2022-11-25T09:41:00Z"/>
                <w:rFonts w:ascii="Arial" w:hAnsi="Arial" w:cs="Arial"/>
                <w:color w:val="000000"/>
                <w:sz w:val="18"/>
                <w:szCs w:val="18"/>
              </w:rPr>
            </w:pPr>
            <w:ins w:id="1135" w:author="Duy Nhat Tran" w:date="2022-11-25T09:52:00Z">
              <w:r w:rsidRPr="00C9188F">
                <w:rPr>
                  <w:rFonts w:ascii="Arial" w:hAnsi="Arial" w:cs="Arial"/>
                  <w:color w:val="000000"/>
                  <w:sz w:val="18"/>
                  <w:szCs w:val="18"/>
                  <w:rPrChange w:id="1136" w:author="Duy Nhat Tran" w:date="2022-11-25T10:27:00Z">
                    <w:rPr>
                      <w:rFonts w:ascii="Calibri" w:hAnsi="Calibri"/>
                      <w:color w:val="000000"/>
                      <w:sz w:val="22"/>
                      <w:szCs w:val="22"/>
                    </w:rPr>
                  </w:rPrChange>
                </w:rPr>
                <w:t xml:space="preserve">      8.018.184.287 </w:t>
              </w:r>
            </w:ins>
          </w:p>
        </w:tc>
        <w:tc>
          <w:tcPr>
            <w:tcW w:w="1530" w:type="dxa"/>
            <w:shd w:val="clear" w:color="auto" w:fill="auto"/>
            <w:noWrap/>
            <w:tcPrChange w:id="1137" w:author="Duy Nhat Tran" w:date="2022-11-25T11:33:00Z">
              <w:tcPr>
                <w:tcW w:w="1620" w:type="dxa"/>
                <w:gridSpan w:val="4"/>
                <w:shd w:val="clear" w:color="auto" w:fill="auto"/>
                <w:noWrap/>
              </w:tcPr>
            </w:tcPrChange>
          </w:tcPr>
          <w:p w14:paraId="090D4579" w14:textId="572E5906" w:rsidR="001935E4" w:rsidRPr="00BE6F47" w:rsidRDefault="001935E4" w:rsidP="00BE6F47">
            <w:pPr>
              <w:overflowPunct/>
              <w:autoSpaceDE/>
              <w:autoSpaceDN/>
              <w:adjustRightInd/>
              <w:jc w:val="right"/>
              <w:textAlignment w:val="auto"/>
              <w:rPr>
                <w:ins w:id="1138" w:author="Duy Nhat Tran" w:date="2022-11-25T09:41:00Z"/>
                <w:rFonts w:ascii="Arial" w:hAnsi="Arial" w:cs="Arial"/>
                <w:color w:val="000000"/>
                <w:sz w:val="18"/>
                <w:szCs w:val="18"/>
              </w:rPr>
            </w:pPr>
            <w:ins w:id="1139" w:author="Duy Nhat Tran" w:date="2022-11-25T09:51:00Z">
              <w:r w:rsidRPr="00C9188F">
                <w:rPr>
                  <w:rFonts w:ascii="Arial" w:hAnsi="Arial" w:cs="Arial"/>
                  <w:color w:val="000000"/>
                  <w:sz w:val="18"/>
                  <w:szCs w:val="18"/>
                  <w:rPrChange w:id="1140" w:author="Duy Nhat Tran" w:date="2022-11-25T10:27:00Z">
                    <w:rPr>
                      <w:rFonts w:ascii="Calibri" w:hAnsi="Calibri"/>
                      <w:color w:val="000000"/>
                      <w:sz w:val="22"/>
                      <w:szCs w:val="22"/>
                    </w:rPr>
                  </w:rPrChange>
                </w:rPr>
                <w:t xml:space="preserve">      4.417.236.330 </w:t>
              </w:r>
            </w:ins>
          </w:p>
        </w:tc>
        <w:tc>
          <w:tcPr>
            <w:tcW w:w="2250" w:type="dxa"/>
            <w:shd w:val="clear" w:color="auto" w:fill="auto"/>
            <w:noWrap/>
            <w:tcPrChange w:id="1141" w:author="Duy Nhat Tran" w:date="2022-11-25T11:33:00Z">
              <w:tcPr>
                <w:tcW w:w="2250" w:type="dxa"/>
                <w:gridSpan w:val="4"/>
                <w:shd w:val="clear" w:color="auto" w:fill="auto"/>
                <w:noWrap/>
              </w:tcPr>
            </w:tcPrChange>
          </w:tcPr>
          <w:p w14:paraId="5D2EF438" w14:textId="6B635F03" w:rsidR="001935E4" w:rsidRPr="00C9188F" w:rsidRDefault="001935E4" w:rsidP="001935E4">
            <w:pPr>
              <w:overflowPunct/>
              <w:autoSpaceDE/>
              <w:autoSpaceDN/>
              <w:adjustRightInd/>
              <w:textAlignment w:val="auto"/>
              <w:rPr>
                <w:ins w:id="1142" w:author="Duy Nhat Tran" w:date="2022-11-25T09:41:00Z"/>
                <w:rFonts w:ascii="Arial" w:hAnsi="Arial" w:cs="Arial"/>
                <w:color w:val="000000"/>
                <w:sz w:val="18"/>
                <w:szCs w:val="18"/>
              </w:rPr>
            </w:pPr>
            <w:ins w:id="1143" w:author="Duy Nhat Tran" w:date="2022-11-25T09:46:00Z">
              <w:r w:rsidRPr="00BE6F47">
                <w:rPr>
                  <w:rFonts w:ascii="Arial" w:hAnsi="Arial" w:cs="Arial"/>
                  <w:color w:val="000000"/>
                  <w:sz w:val="18"/>
                  <w:szCs w:val="18"/>
                </w:rPr>
                <w:t>Bổ sung v</w:t>
              </w:r>
            </w:ins>
            <w:ins w:id="1144" w:author="Duy Nhat Tran" w:date="2022-11-25T09:47:00Z">
              <w:r w:rsidRPr="00BE6F47">
                <w:rPr>
                  <w:rFonts w:ascii="Arial" w:hAnsi="Arial" w:cs="Arial"/>
                  <w:color w:val="000000"/>
                  <w:sz w:val="18"/>
                  <w:szCs w:val="18"/>
                </w:rPr>
                <w:t xml:space="preserve">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145" w:author="Duy Nhat Tran" w:date="2022-11-25T11:33:00Z">
              <w:tcPr>
                <w:tcW w:w="2070" w:type="dxa"/>
                <w:gridSpan w:val="4"/>
                <w:shd w:val="clear" w:color="auto" w:fill="auto"/>
                <w:noWrap/>
              </w:tcPr>
            </w:tcPrChange>
          </w:tcPr>
          <w:p w14:paraId="6D5BEA33" w14:textId="77777777" w:rsidR="001935E4" w:rsidRPr="00C9188F" w:rsidRDefault="001935E4" w:rsidP="001935E4">
            <w:pPr>
              <w:overflowPunct/>
              <w:autoSpaceDE/>
              <w:autoSpaceDN/>
              <w:adjustRightInd/>
              <w:textAlignment w:val="auto"/>
              <w:rPr>
                <w:ins w:id="1146" w:author="Duy Nhat Tran" w:date="2022-11-25T09:41:00Z"/>
                <w:rFonts w:ascii="Arial" w:hAnsi="Arial" w:cs="Arial"/>
                <w:color w:val="000000"/>
                <w:sz w:val="18"/>
                <w:szCs w:val="18"/>
              </w:rPr>
            </w:pPr>
          </w:p>
        </w:tc>
        <w:tc>
          <w:tcPr>
            <w:tcW w:w="2520" w:type="dxa"/>
            <w:shd w:val="clear" w:color="auto" w:fill="auto"/>
            <w:tcPrChange w:id="1147" w:author="Duy Nhat Tran" w:date="2022-11-25T11:33:00Z">
              <w:tcPr>
                <w:tcW w:w="2520" w:type="dxa"/>
                <w:gridSpan w:val="4"/>
                <w:shd w:val="clear" w:color="auto" w:fill="auto"/>
              </w:tcPr>
            </w:tcPrChange>
          </w:tcPr>
          <w:p w14:paraId="7A3488E8" w14:textId="77777777" w:rsidR="001935E4" w:rsidRPr="00C9188F" w:rsidRDefault="001935E4" w:rsidP="001935E4">
            <w:pPr>
              <w:overflowPunct/>
              <w:autoSpaceDE/>
              <w:autoSpaceDN/>
              <w:adjustRightInd/>
              <w:textAlignment w:val="auto"/>
              <w:rPr>
                <w:ins w:id="1148" w:author="Duy Nhat Tran" w:date="2022-11-25T09:41:00Z"/>
                <w:rFonts w:ascii="Arial" w:hAnsi="Arial" w:cs="Arial"/>
                <w:color w:val="000000"/>
                <w:sz w:val="18"/>
                <w:szCs w:val="18"/>
              </w:rPr>
            </w:pPr>
          </w:p>
        </w:tc>
      </w:tr>
      <w:tr w:rsidR="00C9188F" w:rsidRPr="00C9188F" w14:paraId="402488A5" w14:textId="77777777" w:rsidTr="009B39EF">
        <w:tblPrEx>
          <w:tblPrExChange w:id="1149" w:author="Duy Nhat Tran" w:date="2022-11-25T11:33:00Z">
            <w:tblPrEx>
              <w:tblW w:w="15678" w:type="dxa"/>
            </w:tblPrEx>
          </w:tblPrExChange>
        </w:tblPrEx>
        <w:trPr>
          <w:trHeight w:val="674"/>
          <w:ins w:id="1150" w:author="Duy Nhat Tran" w:date="2022-11-25T09:41:00Z"/>
          <w:trPrChange w:id="1151" w:author="Duy Nhat Tran" w:date="2022-11-25T11:33:00Z">
            <w:trPr>
              <w:gridAfter w:val="0"/>
              <w:trHeight w:val="864"/>
            </w:trPr>
          </w:trPrChange>
        </w:trPr>
        <w:tc>
          <w:tcPr>
            <w:tcW w:w="1098" w:type="dxa"/>
            <w:shd w:val="clear" w:color="auto" w:fill="auto"/>
            <w:noWrap/>
            <w:tcPrChange w:id="1152" w:author="Duy Nhat Tran" w:date="2022-11-25T11:33:00Z">
              <w:tcPr>
                <w:tcW w:w="1098" w:type="dxa"/>
                <w:shd w:val="clear" w:color="auto" w:fill="auto"/>
                <w:noWrap/>
              </w:tcPr>
            </w:tcPrChange>
          </w:tcPr>
          <w:p w14:paraId="0CDD2083" w14:textId="6799DB81" w:rsidR="001935E4" w:rsidRPr="00BE6F47" w:rsidRDefault="001935E4" w:rsidP="00BE6F47">
            <w:pPr>
              <w:overflowPunct/>
              <w:autoSpaceDE/>
              <w:autoSpaceDN/>
              <w:adjustRightInd/>
              <w:textAlignment w:val="auto"/>
              <w:rPr>
                <w:ins w:id="1153" w:author="Duy Nhat Tran" w:date="2022-11-25T09:41:00Z"/>
                <w:rFonts w:ascii="Arial" w:hAnsi="Arial" w:cs="Arial"/>
                <w:color w:val="000000"/>
                <w:sz w:val="18"/>
                <w:szCs w:val="18"/>
              </w:rPr>
            </w:pPr>
            <w:ins w:id="1154" w:author="Duy Nhat Tran" w:date="2022-11-25T09:43:00Z">
              <w:r w:rsidRPr="00C9188F">
                <w:rPr>
                  <w:rFonts w:ascii="Arial" w:hAnsi="Arial" w:cs="Arial"/>
                  <w:color w:val="000000"/>
                  <w:sz w:val="18"/>
                  <w:szCs w:val="18"/>
                  <w:rPrChange w:id="1155" w:author="Duy Nhat Tran" w:date="2022-11-25T10:27:00Z">
                    <w:rPr>
                      <w:rFonts w:ascii="Calibri" w:hAnsi="Calibri" w:cs="Calibri"/>
                      <w:color w:val="000000"/>
                      <w:sz w:val="22"/>
                      <w:szCs w:val="22"/>
                    </w:rPr>
                  </w:rPrChange>
                </w:rPr>
                <w:t>2211749</w:t>
              </w:r>
            </w:ins>
          </w:p>
        </w:tc>
        <w:tc>
          <w:tcPr>
            <w:tcW w:w="2547" w:type="dxa"/>
            <w:shd w:val="clear" w:color="auto" w:fill="auto"/>
            <w:noWrap/>
            <w:tcPrChange w:id="1156" w:author="Duy Nhat Tran" w:date="2022-11-25T11:33:00Z">
              <w:tcPr>
                <w:tcW w:w="2547" w:type="dxa"/>
                <w:shd w:val="clear" w:color="auto" w:fill="auto"/>
                <w:noWrap/>
              </w:tcPr>
            </w:tcPrChange>
          </w:tcPr>
          <w:p w14:paraId="1A34F24C" w14:textId="1486C87F" w:rsidR="001935E4" w:rsidRPr="00BE6F47" w:rsidRDefault="001935E4" w:rsidP="00BE6F47">
            <w:pPr>
              <w:overflowPunct/>
              <w:autoSpaceDE/>
              <w:autoSpaceDN/>
              <w:adjustRightInd/>
              <w:textAlignment w:val="auto"/>
              <w:rPr>
                <w:ins w:id="1157" w:author="Duy Nhat Tran" w:date="2022-11-25T09:41:00Z"/>
                <w:rFonts w:ascii="Arial" w:hAnsi="Arial" w:cs="Arial"/>
                <w:color w:val="000000"/>
                <w:sz w:val="18"/>
                <w:szCs w:val="18"/>
              </w:rPr>
            </w:pPr>
            <w:ins w:id="1158" w:author="Duy Nhat Tran" w:date="2022-11-25T09:43:00Z">
              <w:r w:rsidRPr="00C9188F">
                <w:rPr>
                  <w:rFonts w:ascii="Arial" w:hAnsi="Arial" w:cs="Arial"/>
                  <w:color w:val="000000"/>
                  <w:sz w:val="18"/>
                  <w:szCs w:val="18"/>
                  <w:rPrChange w:id="1159" w:author="Duy Nhat Tran" w:date="2022-11-25T10:27:00Z">
                    <w:rPr>
                      <w:rFonts w:ascii="Calibri" w:hAnsi="Calibri" w:cs="Calibri"/>
                      <w:color w:val="000000"/>
                      <w:sz w:val="22"/>
                      <w:szCs w:val="22"/>
                    </w:rPr>
                  </w:rPrChange>
                </w:rPr>
                <w:t xml:space="preserve">CONG TY CO PHAN THUY SAN KIEN GIANG     </w:t>
              </w:r>
            </w:ins>
          </w:p>
        </w:tc>
        <w:tc>
          <w:tcPr>
            <w:tcW w:w="1683" w:type="dxa"/>
            <w:shd w:val="clear" w:color="auto" w:fill="auto"/>
            <w:noWrap/>
            <w:tcPrChange w:id="1160" w:author="Duy Nhat Tran" w:date="2022-11-25T11:33:00Z">
              <w:tcPr>
                <w:tcW w:w="1953" w:type="dxa"/>
                <w:gridSpan w:val="2"/>
                <w:shd w:val="clear" w:color="auto" w:fill="auto"/>
                <w:noWrap/>
              </w:tcPr>
            </w:tcPrChange>
          </w:tcPr>
          <w:p w14:paraId="7C4003A1" w14:textId="675AED28" w:rsidR="001935E4" w:rsidRPr="00BE6F47" w:rsidRDefault="001935E4" w:rsidP="00BE6F47">
            <w:pPr>
              <w:overflowPunct/>
              <w:autoSpaceDE/>
              <w:autoSpaceDN/>
              <w:adjustRightInd/>
              <w:jc w:val="right"/>
              <w:textAlignment w:val="auto"/>
              <w:rPr>
                <w:ins w:id="1161" w:author="Duy Nhat Tran" w:date="2022-11-25T09:41:00Z"/>
                <w:rFonts w:ascii="Arial" w:hAnsi="Arial" w:cs="Arial"/>
                <w:color w:val="000000"/>
                <w:sz w:val="18"/>
                <w:szCs w:val="18"/>
              </w:rPr>
            </w:pPr>
            <w:ins w:id="1162" w:author="Duy Nhat Tran" w:date="2022-11-25T09:53:00Z">
              <w:r w:rsidRPr="00C9188F">
                <w:rPr>
                  <w:rFonts w:ascii="Arial" w:hAnsi="Arial" w:cs="Arial"/>
                  <w:color w:val="000000"/>
                  <w:sz w:val="18"/>
                  <w:szCs w:val="18"/>
                  <w:rPrChange w:id="1163" w:author="Duy Nhat Tran" w:date="2022-11-25T10:27:00Z">
                    <w:rPr>
                      <w:rFonts w:ascii="Calibri" w:hAnsi="Calibri"/>
                      <w:color w:val="000000"/>
                      <w:sz w:val="22"/>
                      <w:szCs w:val="22"/>
                    </w:rPr>
                  </w:rPrChange>
                </w:rPr>
                <w:t xml:space="preserve">          7.019.596.665 </w:t>
              </w:r>
            </w:ins>
          </w:p>
        </w:tc>
        <w:tc>
          <w:tcPr>
            <w:tcW w:w="1620" w:type="dxa"/>
            <w:shd w:val="clear" w:color="auto" w:fill="auto"/>
            <w:noWrap/>
            <w:tcPrChange w:id="1164" w:author="Duy Nhat Tran" w:date="2022-11-25T11:33:00Z">
              <w:tcPr>
                <w:tcW w:w="1620" w:type="dxa"/>
                <w:gridSpan w:val="3"/>
                <w:shd w:val="clear" w:color="auto" w:fill="auto"/>
                <w:noWrap/>
              </w:tcPr>
            </w:tcPrChange>
          </w:tcPr>
          <w:p w14:paraId="3ED83644" w14:textId="00C67228" w:rsidR="001935E4" w:rsidRPr="00BE6F47" w:rsidRDefault="001935E4" w:rsidP="00BE6F47">
            <w:pPr>
              <w:overflowPunct/>
              <w:autoSpaceDE/>
              <w:autoSpaceDN/>
              <w:adjustRightInd/>
              <w:jc w:val="right"/>
              <w:textAlignment w:val="auto"/>
              <w:rPr>
                <w:ins w:id="1165" w:author="Duy Nhat Tran" w:date="2022-11-25T09:41:00Z"/>
                <w:rFonts w:ascii="Arial" w:hAnsi="Arial" w:cs="Arial"/>
                <w:color w:val="000000"/>
                <w:sz w:val="18"/>
                <w:szCs w:val="18"/>
              </w:rPr>
            </w:pPr>
            <w:ins w:id="1166" w:author="Duy Nhat Tran" w:date="2022-11-25T09:52:00Z">
              <w:r w:rsidRPr="00C9188F">
                <w:rPr>
                  <w:rFonts w:ascii="Arial" w:hAnsi="Arial" w:cs="Arial"/>
                  <w:color w:val="000000"/>
                  <w:sz w:val="18"/>
                  <w:szCs w:val="18"/>
                  <w:rPrChange w:id="1167" w:author="Duy Nhat Tran" w:date="2022-11-25T10:27:00Z">
                    <w:rPr>
                      <w:rFonts w:ascii="Calibri" w:hAnsi="Calibri"/>
                      <w:color w:val="000000"/>
                      <w:sz w:val="22"/>
                      <w:szCs w:val="22"/>
                    </w:rPr>
                  </w:rPrChange>
                </w:rPr>
                <w:t xml:space="preserve">      7.019.596.665 </w:t>
              </w:r>
            </w:ins>
          </w:p>
        </w:tc>
        <w:tc>
          <w:tcPr>
            <w:tcW w:w="1530" w:type="dxa"/>
            <w:shd w:val="clear" w:color="auto" w:fill="auto"/>
            <w:noWrap/>
            <w:tcPrChange w:id="1168" w:author="Duy Nhat Tran" w:date="2022-11-25T11:33:00Z">
              <w:tcPr>
                <w:tcW w:w="1620" w:type="dxa"/>
                <w:gridSpan w:val="4"/>
                <w:shd w:val="clear" w:color="auto" w:fill="auto"/>
                <w:noWrap/>
              </w:tcPr>
            </w:tcPrChange>
          </w:tcPr>
          <w:p w14:paraId="07A6B56F" w14:textId="0D23814B" w:rsidR="001935E4" w:rsidRPr="00BE6F47" w:rsidRDefault="001935E4" w:rsidP="00BE6F47">
            <w:pPr>
              <w:overflowPunct/>
              <w:autoSpaceDE/>
              <w:autoSpaceDN/>
              <w:adjustRightInd/>
              <w:jc w:val="right"/>
              <w:textAlignment w:val="auto"/>
              <w:rPr>
                <w:ins w:id="1169" w:author="Duy Nhat Tran" w:date="2022-11-25T09:41:00Z"/>
                <w:rFonts w:ascii="Arial" w:hAnsi="Arial" w:cs="Arial"/>
                <w:color w:val="000000"/>
                <w:sz w:val="18"/>
                <w:szCs w:val="18"/>
              </w:rPr>
            </w:pPr>
            <w:ins w:id="1170" w:author="Duy Nhat Tran" w:date="2022-11-25T09:51:00Z">
              <w:r w:rsidRPr="00C9188F">
                <w:rPr>
                  <w:rFonts w:ascii="Arial" w:hAnsi="Arial" w:cs="Arial"/>
                  <w:color w:val="000000"/>
                  <w:sz w:val="18"/>
                  <w:szCs w:val="18"/>
                  <w:rPrChange w:id="1171" w:author="Duy Nhat Tran" w:date="2022-11-25T10:27:00Z">
                    <w:rPr>
                      <w:rFonts w:ascii="Calibri" w:hAnsi="Calibri"/>
                      <w:color w:val="000000"/>
                      <w:sz w:val="22"/>
                      <w:szCs w:val="22"/>
                    </w:rPr>
                  </w:rPrChange>
                </w:rPr>
                <w:t xml:space="preserve">                             -   </w:t>
              </w:r>
            </w:ins>
          </w:p>
        </w:tc>
        <w:tc>
          <w:tcPr>
            <w:tcW w:w="2250" w:type="dxa"/>
            <w:shd w:val="clear" w:color="auto" w:fill="auto"/>
            <w:noWrap/>
            <w:tcPrChange w:id="1172" w:author="Duy Nhat Tran" w:date="2022-11-25T11:33:00Z">
              <w:tcPr>
                <w:tcW w:w="2250" w:type="dxa"/>
                <w:gridSpan w:val="4"/>
                <w:shd w:val="clear" w:color="auto" w:fill="auto"/>
                <w:noWrap/>
              </w:tcPr>
            </w:tcPrChange>
          </w:tcPr>
          <w:p w14:paraId="218B17ED" w14:textId="7C6A9A6B" w:rsidR="001935E4" w:rsidRPr="00C9188F" w:rsidRDefault="001935E4" w:rsidP="001935E4">
            <w:pPr>
              <w:overflowPunct/>
              <w:autoSpaceDE/>
              <w:autoSpaceDN/>
              <w:adjustRightInd/>
              <w:textAlignment w:val="auto"/>
              <w:rPr>
                <w:ins w:id="1173" w:author="Duy Nhat Tran" w:date="2022-11-25T09:41:00Z"/>
                <w:rFonts w:ascii="Arial" w:hAnsi="Arial" w:cs="Arial"/>
                <w:color w:val="000000"/>
                <w:sz w:val="18"/>
                <w:szCs w:val="18"/>
              </w:rPr>
            </w:pPr>
            <w:ins w:id="117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175" w:author="Duy Nhat Tran" w:date="2022-11-25T11:33:00Z">
              <w:tcPr>
                <w:tcW w:w="2070" w:type="dxa"/>
                <w:gridSpan w:val="4"/>
                <w:shd w:val="clear" w:color="auto" w:fill="auto"/>
                <w:noWrap/>
              </w:tcPr>
            </w:tcPrChange>
          </w:tcPr>
          <w:p w14:paraId="7021A634" w14:textId="77777777" w:rsidR="001935E4" w:rsidRPr="00C9188F" w:rsidRDefault="001935E4" w:rsidP="001935E4">
            <w:pPr>
              <w:overflowPunct/>
              <w:autoSpaceDE/>
              <w:autoSpaceDN/>
              <w:adjustRightInd/>
              <w:textAlignment w:val="auto"/>
              <w:rPr>
                <w:ins w:id="1176" w:author="Duy Nhat Tran" w:date="2022-11-25T09:41:00Z"/>
                <w:rFonts w:ascii="Arial" w:hAnsi="Arial" w:cs="Arial"/>
                <w:color w:val="000000"/>
                <w:sz w:val="18"/>
                <w:szCs w:val="18"/>
              </w:rPr>
            </w:pPr>
          </w:p>
        </w:tc>
        <w:tc>
          <w:tcPr>
            <w:tcW w:w="2520" w:type="dxa"/>
            <w:shd w:val="clear" w:color="auto" w:fill="auto"/>
            <w:tcPrChange w:id="1177" w:author="Duy Nhat Tran" w:date="2022-11-25T11:33:00Z">
              <w:tcPr>
                <w:tcW w:w="2520" w:type="dxa"/>
                <w:gridSpan w:val="4"/>
                <w:shd w:val="clear" w:color="auto" w:fill="auto"/>
              </w:tcPr>
            </w:tcPrChange>
          </w:tcPr>
          <w:p w14:paraId="55F20131" w14:textId="77777777" w:rsidR="001935E4" w:rsidRPr="00C9188F" w:rsidRDefault="001935E4" w:rsidP="001935E4">
            <w:pPr>
              <w:overflowPunct/>
              <w:autoSpaceDE/>
              <w:autoSpaceDN/>
              <w:adjustRightInd/>
              <w:textAlignment w:val="auto"/>
              <w:rPr>
                <w:ins w:id="1178" w:author="Duy Nhat Tran" w:date="2022-11-25T09:41:00Z"/>
                <w:rFonts w:ascii="Arial" w:hAnsi="Arial" w:cs="Arial"/>
                <w:color w:val="000000"/>
                <w:sz w:val="18"/>
                <w:szCs w:val="18"/>
              </w:rPr>
            </w:pPr>
          </w:p>
        </w:tc>
      </w:tr>
      <w:tr w:rsidR="00C9188F" w:rsidRPr="00C9188F" w14:paraId="5001075C" w14:textId="77777777" w:rsidTr="009B39EF">
        <w:tblPrEx>
          <w:tblPrExChange w:id="1179" w:author="Duy Nhat Tran" w:date="2022-11-25T11:33:00Z">
            <w:tblPrEx>
              <w:tblW w:w="15678" w:type="dxa"/>
            </w:tblPrEx>
          </w:tblPrExChange>
        </w:tblPrEx>
        <w:trPr>
          <w:trHeight w:val="864"/>
          <w:ins w:id="1180" w:author="Duy Nhat Tran" w:date="2022-11-25T09:41:00Z"/>
          <w:trPrChange w:id="1181" w:author="Duy Nhat Tran" w:date="2022-11-25T11:33:00Z">
            <w:trPr>
              <w:gridAfter w:val="0"/>
              <w:trHeight w:val="864"/>
            </w:trPr>
          </w:trPrChange>
        </w:trPr>
        <w:tc>
          <w:tcPr>
            <w:tcW w:w="1098" w:type="dxa"/>
            <w:shd w:val="clear" w:color="auto" w:fill="auto"/>
            <w:noWrap/>
            <w:tcPrChange w:id="1182" w:author="Duy Nhat Tran" w:date="2022-11-25T11:33:00Z">
              <w:tcPr>
                <w:tcW w:w="1098" w:type="dxa"/>
                <w:shd w:val="clear" w:color="auto" w:fill="auto"/>
                <w:noWrap/>
              </w:tcPr>
            </w:tcPrChange>
          </w:tcPr>
          <w:p w14:paraId="3A1BBFF7" w14:textId="2F477E2D" w:rsidR="001935E4" w:rsidRPr="00BE6F47" w:rsidRDefault="001935E4" w:rsidP="00BE6F47">
            <w:pPr>
              <w:overflowPunct/>
              <w:autoSpaceDE/>
              <w:autoSpaceDN/>
              <w:adjustRightInd/>
              <w:textAlignment w:val="auto"/>
              <w:rPr>
                <w:ins w:id="1183" w:author="Duy Nhat Tran" w:date="2022-11-25T09:41:00Z"/>
                <w:rFonts w:ascii="Arial" w:hAnsi="Arial" w:cs="Arial"/>
                <w:color w:val="000000"/>
                <w:sz w:val="18"/>
                <w:szCs w:val="18"/>
              </w:rPr>
            </w:pPr>
            <w:ins w:id="1184" w:author="Duy Nhat Tran" w:date="2022-11-25T09:43:00Z">
              <w:r w:rsidRPr="00C9188F">
                <w:rPr>
                  <w:rFonts w:ascii="Arial" w:hAnsi="Arial" w:cs="Arial"/>
                  <w:color w:val="000000"/>
                  <w:sz w:val="18"/>
                  <w:szCs w:val="18"/>
                  <w:rPrChange w:id="1185" w:author="Duy Nhat Tran" w:date="2022-11-25T10:27:00Z">
                    <w:rPr>
                      <w:rFonts w:ascii="Calibri" w:hAnsi="Calibri" w:cs="Calibri"/>
                      <w:color w:val="000000"/>
                      <w:sz w:val="22"/>
                      <w:szCs w:val="22"/>
                    </w:rPr>
                  </w:rPrChange>
                </w:rPr>
                <w:lastRenderedPageBreak/>
                <w:t>4883009</w:t>
              </w:r>
            </w:ins>
          </w:p>
        </w:tc>
        <w:tc>
          <w:tcPr>
            <w:tcW w:w="2547" w:type="dxa"/>
            <w:shd w:val="clear" w:color="auto" w:fill="auto"/>
            <w:noWrap/>
            <w:tcPrChange w:id="1186" w:author="Duy Nhat Tran" w:date="2022-11-25T11:33:00Z">
              <w:tcPr>
                <w:tcW w:w="2547" w:type="dxa"/>
                <w:shd w:val="clear" w:color="auto" w:fill="auto"/>
                <w:noWrap/>
              </w:tcPr>
            </w:tcPrChange>
          </w:tcPr>
          <w:p w14:paraId="55A03255" w14:textId="64C05D5C" w:rsidR="001935E4" w:rsidRPr="00BE6F47" w:rsidRDefault="001935E4" w:rsidP="00BE6F47">
            <w:pPr>
              <w:overflowPunct/>
              <w:autoSpaceDE/>
              <w:autoSpaceDN/>
              <w:adjustRightInd/>
              <w:textAlignment w:val="auto"/>
              <w:rPr>
                <w:ins w:id="1187" w:author="Duy Nhat Tran" w:date="2022-11-25T09:41:00Z"/>
                <w:rFonts w:ascii="Arial" w:hAnsi="Arial" w:cs="Arial"/>
                <w:color w:val="000000"/>
                <w:sz w:val="18"/>
                <w:szCs w:val="18"/>
              </w:rPr>
            </w:pPr>
            <w:ins w:id="1188" w:author="Duy Nhat Tran" w:date="2022-11-25T09:43:00Z">
              <w:r w:rsidRPr="00C9188F">
                <w:rPr>
                  <w:rFonts w:ascii="Arial" w:hAnsi="Arial" w:cs="Arial"/>
                  <w:color w:val="000000"/>
                  <w:sz w:val="18"/>
                  <w:szCs w:val="18"/>
                  <w:rPrChange w:id="1189" w:author="Duy Nhat Tran" w:date="2022-11-25T10:27:00Z">
                    <w:rPr>
                      <w:rFonts w:ascii="Calibri" w:hAnsi="Calibri" w:cs="Calibri"/>
                      <w:color w:val="000000"/>
                      <w:sz w:val="22"/>
                      <w:szCs w:val="22"/>
                    </w:rPr>
                  </w:rPrChange>
                </w:rPr>
                <w:t xml:space="preserve">CONG TY CP DT PHU CUONG KIEN GIANG      </w:t>
              </w:r>
            </w:ins>
          </w:p>
        </w:tc>
        <w:tc>
          <w:tcPr>
            <w:tcW w:w="1683" w:type="dxa"/>
            <w:shd w:val="clear" w:color="auto" w:fill="auto"/>
            <w:noWrap/>
            <w:tcPrChange w:id="1190" w:author="Duy Nhat Tran" w:date="2022-11-25T11:33:00Z">
              <w:tcPr>
                <w:tcW w:w="1953" w:type="dxa"/>
                <w:gridSpan w:val="2"/>
                <w:shd w:val="clear" w:color="auto" w:fill="auto"/>
                <w:noWrap/>
              </w:tcPr>
            </w:tcPrChange>
          </w:tcPr>
          <w:p w14:paraId="7DB7CB48" w14:textId="5B2C2F78" w:rsidR="001935E4" w:rsidRPr="00BE6F47" w:rsidRDefault="001935E4" w:rsidP="00BE6F47">
            <w:pPr>
              <w:overflowPunct/>
              <w:autoSpaceDE/>
              <w:autoSpaceDN/>
              <w:adjustRightInd/>
              <w:jc w:val="right"/>
              <w:textAlignment w:val="auto"/>
              <w:rPr>
                <w:ins w:id="1191" w:author="Duy Nhat Tran" w:date="2022-11-25T09:41:00Z"/>
                <w:rFonts w:ascii="Arial" w:hAnsi="Arial" w:cs="Arial"/>
                <w:color w:val="000000"/>
                <w:sz w:val="18"/>
                <w:szCs w:val="18"/>
              </w:rPr>
            </w:pPr>
            <w:ins w:id="1192" w:author="Duy Nhat Tran" w:date="2022-11-25T09:53:00Z">
              <w:r w:rsidRPr="00C9188F">
                <w:rPr>
                  <w:rFonts w:ascii="Arial" w:hAnsi="Arial" w:cs="Arial"/>
                  <w:color w:val="000000"/>
                  <w:sz w:val="18"/>
                  <w:szCs w:val="18"/>
                  <w:rPrChange w:id="1193" w:author="Duy Nhat Tran" w:date="2022-11-25T10:27:00Z">
                    <w:rPr>
                      <w:rFonts w:ascii="Calibri" w:hAnsi="Calibri"/>
                      <w:color w:val="000000"/>
                      <w:sz w:val="22"/>
                      <w:szCs w:val="22"/>
                    </w:rPr>
                  </w:rPrChange>
                </w:rPr>
                <w:t xml:space="preserve">        29.900.000.000 </w:t>
              </w:r>
            </w:ins>
          </w:p>
        </w:tc>
        <w:tc>
          <w:tcPr>
            <w:tcW w:w="1620" w:type="dxa"/>
            <w:shd w:val="clear" w:color="auto" w:fill="auto"/>
            <w:noWrap/>
            <w:tcPrChange w:id="1194" w:author="Duy Nhat Tran" w:date="2022-11-25T11:33:00Z">
              <w:tcPr>
                <w:tcW w:w="1620" w:type="dxa"/>
                <w:gridSpan w:val="3"/>
                <w:shd w:val="clear" w:color="auto" w:fill="auto"/>
                <w:noWrap/>
              </w:tcPr>
            </w:tcPrChange>
          </w:tcPr>
          <w:p w14:paraId="0EFE7249" w14:textId="612F4211" w:rsidR="001935E4" w:rsidRPr="00BE6F47" w:rsidRDefault="001935E4" w:rsidP="00BE6F47">
            <w:pPr>
              <w:overflowPunct/>
              <w:autoSpaceDE/>
              <w:autoSpaceDN/>
              <w:adjustRightInd/>
              <w:jc w:val="right"/>
              <w:textAlignment w:val="auto"/>
              <w:rPr>
                <w:ins w:id="1195" w:author="Duy Nhat Tran" w:date="2022-11-25T09:41:00Z"/>
                <w:rFonts w:ascii="Arial" w:hAnsi="Arial" w:cs="Arial"/>
                <w:color w:val="000000"/>
                <w:sz w:val="18"/>
                <w:szCs w:val="18"/>
              </w:rPr>
            </w:pPr>
            <w:ins w:id="1196" w:author="Duy Nhat Tran" w:date="2022-11-25T09:52:00Z">
              <w:r w:rsidRPr="00C9188F">
                <w:rPr>
                  <w:rFonts w:ascii="Arial" w:hAnsi="Arial" w:cs="Arial"/>
                  <w:color w:val="000000"/>
                  <w:sz w:val="18"/>
                  <w:szCs w:val="18"/>
                  <w:rPrChange w:id="1197" w:author="Duy Nhat Tran" w:date="2022-11-25T10:27:00Z">
                    <w:rPr>
                      <w:rFonts w:ascii="Calibri" w:hAnsi="Calibri"/>
                      <w:color w:val="000000"/>
                      <w:sz w:val="22"/>
                      <w:szCs w:val="22"/>
                    </w:rPr>
                  </w:rPrChange>
                </w:rPr>
                <w:t xml:space="preserve">    29.900.000.000 </w:t>
              </w:r>
            </w:ins>
          </w:p>
        </w:tc>
        <w:tc>
          <w:tcPr>
            <w:tcW w:w="1530" w:type="dxa"/>
            <w:shd w:val="clear" w:color="auto" w:fill="auto"/>
            <w:noWrap/>
            <w:tcPrChange w:id="1198" w:author="Duy Nhat Tran" w:date="2022-11-25T11:33:00Z">
              <w:tcPr>
                <w:tcW w:w="1620" w:type="dxa"/>
                <w:gridSpan w:val="4"/>
                <w:shd w:val="clear" w:color="auto" w:fill="auto"/>
                <w:noWrap/>
              </w:tcPr>
            </w:tcPrChange>
          </w:tcPr>
          <w:p w14:paraId="52730800" w14:textId="44E037AA" w:rsidR="001935E4" w:rsidRPr="00BE6F47" w:rsidRDefault="001935E4" w:rsidP="00BE6F47">
            <w:pPr>
              <w:overflowPunct/>
              <w:autoSpaceDE/>
              <w:autoSpaceDN/>
              <w:adjustRightInd/>
              <w:jc w:val="right"/>
              <w:textAlignment w:val="auto"/>
              <w:rPr>
                <w:ins w:id="1199" w:author="Duy Nhat Tran" w:date="2022-11-25T09:41:00Z"/>
                <w:rFonts w:ascii="Arial" w:hAnsi="Arial" w:cs="Arial"/>
                <w:color w:val="000000"/>
                <w:sz w:val="18"/>
                <w:szCs w:val="18"/>
              </w:rPr>
            </w:pPr>
            <w:ins w:id="1200" w:author="Duy Nhat Tran" w:date="2022-11-25T09:51:00Z">
              <w:r w:rsidRPr="00C9188F">
                <w:rPr>
                  <w:rFonts w:ascii="Arial" w:hAnsi="Arial" w:cs="Arial"/>
                  <w:color w:val="000000"/>
                  <w:sz w:val="18"/>
                  <w:szCs w:val="18"/>
                  <w:rPrChange w:id="1201" w:author="Duy Nhat Tran" w:date="2022-11-25T10:27:00Z">
                    <w:rPr>
                      <w:rFonts w:ascii="Calibri" w:hAnsi="Calibri"/>
                      <w:color w:val="000000"/>
                      <w:sz w:val="22"/>
                      <w:szCs w:val="22"/>
                    </w:rPr>
                  </w:rPrChange>
                </w:rPr>
                <w:t xml:space="preserve">                             -   </w:t>
              </w:r>
            </w:ins>
          </w:p>
        </w:tc>
        <w:tc>
          <w:tcPr>
            <w:tcW w:w="2250" w:type="dxa"/>
            <w:shd w:val="clear" w:color="auto" w:fill="auto"/>
            <w:noWrap/>
            <w:tcPrChange w:id="1202" w:author="Duy Nhat Tran" w:date="2022-11-25T11:33:00Z">
              <w:tcPr>
                <w:tcW w:w="2250" w:type="dxa"/>
                <w:gridSpan w:val="4"/>
                <w:shd w:val="clear" w:color="auto" w:fill="auto"/>
                <w:noWrap/>
              </w:tcPr>
            </w:tcPrChange>
          </w:tcPr>
          <w:p w14:paraId="2206CBA8" w14:textId="20B301AB" w:rsidR="001935E4" w:rsidRPr="00C9188F" w:rsidRDefault="001935E4" w:rsidP="001935E4">
            <w:pPr>
              <w:overflowPunct/>
              <w:autoSpaceDE/>
              <w:autoSpaceDN/>
              <w:adjustRightInd/>
              <w:textAlignment w:val="auto"/>
              <w:rPr>
                <w:ins w:id="1203" w:author="Duy Nhat Tran" w:date="2022-11-25T09:41:00Z"/>
                <w:rFonts w:ascii="Arial" w:hAnsi="Arial" w:cs="Arial"/>
                <w:color w:val="000000"/>
                <w:sz w:val="18"/>
                <w:szCs w:val="18"/>
              </w:rPr>
            </w:pPr>
            <w:ins w:id="120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205" w:author="Duy Nhat Tran" w:date="2022-11-25T11:33:00Z">
              <w:tcPr>
                <w:tcW w:w="2070" w:type="dxa"/>
                <w:gridSpan w:val="4"/>
                <w:shd w:val="clear" w:color="auto" w:fill="auto"/>
                <w:noWrap/>
              </w:tcPr>
            </w:tcPrChange>
          </w:tcPr>
          <w:p w14:paraId="79BFB5D5" w14:textId="77777777" w:rsidR="001935E4" w:rsidRPr="00C9188F" w:rsidRDefault="001935E4" w:rsidP="001935E4">
            <w:pPr>
              <w:overflowPunct/>
              <w:autoSpaceDE/>
              <w:autoSpaceDN/>
              <w:adjustRightInd/>
              <w:textAlignment w:val="auto"/>
              <w:rPr>
                <w:ins w:id="1206" w:author="Duy Nhat Tran" w:date="2022-11-25T09:41:00Z"/>
                <w:rFonts w:ascii="Arial" w:hAnsi="Arial" w:cs="Arial"/>
                <w:color w:val="000000"/>
                <w:sz w:val="18"/>
                <w:szCs w:val="18"/>
              </w:rPr>
            </w:pPr>
          </w:p>
        </w:tc>
        <w:tc>
          <w:tcPr>
            <w:tcW w:w="2520" w:type="dxa"/>
            <w:shd w:val="clear" w:color="auto" w:fill="auto"/>
            <w:tcPrChange w:id="1207" w:author="Duy Nhat Tran" w:date="2022-11-25T11:33:00Z">
              <w:tcPr>
                <w:tcW w:w="2520" w:type="dxa"/>
                <w:gridSpan w:val="4"/>
                <w:shd w:val="clear" w:color="auto" w:fill="auto"/>
              </w:tcPr>
            </w:tcPrChange>
          </w:tcPr>
          <w:p w14:paraId="4AAFA95C" w14:textId="77777777" w:rsidR="001935E4" w:rsidRPr="00C9188F" w:rsidRDefault="001935E4" w:rsidP="001935E4">
            <w:pPr>
              <w:overflowPunct/>
              <w:autoSpaceDE/>
              <w:autoSpaceDN/>
              <w:adjustRightInd/>
              <w:textAlignment w:val="auto"/>
              <w:rPr>
                <w:ins w:id="1208" w:author="Duy Nhat Tran" w:date="2022-11-25T09:41:00Z"/>
                <w:rFonts w:ascii="Arial" w:hAnsi="Arial" w:cs="Arial"/>
                <w:color w:val="000000"/>
                <w:sz w:val="18"/>
                <w:szCs w:val="18"/>
              </w:rPr>
            </w:pPr>
          </w:p>
        </w:tc>
      </w:tr>
      <w:tr w:rsidR="00C9188F" w:rsidRPr="00C9188F" w14:paraId="00D914D6" w14:textId="77777777" w:rsidTr="009B39EF">
        <w:tblPrEx>
          <w:tblPrExChange w:id="1209" w:author="Duy Nhat Tran" w:date="2022-11-25T11:33:00Z">
            <w:tblPrEx>
              <w:tblW w:w="15678" w:type="dxa"/>
            </w:tblPrEx>
          </w:tblPrExChange>
        </w:tblPrEx>
        <w:trPr>
          <w:trHeight w:val="864"/>
          <w:ins w:id="1210" w:author="Duy Nhat Tran" w:date="2022-11-25T09:41:00Z"/>
          <w:trPrChange w:id="1211" w:author="Duy Nhat Tran" w:date="2022-11-25T11:33:00Z">
            <w:trPr>
              <w:gridAfter w:val="0"/>
              <w:trHeight w:val="864"/>
            </w:trPr>
          </w:trPrChange>
        </w:trPr>
        <w:tc>
          <w:tcPr>
            <w:tcW w:w="1098" w:type="dxa"/>
            <w:shd w:val="clear" w:color="auto" w:fill="auto"/>
            <w:noWrap/>
            <w:tcPrChange w:id="1212" w:author="Duy Nhat Tran" w:date="2022-11-25T11:33:00Z">
              <w:tcPr>
                <w:tcW w:w="1098" w:type="dxa"/>
                <w:shd w:val="clear" w:color="auto" w:fill="auto"/>
                <w:noWrap/>
              </w:tcPr>
            </w:tcPrChange>
          </w:tcPr>
          <w:p w14:paraId="18218519" w14:textId="00DC6759" w:rsidR="001935E4" w:rsidRPr="00BE6F47" w:rsidRDefault="001935E4" w:rsidP="00BE6F47">
            <w:pPr>
              <w:overflowPunct/>
              <w:autoSpaceDE/>
              <w:autoSpaceDN/>
              <w:adjustRightInd/>
              <w:textAlignment w:val="auto"/>
              <w:rPr>
                <w:ins w:id="1213" w:author="Duy Nhat Tran" w:date="2022-11-25T09:41:00Z"/>
                <w:rFonts w:ascii="Arial" w:hAnsi="Arial" w:cs="Arial"/>
                <w:color w:val="000000"/>
                <w:sz w:val="18"/>
                <w:szCs w:val="18"/>
              </w:rPr>
            </w:pPr>
            <w:ins w:id="1214" w:author="Duy Nhat Tran" w:date="2022-11-25T09:43:00Z">
              <w:r w:rsidRPr="00C9188F">
                <w:rPr>
                  <w:rFonts w:ascii="Arial" w:hAnsi="Arial" w:cs="Arial"/>
                  <w:color w:val="000000"/>
                  <w:sz w:val="18"/>
                  <w:szCs w:val="18"/>
                  <w:rPrChange w:id="1215" w:author="Duy Nhat Tran" w:date="2022-11-25T10:27:00Z">
                    <w:rPr>
                      <w:rFonts w:ascii="Calibri" w:hAnsi="Calibri" w:cs="Calibri"/>
                      <w:color w:val="000000"/>
                      <w:sz w:val="22"/>
                      <w:szCs w:val="22"/>
                    </w:rPr>
                  </w:rPrChange>
                </w:rPr>
                <w:t>20811941</w:t>
              </w:r>
            </w:ins>
          </w:p>
        </w:tc>
        <w:tc>
          <w:tcPr>
            <w:tcW w:w="2547" w:type="dxa"/>
            <w:shd w:val="clear" w:color="auto" w:fill="auto"/>
            <w:noWrap/>
            <w:tcPrChange w:id="1216" w:author="Duy Nhat Tran" w:date="2022-11-25T11:33:00Z">
              <w:tcPr>
                <w:tcW w:w="2547" w:type="dxa"/>
                <w:shd w:val="clear" w:color="auto" w:fill="auto"/>
                <w:noWrap/>
              </w:tcPr>
            </w:tcPrChange>
          </w:tcPr>
          <w:p w14:paraId="58FBCC9F" w14:textId="22756320" w:rsidR="001935E4" w:rsidRPr="00BE6F47" w:rsidRDefault="001935E4" w:rsidP="00BE6F47">
            <w:pPr>
              <w:overflowPunct/>
              <w:autoSpaceDE/>
              <w:autoSpaceDN/>
              <w:adjustRightInd/>
              <w:textAlignment w:val="auto"/>
              <w:rPr>
                <w:ins w:id="1217" w:author="Duy Nhat Tran" w:date="2022-11-25T09:41:00Z"/>
                <w:rFonts w:ascii="Arial" w:hAnsi="Arial" w:cs="Arial"/>
                <w:color w:val="000000"/>
                <w:sz w:val="18"/>
                <w:szCs w:val="18"/>
              </w:rPr>
            </w:pPr>
            <w:ins w:id="1218" w:author="Duy Nhat Tran" w:date="2022-11-25T09:43:00Z">
              <w:r w:rsidRPr="00C9188F">
                <w:rPr>
                  <w:rFonts w:ascii="Arial" w:hAnsi="Arial" w:cs="Arial"/>
                  <w:color w:val="000000"/>
                  <w:sz w:val="18"/>
                  <w:szCs w:val="18"/>
                  <w:rPrChange w:id="1219" w:author="Duy Nhat Tran" w:date="2022-11-25T10:27:00Z">
                    <w:rPr>
                      <w:rFonts w:ascii="Calibri" w:hAnsi="Calibri" w:cs="Calibri"/>
                      <w:color w:val="000000"/>
                      <w:sz w:val="22"/>
                      <w:szCs w:val="22"/>
                    </w:rPr>
                  </w:rPrChange>
                </w:rPr>
                <w:t xml:space="preserve">CONG TY TNHH DO GIA BAO                 </w:t>
              </w:r>
            </w:ins>
          </w:p>
        </w:tc>
        <w:tc>
          <w:tcPr>
            <w:tcW w:w="1683" w:type="dxa"/>
            <w:shd w:val="clear" w:color="auto" w:fill="auto"/>
            <w:noWrap/>
            <w:tcPrChange w:id="1220" w:author="Duy Nhat Tran" w:date="2022-11-25T11:33:00Z">
              <w:tcPr>
                <w:tcW w:w="1953" w:type="dxa"/>
                <w:gridSpan w:val="2"/>
                <w:shd w:val="clear" w:color="auto" w:fill="auto"/>
                <w:noWrap/>
              </w:tcPr>
            </w:tcPrChange>
          </w:tcPr>
          <w:p w14:paraId="4EE5E6F9" w14:textId="523B0EFD" w:rsidR="001935E4" w:rsidRPr="00BE6F47" w:rsidRDefault="001935E4" w:rsidP="00BE6F47">
            <w:pPr>
              <w:overflowPunct/>
              <w:autoSpaceDE/>
              <w:autoSpaceDN/>
              <w:adjustRightInd/>
              <w:jc w:val="right"/>
              <w:textAlignment w:val="auto"/>
              <w:rPr>
                <w:ins w:id="1221" w:author="Duy Nhat Tran" w:date="2022-11-25T09:41:00Z"/>
                <w:rFonts w:ascii="Arial" w:hAnsi="Arial" w:cs="Arial"/>
                <w:color w:val="000000"/>
                <w:sz w:val="18"/>
                <w:szCs w:val="18"/>
              </w:rPr>
            </w:pPr>
            <w:ins w:id="1222" w:author="Duy Nhat Tran" w:date="2022-11-25T09:53:00Z">
              <w:r w:rsidRPr="00C9188F">
                <w:rPr>
                  <w:rFonts w:ascii="Arial" w:hAnsi="Arial" w:cs="Arial"/>
                  <w:color w:val="000000"/>
                  <w:sz w:val="18"/>
                  <w:szCs w:val="18"/>
                  <w:rPrChange w:id="1223" w:author="Duy Nhat Tran" w:date="2022-11-25T10:27:00Z">
                    <w:rPr>
                      <w:rFonts w:ascii="Calibri" w:hAnsi="Calibri"/>
                      <w:color w:val="000000"/>
                      <w:sz w:val="22"/>
                      <w:szCs w:val="22"/>
                    </w:rPr>
                  </w:rPrChange>
                </w:rPr>
                <w:t xml:space="preserve">        20.000.000.000 </w:t>
              </w:r>
            </w:ins>
          </w:p>
        </w:tc>
        <w:tc>
          <w:tcPr>
            <w:tcW w:w="1620" w:type="dxa"/>
            <w:shd w:val="clear" w:color="auto" w:fill="auto"/>
            <w:noWrap/>
            <w:tcPrChange w:id="1224" w:author="Duy Nhat Tran" w:date="2022-11-25T11:33:00Z">
              <w:tcPr>
                <w:tcW w:w="1620" w:type="dxa"/>
                <w:gridSpan w:val="3"/>
                <w:shd w:val="clear" w:color="auto" w:fill="auto"/>
                <w:noWrap/>
              </w:tcPr>
            </w:tcPrChange>
          </w:tcPr>
          <w:p w14:paraId="64DAB7EB" w14:textId="284DCEBF" w:rsidR="001935E4" w:rsidRPr="00BE6F47" w:rsidRDefault="001935E4" w:rsidP="00BE6F47">
            <w:pPr>
              <w:overflowPunct/>
              <w:autoSpaceDE/>
              <w:autoSpaceDN/>
              <w:adjustRightInd/>
              <w:jc w:val="right"/>
              <w:textAlignment w:val="auto"/>
              <w:rPr>
                <w:ins w:id="1225" w:author="Duy Nhat Tran" w:date="2022-11-25T09:41:00Z"/>
                <w:rFonts w:ascii="Arial" w:hAnsi="Arial" w:cs="Arial"/>
                <w:color w:val="000000"/>
                <w:sz w:val="18"/>
                <w:szCs w:val="18"/>
              </w:rPr>
            </w:pPr>
            <w:ins w:id="1226" w:author="Duy Nhat Tran" w:date="2022-11-25T09:52:00Z">
              <w:r w:rsidRPr="00C9188F">
                <w:rPr>
                  <w:rFonts w:ascii="Arial" w:hAnsi="Arial" w:cs="Arial"/>
                  <w:color w:val="000000"/>
                  <w:sz w:val="18"/>
                  <w:szCs w:val="18"/>
                  <w:rPrChange w:id="1227" w:author="Duy Nhat Tran" w:date="2022-11-25T10:27:00Z">
                    <w:rPr>
                      <w:rFonts w:ascii="Calibri" w:hAnsi="Calibri"/>
                      <w:color w:val="000000"/>
                      <w:sz w:val="22"/>
                      <w:szCs w:val="22"/>
                    </w:rPr>
                  </w:rPrChange>
                </w:rPr>
                <w:t xml:space="preserve">    20.000.000.000 </w:t>
              </w:r>
            </w:ins>
          </w:p>
        </w:tc>
        <w:tc>
          <w:tcPr>
            <w:tcW w:w="1530" w:type="dxa"/>
            <w:shd w:val="clear" w:color="auto" w:fill="auto"/>
            <w:noWrap/>
            <w:tcPrChange w:id="1228" w:author="Duy Nhat Tran" w:date="2022-11-25T11:33:00Z">
              <w:tcPr>
                <w:tcW w:w="1620" w:type="dxa"/>
                <w:gridSpan w:val="4"/>
                <w:shd w:val="clear" w:color="auto" w:fill="auto"/>
                <w:noWrap/>
              </w:tcPr>
            </w:tcPrChange>
          </w:tcPr>
          <w:p w14:paraId="35CEADEE" w14:textId="5077D931" w:rsidR="001935E4" w:rsidRPr="00BE6F47" w:rsidRDefault="001935E4" w:rsidP="00BE6F47">
            <w:pPr>
              <w:overflowPunct/>
              <w:autoSpaceDE/>
              <w:autoSpaceDN/>
              <w:adjustRightInd/>
              <w:jc w:val="right"/>
              <w:textAlignment w:val="auto"/>
              <w:rPr>
                <w:ins w:id="1229" w:author="Duy Nhat Tran" w:date="2022-11-25T09:41:00Z"/>
                <w:rFonts w:ascii="Arial" w:hAnsi="Arial" w:cs="Arial"/>
                <w:color w:val="000000"/>
                <w:sz w:val="18"/>
                <w:szCs w:val="18"/>
              </w:rPr>
            </w:pPr>
            <w:ins w:id="1230" w:author="Duy Nhat Tran" w:date="2022-11-25T09:51:00Z">
              <w:r w:rsidRPr="00C9188F">
                <w:rPr>
                  <w:rFonts w:ascii="Arial" w:hAnsi="Arial" w:cs="Arial"/>
                  <w:color w:val="000000"/>
                  <w:sz w:val="18"/>
                  <w:szCs w:val="18"/>
                  <w:rPrChange w:id="1231" w:author="Duy Nhat Tran" w:date="2022-11-25T10:27:00Z">
                    <w:rPr>
                      <w:rFonts w:ascii="Calibri" w:hAnsi="Calibri"/>
                      <w:color w:val="000000"/>
                      <w:sz w:val="22"/>
                      <w:szCs w:val="22"/>
                    </w:rPr>
                  </w:rPrChange>
                </w:rPr>
                <w:t xml:space="preserve">                             -   </w:t>
              </w:r>
            </w:ins>
          </w:p>
        </w:tc>
        <w:tc>
          <w:tcPr>
            <w:tcW w:w="2250" w:type="dxa"/>
            <w:shd w:val="clear" w:color="auto" w:fill="auto"/>
            <w:noWrap/>
            <w:tcPrChange w:id="1232" w:author="Duy Nhat Tran" w:date="2022-11-25T11:33:00Z">
              <w:tcPr>
                <w:tcW w:w="2250" w:type="dxa"/>
                <w:gridSpan w:val="4"/>
                <w:shd w:val="clear" w:color="auto" w:fill="auto"/>
                <w:noWrap/>
              </w:tcPr>
            </w:tcPrChange>
          </w:tcPr>
          <w:p w14:paraId="54F34B17" w14:textId="0E53CE46" w:rsidR="001935E4" w:rsidRPr="00C9188F" w:rsidRDefault="001935E4" w:rsidP="001935E4">
            <w:pPr>
              <w:overflowPunct/>
              <w:autoSpaceDE/>
              <w:autoSpaceDN/>
              <w:adjustRightInd/>
              <w:textAlignment w:val="auto"/>
              <w:rPr>
                <w:ins w:id="1233" w:author="Duy Nhat Tran" w:date="2022-11-25T09:41:00Z"/>
                <w:rFonts w:ascii="Arial" w:hAnsi="Arial" w:cs="Arial"/>
                <w:color w:val="000000"/>
                <w:sz w:val="18"/>
                <w:szCs w:val="18"/>
              </w:rPr>
            </w:pPr>
            <w:ins w:id="123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235" w:author="Duy Nhat Tran" w:date="2022-11-25T11:33:00Z">
              <w:tcPr>
                <w:tcW w:w="2070" w:type="dxa"/>
                <w:gridSpan w:val="4"/>
                <w:shd w:val="clear" w:color="auto" w:fill="auto"/>
                <w:noWrap/>
              </w:tcPr>
            </w:tcPrChange>
          </w:tcPr>
          <w:p w14:paraId="1494A413" w14:textId="77777777" w:rsidR="001935E4" w:rsidRPr="00C9188F" w:rsidRDefault="001935E4" w:rsidP="001935E4">
            <w:pPr>
              <w:overflowPunct/>
              <w:autoSpaceDE/>
              <w:autoSpaceDN/>
              <w:adjustRightInd/>
              <w:textAlignment w:val="auto"/>
              <w:rPr>
                <w:ins w:id="1236" w:author="Duy Nhat Tran" w:date="2022-11-25T09:41:00Z"/>
                <w:rFonts w:ascii="Arial" w:hAnsi="Arial" w:cs="Arial"/>
                <w:color w:val="000000"/>
                <w:sz w:val="18"/>
                <w:szCs w:val="18"/>
              </w:rPr>
            </w:pPr>
          </w:p>
        </w:tc>
        <w:tc>
          <w:tcPr>
            <w:tcW w:w="2520" w:type="dxa"/>
            <w:shd w:val="clear" w:color="auto" w:fill="auto"/>
            <w:tcPrChange w:id="1237" w:author="Duy Nhat Tran" w:date="2022-11-25T11:33:00Z">
              <w:tcPr>
                <w:tcW w:w="2520" w:type="dxa"/>
                <w:gridSpan w:val="4"/>
                <w:shd w:val="clear" w:color="auto" w:fill="auto"/>
              </w:tcPr>
            </w:tcPrChange>
          </w:tcPr>
          <w:p w14:paraId="256723E7" w14:textId="77777777" w:rsidR="001935E4" w:rsidRPr="00C9188F" w:rsidRDefault="001935E4" w:rsidP="001935E4">
            <w:pPr>
              <w:overflowPunct/>
              <w:autoSpaceDE/>
              <w:autoSpaceDN/>
              <w:adjustRightInd/>
              <w:textAlignment w:val="auto"/>
              <w:rPr>
                <w:ins w:id="1238" w:author="Duy Nhat Tran" w:date="2022-11-25T09:41:00Z"/>
                <w:rFonts w:ascii="Arial" w:hAnsi="Arial" w:cs="Arial"/>
                <w:color w:val="000000"/>
                <w:sz w:val="18"/>
                <w:szCs w:val="18"/>
              </w:rPr>
            </w:pPr>
          </w:p>
        </w:tc>
      </w:tr>
      <w:tr w:rsidR="00C9188F" w:rsidRPr="00C9188F" w14:paraId="6851ED3F" w14:textId="77777777" w:rsidTr="009B39EF">
        <w:tblPrEx>
          <w:tblPrExChange w:id="1239" w:author="Duy Nhat Tran" w:date="2022-11-25T11:33:00Z">
            <w:tblPrEx>
              <w:tblW w:w="15678" w:type="dxa"/>
            </w:tblPrEx>
          </w:tblPrExChange>
        </w:tblPrEx>
        <w:trPr>
          <w:trHeight w:val="864"/>
          <w:ins w:id="1240" w:author="Duy Nhat Tran" w:date="2022-11-25T09:41:00Z"/>
          <w:trPrChange w:id="1241" w:author="Duy Nhat Tran" w:date="2022-11-25T11:33:00Z">
            <w:trPr>
              <w:gridAfter w:val="0"/>
              <w:trHeight w:val="864"/>
            </w:trPr>
          </w:trPrChange>
        </w:trPr>
        <w:tc>
          <w:tcPr>
            <w:tcW w:w="1098" w:type="dxa"/>
            <w:shd w:val="clear" w:color="auto" w:fill="auto"/>
            <w:noWrap/>
            <w:tcPrChange w:id="1242" w:author="Duy Nhat Tran" w:date="2022-11-25T11:33:00Z">
              <w:tcPr>
                <w:tcW w:w="1098" w:type="dxa"/>
                <w:shd w:val="clear" w:color="auto" w:fill="auto"/>
                <w:noWrap/>
              </w:tcPr>
            </w:tcPrChange>
          </w:tcPr>
          <w:p w14:paraId="184BEA32" w14:textId="758F85E1" w:rsidR="001935E4" w:rsidRPr="00BE6F47" w:rsidRDefault="001935E4" w:rsidP="00BE6F47">
            <w:pPr>
              <w:overflowPunct/>
              <w:autoSpaceDE/>
              <w:autoSpaceDN/>
              <w:adjustRightInd/>
              <w:textAlignment w:val="auto"/>
              <w:rPr>
                <w:ins w:id="1243" w:author="Duy Nhat Tran" w:date="2022-11-25T09:41:00Z"/>
                <w:rFonts w:ascii="Arial" w:hAnsi="Arial" w:cs="Arial"/>
                <w:color w:val="000000"/>
                <w:sz w:val="18"/>
                <w:szCs w:val="18"/>
              </w:rPr>
            </w:pPr>
            <w:ins w:id="1244" w:author="Duy Nhat Tran" w:date="2022-11-25T09:43:00Z">
              <w:r w:rsidRPr="00C9188F">
                <w:rPr>
                  <w:rFonts w:ascii="Arial" w:hAnsi="Arial" w:cs="Arial"/>
                  <w:color w:val="000000"/>
                  <w:sz w:val="18"/>
                  <w:szCs w:val="18"/>
                  <w:rPrChange w:id="1245" w:author="Duy Nhat Tran" w:date="2022-11-25T10:27:00Z">
                    <w:rPr>
                      <w:rFonts w:ascii="Calibri" w:hAnsi="Calibri" w:cs="Calibri"/>
                      <w:color w:val="000000"/>
                      <w:sz w:val="22"/>
                      <w:szCs w:val="22"/>
                    </w:rPr>
                  </w:rPrChange>
                </w:rPr>
                <w:t>15493737</w:t>
              </w:r>
            </w:ins>
          </w:p>
        </w:tc>
        <w:tc>
          <w:tcPr>
            <w:tcW w:w="2547" w:type="dxa"/>
            <w:shd w:val="clear" w:color="auto" w:fill="auto"/>
            <w:noWrap/>
            <w:tcPrChange w:id="1246" w:author="Duy Nhat Tran" w:date="2022-11-25T11:33:00Z">
              <w:tcPr>
                <w:tcW w:w="2547" w:type="dxa"/>
                <w:shd w:val="clear" w:color="auto" w:fill="auto"/>
                <w:noWrap/>
              </w:tcPr>
            </w:tcPrChange>
          </w:tcPr>
          <w:p w14:paraId="336443D3" w14:textId="1E100F3D" w:rsidR="001935E4" w:rsidRPr="00BE6F47" w:rsidRDefault="001935E4" w:rsidP="00BE6F47">
            <w:pPr>
              <w:overflowPunct/>
              <w:autoSpaceDE/>
              <w:autoSpaceDN/>
              <w:adjustRightInd/>
              <w:textAlignment w:val="auto"/>
              <w:rPr>
                <w:ins w:id="1247" w:author="Duy Nhat Tran" w:date="2022-11-25T09:41:00Z"/>
                <w:rFonts w:ascii="Arial" w:hAnsi="Arial" w:cs="Arial"/>
                <w:color w:val="000000"/>
                <w:sz w:val="18"/>
                <w:szCs w:val="18"/>
              </w:rPr>
            </w:pPr>
            <w:ins w:id="1248" w:author="Duy Nhat Tran" w:date="2022-11-25T09:43:00Z">
              <w:r w:rsidRPr="00C9188F">
                <w:rPr>
                  <w:rFonts w:ascii="Arial" w:hAnsi="Arial" w:cs="Arial"/>
                  <w:color w:val="000000"/>
                  <w:sz w:val="18"/>
                  <w:szCs w:val="18"/>
                  <w:rPrChange w:id="1249" w:author="Duy Nhat Tran" w:date="2022-11-25T10:27:00Z">
                    <w:rPr>
                      <w:rFonts w:ascii="Calibri" w:hAnsi="Calibri" w:cs="Calibri"/>
                      <w:color w:val="000000"/>
                      <w:sz w:val="22"/>
                      <w:szCs w:val="22"/>
                    </w:rPr>
                  </w:rPrChange>
                </w:rPr>
                <w:t xml:space="preserve">CONG TY TNHH TOYOTA KIEN GIANG          </w:t>
              </w:r>
            </w:ins>
          </w:p>
        </w:tc>
        <w:tc>
          <w:tcPr>
            <w:tcW w:w="1683" w:type="dxa"/>
            <w:shd w:val="clear" w:color="auto" w:fill="auto"/>
            <w:noWrap/>
            <w:tcPrChange w:id="1250" w:author="Duy Nhat Tran" w:date="2022-11-25T11:33:00Z">
              <w:tcPr>
                <w:tcW w:w="1953" w:type="dxa"/>
                <w:gridSpan w:val="2"/>
                <w:shd w:val="clear" w:color="auto" w:fill="auto"/>
                <w:noWrap/>
              </w:tcPr>
            </w:tcPrChange>
          </w:tcPr>
          <w:p w14:paraId="288AD051" w14:textId="24BB8455" w:rsidR="001935E4" w:rsidRPr="00BE6F47" w:rsidRDefault="001935E4" w:rsidP="00BE6F47">
            <w:pPr>
              <w:overflowPunct/>
              <w:autoSpaceDE/>
              <w:autoSpaceDN/>
              <w:adjustRightInd/>
              <w:jc w:val="right"/>
              <w:textAlignment w:val="auto"/>
              <w:rPr>
                <w:ins w:id="1251" w:author="Duy Nhat Tran" w:date="2022-11-25T09:41:00Z"/>
                <w:rFonts w:ascii="Arial" w:hAnsi="Arial" w:cs="Arial"/>
                <w:color w:val="000000"/>
                <w:sz w:val="18"/>
                <w:szCs w:val="18"/>
              </w:rPr>
            </w:pPr>
            <w:ins w:id="1252" w:author="Duy Nhat Tran" w:date="2022-11-25T09:53:00Z">
              <w:r w:rsidRPr="00C9188F">
                <w:rPr>
                  <w:rFonts w:ascii="Arial" w:hAnsi="Arial" w:cs="Arial"/>
                  <w:color w:val="000000"/>
                  <w:sz w:val="18"/>
                  <w:szCs w:val="18"/>
                  <w:rPrChange w:id="1253" w:author="Duy Nhat Tran" w:date="2022-11-25T10:27:00Z">
                    <w:rPr>
                      <w:rFonts w:ascii="Calibri" w:hAnsi="Calibri"/>
                      <w:color w:val="000000"/>
                      <w:sz w:val="22"/>
                      <w:szCs w:val="22"/>
                    </w:rPr>
                  </w:rPrChange>
                </w:rPr>
                <w:t xml:space="preserve">        71.055.512.880 </w:t>
              </w:r>
            </w:ins>
          </w:p>
        </w:tc>
        <w:tc>
          <w:tcPr>
            <w:tcW w:w="1620" w:type="dxa"/>
            <w:shd w:val="clear" w:color="auto" w:fill="auto"/>
            <w:noWrap/>
            <w:tcPrChange w:id="1254" w:author="Duy Nhat Tran" w:date="2022-11-25T11:33:00Z">
              <w:tcPr>
                <w:tcW w:w="1620" w:type="dxa"/>
                <w:gridSpan w:val="3"/>
                <w:shd w:val="clear" w:color="auto" w:fill="auto"/>
                <w:noWrap/>
              </w:tcPr>
            </w:tcPrChange>
          </w:tcPr>
          <w:p w14:paraId="70668505" w14:textId="694935BD" w:rsidR="001935E4" w:rsidRPr="00BE6F47" w:rsidRDefault="001935E4" w:rsidP="00BE6F47">
            <w:pPr>
              <w:overflowPunct/>
              <w:autoSpaceDE/>
              <w:autoSpaceDN/>
              <w:adjustRightInd/>
              <w:jc w:val="right"/>
              <w:textAlignment w:val="auto"/>
              <w:rPr>
                <w:ins w:id="1255" w:author="Duy Nhat Tran" w:date="2022-11-25T09:41:00Z"/>
                <w:rFonts w:ascii="Arial" w:hAnsi="Arial" w:cs="Arial"/>
                <w:color w:val="000000"/>
                <w:sz w:val="18"/>
                <w:szCs w:val="18"/>
              </w:rPr>
            </w:pPr>
            <w:ins w:id="1256" w:author="Duy Nhat Tran" w:date="2022-11-25T09:52:00Z">
              <w:r w:rsidRPr="00C9188F">
                <w:rPr>
                  <w:rFonts w:ascii="Arial" w:hAnsi="Arial" w:cs="Arial"/>
                  <w:color w:val="000000"/>
                  <w:sz w:val="18"/>
                  <w:szCs w:val="18"/>
                  <w:rPrChange w:id="1257" w:author="Duy Nhat Tran" w:date="2022-11-25T10:27:00Z">
                    <w:rPr>
                      <w:rFonts w:ascii="Calibri" w:hAnsi="Calibri"/>
                      <w:color w:val="000000"/>
                      <w:sz w:val="22"/>
                      <w:szCs w:val="22"/>
                    </w:rPr>
                  </w:rPrChange>
                </w:rPr>
                <w:t xml:space="preserve">                             -   </w:t>
              </w:r>
            </w:ins>
          </w:p>
        </w:tc>
        <w:tc>
          <w:tcPr>
            <w:tcW w:w="1530" w:type="dxa"/>
            <w:shd w:val="clear" w:color="auto" w:fill="auto"/>
            <w:noWrap/>
            <w:tcPrChange w:id="1258" w:author="Duy Nhat Tran" w:date="2022-11-25T11:33:00Z">
              <w:tcPr>
                <w:tcW w:w="1620" w:type="dxa"/>
                <w:gridSpan w:val="4"/>
                <w:shd w:val="clear" w:color="auto" w:fill="auto"/>
                <w:noWrap/>
              </w:tcPr>
            </w:tcPrChange>
          </w:tcPr>
          <w:p w14:paraId="280A099A" w14:textId="3A2E97AE" w:rsidR="001935E4" w:rsidRPr="00BE6F47" w:rsidRDefault="001935E4" w:rsidP="00BE6F47">
            <w:pPr>
              <w:overflowPunct/>
              <w:autoSpaceDE/>
              <w:autoSpaceDN/>
              <w:adjustRightInd/>
              <w:jc w:val="right"/>
              <w:textAlignment w:val="auto"/>
              <w:rPr>
                <w:ins w:id="1259" w:author="Duy Nhat Tran" w:date="2022-11-25T09:41:00Z"/>
                <w:rFonts w:ascii="Arial" w:hAnsi="Arial" w:cs="Arial"/>
                <w:color w:val="000000"/>
                <w:sz w:val="18"/>
                <w:szCs w:val="18"/>
              </w:rPr>
            </w:pPr>
            <w:ins w:id="1260" w:author="Duy Nhat Tran" w:date="2022-11-25T09:51:00Z">
              <w:r w:rsidRPr="00C9188F">
                <w:rPr>
                  <w:rFonts w:ascii="Arial" w:hAnsi="Arial" w:cs="Arial"/>
                  <w:color w:val="000000"/>
                  <w:sz w:val="18"/>
                  <w:szCs w:val="18"/>
                  <w:rPrChange w:id="1261" w:author="Duy Nhat Tran" w:date="2022-11-25T10:27:00Z">
                    <w:rPr>
                      <w:rFonts w:ascii="Calibri" w:hAnsi="Calibri"/>
                      <w:color w:val="000000"/>
                      <w:sz w:val="22"/>
                      <w:szCs w:val="22"/>
                    </w:rPr>
                  </w:rPrChange>
                </w:rPr>
                <w:t xml:space="preserve">    71.055.512.880 </w:t>
              </w:r>
            </w:ins>
          </w:p>
        </w:tc>
        <w:tc>
          <w:tcPr>
            <w:tcW w:w="2250" w:type="dxa"/>
            <w:shd w:val="clear" w:color="auto" w:fill="auto"/>
            <w:noWrap/>
            <w:tcPrChange w:id="1262" w:author="Duy Nhat Tran" w:date="2022-11-25T11:33:00Z">
              <w:tcPr>
                <w:tcW w:w="2250" w:type="dxa"/>
                <w:gridSpan w:val="4"/>
                <w:shd w:val="clear" w:color="auto" w:fill="auto"/>
                <w:noWrap/>
              </w:tcPr>
            </w:tcPrChange>
          </w:tcPr>
          <w:p w14:paraId="241F2B4B" w14:textId="401CFC0B" w:rsidR="001935E4" w:rsidRPr="00C9188F" w:rsidRDefault="001935E4" w:rsidP="001935E4">
            <w:pPr>
              <w:overflowPunct/>
              <w:autoSpaceDE/>
              <w:autoSpaceDN/>
              <w:adjustRightInd/>
              <w:textAlignment w:val="auto"/>
              <w:rPr>
                <w:ins w:id="1263" w:author="Duy Nhat Tran" w:date="2022-11-25T09:41:00Z"/>
                <w:rFonts w:ascii="Arial" w:hAnsi="Arial" w:cs="Arial"/>
                <w:color w:val="000000"/>
                <w:sz w:val="18"/>
                <w:szCs w:val="18"/>
              </w:rPr>
            </w:pPr>
            <w:ins w:id="126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265" w:author="Duy Nhat Tran" w:date="2022-11-25T11:33:00Z">
              <w:tcPr>
                <w:tcW w:w="2070" w:type="dxa"/>
                <w:gridSpan w:val="4"/>
                <w:shd w:val="clear" w:color="auto" w:fill="auto"/>
                <w:noWrap/>
              </w:tcPr>
            </w:tcPrChange>
          </w:tcPr>
          <w:p w14:paraId="5ACCA79F" w14:textId="77777777" w:rsidR="001935E4" w:rsidRPr="00C9188F" w:rsidRDefault="001935E4" w:rsidP="001935E4">
            <w:pPr>
              <w:overflowPunct/>
              <w:autoSpaceDE/>
              <w:autoSpaceDN/>
              <w:adjustRightInd/>
              <w:textAlignment w:val="auto"/>
              <w:rPr>
                <w:ins w:id="1266" w:author="Duy Nhat Tran" w:date="2022-11-25T09:41:00Z"/>
                <w:rFonts w:ascii="Arial" w:hAnsi="Arial" w:cs="Arial"/>
                <w:color w:val="000000"/>
                <w:sz w:val="18"/>
                <w:szCs w:val="18"/>
              </w:rPr>
            </w:pPr>
          </w:p>
        </w:tc>
        <w:tc>
          <w:tcPr>
            <w:tcW w:w="2520" w:type="dxa"/>
            <w:shd w:val="clear" w:color="auto" w:fill="auto"/>
            <w:tcPrChange w:id="1267" w:author="Duy Nhat Tran" w:date="2022-11-25T11:33:00Z">
              <w:tcPr>
                <w:tcW w:w="2520" w:type="dxa"/>
                <w:gridSpan w:val="4"/>
                <w:shd w:val="clear" w:color="auto" w:fill="auto"/>
              </w:tcPr>
            </w:tcPrChange>
          </w:tcPr>
          <w:p w14:paraId="7847749F" w14:textId="77777777" w:rsidR="001935E4" w:rsidRPr="00C9188F" w:rsidRDefault="001935E4" w:rsidP="001935E4">
            <w:pPr>
              <w:overflowPunct/>
              <w:autoSpaceDE/>
              <w:autoSpaceDN/>
              <w:adjustRightInd/>
              <w:textAlignment w:val="auto"/>
              <w:rPr>
                <w:ins w:id="1268" w:author="Duy Nhat Tran" w:date="2022-11-25T09:41:00Z"/>
                <w:rFonts w:ascii="Arial" w:hAnsi="Arial" w:cs="Arial"/>
                <w:color w:val="000000"/>
                <w:sz w:val="18"/>
                <w:szCs w:val="18"/>
              </w:rPr>
            </w:pPr>
          </w:p>
        </w:tc>
      </w:tr>
      <w:tr w:rsidR="00C9188F" w:rsidRPr="00C9188F" w14:paraId="78105C2E" w14:textId="77777777" w:rsidTr="009B39EF">
        <w:tblPrEx>
          <w:tblPrExChange w:id="1269" w:author="Duy Nhat Tran" w:date="2022-11-25T11:33:00Z">
            <w:tblPrEx>
              <w:tblW w:w="15678" w:type="dxa"/>
            </w:tblPrEx>
          </w:tblPrExChange>
        </w:tblPrEx>
        <w:trPr>
          <w:trHeight w:val="864"/>
          <w:ins w:id="1270" w:author="Duy Nhat Tran" w:date="2022-11-25T09:41:00Z"/>
          <w:trPrChange w:id="1271" w:author="Duy Nhat Tran" w:date="2022-11-25T11:33:00Z">
            <w:trPr>
              <w:gridAfter w:val="0"/>
              <w:trHeight w:val="864"/>
            </w:trPr>
          </w:trPrChange>
        </w:trPr>
        <w:tc>
          <w:tcPr>
            <w:tcW w:w="1098" w:type="dxa"/>
            <w:shd w:val="clear" w:color="auto" w:fill="auto"/>
            <w:noWrap/>
            <w:tcPrChange w:id="1272" w:author="Duy Nhat Tran" w:date="2022-11-25T11:33:00Z">
              <w:tcPr>
                <w:tcW w:w="1098" w:type="dxa"/>
                <w:shd w:val="clear" w:color="auto" w:fill="auto"/>
                <w:noWrap/>
              </w:tcPr>
            </w:tcPrChange>
          </w:tcPr>
          <w:p w14:paraId="3492D113" w14:textId="05C203A2" w:rsidR="001935E4" w:rsidRPr="00BE6F47" w:rsidRDefault="001935E4" w:rsidP="00BE6F47">
            <w:pPr>
              <w:overflowPunct/>
              <w:autoSpaceDE/>
              <w:autoSpaceDN/>
              <w:adjustRightInd/>
              <w:textAlignment w:val="auto"/>
              <w:rPr>
                <w:ins w:id="1273" w:author="Duy Nhat Tran" w:date="2022-11-25T09:41:00Z"/>
                <w:rFonts w:ascii="Arial" w:hAnsi="Arial" w:cs="Arial"/>
                <w:color w:val="000000"/>
                <w:sz w:val="18"/>
                <w:szCs w:val="18"/>
              </w:rPr>
            </w:pPr>
            <w:ins w:id="1274" w:author="Duy Nhat Tran" w:date="2022-11-25T09:43:00Z">
              <w:r w:rsidRPr="00C9188F">
                <w:rPr>
                  <w:rFonts w:ascii="Arial" w:hAnsi="Arial" w:cs="Arial"/>
                  <w:color w:val="000000"/>
                  <w:sz w:val="18"/>
                  <w:szCs w:val="18"/>
                  <w:rPrChange w:id="1275" w:author="Duy Nhat Tran" w:date="2022-11-25T10:27:00Z">
                    <w:rPr>
                      <w:rFonts w:ascii="Calibri" w:hAnsi="Calibri" w:cs="Calibri"/>
                      <w:color w:val="000000"/>
                      <w:sz w:val="22"/>
                      <w:szCs w:val="22"/>
                    </w:rPr>
                  </w:rPrChange>
                </w:rPr>
                <w:t>264770</w:t>
              </w:r>
            </w:ins>
          </w:p>
        </w:tc>
        <w:tc>
          <w:tcPr>
            <w:tcW w:w="2547" w:type="dxa"/>
            <w:shd w:val="clear" w:color="auto" w:fill="auto"/>
            <w:noWrap/>
            <w:tcPrChange w:id="1276" w:author="Duy Nhat Tran" w:date="2022-11-25T11:33:00Z">
              <w:tcPr>
                <w:tcW w:w="2547" w:type="dxa"/>
                <w:shd w:val="clear" w:color="auto" w:fill="auto"/>
                <w:noWrap/>
              </w:tcPr>
            </w:tcPrChange>
          </w:tcPr>
          <w:p w14:paraId="7F6B93C0" w14:textId="7F1207BC" w:rsidR="001935E4" w:rsidRPr="00BE6F47" w:rsidRDefault="001935E4" w:rsidP="00BE6F47">
            <w:pPr>
              <w:overflowPunct/>
              <w:autoSpaceDE/>
              <w:autoSpaceDN/>
              <w:adjustRightInd/>
              <w:textAlignment w:val="auto"/>
              <w:rPr>
                <w:ins w:id="1277" w:author="Duy Nhat Tran" w:date="2022-11-25T09:41:00Z"/>
                <w:rFonts w:ascii="Arial" w:hAnsi="Arial" w:cs="Arial"/>
                <w:color w:val="000000"/>
                <w:sz w:val="18"/>
                <w:szCs w:val="18"/>
              </w:rPr>
            </w:pPr>
            <w:ins w:id="1278" w:author="Duy Nhat Tran" w:date="2022-11-25T09:43:00Z">
              <w:r w:rsidRPr="00C9188F">
                <w:rPr>
                  <w:rFonts w:ascii="Arial" w:hAnsi="Arial" w:cs="Arial"/>
                  <w:color w:val="000000"/>
                  <w:sz w:val="18"/>
                  <w:szCs w:val="18"/>
                  <w:rPrChange w:id="1279" w:author="Duy Nhat Tran" w:date="2022-11-25T10:27:00Z">
                    <w:rPr>
                      <w:rFonts w:ascii="Calibri" w:hAnsi="Calibri" w:cs="Calibri"/>
                      <w:color w:val="000000"/>
                      <w:sz w:val="22"/>
                      <w:szCs w:val="22"/>
                    </w:rPr>
                  </w:rPrChange>
                </w:rPr>
                <w:t xml:space="preserve">CT CP BAO BI HA TIEN                    </w:t>
              </w:r>
            </w:ins>
          </w:p>
        </w:tc>
        <w:tc>
          <w:tcPr>
            <w:tcW w:w="1683" w:type="dxa"/>
            <w:shd w:val="clear" w:color="auto" w:fill="auto"/>
            <w:noWrap/>
            <w:tcPrChange w:id="1280" w:author="Duy Nhat Tran" w:date="2022-11-25T11:33:00Z">
              <w:tcPr>
                <w:tcW w:w="1953" w:type="dxa"/>
                <w:gridSpan w:val="2"/>
                <w:shd w:val="clear" w:color="auto" w:fill="auto"/>
                <w:noWrap/>
              </w:tcPr>
            </w:tcPrChange>
          </w:tcPr>
          <w:p w14:paraId="5D102263" w14:textId="019A9B36" w:rsidR="001935E4" w:rsidRPr="00BE6F47" w:rsidRDefault="001935E4" w:rsidP="00BE6F47">
            <w:pPr>
              <w:overflowPunct/>
              <w:autoSpaceDE/>
              <w:autoSpaceDN/>
              <w:adjustRightInd/>
              <w:jc w:val="right"/>
              <w:textAlignment w:val="auto"/>
              <w:rPr>
                <w:ins w:id="1281" w:author="Duy Nhat Tran" w:date="2022-11-25T09:41:00Z"/>
                <w:rFonts w:ascii="Arial" w:hAnsi="Arial" w:cs="Arial"/>
                <w:color w:val="000000"/>
                <w:sz w:val="18"/>
                <w:szCs w:val="18"/>
              </w:rPr>
            </w:pPr>
            <w:ins w:id="1282" w:author="Duy Nhat Tran" w:date="2022-11-25T09:53:00Z">
              <w:r w:rsidRPr="00C9188F">
                <w:rPr>
                  <w:rFonts w:ascii="Arial" w:hAnsi="Arial" w:cs="Arial"/>
                  <w:color w:val="000000"/>
                  <w:sz w:val="18"/>
                  <w:szCs w:val="18"/>
                  <w:rPrChange w:id="1283" w:author="Duy Nhat Tran" w:date="2022-11-25T10:27:00Z">
                    <w:rPr>
                      <w:rFonts w:ascii="Calibri" w:hAnsi="Calibri"/>
                      <w:color w:val="000000"/>
                      <w:sz w:val="22"/>
                      <w:szCs w:val="22"/>
                    </w:rPr>
                  </w:rPrChange>
                </w:rPr>
                <w:t xml:space="preserve">        24.203.368.430 </w:t>
              </w:r>
            </w:ins>
          </w:p>
        </w:tc>
        <w:tc>
          <w:tcPr>
            <w:tcW w:w="1620" w:type="dxa"/>
            <w:shd w:val="clear" w:color="auto" w:fill="auto"/>
            <w:noWrap/>
            <w:tcPrChange w:id="1284" w:author="Duy Nhat Tran" w:date="2022-11-25T11:33:00Z">
              <w:tcPr>
                <w:tcW w:w="1620" w:type="dxa"/>
                <w:gridSpan w:val="3"/>
                <w:shd w:val="clear" w:color="auto" w:fill="auto"/>
                <w:noWrap/>
              </w:tcPr>
            </w:tcPrChange>
          </w:tcPr>
          <w:p w14:paraId="4F0410B2" w14:textId="5CE717BB" w:rsidR="001935E4" w:rsidRPr="00BE6F47" w:rsidRDefault="001935E4" w:rsidP="00BE6F47">
            <w:pPr>
              <w:overflowPunct/>
              <w:autoSpaceDE/>
              <w:autoSpaceDN/>
              <w:adjustRightInd/>
              <w:jc w:val="right"/>
              <w:textAlignment w:val="auto"/>
              <w:rPr>
                <w:ins w:id="1285" w:author="Duy Nhat Tran" w:date="2022-11-25T09:41:00Z"/>
                <w:rFonts w:ascii="Arial" w:hAnsi="Arial" w:cs="Arial"/>
                <w:color w:val="000000"/>
                <w:sz w:val="18"/>
                <w:szCs w:val="18"/>
              </w:rPr>
            </w:pPr>
            <w:ins w:id="1286" w:author="Duy Nhat Tran" w:date="2022-11-25T09:52:00Z">
              <w:r w:rsidRPr="00C9188F">
                <w:rPr>
                  <w:rFonts w:ascii="Arial" w:hAnsi="Arial" w:cs="Arial"/>
                  <w:color w:val="000000"/>
                  <w:sz w:val="18"/>
                  <w:szCs w:val="18"/>
                  <w:rPrChange w:id="1287" w:author="Duy Nhat Tran" w:date="2022-11-25T10:27:00Z">
                    <w:rPr>
                      <w:rFonts w:ascii="Calibri" w:hAnsi="Calibri"/>
                      <w:color w:val="000000"/>
                      <w:sz w:val="22"/>
                      <w:szCs w:val="22"/>
                    </w:rPr>
                  </w:rPrChange>
                </w:rPr>
                <w:t xml:space="preserve">    24.203.368.430 </w:t>
              </w:r>
            </w:ins>
          </w:p>
        </w:tc>
        <w:tc>
          <w:tcPr>
            <w:tcW w:w="1530" w:type="dxa"/>
            <w:shd w:val="clear" w:color="auto" w:fill="auto"/>
            <w:noWrap/>
            <w:tcPrChange w:id="1288" w:author="Duy Nhat Tran" w:date="2022-11-25T11:33:00Z">
              <w:tcPr>
                <w:tcW w:w="1620" w:type="dxa"/>
                <w:gridSpan w:val="4"/>
                <w:shd w:val="clear" w:color="auto" w:fill="auto"/>
                <w:noWrap/>
              </w:tcPr>
            </w:tcPrChange>
          </w:tcPr>
          <w:p w14:paraId="6A01699C" w14:textId="7CEEE6B3" w:rsidR="001935E4" w:rsidRPr="00BE6F47" w:rsidRDefault="001935E4" w:rsidP="00BE6F47">
            <w:pPr>
              <w:overflowPunct/>
              <w:autoSpaceDE/>
              <w:autoSpaceDN/>
              <w:adjustRightInd/>
              <w:jc w:val="right"/>
              <w:textAlignment w:val="auto"/>
              <w:rPr>
                <w:ins w:id="1289" w:author="Duy Nhat Tran" w:date="2022-11-25T09:41:00Z"/>
                <w:rFonts w:ascii="Arial" w:hAnsi="Arial" w:cs="Arial"/>
                <w:color w:val="000000"/>
                <w:sz w:val="18"/>
                <w:szCs w:val="18"/>
              </w:rPr>
            </w:pPr>
            <w:ins w:id="1290" w:author="Duy Nhat Tran" w:date="2022-11-25T09:51:00Z">
              <w:r w:rsidRPr="00C9188F">
                <w:rPr>
                  <w:rFonts w:ascii="Arial" w:hAnsi="Arial" w:cs="Arial"/>
                  <w:color w:val="000000"/>
                  <w:sz w:val="18"/>
                  <w:szCs w:val="18"/>
                  <w:rPrChange w:id="1291" w:author="Duy Nhat Tran" w:date="2022-11-25T10:27:00Z">
                    <w:rPr>
                      <w:rFonts w:ascii="Calibri" w:hAnsi="Calibri"/>
                      <w:color w:val="000000"/>
                      <w:sz w:val="22"/>
                      <w:szCs w:val="22"/>
                    </w:rPr>
                  </w:rPrChange>
                </w:rPr>
                <w:t xml:space="preserve">                             -   </w:t>
              </w:r>
            </w:ins>
          </w:p>
        </w:tc>
        <w:tc>
          <w:tcPr>
            <w:tcW w:w="2250" w:type="dxa"/>
            <w:shd w:val="clear" w:color="auto" w:fill="auto"/>
            <w:noWrap/>
            <w:tcPrChange w:id="1292" w:author="Duy Nhat Tran" w:date="2022-11-25T11:33:00Z">
              <w:tcPr>
                <w:tcW w:w="2250" w:type="dxa"/>
                <w:gridSpan w:val="4"/>
                <w:shd w:val="clear" w:color="auto" w:fill="auto"/>
                <w:noWrap/>
              </w:tcPr>
            </w:tcPrChange>
          </w:tcPr>
          <w:p w14:paraId="533D638E" w14:textId="32FDF6B5" w:rsidR="001935E4" w:rsidRPr="00C9188F" w:rsidRDefault="001935E4" w:rsidP="001935E4">
            <w:pPr>
              <w:overflowPunct/>
              <w:autoSpaceDE/>
              <w:autoSpaceDN/>
              <w:adjustRightInd/>
              <w:textAlignment w:val="auto"/>
              <w:rPr>
                <w:ins w:id="1293" w:author="Duy Nhat Tran" w:date="2022-11-25T09:41:00Z"/>
                <w:rFonts w:ascii="Arial" w:hAnsi="Arial" w:cs="Arial"/>
                <w:color w:val="000000"/>
                <w:sz w:val="18"/>
                <w:szCs w:val="18"/>
              </w:rPr>
            </w:pPr>
            <w:ins w:id="129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295" w:author="Duy Nhat Tran" w:date="2022-11-25T11:33:00Z">
              <w:tcPr>
                <w:tcW w:w="2070" w:type="dxa"/>
                <w:gridSpan w:val="4"/>
                <w:shd w:val="clear" w:color="auto" w:fill="auto"/>
                <w:noWrap/>
              </w:tcPr>
            </w:tcPrChange>
          </w:tcPr>
          <w:p w14:paraId="75212F46" w14:textId="77777777" w:rsidR="001935E4" w:rsidRPr="00C9188F" w:rsidRDefault="001935E4" w:rsidP="001935E4">
            <w:pPr>
              <w:overflowPunct/>
              <w:autoSpaceDE/>
              <w:autoSpaceDN/>
              <w:adjustRightInd/>
              <w:textAlignment w:val="auto"/>
              <w:rPr>
                <w:ins w:id="1296" w:author="Duy Nhat Tran" w:date="2022-11-25T09:41:00Z"/>
                <w:rFonts w:ascii="Arial" w:hAnsi="Arial" w:cs="Arial"/>
                <w:color w:val="000000"/>
                <w:sz w:val="18"/>
                <w:szCs w:val="18"/>
              </w:rPr>
            </w:pPr>
          </w:p>
        </w:tc>
        <w:tc>
          <w:tcPr>
            <w:tcW w:w="2520" w:type="dxa"/>
            <w:shd w:val="clear" w:color="auto" w:fill="auto"/>
            <w:tcPrChange w:id="1297" w:author="Duy Nhat Tran" w:date="2022-11-25T11:33:00Z">
              <w:tcPr>
                <w:tcW w:w="2520" w:type="dxa"/>
                <w:gridSpan w:val="4"/>
                <w:shd w:val="clear" w:color="auto" w:fill="auto"/>
              </w:tcPr>
            </w:tcPrChange>
          </w:tcPr>
          <w:p w14:paraId="151F97D4" w14:textId="77777777" w:rsidR="001935E4" w:rsidRPr="00C9188F" w:rsidRDefault="001935E4" w:rsidP="001935E4">
            <w:pPr>
              <w:overflowPunct/>
              <w:autoSpaceDE/>
              <w:autoSpaceDN/>
              <w:adjustRightInd/>
              <w:textAlignment w:val="auto"/>
              <w:rPr>
                <w:ins w:id="1298" w:author="Duy Nhat Tran" w:date="2022-11-25T09:41:00Z"/>
                <w:rFonts w:ascii="Arial" w:hAnsi="Arial" w:cs="Arial"/>
                <w:color w:val="000000"/>
                <w:sz w:val="18"/>
                <w:szCs w:val="18"/>
              </w:rPr>
            </w:pPr>
          </w:p>
        </w:tc>
      </w:tr>
      <w:tr w:rsidR="00C9188F" w:rsidRPr="00C9188F" w14:paraId="3EF46D65" w14:textId="77777777" w:rsidTr="009B39EF">
        <w:tblPrEx>
          <w:tblPrExChange w:id="1299" w:author="Duy Nhat Tran" w:date="2022-11-25T11:33:00Z">
            <w:tblPrEx>
              <w:tblW w:w="15678" w:type="dxa"/>
            </w:tblPrEx>
          </w:tblPrExChange>
        </w:tblPrEx>
        <w:trPr>
          <w:trHeight w:val="864"/>
          <w:ins w:id="1300" w:author="Duy Nhat Tran" w:date="2022-11-25T09:41:00Z"/>
          <w:trPrChange w:id="1301" w:author="Duy Nhat Tran" w:date="2022-11-25T11:33:00Z">
            <w:trPr>
              <w:gridAfter w:val="0"/>
              <w:trHeight w:val="864"/>
            </w:trPr>
          </w:trPrChange>
        </w:trPr>
        <w:tc>
          <w:tcPr>
            <w:tcW w:w="1098" w:type="dxa"/>
            <w:shd w:val="clear" w:color="auto" w:fill="auto"/>
            <w:noWrap/>
            <w:tcPrChange w:id="1302" w:author="Duy Nhat Tran" w:date="2022-11-25T11:33:00Z">
              <w:tcPr>
                <w:tcW w:w="1098" w:type="dxa"/>
                <w:shd w:val="clear" w:color="auto" w:fill="auto"/>
                <w:noWrap/>
              </w:tcPr>
            </w:tcPrChange>
          </w:tcPr>
          <w:p w14:paraId="1C97A58C" w14:textId="22A5460C" w:rsidR="001935E4" w:rsidRPr="00BE6F47" w:rsidRDefault="001935E4" w:rsidP="00BE6F47">
            <w:pPr>
              <w:overflowPunct/>
              <w:autoSpaceDE/>
              <w:autoSpaceDN/>
              <w:adjustRightInd/>
              <w:textAlignment w:val="auto"/>
              <w:rPr>
                <w:ins w:id="1303" w:author="Duy Nhat Tran" w:date="2022-11-25T09:41:00Z"/>
                <w:rFonts w:ascii="Arial" w:hAnsi="Arial" w:cs="Arial"/>
                <w:color w:val="000000"/>
                <w:sz w:val="18"/>
                <w:szCs w:val="18"/>
              </w:rPr>
            </w:pPr>
            <w:ins w:id="1304" w:author="Duy Nhat Tran" w:date="2022-11-25T09:43:00Z">
              <w:r w:rsidRPr="00C9188F">
                <w:rPr>
                  <w:rFonts w:ascii="Arial" w:hAnsi="Arial" w:cs="Arial"/>
                  <w:color w:val="000000"/>
                  <w:sz w:val="18"/>
                  <w:szCs w:val="18"/>
                  <w:rPrChange w:id="1305" w:author="Duy Nhat Tran" w:date="2022-11-25T10:27:00Z">
                    <w:rPr>
                      <w:rFonts w:ascii="Calibri" w:hAnsi="Calibri" w:cs="Calibri"/>
                      <w:color w:val="000000"/>
                      <w:sz w:val="22"/>
                      <w:szCs w:val="22"/>
                    </w:rPr>
                  </w:rPrChange>
                </w:rPr>
                <w:t>4180298</w:t>
              </w:r>
            </w:ins>
          </w:p>
        </w:tc>
        <w:tc>
          <w:tcPr>
            <w:tcW w:w="2547" w:type="dxa"/>
            <w:shd w:val="clear" w:color="auto" w:fill="auto"/>
            <w:noWrap/>
            <w:tcPrChange w:id="1306" w:author="Duy Nhat Tran" w:date="2022-11-25T11:33:00Z">
              <w:tcPr>
                <w:tcW w:w="2547" w:type="dxa"/>
                <w:shd w:val="clear" w:color="auto" w:fill="auto"/>
                <w:noWrap/>
              </w:tcPr>
            </w:tcPrChange>
          </w:tcPr>
          <w:p w14:paraId="00B69BE5" w14:textId="397CF015" w:rsidR="001935E4" w:rsidRPr="00BE6F47" w:rsidRDefault="001935E4" w:rsidP="00BE6F47">
            <w:pPr>
              <w:overflowPunct/>
              <w:autoSpaceDE/>
              <w:autoSpaceDN/>
              <w:adjustRightInd/>
              <w:textAlignment w:val="auto"/>
              <w:rPr>
                <w:ins w:id="1307" w:author="Duy Nhat Tran" w:date="2022-11-25T09:41:00Z"/>
                <w:rFonts w:ascii="Arial" w:hAnsi="Arial" w:cs="Arial"/>
                <w:color w:val="000000"/>
                <w:sz w:val="18"/>
                <w:szCs w:val="18"/>
              </w:rPr>
            </w:pPr>
            <w:ins w:id="1308" w:author="Duy Nhat Tran" w:date="2022-11-25T09:43:00Z">
              <w:r w:rsidRPr="00C9188F">
                <w:rPr>
                  <w:rFonts w:ascii="Arial" w:hAnsi="Arial" w:cs="Arial"/>
                  <w:color w:val="000000"/>
                  <w:sz w:val="18"/>
                  <w:szCs w:val="18"/>
                  <w:rPrChange w:id="1309" w:author="Duy Nhat Tran" w:date="2022-11-25T10:27:00Z">
                    <w:rPr>
                      <w:rFonts w:ascii="Calibri" w:hAnsi="Calibri" w:cs="Calibri"/>
                      <w:color w:val="000000"/>
                      <w:sz w:val="22"/>
                      <w:szCs w:val="22"/>
                    </w:rPr>
                  </w:rPrChange>
                </w:rPr>
                <w:t xml:space="preserve">CT CP CO KHI KIEN GIANG                 </w:t>
              </w:r>
            </w:ins>
          </w:p>
        </w:tc>
        <w:tc>
          <w:tcPr>
            <w:tcW w:w="1683" w:type="dxa"/>
            <w:shd w:val="clear" w:color="auto" w:fill="auto"/>
            <w:noWrap/>
            <w:tcPrChange w:id="1310" w:author="Duy Nhat Tran" w:date="2022-11-25T11:33:00Z">
              <w:tcPr>
                <w:tcW w:w="1953" w:type="dxa"/>
                <w:gridSpan w:val="2"/>
                <w:shd w:val="clear" w:color="auto" w:fill="auto"/>
                <w:noWrap/>
              </w:tcPr>
            </w:tcPrChange>
          </w:tcPr>
          <w:p w14:paraId="78873DDC" w14:textId="149590C1" w:rsidR="001935E4" w:rsidRPr="00BE6F47" w:rsidRDefault="001935E4" w:rsidP="00BE6F47">
            <w:pPr>
              <w:overflowPunct/>
              <w:autoSpaceDE/>
              <w:autoSpaceDN/>
              <w:adjustRightInd/>
              <w:jc w:val="right"/>
              <w:textAlignment w:val="auto"/>
              <w:rPr>
                <w:ins w:id="1311" w:author="Duy Nhat Tran" w:date="2022-11-25T09:41:00Z"/>
                <w:rFonts w:ascii="Arial" w:hAnsi="Arial" w:cs="Arial"/>
                <w:color w:val="000000"/>
                <w:sz w:val="18"/>
                <w:szCs w:val="18"/>
              </w:rPr>
            </w:pPr>
            <w:ins w:id="1312" w:author="Duy Nhat Tran" w:date="2022-11-25T09:53:00Z">
              <w:r w:rsidRPr="00C9188F">
                <w:rPr>
                  <w:rFonts w:ascii="Arial" w:hAnsi="Arial" w:cs="Arial"/>
                  <w:color w:val="000000"/>
                  <w:sz w:val="18"/>
                  <w:szCs w:val="18"/>
                  <w:rPrChange w:id="1313" w:author="Duy Nhat Tran" w:date="2022-11-25T10:27:00Z">
                    <w:rPr>
                      <w:rFonts w:ascii="Calibri" w:hAnsi="Calibri"/>
                      <w:color w:val="000000"/>
                      <w:sz w:val="22"/>
                      <w:szCs w:val="22"/>
                    </w:rPr>
                  </w:rPrChange>
                </w:rPr>
                <w:t xml:space="preserve">        57.887.422.248 </w:t>
              </w:r>
            </w:ins>
          </w:p>
        </w:tc>
        <w:tc>
          <w:tcPr>
            <w:tcW w:w="1620" w:type="dxa"/>
            <w:shd w:val="clear" w:color="auto" w:fill="auto"/>
            <w:noWrap/>
            <w:tcPrChange w:id="1314" w:author="Duy Nhat Tran" w:date="2022-11-25T11:33:00Z">
              <w:tcPr>
                <w:tcW w:w="1620" w:type="dxa"/>
                <w:gridSpan w:val="3"/>
                <w:shd w:val="clear" w:color="auto" w:fill="auto"/>
                <w:noWrap/>
              </w:tcPr>
            </w:tcPrChange>
          </w:tcPr>
          <w:p w14:paraId="775D1E6D" w14:textId="442CE5B3" w:rsidR="001935E4" w:rsidRPr="00BE6F47" w:rsidRDefault="001935E4" w:rsidP="00BE6F47">
            <w:pPr>
              <w:overflowPunct/>
              <w:autoSpaceDE/>
              <w:autoSpaceDN/>
              <w:adjustRightInd/>
              <w:jc w:val="right"/>
              <w:textAlignment w:val="auto"/>
              <w:rPr>
                <w:ins w:id="1315" w:author="Duy Nhat Tran" w:date="2022-11-25T09:41:00Z"/>
                <w:rFonts w:ascii="Arial" w:hAnsi="Arial" w:cs="Arial"/>
                <w:color w:val="000000"/>
                <w:sz w:val="18"/>
                <w:szCs w:val="18"/>
              </w:rPr>
            </w:pPr>
            <w:ins w:id="1316" w:author="Duy Nhat Tran" w:date="2022-11-25T09:52:00Z">
              <w:r w:rsidRPr="00C9188F">
                <w:rPr>
                  <w:rFonts w:ascii="Arial" w:hAnsi="Arial" w:cs="Arial"/>
                  <w:color w:val="000000"/>
                  <w:sz w:val="18"/>
                  <w:szCs w:val="18"/>
                  <w:rPrChange w:id="1317" w:author="Duy Nhat Tran" w:date="2022-11-25T10:27:00Z">
                    <w:rPr>
                      <w:rFonts w:ascii="Calibri" w:hAnsi="Calibri"/>
                      <w:color w:val="000000"/>
                      <w:sz w:val="22"/>
                      <w:szCs w:val="22"/>
                    </w:rPr>
                  </w:rPrChange>
                </w:rPr>
                <w:t xml:space="preserve">    57.887.422.248 </w:t>
              </w:r>
            </w:ins>
          </w:p>
        </w:tc>
        <w:tc>
          <w:tcPr>
            <w:tcW w:w="1530" w:type="dxa"/>
            <w:shd w:val="clear" w:color="auto" w:fill="auto"/>
            <w:noWrap/>
            <w:tcPrChange w:id="1318" w:author="Duy Nhat Tran" w:date="2022-11-25T11:33:00Z">
              <w:tcPr>
                <w:tcW w:w="1620" w:type="dxa"/>
                <w:gridSpan w:val="4"/>
                <w:shd w:val="clear" w:color="auto" w:fill="auto"/>
                <w:noWrap/>
              </w:tcPr>
            </w:tcPrChange>
          </w:tcPr>
          <w:p w14:paraId="4A652A91" w14:textId="2E49C07E" w:rsidR="001935E4" w:rsidRPr="00BE6F47" w:rsidRDefault="001935E4" w:rsidP="00BE6F47">
            <w:pPr>
              <w:overflowPunct/>
              <w:autoSpaceDE/>
              <w:autoSpaceDN/>
              <w:adjustRightInd/>
              <w:jc w:val="right"/>
              <w:textAlignment w:val="auto"/>
              <w:rPr>
                <w:ins w:id="1319" w:author="Duy Nhat Tran" w:date="2022-11-25T09:41:00Z"/>
                <w:rFonts w:ascii="Arial" w:hAnsi="Arial" w:cs="Arial"/>
                <w:color w:val="000000"/>
                <w:sz w:val="18"/>
                <w:szCs w:val="18"/>
              </w:rPr>
            </w:pPr>
            <w:ins w:id="1320" w:author="Duy Nhat Tran" w:date="2022-11-25T09:51:00Z">
              <w:r w:rsidRPr="00C9188F">
                <w:rPr>
                  <w:rFonts w:ascii="Arial" w:hAnsi="Arial" w:cs="Arial"/>
                  <w:color w:val="000000"/>
                  <w:sz w:val="18"/>
                  <w:szCs w:val="18"/>
                  <w:rPrChange w:id="1321" w:author="Duy Nhat Tran" w:date="2022-11-25T10:27:00Z">
                    <w:rPr>
                      <w:rFonts w:ascii="Calibri" w:hAnsi="Calibri"/>
                      <w:color w:val="000000"/>
                      <w:sz w:val="22"/>
                      <w:szCs w:val="22"/>
                    </w:rPr>
                  </w:rPrChange>
                </w:rPr>
                <w:t xml:space="preserve">                             -   </w:t>
              </w:r>
            </w:ins>
          </w:p>
        </w:tc>
        <w:tc>
          <w:tcPr>
            <w:tcW w:w="2250" w:type="dxa"/>
            <w:shd w:val="clear" w:color="auto" w:fill="auto"/>
            <w:noWrap/>
            <w:tcPrChange w:id="1322" w:author="Duy Nhat Tran" w:date="2022-11-25T11:33:00Z">
              <w:tcPr>
                <w:tcW w:w="2250" w:type="dxa"/>
                <w:gridSpan w:val="4"/>
                <w:shd w:val="clear" w:color="auto" w:fill="auto"/>
                <w:noWrap/>
              </w:tcPr>
            </w:tcPrChange>
          </w:tcPr>
          <w:p w14:paraId="261ED6F7" w14:textId="53EE46E2" w:rsidR="001935E4" w:rsidRPr="00C9188F" w:rsidRDefault="001935E4" w:rsidP="001935E4">
            <w:pPr>
              <w:overflowPunct/>
              <w:autoSpaceDE/>
              <w:autoSpaceDN/>
              <w:adjustRightInd/>
              <w:textAlignment w:val="auto"/>
              <w:rPr>
                <w:ins w:id="1323" w:author="Duy Nhat Tran" w:date="2022-11-25T09:41:00Z"/>
                <w:rFonts w:ascii="Arial" w:hAnsi="Arial" w:cs="Arial"/>
                <w:color w:val="000000"/>
                <w:sz w:val="18"/>
                <w:szCs w:val="18"/>
              </w:rPr>
            </w:pPr>
            <w:ins w:id="132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325" w:author="Duy Nhat Tran" w:date="2022-11-25T11:33:00Z">
              <w:tcPr>
                <w:tcW w:w="2070" w:type="dxa"/>
                <w:gridSpan w:val="4"/>
                <w:shd w:val="clear" w:color="auto" w:fill="auto"/>
                <w:noWrap/>
              </w:tcPr>
            </w:tcPrChange>
          </w:tcPr>
          <w:p w14:paraId="082996DA" w14:textId="77777777" w:rsidR="001935E4" w:rsidRPr="00C9188F" w:rsidRDefault="001935E4" w:rsidP="001935E4">
            <w:pPr>
              <w:overflowPunct/>
              <w:autoSpaceDE/>
              <w:autoSpaceDN/>
              <w:adjustRightInd/>
              <w:textAlignment w:val="auto"/>
              <w:rPr>
                <w:ins w:id="1326" w:author="Duy Nhat Tran" w:date="2022-11-25T09:41:00Z"/>
                <w:rFonts w:ascii="Arial" w:hAnsi="Arial" w:cs="Arial"/>
                <w:color w:val="000000"/>
                <w:sz w:val="18"/>
                <w:szCs w:val="18"/>
              </w:rPr>
            </w:pPr>
          </w:p>
        </w:tc>
        <w:tc>
          <w:tcPr>
            <w:tcW w:w="2520" w:type="dxa"/>
            <w:shd w:val="clear" w:color="auto" w:fill="auto"/>
            <w:tcPrChange w:id="1327" w:author="Duy Nhat Tran" w:date="2022-11-25T11:33:00Z">
              <w:tcPr>
                <w:tcW w:w="2520" w:type="dxa"/>
                <w:gridSpan w:val="4"/>
                <w:shd w:val="clear" w:color="auto" w:fill="auto"/>
              </w:tcPr>
            </w:tcPrChange>
          </w:tcPr>
          <w:p w14:paraId="3E8CE9DC" w14:textId="77777777" w:rsidR="001935E4" w:rsidRPr="00C9188F" w:rsidRDefault="001935E4" w:rsidP="001935E4">
            <w:pPr>
              <w:overflowPunct/>
              <w:autoSpaceDE/>
              <w:autoSpaceDN/>
              <w:adjustRightInd/>
              <w:textAlignment w:val="auto"/>
              <w:rPr>
                <w:ins w:id="1328" w:author="Duy Nhat Tran" w:date="2022-11-25T09:41:00Z"/>
                <w:rFonts w:ascii="Arial" w:hAnsi="Arial" w:cs="Arial"/>
                <w:color w:val="000000"/>
                <w:sz w:val="18"/>
                <w:szCs w:val="18"/>
              </w:rPr>
            </w:pPr>
          </w:p>
        </w:tc>
      </w:tr>
      <w:tr w:rsidR="00C9188F" w:rsidRPr="00C9188F" w14:paraId="69D21719" w14:textId="77777777" w:rsidTr="009B39EF">
        <w:tblPrEx>
          <w:tblPrExChange w:id="1329" w:author="Duy Nhat Tran" w:date="2022-11-25T11:33:00Z">
            <w:tblPrEx>
              <w:tblW w:w="15678" w:type="dxa"/>
            </w:tblPrEx>
          </w:tblPrExChange>
        </w:tblPrEx>
        <w:trPr>
          <w:trHeight w:val="864"/>
          <w:ins w:id="1330" w:author="Duy Nhat Tran" w:date="2022-11-25T09:41:00Z"/>
          <w:trPrChange w:id="1331" w:author="Duy Nhat Tran" w:date="2022-11-25T11:33:00Z">
            <w:trPr>
              <w:gridAfter w:val="0"/>
              <w:trHeight w:val="864"/>
            </w:trPr>
          </w:trPrChange>
        </w:trPr>
        <w:tc>
          <w:tcPr>
            <w:tcW w:w="1098" w:type="dxa"/>
            <w:shd w:val="clear" w:color="auto" w:fill="auto"/>
            <w:noWrap/>
            <w:tcPrChange w:id="1332" w:author="Duy Nhat Tran" w:date="2022-11-25T11:33:00Z">
              <w:tcPr>
                <w:tcW w:w="1098" w:type="dxa"/>
                <w:shd w:val="clear" w:color="auto" w:fill="auto"/>
                <w:noWrap/>
              </w:tcPr>
            </w:tcPrChange>
          </w:tcPr>
          <w:p w14:paraId="237E0AE3" w14:textId="4E1D2351" w:rsidR="001935E4" w:rsidRPr="00BE6F47" w:rsidRDefault="001935E4" w:rsidP="00BE6F47">
            <w:pPr>
              <w:overflowPunct/>
              <w:autoSpaceDE/>
              <w:autoSpaceDN/>
              <w:adjustRightInd/>
              <w:textAlignment w:val="auto"/>
              <w:rPr>
                <w:ins w:id="1333" w:author="Duy Nhat Tran" w:date="2022-11-25T09:41:00Z"/>
                <w:rFonts w:ascii="Arial" w:hAnsi="Arial" w:cs="Arial"/>
                <w:color w:val="000000"/>
                <w:sz w:val="18"/>
                <w:szCs w:val="18"/>
              </w:rPr>
            </w:pPr>
            <w:ins w:id="1334" w:author="Duy Nhat Tran" w:date="2022-11-25T09:43:00Z">
              <w:r w:rsidRPr="00C9188F">
                <w:rPr>
                  <w:rFonts w:ascii="Arial" w:hAnsi="Arial" w:cs="Arial"/>
                  <w:color w:val="000000"/>
                  <w:sz w:val="18"/>
                  <w:szCs w:val="18"/>
                  <w:rPrChange w:id="1335" w:author="Duy Nhat Tran" w:date="2022-11-25T10:27:00Z">
                    <w:rPr>
                      <w:rFonts w:ascii="Calibri" w:hAnsi="Calibri" w:cs="Calibri"/>
                      <w:color w:val="000000"/>
                      <w:sz w:val="22"/>
                      <w:szCs w:val="22"/>
                    </w:rPr>
                  </w:rPrChange>
                </w:rPr>
                <w:t>14887843</w:t>
              </w:r>
            </w:ins>
          </w:p>
        </w:tc>
        <w:tc>
          <w:tcPr>
            <w:tcW w:w="2547" w:type="dxa"/>
            <w:shd w:val="clear" w:color="auto" w:fill="auto"/>
            <w:noWrap/>
            <w:tcPrChange w:id="1336" w:author="Duy Nhat Tran" w:date="2022-11-25T11:33:00Z">
              <w:tcPr>
                <w:tcW w:w="2547" w:type="dxa"/>
                <w:shd w:val="clear" w:color="auto" w:fill="auto"/>
                <w:noWrap/>
              </w:tcPr>
            </w:tcPrChange>
          </w:tcPr>
          <w:p w14:paraId="357463D5" w14:textId="4EE0BDC8" w:rsidR="001935E4" w:rsidRPr="00BE6F47" w:rsidRDefault="001935E4" w:rsidP="00BE6F47">
            <w:pPr>
              <w:overflowPunct/>
              <w:autoSpaceDE/>
              <w:autoSpaceDN/>
              <w:adjustRightInd/>
              <w:textAlignment w:val="auto"/>
              <w:rPr>
                <w:ins w:id="1337" w:author="Duy Nhat Tran" w:date="2022-11-25T09:41:00Z"/>
                <w:rFonts w:ascii="Arial" w:hAnsi="Arial" w:cs="Arial"/>
                <w:color w:val="000000"/>
                <w:sz w:val="18"/>
                <w:szCs w:val="18"/>
              </w:rPr>
            </w:pPr>
            <w:ins w:id="1338" w:author="Duy Nhat Tran" w:date="2022-11-25T09:43:00Z">
              <w:r w:rsidRPr="00C9188F">
                <w:rPr>
                  <w:rFonts w:ascii="Arial" w:hAnsi="Arial" w:cs="Arial"/>
                  <w:color w:val="000000"/>
                  <w:sz w:val="18"/>
                  <w:szCs w:val="18"/>
                  <w:rPrChange w:id="1339" w:author="Duy Nhat Tran" w:date="2022-11-25T10:27:00Z">
                    <w:rPr>
                      <w:rFonts w:ascii="Calibri" w:hAnsi="Calibri" w:cs="Calibri"/>
                      <w:color w:val="000000"/>
                      <w:sz w:val="22"/>
                      <w:szCs w:val="22"/>
                    </w:rPr>
                  </w:rPrChange>
                </w:rPr>
                <w:t xml:space="preserve">CT CP DAU TU XAY DUNG TOAN LOC          </w:t>
              </w:r>
            </w:ins>
          </w:p>
        </w:tc>
        <w:tc>
          <w:tcPr>
            <w:tcW w:w="1683" w:type="dxa"/>
            <w:shd w:val="clear" w:color="auto" w:fill="auto"/>
            <w:noWrap/>
            <w:tcPrChange w:id="1340" w:author="Duy Nhat Tran" w:date="2022-11-25T11:33:00Z">
              <w:tcPr>
                <w:tcW w:w="1953" w:type="dxa"/>
                <w:gridSpan w:val="2"/>
                <w:shd w:val="clear" w:color="auto" w:fill="auto"/>
                <w:noWrap/>
              </w:tcPr>
            </w:tcPrChange>
          </w:tcPr>
          <w:p w14:paraId="4D26B327" w14:textId="2F2AEC78" w:rsidR="001935E4" w:rsidRPr="00BE6F47" w:rsidRDefault="001935E4" w:rsidP="00BE6F47">
            <w:pPr>
              <w:overflowPunct/>
              <w:autoSpaceDE/>
              <w:autoSpaceDN/>
              <w:adjustRightInd/>
              <w:jc w:val="right"/>
              <w:textAlignment w:val="auto"/>
              <w:rPr>
                <w:ins w:id="1341" w:author="Duy Nhat Tran" w:date="2022-11-25T09:41:00Z"/>
                <w:rFonts w:ascii="Arial" w:hAnsi="Arial" w:cs="Arial"/>
                <w:color w:val="000000"/>
                <w:sz w:val="18"/>
                <w:szCs w:val="18"/>
              </w:rPr>
            </w:pPr>
            <w:ins w:id="1342" w:author="Duy Nhat Tran" w:date="2022-11-25T09:53:00Z">
              <w:r w:rsidRPr="00C9188F">
                <w:rPr>
                  <w:rFonts w:ascii="Arial" w:hAnsi="Arial" w:cs="Arial"/>
                  <w:color w:val="000000"/>
                  <w:sz w:val="18"/>
                  <w:szCs w:val="18"/>
                  <w:rPrChange w:id="1343" w:author="Duy Nhat Tran" w:date="2022-11-25T10:27:00Z">
                    <w:rPr>
                      <w:rFonts w:ascii="Calibri" w:hAnsi="Calibri"/>
                      <w:color w:val="000000"/>
                      <w:sz w:val="22"/>
                      <w:szCs w:val="22"/>
                    </w:rPr>
                  </w:rPrChange>
                </w:rPr>
                <w:t xml:space="preserve">        40.473.600.000 </w:t>
              </w:r>
            </w:ins>
          </w:p>
        </w:tc>
        <w:tc>
          <w:tcPr>
            <w:tcW w:w="1620" w:type="dxa"/>
            <w:shd w:val="clear" w:color="auto" w:fill="auto"/>
            <w:noWrap/>
            <w:tcPrChange w:id="1344" w:author="Duy Nhat Tran" w:date="2022-11-25T11:33:00Z">
              <w:tcPr>
                <w:tcW w:w="1620" w:type="dxa"/>
                <w:gridSpan w:val="3"/>
                <w:shd w:val="clear" w:color="auto" w:fill="auto"/>
                <w:noWrap/>
              </w:tcPr>
            </w:tcPrChange>
          </w:tcPr>
          <w:p w14:paraId="60B3B1AA" w14:textId="647E9329" w:rsidR="001935E4" w:rsidRPr="00BE6F47" w:rsidRDefault="001935E4" w:rsidP="00BE6F47">
            <w:pPr>
              <w:overflowPunct/>
              <w:autoSpaceDE/>
              <w:autoSpaceDN/>
              <w:adjustRightInd/>
              <w:jc w:val="right"/>
              <w:textAlignment w:val="auto"/>
              <w:rPr>
                <w:ins w:id="1345" w:author="Duy Nhat Tran" w:date="2022-11-25T09:41:00Z"/>
                <w:rFonts w:ascii="Arial" w:hAnsi="Arial" w:cs="Arial"/>
                <w:color w:val="000000"/>
                <w:sz w:val="18"/>
                <w:szCs w:val="18"/>
              </w:rPr>
            </w:pPr>
            <w:ins w:id="1346" w:author="Duy Nhat Tran" w:date="2022-11-25T09:52:00Z">
              <w:r w:rsidRPr="00C9188F">
                <w:rPr>
                  <w:rFonts w:ascii="Arial" w:hAnsi="Arial" w:cs="Arial"/>
                  <w:color w:val="000000"/>
                  <w:sz w:val="18"/>
                  <w:szCs w:val="18"/>
                  <w:rPrChange w:id="1347" w:author="Duy Nhat Tran" w:date="2022-11-25T10:27:00Z">
                    <w:rPr>
                      <w:rFonts w:ascii="Calibri" w:hAnsi="Calibri"/>
                      <w:color w:val="000000"/>
                      <w:sz w:val="22"/>
                      <w:szCs w:val="22"/>
                    </w:rPr>
                  </w:rPrChange>
                </w:rPr>
                <w:t xml:space="preserve">                             -   </w:t>
              </w:r>
            </w:ins>
          </w:p>
        </w:tc>
        <w:tc>
          <w:tcPr>
            <w:tcW w:w="1530" w:type="dxa"/>
            <w:shd w:val="clear" w:color="auto" w:fill="auto"/>
            <w:noWrap/>
            <w:tcPrChange w:id="1348" w:author="Duy Nhat Tran" w:date="2022-11-25T11:33:00Z">
              <w:tcPr>
                <w:tcW w:w="1620" w:type="dxa"/>
                <w:gridSpan w:val="4"/>
                <w:shd w:val="clear" w:color="auto" w:fill="auto"/>
                <w:noWrap/>
              </w:tcPr>
            </w:tcPrChange>
          </w:tcPr>
          <w:p w14:paraId="68B3A012" w14:textId="368DC247" w:rsidR="001935E4" w:rsidRPr="00BE6F47" w:rsidRDefault="001935E4" w:rsidP="00BE6F47">
            <w:pPr>
              <w:overflowPunct/>
              <w:autoSpaceDE/>
              <w:autoSpaceDN/>
              <w:adjustRightInd/>
              <w:jc w:val="right"/>
              <w:textAlignment w:val="auto"/>
              <w:rPr>
                <w:ins w:id="1349" w:author="Duy Nhat Tran" w:date="2022-11-25T09:41:00Z"/>
                <w:rFonts w:ascii="Arial" w:hAnsi="Arial" w:cs="Arial"/>
                <w:color w:val="000000"/>
                <w:sz w:val="18"/>
                <w:szCs w:val="18"/>
              </w:rPr>
            </w:pPr>
            <w:ins w:id="1350" w:author="Duy Nhat Tran" w:date="2022-11-25T09:51:00Z">
              <w:r w:rsidRPr="00C9188F">
                <w:rPr>
                  <w:rFonts w:ascii="Arial" w:hAnsi="Arial" w:cs="Arial"/>
                  <w:color w:val="000000"/>
                  <w:sz w:val="18"/>
                  <w:szCs w:val="18"/>
                  <w:rPrChange w:id="1351" w:author="Duy Nhat Tran" w:date="2022-11-25T10:27:00Z">
                    <w:rPr>
                      <w:rFonts w:ascii="Calibri" w:hAnsi="Calibri"/>
                      <w:color w:val="000000"/>
                      <w:sz w:val="22"/>
                      <w:szCs w:val="22"/>
                    </w:rPr>
                  </w:rPrChange>
                </w:rPr>
                <w:t xml:space="preserve">    40.473.600.000 </w:t>
              </w:r>
            </w:ins>
          </w:p>
        </w:tc>
        <w:tc>
          <w:tcPr>
            <w:tcW w:w="2250" w:type="dxa"/>
            <w:shd w:val="clear" w:color="auto" w:fill="auto"/>
            <w:noWrap/>
            <w:tcPrChange w:id="1352" w:author="Duy Nhat Tran" w:date="2022-11-25T11:33:00Z">
              <w:tcPr>
                <w:tcW w:w="2250" w:type="dxa"/>
                <w:gridSpan w:val="4"/>
                <w:shd w:val="clear" w:color="auto" w:fill="auto"/>
                <w:noWrap/>
              </w:tcPr>
            </w:tcPrChange>
          </w:tcPr>
          <w:p w14:paraId="4E10C029" w14:textId="772230BA" w:rsidR="001935E4" w:rsidRPr="00C9188F" w:rsidRDefault="001935E4" w:rsidP="001935E4">
            <w:pPr>
              <w:overflowPunct/>
              <w:autoSpaceDE/>
              <w:autoSpaceDN/>
              <w:adjustRightInd/>
              <w:textAlignment w:val="auto"/>
              <w:rPr>
                <w:ins w:id="1353" w:author="Duy Nhat Tran" w:date="2022-11-25T09:41:00Z"/>
                <w:rFonts w:ascii="Arial" w:hAnsi="Arial" w:cs="Arial"/>
                <w:color w:val="000000"/>
                <w:sz w:val="18"/>
                <w:szCs w:val="18"/>
              </w:rPr>
            </w:pPr>
            <w:ins w:id="135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355" w:author="Duy Nhat Tran" w:date="2022-11-25T11:33:00Z">
              <w:tcPr>
                <w:tcW w:w="2070" w:type="dxa"/>
                <w:gridSpan w:val="4"/>
                <w:shd w:val="clear" w:color="auto" w:fill="auto"/>
                <w:noWrap/>
              </w:tcPr>
            </w:tcPrChange>
          </w:tcPr>
          <w:p w14:paraId="73A8B4C4" w14:textId="77777777" w:rsidR="001935E4" w:rsidRPr="00C9188F" w:rsidRDefault="001935E4" w:rsidP="001935E4">
            <w:pPr>
              <w:overflowPunct/>
              <w:autoSpaceDE/>
              <w:autoSpaceDN/>
              <w:adjustRightInd/>
              <w:textAlignment w:val="auto"/>
              <w:rPr>
                <w:ins w:id="1356" w:author="Duy Nhat Tran" w:date="2022-11-25T09:41:00Z"/>
                <w:rFonts w:ascii="Arial" w:hAnsi="Arial" w:cs="Arial"/>
                <w:color w:val="000000"/>
                <w:sz w:val="18"/>
                <w:szCs w:val="18"/>
              </w:rPr>
            </w:pPr>
          </w:p>
        </w:tc>
        <w:tc>
          <w:tcPr>
            <w:tcW w:w="2520" w:type="dxa"/>
            <w:shd w:val="clear" w:color="auto" w:fill="auto"/>
            <w:tcPrChange w:id="1357" w:author="Duy Nhat Tran" w:date="2022-11-25T11:33:00Z">
              <w:tcPr>
                <w:tcW w:w="2520" w:type="dxa"/>
                <w:gridSpan w:val="4"/>
                <w:shd w:val="clear" w:color="auto" w:fill="auto"/>
              </w:tcPr>
            </w:tcPrChange>
          </w:tcPr>
          <w:p w14:paraId="2A2BB52C" w14:textId="77777777" w:rsidR="001935E4" w:rsidRPr="00C9188F" w:rsidRDefault="001935E4" w:rsidP="001935E4">
            <w:pPr>
              <w:overflowPunct/>
              <w:autoSpaceDE/>
              <w:autoSpaceDN/>
              <w:adjustRightInd/>
              <w:textAlignment w:val="auto"/>
              <w:rPr>
                <w:ins w:id="1358" w:author="Duy Nhat Tran" w:date="2022-11-25T09:41:00Z"/>
                <w:rFonts w:ascii="Arial" w:hAnsi="Arial" w:cs="Arial"/>
                <w:color w:val="000000"/>
                <w:sz w:val="18"/>
                <w:szCs w:val="18"/>
              </w:rPr>
            </w:pPr>
          </w:p>
        </w:tc>
      </w:tr>
      <w:tr w:rsidR="00C9188F" w:rsidRPr="00C9188F" w14:paraId="4D955168" w14:textId="77777777" w:rsidTr="009B39EF">
        <w:tblPrEx>
          <w:tblPrExChange w:id="1359" w:author="Duy Nhat Tran" w:date="2022-11-25T11:33:00Z">
            <w:tblPrEx>
              <w:tblW w:w="15678" w:type="dxa"/>
            </w:tblPrEx>
          </w:tblPrExChange>
        </w:tblPrEx>
        <w:trPr>
          <w:trHeight w:val="864"/>
          <w:ins w:id="1360" w:author="Duy Nhat Tran" w:date="2022-11-25T09:41:00Z"/>
          <w:trPrChange w:id="1361" w:author="Duy Nhat Tran" w:date="2022-11-25T11:33:00Z">
            <w:trPr>
              <w:gridAfter w:val="0"/>
              <w:trHeight w:val="864"/>
            </w:trPr>
          </w:trPrChange>
        </w:trPr>
        <w:tc>
          <w:tcPr>
            <w:tcW w:w="1098" w:type="dxa"/>
            <w:shd w:val="clear" w:color="auto" w:fill="auto"/>
            <w:noWrap/>
            <w:tcPrChange w:id="1362" w:author="Duy Nhat Tran" w:date="2022-11-25T11:33:00Z">
              <w:tcPr>
                <w:tcW w:w="1098" w:type="dxa"/>
                <w:shd w:val="clear" w:color="auto" w:fill="auto"/>
                <w:noWrap/>
              </w:tcPr>
            </w:tcPrChange>
          </w:tcPr>
          <w:p w14:paraId="256C0348" w14:textId="1CB7F914" w:rsidR="001935E4" w:rsidRPr="00BE6F47" w:rsidRDefault="001935E4" w:rsidP="00BE6F47">
            <w:pPr>
              <w:overflowPunct/>
              <w:autoSpaceDE/>
              <w:autoSpaceDN/>
              <w:adjustRightInd/>
              <w:textAlignment w:val="auto"/>
              <w:rPr>
                <w:ins w:id="1363" w:author="Duy Nhat Tran" w:date="2022-11-25T09:41:00Z"/>
                <w:rFonts w:ascii="Arial" w:hAnsi="Arial" w:cs="Arial"/>
                <w:color w:val="000000"/>
                <w:sz w:val="18"/>
                <w:szCs w:val="18"/>
              </w:rPr>
            </w:pPr>
            <w:ins w:id="1364" w:author="Duy Nhat Tran" w:date="2022-11-25T09:43:00Z">
              <w:r w:rsidRPr="00C9188F">
                <w:rPr>
                  <w:rFonts w:ascii="Arial" w:hAnsi="Arial" w:cs="Arial"/>
                  <w:color w:val="000000"/>
                  <w:sz w:val="18"/>
                  <w:szCs w:val="18"/>
                  <w:rPrChange w:id="1365" w:author="Duy Nhat Tran" w:date="2022-11-25T10:27:00Z">
                    <w:rPr>
                      <w:rFonts w:ascii="Calibri" w:hAnsi="Calibri" w:cs="Calibri"/>
                      <w:color w:val="000000"/>
                      <w:sz w:val="22"/>
                      <w:szCs w:val="22"/>
                    </w:rPr>
                  </w:rPrChange>
                </w:rPr>
                <w:t>436538</w:t>
              </w:r>
            </w:ins>
          </w:p>
        </w:tc>
        <w:tc>
          <w:tcPr>
            <w:tcW w:w="2547" w:type="dxa"/>
            <w:shd w:val="clear" w:color="auto" w:fill="auto"/>
            <w:noWrap/>
            <w:tcPrChange w:id="1366" w:author="Duy Nhat Tran" w:date="2022-11-25T11:33:00Z">
              <w:tcPr>
                <w:tcW w:w="2547" w:type="dxa"/>
                <w:shd w:val="clear" w:color="auto" w:fill="auto"/>
                <w:noWrap/>
              </w:tcPr>
            </w:tcPrChange>
          </w:tcPr>
          <w:p w14:paraId="3BC6B90C" w14:textId="58DB3680" w:rsidR="001935E4" w:rsidRPr="00BE6F47" w:rsidRDefault="001935E4" w:rsidP="00BE6F47">
            <w:pPr>
              <w:overflowPunct/>
              <w:autoSpaceDE/>
              <w:autoSpaceDN/>
              <w:adjustRightInd/>
              <w:textAlignment w:val="auto"/>
              <w:rPr>
                <w:ins w:id="1367" w:author="Duy Nhat Tran" w:date="2022-11-25T09:41:00Z"/>
                <w:rFonts w:ascii="Arial" w:hAnsi="Arial" w:cs="Arial"/>
                <w:color w:val="000000"/>
                <w:sz w:val="18"/>
                <w:szCs w:val="18"/>
              </w:rPr>
            </w:pPr>
            <w:ins w:id="1368" w:author="Duy Nhat Tran" w:date="2022-11-25T09:43:00Z">
              <w:r w:rsidRPr="00C9188F">
                <w:rPr>
                  <w:rFonts w:ascii="Arial" w:hAnsi="Arial" w:cs="Arial"/>
                  <w:color w:val="000000"/>
                  <w:sz w:val="18"/>
                  <w:szCs w:val="18"/>
                  <w:rPrChange w:id="1369" w:author="Duy Nhat Tran" w:date="2022-11-25T10:27:00Z">
                    <w:rPr>
                      <w:rFonts w:ascii="Calibri" w:hAnsi="Calibri" w:cs="Calibri"/>
                      <w:color w:val="000000"/>
                      <w:sz w:val="22"/>
                      <w:szCs w:val="22"/>
                    </w:rPr>
                  </w:rPrChange>
                </w:rPr>
                <w:t>CT CP TAP DOAN TU VAN DAU TU XAY DUNG KG</w:t>
              </w:r>
            </w:ins>
          </w:p>
        </w:tc>
        <w:tc>
          <w:tcPr>
            <w:tcW w:w="1683" w:type="dxa"/>
            <w:shd w:val="clear" w:color="auto" w:fill="auto"/>
            <w:noWrap/>
            <w:tcPrChange w:id="1370" w:author="Duy Nhat Tran" w:date="2022-11-25T11:33:00Z">
              <w:tcPr>
                <w:tcW w:w="1953" w:type="dxa"/>
                <w:gridSpan w:val="2"/>
                <w:shd w:val="clear" w:color="auto" w:fill="auto"/>
                <w:noWrap/>
              </w:tcPr>
            </w:tcPrChange>
          </w:tcPr>
          <w:p w14:paraId="51B5DDAC" w14:textId="524EE9FE" w:rsidR="001935E4" w:rsidRPr="00BE6F47" w:rsidRDefault="001935E4" w:rsidP="00BE6F47">
            <w:pPr>
              <w:overflowPunct/>
              <w:autoSpaceDE/>
              <w:autoSpaceDN/>
              <w:adjustRightInd/>
              <w:jc w:val="right"/>
              <w:textAlignment w:val="auto"/>
              <w:rPr>
                <w:ins w:id="1371" w:author="Duy Nhat Tran" w:date="2022-11-25T09:41:00Z"/>
                <w:rFonts w:ascii="Arial" w:hAnsi="Arial" w:cs="Arial"/>
                <w:color w:val="000000"/>
                <w:sz w:val="18"/>
                <w:szCs w:val="18"/>
              </w:rPr>
            </w:pPr>
            <w:ins w:id="1372" w:author="Duy Nhat Tran" w:date="2022-11-25T09:53:00Z">
              <w:r w:rsidRPr="00C9188F">
                <w:rPr>
                  <w:rFonts w:ascii="Arial" w:hAnsi="Arial" w:cs="Arial"/>
                  <w:color w:val="000000"/>
                  <w:sz w:val="18"/>
                  <w:szCs w:val="18"/>
                  <w:rPrChange w:id="1373" w:author="Duy Nhat Tran" w:date="2022-11-25T10:27:00Z">
                    <w:rPr>
                      <w:rFonts w:ascii="Calibri" w:hAnsi="Calibri"/>
                      <w:color w:val="000000"/>
                      <w:sz w:val="22"/>
                      <w:szCs w:val="22"/>
                    </w:rPr>
                  </w:rPrChange>
                </w:rPr>
                <w:t xml:space="preserve">        34.262.792.098 </w:t>
              </w:r>
            </w:ins>
          </w:p>
        </w:tc>
        <w:tc>
          <w:tcPr>
            <w:tcW w:w="1620" w:type="dxa"/>
            <w:shd w:val="clear" w:color="auto" w:fill="auto"/>
            <w:noWrap/>
            <w:tcPrChange w:id="1374" w:author="Duy Nhat Tran" w:date="2022-11-25T11:33:00Z">
              <w:tcPr>
                <w:tcW w:w="1620" w:type="dxa"/>
                <w:gridSpan w:val="3"/>
                <w:shd w:val="clear" w:color="auto" w:fill="auto"/>
                <w:noWrap/>
              </w:tcPr>
            </w:tcPrChange>
          </w:tcPr>
          <w:p w14:paraId="4905E0EE" w14:textId="4ECA73FF" w:rsidR="001935E4" w:rsidRPr="00BE6F47" w:rsidRDefault="001935E4" w:rsidP="00BE6F47">
            <w:pPr>
              <w:overflowPunct/>
              <w:autoSpaceDE/>
              <w:autoSpaceDN/>
              <w:adjustRightInd/>
              <w:jc w:val="right"/>
              <w:textAlignment w:val="auto"/>
              <w:rPr>
                <w:ins w:id="1375" w:author="Duy Nhat Tran" w:date="2022-11-25T09:41:00Z"/>
                <w:rFonts w:ascii="Arial" w:hAnsi="Arial" w:cs="Arial"/>
                <w:color w:val="000000"/>
                <w:sz w:val="18"/>
                <w:szCs w:val="18"/>
              </w:rPr>
            </w:pPr>
            <w:ins w:id="1376" w:author="Duy Nhat Tran" w:date="2022-11-25T09:52:00Z">
              <w:r w:rsidRPr="00C9188F">
                <w:rPr>
                  <w:rFonts w:ascii="Arial" w:hAnsi="Arial" w:cs="Arial"/>
                  <w:color w:val="000000"/>
                  <w:sz w:val="18"/>
                  <w:szCs w:val="18"/>
                  <w:rPrChange w:id="1377" w:author="Duy Nhat Tran" w:date="2022-11-25T10:27:00Z">
                    <w:rPr>
                      <w:rFonts w:ascii="Calibri" w:hAnsi="Calibri"/>
                      <w:color w:val="000000"/>
                      <w:sz w:val="22"/>
                      <w:szCs w:val="22"/>
                    </w:rPr>
                  </w:rPrChange>
                </w:rPr>
                <w:t xml:space="preserve">    27.262.792.098 </w:t>
              </w:r>
            </w:ins>
          </w:p>
        </w:tc>
        <w:tc>
          <w:tcPr>
            <w:tcW w:w="1530" w:type="dxa"/>
            <w:shd w:val="clear" w:color="auto" w:fill="auto"/>
            <w:noWrap/>
            <w:tcPrChange w:id="1378" w:author="Duy Nhat Tran" w:date="2022-11-25T11:33:00Z">
              <w:tcPr>
                <w:tcW w:w="1620" w:type="dxa"/>
                <w:gridSpan w:val="4"/>
                <w:shd w:val="clear" w:color="auto" w:fill="auto"/>
                <w:noWrap/>
              </w:tcPr>
            </w:tcPrChange>
          </w:tcPr>
          <w:p w14:paraId="0192F550" w14:textId="1D82BA86" w:rsidR="001935E4" w:rsidRPr="00BE6F47" w:rsidRDefault="001935E4" w:rsidP="00BE6F47">
            <w:pPr>
              <w:overflowPunct/>
              <w:autoSpaceDE/>
              <w:autoSpaceDN/>
              <w:adjustRightInd/>
              <w:jc w:val="right"/>
              <w:textAlignment w:val="auto"/>
              <w:rPr>
                <w:ins w:id="1379" w:author="Duy Nhat Tran" w:date="2022-11-25T09:41:00Z"/>
                <w:rFonts w:ascii="Arial" w:hAnsi="Arial" w:cs="Arial"/>
                <w:color w:val="000000"/>
                <w:sz w:val="18"/>
                <w:szCs w:val="18"/>
              </w:rPr>
            </w:pPr>
            <w:ins w:id="1380" w:author="Duy Nhat Tran" w:date="2022-11-25T09:51:00Z">
              <w:r w:rsidRPr="00C9188F">
                <w:rPr>
                  <w:rFonts w:ascii="Arial" w:hAnsi="Arial" w:cs="Arial"/>
                  <w:color w:val="000000"/>
                  <w:sz w:val="18"/>
                  <w:szCs w:val="18"/>
                  <w:rPrChange w:id="1381" w:author="Duy Nhat Tran" w:date="2022-11-25T10:27:00Z">
                    <w:rPr>
                      <w:rFonts w:ascii="Calibri" w:hAnsi="Calibri"/>
                      <w:color w:val="000000"/>
                      <w:sz w:val="22"/>
                      <w:szCs w:val="22"/>
                    </w:rPr>
                  </w:rPrChange>
                </w:rPr>
                <w:t xml:space="preserve">      7.000.000.000 </w:t>
              </w:r>
            </w:ins>
          </w:p>
        </w:tc>
        <w:tc>
          <w:tcPr>
            <w:tcW w:w="2250" w:type="dxa"/>
            <w:shd w:val="clear" w:color="auto" w:fill="auto"/>
            <w:noWrap/>
            <w:tcPrChange w:id="1382" w:author="Duy Nhat Tran" w:date="2022-11-25T11:33:00Z">
              <w:tcPr>
                <w:tcW w:w="2250" w:type="dxa"/>
                <w:gridSpan w:val="4"/>
                <w:shd w:val="clear" w:color="auto" w:fill="auto"/>
                <w:noWrap/>
              </w:tcPr>
            </w:tcPrChange>
          </w:tcPr>
          <w:p w14:paraId="7DD9B249" w14:textId="75B44D99" w:rsidR="001935E4" w:rsidRPr="00C9188F" w:rsidRDefault="001935E4" w:rsidP="001935E4">
            <w:pPr>
              <w:overflowPunct/>
              <w:autoSpaceDE/>
              <w:autoSpaceDN/>
              <w:adjustRightInd/>
              <w:textAlignment w:val="auto"/>
              <w:rPr>
                <w:ins w:id="1383" w:author="Duy Nhat Tran" w:date="2022-11-25T09:41:00Z"/>
                <w:rFonts w:ascii="Arial" w:hAnsi="Arial" w:cs="Arial"/>
                <w:color w:val="000000"/>
                <w:sz w:val="18"/>
                <w:szCs w:val="18"/>
              </w:rPr>
            </w:pPr>
            <w:ins w:id="138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385" w:author="Duy Nhat Tran" w:date="2022-11-25T11:33:00Z">
              <w:tcPr>
                <w:tcW w:w="2070" w:type="dxa"/>
                <w:gridSpan w:val="4"/>
                <w:shd w:val="clear" w:color="auto" w:fill="auto"/>
                <w:noWrap/>
              </w:tcPr>
            </w:tcPrChange>
          </w:tcPr>
          <w:p w14:paraId="23998B84" w14:textId="77777777" w:rsidR="001935E4" w:rsidRPr="00C9188F" w:rsidRDefault="001935E4" w:rsidP="001935E4">
            <w:pPr>
              <w:overflowPunct/>
              <w:autoSpaceDE/>
              <w:autoSpaceDN/>
              <w:adjustRightInd/>
              <w:textAlignment w:val="auto"/>
              <w:rPr>
                <w:ins w:id="1386" w:author="Duy Nhat Tran" w:date="2022-11-25T09:41:00Z"/>
                <w:rFonts w:ascii="Arial" w:hAnsi="Arial" w:cs="Arial"/>
                <w:color w:val="000000"/>
                <w:sz w:val="18"/>
                <w:szCs w:val="18"/>
              </w:rPr>
            </w:pPr>
          </w:p>
        </w:tc>
        <w:tc>
          <w:tcPr>
            <w:tcW w:w="2520" w:type="dxa"/>
            <w:shd w:val="clear" w:color="auto" w:fill="auto"/>
            <w:tcPrChange w:id="1387" w:author="Duy Nhat Tran" w:date="2022-11-25T11:33:00Z">
              <w:tcPr>
                <w:tcW w:w="2520" w:type="dxa"/>
                <w:gridSpan w:val="4"/>
                <w:shd w:val="clear" w:color="auto" w:fill="auto"/>
              </w:tcPr>
            </w:tcPrChange>
          </w:tcPr>
          <w:p w14:paraId="548A02AC" w14:textId="77777777" w:rsidR="001935E4" w:rsidRPr="00C9188F" w:rsidRDefault="001935E4" w:rsidP="001935E4">
            <w:pPr>
              <w:overflowPunct/>
              <w:autoSpaceDE/>
              <w:autoSpaceDN/>
              <w:adjustRightInd/>
              <w:textAlignment w:val="auto"/>
              <w:rPr>
                <w:ins w:id="1388" w:author="Duy Nhat Tran" w:date="2022-11-25T09:41:00Z"/>
                <w:rFonts w:ascii="Arial" w:hAnsi="Arial" w:cs="Arial"/>
                <w:color w:val="000000"/>
                <w:sz w:val="18"/>
                <w:szCs w:val="18"/>
              </w:rPr>
            </w:pPr>
          </w:p>
        </w:tc>
      </w:tr>
      <w:tr w:rsidR="00C9188F" w:rsidRPr="00C9188F" w14:paraId="3E65D62B" w14:textId="77777777" w:rsidTr="009B39EF">
        <w:tblPrEx>
          <w:tblPrExChange w:id="1389" w:author="Duy Nhat Tran" w:date="2022-11-25T11:33:00Z">
            <w:tblPrEx>
              <w:tblW w:w="15678" w:type="dxa"/>
            </w:tblPrEx>
          </w:tblPrExChange>
        </w:tblPrEx>
        <w:trPr>
          <w:trHeight w:val="864"/>
          <w:ins w:id="1390" w:author="Duy Nhat Tran" w:date="2022-11-25T09:41:00Z"/>
          <w:trPrChange w:id="1391" w:author="Duy Nhat Tran" w:date="2022-11-25T11:33:00Z">
            <w:trPr>
              <w:gridAfter w:val="0"/>
              <w:trHeight w:val="864"/>
            </w:trPr>
          </w:trPrChange>
        </w:trPr>
        <w:tc>
          <w:tcPr>
            <w:tcW w:w="1098" w:type="dxa"/>
            <w:shd w:val="clear" w:color="auto" w:fill="auto"/>
            <w:noWrap/>
            <w:tcPrChange w:id="1392" w:author="Duy Nhat Tran" w:date="2022-11-25T11:33:00Z">
              <w:tcPr>
                <w:tcW w:w="1098" w:type="dxa"/>
                <w:shd w:val="clear" w:color="auto" w:fill="auto"/>
                <w:noWrap/>
              </w:tcPr>
            </w:tcPrChange>
          </w:tcPr>
          <w:p w14:paraId="5B6C57F2" w14:textId="65D19867" w:rsidR="001935E4" w:rsidRPr="00BE6F47" w:rsidRDefault="001935E4" w:rsidP="00BE6F47">
            <w:pPr>
              <w:overflowPunct/>
              <w:autoSpaceDE/>
              <w:autoSpaceDN/>
              <w:adjustRightInd/>
              <w:textAlignment w:val="auto"/>
              <w:rPr>
                <w:ins w:id="1393" w:author="Duy Nhat Tran" w:date="2022-11-25T09:41:00Z"/>
                <w:rFonts w:ascii="Arial" w:hAnsi="Arial" w:cs="Arial"/>
                <w:color w:val="000000"/>
                <w:sz w:val="18"/>
                <w:szCs w:val="18"/>
              </w:rPr>
            </w:pPr>
            <w:ins w:id="1394" w:author="Duy Nhat Tran" w:date="2022-11-25T09:43:00Z">
              <w:r w:rsidRPr="00C9188F">
                <w:rPr>
                  <w:rFonts w:ascii="Arial" w:hAnsi="Arial" w:cs="Arial"/>
                  <w:color w:val="000000"/>
                  <w:sz w:val="18"/>
                  <w:szCs w:val="18"/>
                  <w:rPrChange w:id="1395" w:author="Duy Nhat Tran" w:date="2022-11-25T10:27:00Z">
                    <w:rPr>
                      <w:rFonts w:ascii="Calibri" w:hAnsi="Calibri" w:cs="Calibri"/>
                      <w:color w:val="000000"/>
                      <w:sz w:val="22"/>
                      <w:szCs w:val="22"/>
                    </w:rPr>
                  </w:rPrChange>
                </w:rPr>
                <w:t>264822</w:t>
              </w:r>
            </w:ins>
          </w:p>
        </w:tc>
        <w:tc>
          <w:tcPr>
            <w:tcW w:w="2547" w:type="dxa"/>
            <w:shd w:val="clear" w:color="auto" w:fill="auto"/>
            <w:noWrap/>
            <w:tcPrChange w:id="1396" w:author="Duy Nhat Tran" w:date="2022-11-25T11:33:00Z">
              <w:tcPr>
                <w:tcW w:w="2547" w:type="dxa"/>
                <w:shd w:val="clear" w:color="auto" w:fill="auto"/>
                <w:noWrap/>
              </w:tcPr>
            </w:tcPrChange>
          </w:tcPr>
          <w:p w14:paraId="6676B455" w14:textId="34D08860" w:rsidR="001935E4" w:rsidRPr="00BE6F47" w:rsidRDefault="001935E4" w:rsidP="00BE6F47">
            <w:pPr>
              <w:overflowPunct/>
              <w:autoSpaceDE/>
              <w:autoSpaceDN/>
              <w:adjustRightInd/>
              <w:textAlignment w:val="auto"/>
              <w:rPr>
                <w:ins w:id="1397" w:author="Duy Nhat Tran" w:date="2022-11-25T09:41:00Z"/>
                <w:rFonts w:ascii="Arial" w:hAnsi="Arial" w:cs="Arial"/>
                <w:color w:val="000000"/>
                <w:sz w:val="18"/>
                <w:szCs w:val="18"/>
              </w:rPr>
            </w:pPr>
            <w:ins w:id="1398" w:author="Duy Nhat Tran" w:date="2022-11-25T09:43:00Z">
              <w:r w:rsidRPr="00C9188F">
                <w:rPr>
                  <w:rFonts w:ascii="Arial" w:hAnsi="Arial" w:cs="Arial"/>
                  <w:color w:val="000000"/>
                  <w:sz w:val="18"/>
                  <w:szCs w:val="18"/>
                  <w:rPrChange w:id="1399" w:author="Duy Nhat Tran" w:date="2022-11-25T10:27:00Z">
                    <w:rPr>
                      <w:rFonts w:ascii="Calibri" w:hAnsi="Calibri" w:cs="Calibri"/>
                      <w:color w:val="000000"/>
                      <w:sz w:val="22"/>
                      <w:szCs w:val="22"/>
                    </w:rPr>
                  </w:rPrChange>
                </w:rPr>
                <w:t xml:space="preserve">CT CP THUONG MAI KIEN GIANG             </w:t>
              </w:r>
            </w:ins>
          </w:p>
        </w:tc>
        <w:tc>
          <w:tcPr>
            <w:tcW w:w="1683" w:type="dxa"/>
            <w:shd w:val="clear" w:color="auto" w:fill="auto"/>
            <w:noWrap/>
            <w:tcPrChange w:id="1400" w:author="Duy Nhat Tran" w:date="2022-11-25T11:33:00Z">
              <w:tcPr>
                <w:tcW w:w="1953" w:type="dxa"/>
                <w:gridSpan w:val="2"/>
                <w:shd w:val="clear" w:color="auto" w:fill="auto"/>
                <w:noWrap/>
              </w:tcPr>
            </w:tcPrChange>
          </w:tcPr>
          <w:p w14:paraId="72F10BCC" w14:textId="44827A7E" w:rsidR="001935E4" w:rsidRPr="00BE6F47" w:rsidRDefault="001935E4" w:rsidP="00BE6F47">
            <w:pPr>
              <w:overflowPunct/>
              <w:autoSpaceDE/>
              <w:autoSpaceDN/>
              <w:adjustRightInd/>
              <w:jc w:val="right"/>
              <w:textAlignment w:val="auto"/>
              <w:rPr>
                <w:ins w:id="1401" w:author="Duy Nhat Tran" w:date="2022-11-25T09:41:00Z"/>
                <w:rFonts w:ascii="Arial" w:hAnsi="Arial" w:cs="Arial"/>
                <w:color w:val="000000"/>
                <w:sz w:val="18"/>
                <w:szCs w:val="18"/>
              </w:rPr>
            </w:pPr>
            <w:ins w:id="1402" w:author="Duy Nhat Tran" w:date="2022-11-25T09:53:00Z">
              <w:r w:rsidRPr="00C9188F">
                <w:rPr>
                  <w:rFonts w:ascii="Arial" w:hAnsi="Arial" w:cs="Arial"/>
                  <w:color w:val="000000"/>
                  <w:sz w:val="18"/>
                  <w:szCs w:val="18"/>
                  <w:rPrChange w:id="1403" w:author="Duy Nhat Tran" w:date="2022-11-25T10:27:00Z">
                    <w:rPr>
                      <w:rFonts w:ascii="Calibri" w:hAnsi="Calibri"/>
                      <w:color w:val="000000"/>
                      <w:sz w:val="22"/>
                      <w:szCs w:val="22"/>
                    </w:rPr>
                  </w:rPrChange>
                </w:rPr>
                <w:t xml:space="preserve">     171.506.701.841 </w:t>
              </w:r>
            </w:ins>
          </w:p>
        </w:tc>
        <w:tc>
          <w:tcPr>
            <w:tcW w:w="1620" w:type="dxa"/>
            <w:shd w:val="clear" w:color="auto" w:fill="auto"/>
            <w:noWrap/>
            <w:tcPrChange w:id="1404" w:author="Duy Nhat Tran" w:date="2022-11-25T11:33:00Z">
              <w:tcPr>
                <w:tcW w:w="1620" w:type="dxa"/>
                <w:gridSpan w:val="3"/>
                <w:shd w:val="clear" w:color="auto" w:fill="auto"/>
                <w:noWrap/>
              </w:tcPr>
            </w:tcPrChange>
          </w:tcPr>
          <w:p w14:paraId="245E9908" w14:textId="31ECF4BC" w:rsidR="001935E4" w:rsidRPr="00BE6F47" w:rsidRDefault="001935E4" w:rsidP="00BE6F47">
            <w:pPr>
              <w:overflowPunct/>
              <w:autoSpaceDE/>
              <w:autoSpaceDN/>
              <w:adjustRightInd/>
              <w:jc w:val="right"/>
              <w:textAlignment w:val="auto"/>
              <w:rPr>
                <w:ins w:id="1405" w:author="Duy Nhat Tran" w:date="2022-11-25T09:41:00Z"/>
                <w:rFonts w:ascii="Arial" w:hAnsi="Arial" w:cs="Arial"/>
                <w:color w:val="000000"/>
                <w:sz w:val="18"/>
                <w:szCs w:val="18"/>
              </w:rPr>
            </w:pPr>
            <w:ins w:id="1406" w:author="Duy Nhat Tran" w:date="2022-11-25T09:52:00Z">
              <w:r w:rsidRPr="00C9188F">
                <w:rPr>
                  <w:rFonts w:ascii="Arial" w:hAnsi="Arial" w:cs="Arial"/>
                  <w:color w:val="000000"/>
                  <w:sz w:val="18"/>
                  <w:szCs w:val="18"/>
                  <w:rPrChange w:id="1407" w:author="Duy Nhat Tran" w:date="2022-11-25T10:27:00Z">
                    <w:rPr>
                      <w:rFonts w:ascii="Calibri" w:hAnsi="Calibri"/>
                      <w:color w:val="000000"/>
                      <w:sz w:val="22"/>
                      <w:szCs w:val="22"/>
                    </w:rPr>
                  </w:rPrChange>
                </w:rPr>
                <w:t xml:space="preserve">  171.506.701.841 </w:t>
              </w:r>
            </w:ins>
          </w:p>
        </w:tc>
        <w:tc>
          <w:tcPr>
            <w:tcW w:w="1530" w:type="dxa"/>
            <w:shd w:val="clear" w:color="auto" w:fill="auto"/>
            <w:noWrap/>
            <w:tcPrChange w:id="1408" w:author="Duy Nhat Tran" w:date="2022-11-25T11:33:00Z">
              <w:tcPr>
                <w:tcW w:w="1620" w:type="dxa"/>
                <w:gridSpan w:val="4"/>
                <w:shd w:val="clear" w:color="auto" w:fill="auto"/>
                <w:noWrap/>
              </w:tcPr>
            </w:tcPrChange>
          </w:tcPr>
          <w:p w14:paraId="5C218E90" w14:textId="4B2E04D9" w:rsidR="001935E4" w:rsidRPr="00BE6F47" w:rsidRDefault="001935E4" w:rsidP="00BE6F47">
            <w:pPr>
              <w:overflowPunct/>
              <w:autoSpaceDE/>
              <w:autoSpaceDN/>
              <w:adjustRightInd/>
              <w:jc w:val="right"/>
              <w:textAlignment w:val="auto"/>
              <w:rPr>
                <w:ins w:id="1409" w:author="Duy Nhat Tran" w:date="2022-11-25T09:41:00Z"/>
                <w:rFonts w:ascii="Arial" w:hAnsi="Arial" w:cs="Arial"/>
                <w:color w:val="000000"/>
                <w:sz w:val="18"/>
                <w:szCs w:val="18"/>
              </w:rPr>
            </w:pPr>
            <w:ins w:id="1410" w:author="Duy Nhat Tran" w:date="2022-11-25T09:51:00Z">
              <w:r w:rsidRPr="00C9188F">
                <w:rPr>
                  <w:rFonts w:ascii="Arial" w:hAnsi="Arial" w:cs="Arial"/>
                  <w:color w:val="000000"/>
                  <w:sz w:val="18"/>
                  <w:szCs w:val="18"/>
                  <w:rPrChange w:id="1411" w:author="Duy Nhat Tran" w:date="2022-11-25T10:27:00Z">
                    <w:rPr>
                      <w:rFonts w:ascii="Calibri" w:hAnsi="Calibri"/>
                      <w:color w:val="000000"/>
                      <w:sz w:val="22"/>
                      <w:szCs w:val="22"/>
                    </w:rPr>
                  </w:rPrChange>
                </w:rPr>
                <w:t xml:space="preserve">                             -   </w:t>
              </w:r>
            </w:ins>
          </w:p>
        </w:tc>
        <w:tc>
          <w:tcPr>
            <w:tcW w:w="2250" w:type="dxa"/>
            <w:shd w:val="clear" w:color="auto" w:fill="auto"/>
            <w:noWrap/>
            <w:tcPrChange w:id="1412" w:author="Duy Nhat Tran" w:date="2022-11-25T11:33:00Z">
              <w:tcPr>
                <w:tcW w:w="2250" w:type="dxa"/>
                <w:gridSpan w:val="4"/>
                <w:shd w:val="clear" w:color="auto" w:fill="auto"/>
                <w:noWrap/>
              </w:tcPr>
            </w:tcPrChange>
          </w:tcPr>
          <w:p w14:paraId="0E670F2B" w14:textId="2111D481" w:rsidR="001935E4" w:rsidRPr="00C9188F" w:rsidRDefault="001935E4" w:rsidP="001935E4">
            <w:pPr>
              <w:overflowPunct/>
              <w:autoSpaceDE/>
              <w:autoSpaceDN/>
              <w:adjustRightInd/>
              <w:textAlignment w:val="auto"/>
              <w:rPr>
                <w:ins w:id="1413" w:author="Duy Nhat Tran" w:date="2022-11-25T09:41:00Z"/>
                <w:rFonts w:ascii="Arial" w:hAnsi="Arial" w:cs="Arial"/>
                <w:color w:val="000000"/>
                <w:sz w:val="18"/>
                <w:szCs w:val="18"/>
              </w:rPr>
            </w:pPr>
            <w:ins w:id="141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415" w:author="Duy Nhat Tran" w:date="2022-11-25T11:33:00Z">
              <w:tcPr>
                <w:tcW w:w="2070" w:type="dxa"/>
                <w:gridSpan w:val="4"/>
                <w:shd w:val="clear" w:color="auto" w:fill="auto"/>
                <w:noWrap/>
              </w:tcPr>
            </w:tcPrChange>
          </w:tcPr>
          <w:p w14:paraId="22BDAAD5" w14:textId="77777777" w:rsidR="001935E4" w:rsidRPr="00C9188F" w:rsidRDefault="001935E4" w:rsidP="001935E4">
            <w:pPr>
              <w:overflowPunct/>
              <w:autoSpaceDE/>
              <w:autoSpaceDN/>
              <w:adjustRightInd/>
              <w:textAlignment w:val="auto"/>
              <w:rPr>
                <w:ins w:id="1416" w:author="Duy Nhat Tran" w:date="2022-11-25T09:41:00Z"/>
                <w:rFonts w:ascii="Arial" w:hAnsi="Arial" w:cs="Arial"/>
                <w:color w:val="000000"/>
                <w:sz w:val="18"/>
                <w:szCs w:val="18"/>
              </w:rPr>
            </w:pPr>
          </w:p>
        </w:tc>
        <w:tc>
          <w:tcPr>
            <w:tcW w:w="2520" w:type="dxa"/>
            <w:shd w:val="clear" w:color="auto" w:fill="auto"/>
            <w:tcPrChange w:id="1417" w:author="Duy Nhat Tran" w:date="2022-11-25T11:33:00Z">
              <w:tcPr>
                <w:tcW w:w="2520" w:type="dxa"/>
                <w:gridSpan w:val="4"/>
                <w:shd w:val="clear" w:color="auto" w:fill="auto"/>
              </w:tcPr>
            </w:tcPrChange>
          </w:tcPr>
          <w:p w14:paraId="614F686C" w14:textId="77777777" w:rsidR="001935E4" w:rsidRPr="00C9188F" w:rsidRDefault="001935E4" w:rsidP="001935E4">
            <w:pPr>
              <w:overflowPunct/>
              <w:autoSpaceDE/>
              <w:autoSpaceDN/>
              <w:adjustRightInd/>
              <w:textAlignment w:val="auto"/>
              <w:rPr>
                <w:ins w:id="1418" w:author="Duy Nhat Tran" w:date="2022-11-25T09:41:00Z"/>
                <w:rFonts w:ascii="Arial" w:hAnsi="Arial" w:cs="Arial"/>
                <w:color w:val="000000"/>
                <w:sz w:val="18"/>
                <w:szCs w:val="18"/>
              </w:rPr>
            </w:pPr>
          </w:p>
        </w:tc>
      </w:tr>
      <w:tr w:rsidR="00C9188F" w:rsidRPr="00C9188F" w14:paraId="40021F3F" w14:textId="77777777" w:rsidTr="009B39EF">
        <w:tblPrEx>
          <w:tblPrExChange w:id="1419" w:author="Duy Nhat Tran" w:date="2022-11-25T11:33:00Z">
            <w:tblPrEx>
              <w:tblW w:w="15678" w:type="dxa"/>
            </w:tblPrEx>
          </w:tblPrExChange>
        </w:tblPrEx>
        <w:trPr>
          <w:trHeight w:val="864"/>
          <w:ins w:id="1420" w:author="Duy Nhat Tran" w:date="2022-11-25T09:41:00Z"/>
          <w:trPrChange w:id="1421" w:author="Duy Nhat Tran" w:date="2022-11-25T11:33:00Z">
            <w:trPr>
              <w:gridAfter w:val="0"/>
              <w:trHeight w:val="864"/>
            </w:trPr>
          </w:trPrChange>
        </w:trPr>
        <w:tc>
          <w:tcPr>
            <w:tcW w:w="1098" w:type="dxa"/>
            <w:shd w:val="clear" w:color="auto" w:fill="auto"/>
            <w:noWrap/>
            <w:tcPrChange w:id="1422" w:author="Duy Nhat Tran" w:date="2022-11-25T11:33:00Z">
              <w:tcPr>
                <w:tcW w:w="1098" w:type="dxa"/>
                <w:shd w:val="clear" w:color="auto" w:fill="auto"/>
                <w:noWrap/>
              </w:tcPr>
            </w:tcPrChange>
          </w:tcPr>
          <w:p w14:paraId="3D7A9B57" w14:textId="5C1EEB37" w:rsidR="001935E4" w:rsidRPr="00BE6F47" w:rsidRDefault="001935E4" w:rsidP="00BE6F47">
            <w:pPr>
              <w:overflowPunct/>
              <w:autoSpaceDE/>
              <w:autoSpaceDN/>
              <w:adjustRightInd/>
              <w:textAlignment w:val="auto"/>
              <w:rPr>
                <w:ins w:id="1423" w:author="Duy Nhat Tran" w:date="2022-11-25T09:41:00Z"/>
                <w:rFonts w:ascii="Arial" w:hAnsi="Arial" w:cs="Arial"/>
                <w:color w:val="000000"/>
                <w:sz w:val="18"/>
                <w:szCs w:val="18"/>
              </w:rPr>
            </w:pPr>
            <w:ins w:id="1424" w:author="Duy Nhat Tran" w:date="2022-11-25T09:43:00Z">
              <w:r w:rsidRPr="00C9188F">
                <w:rPr>
                  <w:rFonts w:ascii="Arial" w:hAnsi="Arial" w:cs="Arial"/>
                  <w:color w:val="000000"/>
                  <w:sz w:val="18"/>
                  <w:szCs w:val="18"/>
                  <w:rPrChange w:id="1425" w:author="Duy Nhat Tran" w:date="2022-11-25T10:27:00Z">
                    <w:rPr>
                      <w:rFonts w:ascii="Calibri" w:hAnsi="Calibri" w:cs="Calibri"/>
                      <w:color w:val="000000"/>
                      <w:sz w:val="22"/>
                      <w:szCs w:val="22"/>
                    </w:rPr>
                  </w:rPrChange>
                </w:rPr>
                <w:t>3001560</w:t>
              </w:r>
            </w:ins>
          </w:p>
        </w:tc>
        <w:tc>
          <w:tcPr>
            <w:tcW w:w="2547" w:type="dxa"/>
            <w:shd w:val="clear" w:color="auto" w:fill="auto"/>
            <w:noWrap/>
            <w:tcPrChange w:id="1426" w:author="Duy Nhat Tran" w:date="2022-11-25T11:33:00Z">
              <w:tcPr>
                <w:tcW w:w="2547" w:type="dxa"/>
                <w:shd w:val="clear" w:color="auto" w:fill="auto"/>
                <w:noWrap/>
              </w:tcPr>
            </w:tcPrChange>
          </w:tcPr>
          <w:p w14:paraId="23A63E83" w14:textId="2932965E" w:rsidR="001935E4" w:rsidRPr="00BE6F47" w:rsidRDefault="001935E4" w:rsidP="00BE6F47">
            <w:pPr>
              <w:overflowPunct/>
              <w:autoSpaceDE/>
              <w:autoSpaceDN/>
              <w:adjustRightInd/>
              <w:textAlignment w:val="auto"/>
              <w:rPr>
                <w:ins w:id="1427" w:author="Duy Nhat Tran" w:date="2022-11-25T09:41:00Z"/>
                <w:rFonts w:ascii="Arial" w:hAnsi="Arial" w:cs="Arial"/>
                <w:color w:val="000000"/>
                <w:sz w:val="18"/>
                <w:szCs w:val="18"/>
              </w:rPr>
            </w:pPr>
            <w:ins w:id="1428" w:author="Duy Nhat Tran" w:date="2022-11-25T09:43:00Z">
              <w:r w:rsidRPr="00C9188F">
                <w:rPr>
                  <w:rFonts w:ascii="Arial" w:hAnsi="Arial" w:cs="Arial"/>
                  <w:color w:val="000000"/>
                  <w:sz w:val="18"/>
                  <w:szCs w:val="18"/>
                  <w:rPrChange w:id="1429" w:author="Duy Nhat Tran" w:date="2022-11-25T10:27:00Z">
                    <w:rPr>
                      <w:rFonts w:ascii="Calibri" w:hAnsi="Calibri" w:cs="Calibri"/>
                      <w:color w:val="000000"/>
                      <w:sz w:val="22"/>
                      <w:szCs w:val="22"/>
                    </w:rPr>
                  </w:rPrChange>
                </w:rPr>
                <w:t xml:space="preserve">CT CP THUY SAN TAC CAU                  </w:t>
              </w:r>
            </w:ins>
          </w:p>
        </w:tc>
        <w:tc>
          <w:tcPr>
            <w:tcW w:w="1683" w:type="dxa"/>
            <w:shd w:val="clear" w:color="auto" w:fill="auto"/>
            <w:noWrap/>
            <w:tcPrChange w:id="1430" w:author="Duy Nhat Tran" w:date="2022-11-25T11:33:00Z">
              <w:tcPr>
                <w:tcW w:w="1953" w:type="dxa"/>
                <w:gridSpan w:val="2"/>
                <w:shd w:val="clear" w:color="auto" w:fill="auto"/>
                <w:noWrap/>
              </w:tcPr>
            </w:tcPrChange>
          </w:tcPr>
          <w:p w14:paraId="3BB8DC44" w14:textId="4E67436D" w:rsidR="001935E4" w:rsidRPr="00BE6F47" w:rsidRDefault="001935E4" w:rsidP="00BE6F47">
            <w:pPr>
              <w:overflowPunct/>
              <w:autoSpaceDE/>
              <w:autoSpaceDN/>
              <w:adjustRightInd/>
              <w:jc w:val="right"/>
              <w:textAlignment w:val="auto"/>
              <w:rPr>
                <w:ins w:id="1431" w:author="Duy Nhat Tran" w:date="2022-11-25T09:41:00Z"/>
                <w:rFonts w:ascii="Arial" w:hAnsi="Arial" w:cs="Arial"/>
                <w:color w:val="000000"/>
                <w:sz w:val="18"/>
                <w:szCs w:val="18"/>
              </w:rPr>
            </w:pPr>
            <w:ins w:id="1432" w:author="Duy Nhat Tran" w:date="2022-11-25T09:53:00Z">
              <w:r w:rsidRPr="00C9188F">
                <w:rPr>
                  <w:rFonts w:ascii="Arial" w:hAnsi="Arial" w:cs="Arial"/>
                  <w:color w:val="000000"/>
                  <w:sz w:val="18"/>
                  <w:szCs w:val="18"/>
                  <w:rPrChange w:id="1433" w:author="Duy Nhat Tran" w:date="2022-11-25T10:27:00Z">
                    <w:rPr>
                      <w:rFonts w:ascii="Calibri" w:hAnsi="Calibri"/>
                      <w:color w:val="000000"/>
                      <w:sz w:val="22"/>
                      <w:szCs w:val="22"/>
                    </w:rPr>
                  </w:rPrChange>
                </w:rPr>
                <w:t xml:space="preserve">                  1.002.400 </w:t>
              </w:r>
            </w:ins>
          </w:p>
        </w:tc>
        <w:tc>
          <w:tcPr>
            <w:tcW w:w="1620" w:type="dxa"/>
            <w:shd w:val="clear" w:color="auto" w:fill="auto"/>
            <w:noWrap/>
            <w:tcPrChange w:id="1434" w:author="Duy Nhat Tran" w:date="2022-11-25T11:33:00Z">
              <w:tcPr>
                <w:tcW w:w="1620" w:type="dxa"/>
                <w:gridSpan w:val="3"/>
                <w:shd w:val="clear" w:color="auto" w:fill="auto"/>
                <w:noWrap/>
              </w:tcPr>
            </w:tcPrChange>
          </w:tcPr>
          <w:p w14:paraId="3DE6EAC7" w14:textId="3DBF6164" w:rsidR="001935E4" w:rsidRPr="00BE6F47" w:rsidRDefault="001935E4" w:rsidP="00BE6F47">
            <w:pPr>
              <w:overflowPunct/>
              <w:autoSpaceDE/>
              <w:autoSpaceDN/>
              <w:adjustRightInd/>
              <w:jc w:val="right"/>
              <w:textAlignment w:val="auto"/>
              <w:rPr>
                <w:ins w:id="1435" w:author="Duy Nhat Tran" w:date="2022-11-25T09:41:00Z"/>
                <w:rFonts w:ascii="Arial" w:hAnsi="Arial" w:cs="Arial"/>
                <w:color w:val="000000"/>
                <w:sz w:val="18"/>
                <w:szCs w:val="18"/>
              </w:rPr>
            </w:pPr>
            <w:ins w:id="1436" w:author="Duy Nhat Tran" w:date="2022-11-25T09:52:00Z">
              <w:r w:rsidRPr="00C9188F">
                <w:rPr>
                  <w:rFonts w:ascii="Arial" w:hAnsi="Arial" w:cs="Arial"/>
                  <w:color w:val="000000"/>
                  <w:sz w:val="18"/>
                  <w:szCs w:val="18"/>
                  <w:rPrChange w:id="1437" w:author="Duy Nhat Tran" w:date="2022-11-25T10:27:00Z">
                    <w:rPr>
                      <w:rFonts w:ascii="Calibri" w:hAnsi="Calibri"/>
                      <w:color w:val="000000"/>
                      <w:sz w:val="22"/>
                      <w:szCs w:val="22"/>
                    </w:rPr>
                  </w:rPrChange>
                </w:rPr>
                <w:t xml:space="preserve">              1.002.400 </w:t>
              </w:r>
            </w:ins>
          </w:p>
        </w:tc>
        <w:tc>
          <w:tcPr>
            <w:tcW w:w="1530" w:type="dxa"/>
            <w:shd w:val="clear" w:color="auto" w:fill="auto"/>
            <w:noWrap/>
            <w:tcPrChange w:id="1438" w:author="Duy Nhat Tran" w:date="2022-11-25T11:33:00Z">
              <w:tcPr>
                <w:tcW w:w="1620" w:type="dxa"/>
                <w:gridSpan w:val="4"/>
                <w:shd w:val="clear" w:color="auto" w:fill="auto"/>
                <w:noWrap/>
              </w:tcPr>
            </w:tcPrChange>
          </w:tcPr>
          <w:p w14:paraId="5EC9B878" w14:textId="6EDCFA1D" w:rsidR="001935E4" w:rsidRPr="00BE6F47" w:rsidRDefault="001935E4" w:rsidP="00BE6F47">
            <w:pPr>
              <w:overflowPunct/>
              <w:autoSpaceDE/>
              <w:autoSpaceDN/>
              <w:adjustRightInd/>
              <w:jc w:val="right"/>
              <w:textAlignment w:val="auto"/>
              <w:rPr>
                <w:ins w:id="1439" w:author="Duy Nhat Tran" w:date="2022-11-25T09:41:00Z"/>
                <w:rFonts w:ascii="Arial" w:hAnsi="Arial" w:cs="Arial"/>
                <w:color w:val="000000"/>
                <w:sz w:val="18"/>
                <w:szCs w:val="18"/>
              </w:rPr>
            </w:pPr>
            <w:ins w:id="1440" w:author="Duy Nhat Tran" w:date="2022-11-25T09:51:00Z">
              <w:r w:rsidRPr="00C9188F">
                <w:rPr>
                  <w:rFonts w:ascii="Arial" w:hAnsi="Arial" w:cs="Arial"/>
                  <w:color w:val="000000"/>
                  <w:sz w:val="18"/>
                  <w:szCs w:val="18"/>
                  <w:rPrChange w:id="1441" w:author="Duy Nhat Tran" w:date="2022-11-25T10:27:00Z">
                    <w:rPr>
                      <w:rFonts w:ascii="Calibri" w:hAnsi="Calibri"/>
                      <w:color w:val="000000"/>
                      <w:sz w:val="22"/>
                      <w:szCs w:val="22"/>
                    </w:rPr>
                  </w:rPrChange>
                </w:rPr>
                <w:t xml:space="preserve">                             -   </w:t>
              </w:r>
            </w:ins>
          </w:p>
        </w:tc>
        <w:tc>
          <w:tcPr>
            <w:tcW w:w="2250" w:type="dxa"/>
            <w:shd w:val="clear" w:color="auto" w:fill="auto"/>
            <w:noWrap/>
            <w:tcPrChange w:id="1442" w:author="Duy Nhat Tran" w:date="2022-11-25T11:33:00Z">
              <w:tcPr>
                <w:tcW w:w="2250" w:type="dxa"/>
                <w:gridSpan w:val="4"/>
                <w:shd w:val="clear" w:color="auto" w:fill="auto"/>
                <w:noWrap/>
              </w:tcPr>
            </w:tcPrChange>
          </w:tcPr>
          <w:p w14:paraId="7BB6CE2C" w14:textId="44121E52" w:rsidR="001935E4" w:rsidRPr="00C9188F" w:rsidRDefault="001935E4" w:rsidP="001935E4">
            <w:pPr>
              <w:overflowPunct/>
              <w:autoSpaceDE/>
              <w:autoSpaceDN/>
              <w:adjustRightInd/>
              <w:textAlignment w:val="auto"/>
              <w:rPr>
                <w:ins w:id="1443" w:author="Duy Nhat Tran" w:date="2022-11-25T09:41:00Z"/>
                <w:rFonts w:ascii="Arial" w:hAnsi="Arial" w:cs="Arial"/>
                <w:color w:val="000000"/>
                <w:sz w:val="18"/>
                <w:szCs w:val="18"/>
              </w:rPr>
            </w:pPr>
            <w:ins w:id="144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445" w:author="Duy Nhat Tran" w:date="2022-11-25T11:33:00Z">
              <w:tcPr>
                <w:tcW w:w="2070" w:type="dxa"/>
                <w:gridSpan w:val="4"/>
                <w:shd w:val="clear" w:color="auto" w:fill="auto"/>
                <w:noWrap/>
              </w:tcPr>
            </w:tcPrChange>
          </w:tcPr>
          <w:p w14:paraId="2F10747B" w14:textId="77777777" w:rsidR="001935E4" w:rsidRPr="00C9188F" w:rsidRDefault="001935E4" w:rsidP="001935E4">
            <w:pPr>
              <w:overflowPunct/>
              <w:autoSpaceDE/>
              <w:autoSpaceDN/>
              <w:adjustRightInd/>
              <w:textAlignment w:val="auto"/>
              <w:rPr>
                <w:ins w:id="1446" w:author="Duy Nhat Tran" w:date="2022-11-25T09:41:00Z"/>
                <w:rFonts w:ascii="Arial" w:hAnsi="Arial" w:cs="Arial"/>
                <w:color w:val="000000"/>
                <w:sz w:val="18"/>
                <w:szCs w:val="18"/>
              </w:rPr>
            </w:pPr>
          </w:p>
        </w:tc>
        <w:tc>
          <w:tcPr>
            <w:tcW w:w="2520" w:type="dxa"/>
            <w:shd w:val="clear" w:color="auto" w:fill="auto"/>
            <w:tcPrChange w:id="1447" w:author="Duy Nhat Tran" w:date="2022-11-25T11:33:00Z">
              <w:tcPr>
                <w:tcW w:w="2520" w:type="dxa"/>
                <w:gridSpan w:val="4"/>
                <w:shd w:val="clear" w:color="auto" w:fill="auto"/>
              </w:tcPr>
            </w:tcPrChange>
          </w:tcPr>
          <w:p w14:paraId="25516E53" w14:textId="77777777" w:rsidR="001935E4" w:rsidRPr="00C9188F" w:rsidRDefault="001935E4" w:rsidP="001935E4">
            <w:pPr>
              <w:overflowPunct/>
              <w:autoSpaceDE/>
              <w:autoSpaceDN/>
              <w:adjustRightInd/>
              <w:textAlignment w:val="auto"/>
              <w:rPr>
                <w:ins w:id="1448" w:author="Duy Nhat Tran" w:date="2022-11-25T09:41:00Z"/>
                <w:rFonts w:ascii="Arial" w:hAnsi="Arial" w:cs="Arial"/>
                <w:color w:val="000000"/>
                <w:sz w:val="18"/>
                <w:szCs w:val="18"/>
              </w:rPr>
            </w:pPr>
          </w:p>
        </w:tc>
      </w:tr>
      <w:tr w:rsidR="00C9188F" w:rsidRPr="00C9188F" w14:paraId="6052DDBB" w14:textId="77777777" w:rsidTr="009B39EF">
        <w:tblPrEx>
          <w:tblPrExChange w:id="1449" w:author="Duy Nhat Tran" w:date="2022-11-25T11:33:00Z">
            <w:tblPrEx>
              <w:tblW w:w="15678" w:type="dxa"/>
            </w:tblPrEx>
          </w:tblPrExChange>
        </w:tblPrEx>
        <w:trPr>
          <w:trHeight w:val="864"/>
          <w:ins w:id="1450" w:author="Duy Nhat Tran" w:date="2022-11-25T09:41:00Z"/>
          <w:trPrChange w:id="1451" w:author="Duy Nhat Tran" w:date="2022-11-25T11:33:00Z">
            <w:trPr>
              <w:gridAfter w:val="0"/>
              <w:trHeight w:val="864"/>
            </w:trPr>
          </w:trPrChange>
        </w:trPr>
        <w:tc>
          <w:tcPr>
            <w:tcW w:w="1098" w:type="dxa"/>
            <w:shd w:val="clear" w:color="auto" w:fill="auto"/>
            <w:noWrap/>
            <w:tcPrChange w:id="1452" w:author="Duy Nhat Tran" w:date="2022-11-25T11:33:00Z">
              <w:tcPr>
                <w:tcW w:w="1098" w:type="dxa"/>
                <w:shd w:val="clear" w:color="auto" w:fill="auto"/>
                <w:noWrap/>
              </w:tcPr>
            </w:tcPrChange>
          </w:tcPr>
          <w:p w14:paraId="4CF42EC7" w14:textId="353E3508" w:rsidR="001935E4" w:rsidRPr="00BE6F47" w:rsidRDefault="001935E4" w:rsidP="00BE6F47">
            <w:pPr>
              <w:overflowPunct/>
              <w:autoSpaceDE/>
              <w:autoSpaceDN/>
              <w:adjustRightInd/>
              <w:textAlignment w:val="auto"/>
              <w:rPr>
                <w:ins w:id="1453" w:author="Duy Nhat Tran" w:date="2022-11-25T09:41:00Z"/>
                <w:rFonts w:ascii="Arial" w:hAnsi="Arial" w:cs="Arial"/>
                <w:color w:val="000000"/>
                <w:sz w:val="18"/>
                <w:szCs w:val="18"/>
              </w:rPr>
            </w:pPr>
            <w:ins w:id="1454" w:author="Duy Nhat Tran" w:date="2022-11-25T09:43:00Z">
              <w:r w:rsidRPr="00C9188F">
                <w:rPr>
                  <w:rFonts w:ascii="Arial" w:hAnsi="Arial" w:cs="Arial"/>
                  <w:color w:val="000000"/>
                  <w:sz w:val="18"/>
                  <w:szCs w:val="18"/>
                  <w:rPrChange w:id="1455" w:author="Duy Nhat Tran" w:date="2022-11-25T10:27:00Z">
                    <w:rPr>
                      <w:rFonts w:ascii="Calibri" w:hAnsi="Calibri" w:cs="Calibri"/>
                      <w:color w:val="000000"/>
                      <w:sz w:val="22"/>
                      <w:szCs w:val="22"/>
                    </w:rPr>
                  </w:rPrChange>
                </w:rPr>
                <w:t>264806</w:t>
              </w:r>
            </w:ins>
          </w:p>
        </w:tc>
        <w:tc>
          <w:tcPr>
            <w:tcW w:w="2547" w:type="dxa"/>
            <w:shd w:val="clear" w:color="auto" w:fill="auto"/>
            <w:noWrap/>
            <w:tcPrChange w:id="1456" w:author="Duy Nhat Tran" w:date="2022-11-25T11:33:00Z">
              <w:tcPr>
                <w:tcW w:w="2547" w:type="dxa"/>
                <w:shd w:val="clear" w:color="auto" w:fill="auto"/>
                <w:noWrap/>
              </w:tcPr>
            </w:tcPrChange>
          </w:tcPr>
          <w:p w14:paraId="4EB35DB6" w14:textId="2E8543C8" w:rsidR="001935E4" w:rsidRPr="00BE6F47" w:rsidRDefault="001935E4" w:rsidP="00BE6F47">
            <w:pPr>
              <w:overflowPunct/>
              <w:autoSpaceDE/>
              <w:autoSpaceDN/>
              <w:adjustRightInd/>
              <w:textAlignment w:val="auto"/>
              <w:rPr>
                <w:ins w:id="1457" w:author="Duy Nhat Tran" w:date="2022-11-25T09:41:00Z"/>
                <w:rFonts w:ascii="Arial" w:hAnsi="Arial" w:cs="Arial"/>
                <w:color w:val="000000"/>
                <w:sz w:val="18"/>
                <w:szCs w:val="18"/>
              </w:rPr>
            </w:pPr>
            <w:ins w:id="1458" w:author="Duy Nhat Tran" w:date="2022-11-25T09:43:00Z">
              <w:r w:rsidRPr="00C9188F">
                <w:rPr>
                  <w:rFonts w:ascii="Arial" w:hAnsi="Arial" w:cs="Arial"/>
                  <w:color w:val="000000"/>
                  <w:sz w:val="18"/>
                  <w:szCs w:val="18"/>
                  <w:rPrChange w:id="1459" w:author="Duy Nhat Tran" w:date="2022-11-25T10:27:00Z">
                    <w:rPr>
                      <w:rFonts w:ascii="Calibri" w:hAnsi="Calibri" w:cs="Calibri"/>
                      <w:color w:val="000000"/>
                      <w:sz w:val="22"/>
                      <w:szCs w:val="22"/>
                    </w:rPr>
                  </w:rPrChange>
                </w:rPr>
                <w:t xml:space="preserve">CT CP XUAT NHAP KHAU KIEN GIANG         </w:t>
              </w:r>
            </w:ins>
          </w:p>
        </w:tc>
        <w:tc>
          <w:tcPr>
            <w:tcW w:w="1683" w:type="dxa"/>
            <w:shd w:val="clear" w:color="auto" w:fill="auto"/>
            <w:noWrap/>
            <w:tcPrChange w:id="1460" w:author="Duy Nhat Tran" w:date="2022-11-25T11:33:00Z">
              <w:tcPr>
                <w:tcW w:w="1953" w:type="dxa"/>
                <w:gridSpan w:val="2"/>
                <w:shd w:val="clear" w:color="auto" w:fill="auto"/>
                <w:noWrap/>
              </w:tcPr>
            </w:tcPrChange>
          </w:tcPr>
          <w:p w14:paraId="521EEBA7" w14:textId="108A3BE4" w:rsidR="001935E4" w:rsidRPr="00BE6F47" w:rsidRDefault="001935E4" w:rsidP="00BE6F47">
            <w:pPr>
              <w:overflowPunct/>
              <w:autoSpaceDE/>
              <w:autoSpaceDN/>
              <w:adjustRightInd/>
              <w:jc w:val="right"/>
              <w:textAlignment w:val="auto"/>
              <w:rPr>
                <w:ins w:id="1461" w:author="Duy Nhat Tran" w:date="2022-11-25T09:41:00Z"/>
                <w:rFonts w:ascii="Arial" w:hAnsi="Arial" w:cs="Arial"/>
                <w:color w:val="000000"/>
                <w:sz w:val="18"/>
                <w:szCs w:val="18"/>
              </w:rPr>
            </w:pPr>
            <w:ins w:id="1462" w:author="Duy Nhat Tran" w:date="2022-11-25T09:53:00Z">
              <w:r w:rsidRPr="00C9188F">
                <w:rPr>
                  <w:rFonts w:ascii="Arial" w:hAnsi="Arial" w:cs="Arial"/>
                  <w:color w:val="000000"/>
                  <w:sz w:val="18"/>
                  <w:szCs w:val="18"/>
                  <w:rPrChange w:id="1463" w:author="Duy Nhat Tran" w:date="2022-11-25T10:27:00Z">
                    <w:rPr>
                      <w:rFonts w:ascii="Calibri" w:hAnsi="Calibri"/>
                      <w:color w:val="000000"/>
                      <w:sz w:val="22"/>
                      <w:szCs w:val="22"/>
                    </w:rPr>
                  </w:rPrChange>
                </w:rPr>
                <w:t xml:space="preserve">     147.412.065.720 </w:t>
              </w:r>
            </w:ins>
          </w:p>
        </w:tc>
        <w:tc>
          <w:tcPr>
            <w:tcW w:w="1620" w:type="dxa"/>
            <w:shd w:val="clear" w:color="auto" w:fill="auto"/>
            <w:noWrap/>
            <w:tcPrChange w:id="1464" w:author="Duy Nhat Tran" w:date="2022-11-25T11:33:00Z">
              <w:tcPr>
                <w:tcW w:w="1620" w:type="dxa"/>
                <w:gridSpan w:val="3"/>
                <w:shd w:val="clear" w:color="auto" w:fill="auto"/>
                <w:noWrap/>
              </w:tcPr>
            </w:tcPrChange>
          </w:tcPr>
          <w:p w14:paraId="07434C06" w14:textId="37A98EC3" w:rsidR="001935E4" w:rsidRPr="00BE6F47" w:rsidRDefault="001935E4" w:rsidP="00BE6F47">
            <w:pPr>
              <w:overflowPunct/>
              <w:autoSpaceDE/>
              <w:autoSpaceDN/>
              <w:adjustRightInd/>
              <w:jc w:val="right"/>
              <w:textAlignment w:val="auto"/>
              <w:rPr>
                <w:ins w:id="1465" w:author="Duy Nhat Tran" w:date="2022-11-25T09:41:00Z"/>
                <w:rFonts w:ascii="Arial" w:hAnsi="Arial" w:cs="Arial"/>
                <w:color w:val="000000"/>
                <w:sz w:val="18"/>
                <w:szCs w:val="18"/>
              </w:rPr>
            </w:pPr>
            <w:ins w:id="1466" w:author="Duy Nhat Tran" w:date="2022-11-25T09:52:00Z">
              <w:r w:rsidRPr="00C9188F">
                <w:rPr>
                  <w:rFonts w:ascii="Arial" w:hAnsi="Arial" w:cs="Arial"/>
                  <w:color w:val="000000"/>
                  <w:sz w:val="18"/>
                  <w:szCs w:val="18"/>
                  <w:rPrChange w:id="1467" w:author="Duy Nhat Tran" w:date="2022-11-25T10:27:00Z">
                    <w:rPr>
                      <w:rFonts w:ascii="Calibri" w:hAnsi="Calibri"/>
                      <w:color w:val="000000"/>
                      <w:sz w:val="22"/>
                      <w:szCs w:val="22"/>
                    </w:rPr>
                  </w:rPrChange>
                </w:rPr>
                <w:t xml:space="preserve">  147.412.065.720 </w:t>
              </w:r>
            </w:ins>
          </w:p>
        </w:tc>
        <w:tc>
          <w:tcPr>
            <w:tcW w:w="1530" w:type="dxa"/>
            <w:shd w:val="clear" w:color="auto" w:fill="auto"/>
            <w:noWrap/>
            <w:tcPrChange w:id="1468" w:author="Duy Nhat Tran" w:date="2022-11-25T11:33:00Z">
              <w:tcPr>
                <w:tcW w:w="1620" w:type="dxa"/>
                <w:gridSpan w:val="4"/>
                <w:shd w:val="clear" w:color="auto" w:fill="auto"/>
                <w:noWrap/>
              </w:tcPr>
            </w:tcPrChange>
          </w:tcPr>
          <w:p w14:paraId="3BC83A4D" w14:textId="37F4B94A" w:rsidR="001935E4" w:rsidRPr="00BE6F47" w:rsidRDefault="001935E4" w:rsidP="00BE6F47">
            <w:pPr>
              <w:overflowPunct/>
              <w:autoSpaceDE/>
              <w:autoSpaceDN/>
              <w:adjustRightInd/>
              <w:jc w:val="right"/>
              <w:textAlignment w:val="auto"/>
              <w:rPr>
                <w:ins w:id="1469" w:author="Duy Nhat Tran" w:date="2022-11-25T09:41:00Z"/>
                <w:rFonts w:ascii="Arial" w:hAnsi="Arial" w:cs="Arial"/>
                <w:color w:val="000000"/>
                <w:sz w:val="18"/>
                <w:szCs w:val="18"/>
              </w:rPr>
            </w:pPr>
            <w:ins w:id="1470" w:author="Duy Nhat Tran" w:date="2022-11-25T09:51:00Z">
              <w:r w:rsidRPr="00C9188F">
                <w:rPr>
                  <w:rFonts w:ascii="Arial" w:hAnsi="Arial" w:cs="Arial"/>
                  <w:color w:val="000000"/>
                  <w:sz w:val="18"/>
                  <w:szCs w:val="18"/>
                  <w:rPrChange w:id="1471" w:author="Duy Nhat Tran" w:date="2022-11-25T10:27:00Z">
                    <w:rPr>
                      <w:rFonts w:ascii="Calibri" w:hAnsi="Calibri"/>
                      <w:color w:val="000000"/>
                      <w:sz w:val="22"/>
                      <w:szCs w:val="22"/>
                    </w:rPr>
                  </w:rPrChange>
                </w:rPr>
                <w:t xml:space="preserve">                             -   </w:t>
              </w:r>
            </w:ins>
          </w:p>
        </w:tc>
        <w:tc>
          <w:tcPr>
            <w:tcW w:w="2250" w:type="dxa"/>
            <w:shd w:val="clear" w:color="auto" w:fill="auto"/>
            <w:noWrap/>
            <w:tcPrChange w:id="1472" w:author="Duy Nhat Tran" w:date="2022-11-25T11:33:00Z">
              <w:tcPr>
                <w:tcW w:w="2250" w:type="dxa"/>
                <w:gridSpan w:val="4"/>
                <w:shd w:val="clear" w:color="auto" w:fill="auto"/>
                <w:noWrap/>
              </w:tcPr>
            </w:tcPrChange>
          </w:tcPr>
          <w:p w14:paraId="0B7177B0" w14:textId="0622183E" w:rsidR="001935E4" w:rsidRPr="00C9188F" w:rsidRDefault="001935E4" w:rsidP="001935E4">
            <w:pPr>
              <w:overflowPunct/>
              <w:autoSpaceDE/>
              <w:autoSpaceDN/>
              <w:adjustRightInd/>
              <w:textAlignment w:val="auto"/>
              <w:rPr>
                <w:ins w:id="1473" w:author="Duy Nhat Tran" w:date="2022-11-25T09:41:00Z"/>
                <w:rFonts w:ascii="Arial" w:hAnsi="Arial" w:cs="Arial"/>
                <w:color w:val="000000"/>
                <w:sz w:val="18"/>
                <w:szCs w:val="18"/>
              </w:rPr>
            </w:pPr>
            <w:ins w:id="147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475" w:author="Duy Nhat Tran" w:date="2022-11-25T11:33:00Z">
              <w:tcPr>
                <w:tcW w:w="2070" w:type="dxa"/>
                <w:gridSpan w:val="4"/>
                <w:shd w:val="clear" w:color="auto" w:fill="auto"/>
                <w:noWrap/>
              </w:tcPr>
            </w:tcPrChange>
          </w:tcPr>
          <w:p w14:paraId="1B095B01" w14:textId="77777777" w:rsidR="001935E4" w:rsidRPr="00C9188F" w:rsidRDefault="001935E4" w:rsidP="001935E4">
            <w:pPr>
              <w:overflowPunct/>
              <w:autoSpaceDE/>
              <w:autoSpaceDN/>
              <w:adjustRightInd/>
              <w:textAlignment w:val="auto"/>
              <w:rPr>
                <w:ins w:id="1476" w:author="Duy Nhat Tran" w:date="2022-11-25T09:41:00Z"/>
                <w:rFonts w:ascii="Arial" w:hAnsi="Arial" w:cs="Arial"/>
                <w:color w:val="000000"/>
                <w:sz w:val="18"/>
                <w:szCs w:val="18"/>
              </w:rPr>
            </w:pPr>
          </w:p>
        </w:tc>
        <w:tc>
          <w:tcPr>
            <w:tcW w:w="2520" w:type="dxa"/>
            <w:shd w:val="clear" w:color="auto" w:fill="auto"/>
            <w:tcPrChange w:id="1477" w:author="Duy Nhat Tran" w:date="2022-11-25T11:33:00Z">
              <w:tcPr>
                <w:tcW w:w="2520" w:type="dxa"/>
                <w:gridSpan w:val="4"/>
                <w:shd w:val="clear" w:color="auto" w:fill="auto"/>
              </w:tcPr>
            </w:tcPrChange>
          </w:tcPr>
          <w:p w14:paraId="50F4F474" w14:textId="77777777" w:rsidR="001935E4" w:rsidRPr="00C9188F" w:rsidRDefault="001935E4" w:rsidP="001935E4">
            <w:pPr>
              <w:overflowPunct/>
              <w:autoSpaceDE/>
              <w:autoSpaceDN/>
              <w:adjustRightInd/>
              <w:textAlignment w:val="auto"/>
              <w:rPr>
                <w:ins w:id="1478" w:author="Duy Nhat Tran" w:date="2022-11-25T09:41:00Z"/>
                <w:rFonts w:ascii="Arial" w:hAnsi="Arial" w:cs="Arial"/>
                <w:color w:val="000000"/>
                <w:sz w:val="18"/>
                <w:szCs w:val="18"/>
              </w:rPr>
            </w:pPr>
          </w:p>
        </w:tc>
      </w:tr>
      <w:tr w:rsidR="00C9188F" w:rsidRPr="00C9188F" w14:paraId="5D996A90" w14:textId="77777777" w:rsidTr="009B39EF">
        <w:tblPrEx>
          <w:tblPrExChange w:id="1479" w:author="Duy Nhat Tran" w:date="2022-11-25T11:33:00Z">
            <w:tblPrEx>
              <w:tblW w:w="15678" w:type="dxa"/>
            </w:tblPrEx>
          </w:tblPrExChange>
        </w:tblPrEx>
        <w:trPr>
          <w:trHeight w:val="864"/>
          <w:ins w:id="1480" w:author="Duy Nhat Tran" w:date="2022-11-25T09:41:00Z"/>
          <w:trPrChange w:id="1481" w:author="Duy Nhat Tran" w:date="2022-11-25T11:33:00Z">
            <w:trPr>
              <w:gridAfter w:val="0"/>
              <w:trHeight w:val="864"/>
            </w:trPr>
          </w:trPrChange>
        </w:trPr>
        <w:tc>
          <w:tcPr>
            <w:tcW w:w="1098" w:type="dxa"/>
            <w:shd w:val="clear" w:color="auto" w:fill="auto"/>
            <w:noWrap/>
            <w:tcPrChange w:id="1482" w:author="Duy Nhat Tran" w:date="2022-11-25T11:33:00Z">
              <w:tcPr>
                <w:tcW w:w="1098" w:type="dxa"/>
                <w:shd w:val="clear" w:color="auto" w:fill="auto"/>
                <w:noWrap/>
              </w:tcPr>
            </w:tcPrChange>
          </w:tcPr>
          <w:p w14:paraId="145D25A1" w14:textId="0D8E7047" w:rsidR="001935E4" w:rsidRPr="00BE6F47" w:rsidRDefault="001935E4" w:rsidP="00BE6F47">
            <w:pPr>
              <w:overflowPunct/>
              <w:autoSpaceDE/>
              <w:autoSpaceDN/>
              <w:adjustRightInd/>
              <w:textAlignment w:val="auto"/>
              <w:rPr>
                <w:ins w:id="1483" w:author="Duy Nhat Tran" w:date="2022-11-25T09:41:00Z"/>
                <w:rFonts w:ascii="Arial" w:hAnsi="Arial" w:cs="Arial"/>
                <w:color w:val="000000"/>
                <w:sz w:val="18"/>
                <w:szCs w:val="18"/>
              </w:rPr>
            </w:pPr>
            <w:ins w:id="1484" w:author="Duy Nhat Tran" w:date="2022-11-25T09:43:00Z">
              <w:r w:rsidRPr="00C9188F">
                <w:rPr>
                  <w:rFonts w:ascii="Arial" w:hAnsi="Arial" w:cs="Arial"/>
                  <w:color w:val="000000"/>
                  <w:sz w:val="18"/>
                  <w:szCs w:val="18"/>
                  <w:rPrChange w:id="1485" w:author="Duy Nhat Tran" w:date="2022-11-25T10:27:00Z">
                    <w:rPr>
                      <w:rFonts w:ascii="Calibri" w:hAnsi="Calibri" w:cs="Calibri"/>
                      <w:color w:val="000000"/>
                      <w:sz w:val="22"/>
                      <w:szCs w:val="22"/>
                    </w:rPr>
                  </w:rPrChange>
                </w:rPr>
                <w:lastRenderedPageBreak/>
                <w:t>3442753</w:t>
              </w:r>
            </w:ins>
          </w:p>
        </w:tc>
        <w:tc>
          <w:tcPr>
            <w:tcW w:w="2547" w:type="dxa"/>
            <w:shd w:val="clear" w:color="auto" w:fill="auto"/>
            <w:noWrap/>
            <w:tcPrChange w:id="1486" w:author="Duy Nhat Tran" w:date="2022-11-25T11:33:00Z">
              <w:tcPr>
                <w:tcW w:w="2547" w:type="dxa"/>
                <w:shd w:val="clear" w:color="auto" w:fill="auto"/>
                <w:noWrap/>
              </w:tcPr>
            </w:tcPrChange>
          </w:tcPr>
          <w:p w14:paraId="5479482F" w14:textId="2C75FB5B" w:rsidR="001935E4" w:rsidRPr="00BE6F47" w:rsidRDefault="001935E4" w:rsidP="00BE6F47">
            <w:pPr>
              <w:overflowPunct/>
              <w:autoSpaceDE/>
              <w:autoSpaceDN/>
              <w:adjustRightInd/>
              <w:textAlignment w:val="auto"/>
              <w:rPr>
                <w:ins w:id="1487" w:author="Duy Nhat Tran" w:date="2022-11-25T09:41:00Z"/>
                <w:rFonts w:ascii="Arial" w:hAnsi="Arial" w:cs="Arial"/>
                <w:color w:val="000000"/>
                <w:sz w:val="18"/>
                <w:szCs w:val="18"/>
              </w:rPr>
            </w:pPr>
            <w:ins w:id="1488" w:author="Duy Nhat Tran" w:date="2022-11-25T09:43:00Z">
              <w:r w:rsidRPr="00C9188F">
                <w:rPr>
                  <w:rFonts w:ascii="Arial" w:hAnsi="Arial" w:cs="Arial"/>
                  <w:color w:val="000000"/>
                  <w:sz w:val="18"/>
                  <w:szCs w:val="18"/>
                  <w:rPrChange w:id="1489" w:author="Duy Nhat Tran" w:date="2022-11-25T10:27:00Z">
                    <w:rPr>
                      <w:rFonts w:ascii="Calibri" w:hAnsi="Calibri" w:cs="Calibri"/>
                      <w:color w:val="000000"/>
                      <w:sz w:val="22"/>
                      <w:szCs w:val="22"/>
                    </w:rPr>
                  </w:rPrChange>
                </w:rPr>
                <w:t xml:space="preserve">CT TNHH 1TV TIEN TRIEN                  </w:t>
              </w:r>
            </w:ins>
          </w:p>
        </w:tc>
        <w:tc>
          <w:tcPr>
            <w:tcW w:w="1683" w:type="dxa"/>
            <w:shd w:val="clear" w:color="auto" w:fill="auto"/>
            <w:noWrap/>
            <w:tcPrChange w:id="1490" w:author="Duy Nhat Tran" w:date="2022-11-25T11:33:00Z">
              <w:tcPr>
                <w:tcW w:w="1953" w:type="dxa"/>
                <w:gridSpan w:val="2"/>
                <w:shd w:val="clear" w:color="auto" w:fill="auto"/>
                <w:noWrap/>
              </w:tcPr>
            </w:tcPrChange>
          </w:tcPr>
          <w:p w14:paraId="4BD323D7" w14:textId="005E0D2D" w:rsidR="001935E4" w:rsidRPr="00BE6F47" w:rsidRDefault="001935E4" w:rsidP="00BE6F47">
            <w:pPr>
              <w:overflowPunct/>
              <w:autoSpaceDE/>
              <w:autoSpaceDN/>
              <w:adjustRightInd/>
              <w:jc w:val="right"/>
              <w:textAlignment w:val="auto"/>
              <w:rPr>
                <w:ins w:id="1491" w:author="Duy Nhat Tran" w:date="2022-11-25T09:41:00Z"/>
                <w:rFonts w:ascii="Arial" w:hAnsi="Arial" w:cs="Arial"/>
                <w:color w:val="000000"/>
                <w:sz w:val="18"/>
                <w:szCs w:val="18"/>
              </w:rPr>
            </w:pPr>
            <w:ins w:id="1492" w:author="Duy Nhat Tran" w:date="2022-11-25T09:53:00Z">
              <w:r w:rsidRPr="00C9188F">
                <w:rPr>
                  <w:rFonts w:ascii="Arial" w:hAnsi="Arial" w:cs="Arial"/>
                  <w:color w:val="000000"/>
                  <w:sz w:val="18"/>
                  <w:szCs w:val="18"/>
                  <w:rPrChange w:id="1493" w:author="Duy Nhat Tran" w:date="2022-11-25T10:27:00Z">
                    <w:rPr>
                      <w:rFonts w:ascii="Calibri" w:hAnsi="Calibri"/>
                      <w:color w:val="000000"/>
                      <w:sz w:val="22"/>
                      <w:szCs w:val="22"/>
                    </w:rPr>
                  </w:rPrChange>
                </w:rPr>
                <w:t xml:space="preserve">        21.100.000.000 </w:t>
              </w:r>
            </w:ins>
          </w:p>
        </w:tc>
        <w:tc>
          <w:tcPr>
            <w:tcW w:w="1620" w:type="dxa"/>
            <w:shd w:val="clear" w:color="auto" w:fill="auto"/>
            <w:noWrap/>
            <w:tcPrChange w:id="1494" w:author="Duy Nhat Tran" w:date="2022-11-25T11:33:00Z">
              <w:tcPr>
                <w:tcW w:w="1620" w:type="dxa"/>
                <w:gridSpan w:val="3"/>
                <w:shd w:val="clear" w:color="auto" w:fill="auto"/>
                <w:noWrap/>
              </w:tcPr>
            </w:tcPrChange>
          </w:tcPr>
          <w:p w14:paraId="7E12D71A" w14:textId="0DAFDA43" w:rsidR="001935E4" w:rsidRPr="00BE6F47" w:rsidRDefault="001935E4" w:rsidP="00BE6F47">
            <w:pPr>
              <w:overflowPunct/>
              <w:autoSpaceDE/>
              <w:autoSpaceDN/>
              <w:adjustRightInd/>
              <w:jc w:val="right"/>
              <w:textAlignment w:val="auto"/>
              <w:rPr>
                <w:ins w:id="1495" w:author="Duy Nhat Tran" w:date="2022-11-25T09:41:00Z"/>
                <w:rFonts w:ascii="Arial" w:hAnsi="Arial" w:cs="Arial"/>
                <w:color w:val="000000"/>
                <w:sz w:val="18"/>
                <w:szCs w:val="18"/>
              </w:rPr>
            </w:pPr>
            <w:ins w:id="1496" w:author="Duy Nhat Tran" w:date="2022-11-25T09:52:00Z">
              <w:r w:rsidRPr="00C9188F">
                <w:rPr>
                  <w:rFonts w:ascii="Arial" w:hAnsi="Arial" w:cs="Arial"/>
                  <w:color w:val="000000"/>
                  <w:sz w:val="18"/>
                  <w:szCs w:val="18"/>
                  <w:rPrChange w:id="1497" w:author="Duy Nhat Tran" w:date="2022-11-25T10:27:00Z">
                    <w:rPr>
                      <w:rFonts w:ascii="Calibri" w:hAnsi="Calibri"/>
                      <w:color w:val="000000"/>
                      <w:sz w:val="22"/>
                      <w:szCs w:val="22"/>
                    </w:rPr>
                  </w:rPrChange>
                </w:rPr>
                <w:t xml:space="preserve">    21.100.000.000 </w:t>
              </w:r>
            </w:ins>
          </w:p>
        </w:tc>
        <w:tc>
          <w:tcPr>
            <w:tcW w:w="1530" w:type="dxa"/>
            <w:shd w:val="clear" w:color="auto" w:fill="auto"/>
            <w:noWrap/>
            <w:tcPrChange w:id="1498" w:author="Duy Nhat Tran" w:date="2022-11-25T11:33:00Z">
              <w:tcPr>
                <w:tcW w:w="1620" w:type="dxa"/>
                <w:gridSpan w:val="4"/>
                <w:shd w:val="clear" w:color="auto" w:fill="auto"/>
                <w:noWrap/>
              </w:tcPr>
            </w:tcPrChange>
          </w:tcPr>
          <w:p w14:paraId="33D30525" w14:textId="740EBA53" w:rsidR="001935E4" w:rsidRPr="00BE6F47" w:rsidRDefault="001935E4" w:rsidP="00BE6F47">
            <w:pPr>
              <w:overflowPunct/>
              <w:autoSpaceDE/>
              <w:autoSpaceDN/>
              <w:adjustRightInd/>
              <w:jc w:val="right"/>
              <w:textAlignment w:val="auto"/>
              <w:rPr>
                <w:ins w:id="1499" w:author="Duy Nhat Tran" w:date="2022-11-25T09:41:00Z"/>
                <w:rFonts w:ascii="Arial" w:hAnsi="Arial" w:cs="Arial"/>
                <w:color w:val="000000"/>
                <w:sz w:val="18"/>
                <w:szCs w:val="18"/>
              </w:rPr>
            </w:pPr>
            <w:ins w:id="1500" w:author="Duy Nhat Tran" w:date="2022-11-25T09:51:00Z">
              <w:r w:rsidRPr="00C9188F">
                <w:rPr>
                  <w:rFonts w:ascii="Arial" w:hAnsi="Arial" w:cs="Arial"/>
                  <w:color w:val="000000"/>
                  <w:sz w:val="18"/>
                  <w:szCs w:val="18"/>
                  <w:rPrChange w:id="1501" w:author="Duy Nhat Tran" w:date="2022-11-25T10:27:00Z">
                    <w:rPr>
                      <w:rFonts w:ascii="Calibri" w:hAnsi="Calibri"/>
                      <w:color w:val="000000"/>
                      <w:sz w:val="22"/>
                      <w:szCs w:val="22"/>
                    </w:rPr>
                  </w:rPrChange>
                </w:rPr>
                <w:t xml:space="preserve">                             -   </w:t>
              </w:r>
            </w:ins>
          </w:p>
        </w:tc>
        <w:tc>
          <w:tcPr>
            <w:tcW w:w="2250" w:type="dxa"/>
            <w:shd w:val="clear" w:color="auto" w:fill="auto"/>
            <w:noWrap/>
            <w:tcPrChange w:id="1502" w:author="Duy Nhat Tran" w:date="2022-11-25T11:33:00Z">
              <w:tcPr>
                <w:tcW w:w="2250" w:type="dxa"/>
                <w:gridSpan w:val="4"/>
                <w:shd w:val="clear" w:color="auto" w:fill="auto"/>
                <w:noWrap/>
              </w:tcPr>
            </w:tcPrChange>
          </w:tcPr>
          <w:p w14:paraId="41792A4B" w14:textId="6508BDF1" w:rsidR="001935E4" w:rsidRPr="00C9188F" w:rsidRDefault="001935E4" w:rsidP="001935E4">
            <w:pPr>
              <w:overflowPunct/>
              <w:autoSpaceDE/>
              <w:autoSpaceDN/>
              <w:adjustRightInd/>
              <w:textAlignment w:val="auto"/>
              <w:rPr>
                <w:ins w:id="1503" w:author="Duy Nhat Tran" w:date="2022-11-25T09:41:00Z"/>
                <w:rFonts w:ascii="Arial" w:hAnsi="Arial" w:cs="Arial"/>
                <w:color w:val="000000"/>
                <w:sz w:val="18"/>
                <w:szCs w:val="18"/>
              </w:rPr>
            </w:pPr>
            <w:ins w:id="150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505" w:author="Duy Nhat Tran" w:date="2022-11-25T11:33:00Z">
              <w:tcPr>
                <w:tcW w:w="2070" w:type="dxa"/>
                <w:gridSpan w:val="4"/>
                <w:shd w:val="clear" w:color="auto" w:fill="auto"/>
                <w:noWrap/>
              </w:tcPr>
            </w:tcPrChange>
          </w:tcPr>
          <w:p w14:paraId="60584E85" w14:textId="77777777" w:rsidR="001935E4" w:rsidRPr="00C9188F" w:rsidRDefault="001935E4" w:rsidP="001935E4">
            <w:pPr>
              <w:overflowPunct/>
              <w:autoSpaceDE/>
              <w:autoSpaceDN/>
              <w:adjustRightInd/>
              <w:textAlignment w:val="auto"/>
              <w:rPr>
                <w:ins w:id="1506" w:author="Duy Nhat Tran" w:date="2022-11-25T09:41:00Z"/>
                <w:rFonts w:ascii="Arial" w:hAnsi="Arial" w:cs="Arial"/>
                <w:color w:val="000000"/>
                <w:sz w:val="18"/>
                <w:szCs w:val="18"/>
              </w:rPr>
            </w:pPr>
          </w:p>
        </w:tc>
        <w:tc>
          <w:tcPr>
            <w:tcW w:w="2520" w:type="dxa"/>
            <w:shd w:val="clear" w:color="auto" w:fill="auto"/>
            <w:tcPrChange w:id="1507" w:author="Duy Nhat Tran" w:date="2022-11-25T11:33:00Z">
              <w:tcPr>
                <w:tcW w:w="2520" w:type="dxa"/>
                <w:gridSpan w:val="4"/>
                <w:shd w:val="clear" w:color="auto" w:fill="auto"/>
              </w:tcPr>
            </w:tcPrChange>
          </w:tcPr>
          <w:p w14:paraId="36C924E6" w14:textId="77777777" w:rsidR="001935E4" w:rsidRPr="00C9188F" w:rsidRDefault="001935E4" w:rsidP="001935E4">
            <w:pPr>
              <w:overflowPunct/>
              <w:autoSpaceDE/>
              <w:autoSpaceDN/>
              <w:adjustRightInd/>
              <w:textAlignment w:val="auto"/>
              <w:rPr>
                <w:ins w:id="1508" w:author="Duy Nhat Tran" w:date="2022-11-25T09:41:00Z"/>
                <w:rFonts w:ascii="Arial" w:hAnsi="Arial" w:cs="Arial"/>
                <w:color w:val="000000"/>
                <w:sz w:val="18"/>
                <w:szCs w:val="18"/>
              </w:rPr>
            </w:pPr>
          </w:p>
        </w:tc>
      </w:tr>
      <w:tr w:rsidR="00C9188F" w:rsidRPr="00C9188F" w14:paraId="17011511" w14:textId="77777777" w:rsidTr="009B39EF">
        <w:tblPrEx>
          <w:tblPrExChange w:id="1509" w:author="Duy Nhat Tran" w:date="2022-11-25T11:33:00Z">
            <w:tblPrEx>
              <w:tblW w:w="15678" w:type="dxa"/>
            </w:tblPrEx>
          </w:tblPrExChange>
        </w:tblPrEx>
        <w:trPr>
          <w:trHeight w:val="864"/>
          <w:ins w:id="1510" w:author="Duy Nhat Tran" w:date="2022-11-25T09:41:00Z"/>
          <w:trPrChange w:id="1511" w:author="Duy Nhat Tran" w:date="2022-11-25T11:33:00Z">
            <w:trPr>
              <w:gridAfter w:val="0"/>
              <w:trHeight w:val="864"/>
            </w:trPr>
          </w:trPrChange>
        </w:trPr>
        <w:tc>
          <w:tcPr>
            <w:tcW w:w="1098" w:type="dxa"/>
            <w:shd w:val="clear" w:color="auto" w:fill="auto"/>
            <w:noWrap/>
            <w:tcPrChange w:id="1512" w:author="Duy Nhat Tran" w:date="2022-11-25T11:33:00Z">
              <w:tcPr>
                <w:tcW w:w="1098" w:type="dxa"/>
                <w:shd w:val="clear" w:color="auto" w:fill="auto"/>
                <w:noWrap/>
              </w:tcPr>
            </w:tcPrChange>
          </w:tcPr>
          <w:p w14:paraId="56561D0B" w14:textId="3259CDC3" w:rsidR="001935E4" w:rsidRPr="00BE6F47" w:rsidRDefault="001935E4" w:rsidP="00BE6F47">
            <w:pPr>
              <w:overflowPunct/>
              <w:autoSpaceDE/>
              <w:autoSpaceDN/>
              <w:adjustRightInd/>
              <w:textAlignment w:val="auto"/>
              <w:rPr>
                <w:ins w:id="1513" w:author="Duy Nhat Tran" w:date="2022-11-25T09:41:00Z"/>
                <w:rFonts w:ascii="Arial" w:hAnsi="Arial" w:cs="Arial"/>
                <w:color w:val="000000"/>
                <w:sz w:val="18"/>
                <w:szCs w:val="18"/>
              </w:rPr>
            </w:pPr>
            <w:ins w:id="1514" w:author="Duy Nhat Tran" w:date="2022-11-25T09:43:00Z">
              <w:r w:rsidRPr="00C9188F">
                <w:rPr>
                  <w:rFonts w:ascii="Arial" w:hAnsi="Arial" w:cs="Arial"/>
                  <w:color w:val="000000"/>
                  <w:sz w:val="18"/>
                  <w:szCs w:val="18"/>
                  <w:rPrChange w:id="1515" w:author="Duy Nhat Tran" w:date="2022-11-25T10:27:00Z">
                    <w:rPr>
                      <w:rFonts w:ascii="Calibri" w:hAnsi="Calibri" w:cs="Calibri"/>
                      <w:color w:val="000000"/>
                      <w:sz w:val="22"/>
                      <w:szCs w:val="22"/>
                    </w:rPr>
                  </w:rPrChange>
                </w:rPr>
                <w:t>8661232</w:t>
              </w:r>
            </w:ins>
          </w:p>
        </w:tc>
        <w:tc>
          <w:tcPr>
            <w:tcW w:w="2547" w:type="dxa"/>
            <w:shd w:val="clear" w:color="auto" w:fill="auto"/>
            <w:noWrap/>
            <w:tcPrChange w:id="1516" w:author="Duy Nhat Tran" w:date="2022-11-25T11:33:00Z">
              <w:tcPr>
                <w:tcW w:w="2547" w:type="dxa"/>
                <w:shd w:val="clear" w:color="auto" w:fill="auto"/>
                <w:noWrap/>
              </w:tcPr>
            </w:tcPrChange>
          </w:tcPr>
          <w:p w14:paraId="40A512E0" w14:textId="3A37756D" w:rsidR="001935E4" w:rsidRPr="00BE6F47" w:rsidRDefault="001935E4" w:rsidP="00BE6F47">
            <w:pPr>
              <w:overflowPunct/>
              <w:autoSpaceDE/>
              <w:autoSpaceDN/>
              <w:adjustRightInd/>
              <w:textAlignment w:val="auto"/>
              <w:rPr>
                <w:ins w:id="1517" w:author="Duy Nhat Tran" w:date="2022-11-25T09:41:00Z"/>
                <w:rFonts w:ascii="Arial" w:hAnsi="Arial" w:cs="Arial"/>
                <w:color w:val="000000"/>
                <w:sz w:val="18"/>
                <w:szCs w:val="18"/>
              </w:rPr>
            </w:pPr>
            <w:ins w:id="1518" w:author="Duy Nhat Tran" w:date="2022-11-25T09:43:00Z">
              <w:r w:rsidRPr="00C9188F">
                <w:rPr>
                  <w:rFonts w:ascii="Arial" w:hAnsi="Arial" w:cs="Arial"/>
                  <w:color w:val="000000"/>
                  <w:sz w:val="18"/>
                  <w:szCs w:val="18"/>
                  <w:rPrChange w:id="1519" w:author="Duy Nhat Tran" w:date="2022-11-25T10:27:00Z">
                    <w:rPr>
                      <w:rFonts w:ascii="Calibri" w:hAnsi="Calibri" w:cs="Calibri"/>
                      <w:color w:val="000000"/>
                      <w:sz w:val="22"/>
                      <w:szCs w:val="22"/>
                    </w:rPr>
                  </w:rPrChange>
                </w:rPr>
                <w:t xml:space="preserve">CT TNHH DOAN THINH PHU                  </w:t>
              </w:r>
            </w:ins>
          </w:p>
        </w:tc>
        <w:tc>
          <w:tcPr>
            <w:tcW w:w="1683" w:type="dxa"/>
            <w:shd w:val="clear" w:color="auto" w:fill="auto"/>
            <w:noWrap/>
            <w:tcPrChange w:id="1520" w:author="Duy Nhat Tran" w:date="2022-11-25T11:33:00Z">
              <w:tcPr>
                <w:tcW w:w="1953" w:type="dxa"/>
                <w:gridSpan w:val="2"/>
                <w:shd w:val="clear" w:color="auto" w:fill="auto"/>
                <w:noWrap/>
              </w:tcPr>
            </w:tcPrChange>
          </w:tcPr>
          <w:p w14:paraId="17D1FA16" w14:textId="3D8B33D2" w:rsidR="001935E4" w:rsidRPr="00BE6F47" w:rsidRDefault="001935E4" w:rsidP="00BE6F47">
            <w:pPr>
              <w:overflowPunct/>
              <w:autoSpaceDE/>
              <w:autoSpaceDN/>
              <w:adjustRightInd/>
              <w:jc w:val="right"/>
              <w:textAlignment w:val="auto"/>
              <w:rPr>
                <w:ins w:id="1521" w:author="Duy Nhat Tran" w:date="2022-11-25T09:41:00Z"/>
                <w:rFonts w:ascii="Arial" w:hAnsi="Arial" w:cs="Arial"/>
                <w:color w:val="000000"/>
                <w:sz w:val="18"/>
                <w:szCs w:val="18"/>
              </w:rPr>
            </w:pPr>
            <w:ins w:id="1522" w:author="Duy Nhat Tran" w:date="2022-11-25T09:53:00Z">
              <w:r w:rsidRPr="00C9188F">
                <w:rPr>
                  <w:rFonts w:ascii="Arial" w:hAnsi="Arial" w:cs="Arial"/>
                  <w:color w:val="000000"/>
                  <w:sz w:val="18"/>
                  <w:szCs w:val="18"/>
                  <w:rPrChange w:id="1523" w:author="Duy Nhat Tran" w:date="2022-11-25T10:27:00Z">
                    <w:rPr>
                      <w:rFonts w:ascii="Calibri" w:hAnsi="Calibri"/>
                      <w:color w:val="000000"/>
                      <w:sz w:val="22"/>
                      <w:szCs w:val="22"/>
                    </w:rPr>
                  </w:rPrChange>
                </w:rPr>
                <w:t xml:space="preserve">        29.965.000.000 </w:t>
              </w:r>
            </w:ins>
          </w:p>
        </w:tc>
        <w:tc>
          <w:tcPr>
            <w:tcW w:w="1620" w:type="dxa"/>
            <w:shd w:val="clear" w:color="auto" w:fill="auto"/>
            <w:noWrap/>
            <w:tcPrChange w:id="1524" w:author="Duy Nhat Tran" w:date="2022-11-25T11:33:00Z">
              <w:tcPr>
                <w:tcW w:w="1620" w:type="dxa"/>
                <w:gridSpan w:val="3"/>
                <w:shd w:val="clear" w:color="auto" w:fill="auto"/>
                <w:noWrap/>
              </w:tcPr>
            </w:tcPrChange>
          </w:tcPr>
          <w:p w14:paraId="6D73E83E" w14:textId="0E8353F1" w:rsidR="001935E4" w:rsidRPr="00BE6F47" w:rsidRDefault="001935E4" w:rsidP="00BE6F47">
            <w:pPr>
              <w:overflowPunct/>
              <w:autoSpaceDE/>
              <w:autoSpaceDN/>
              <w:adjustRightInd/>
              <w:jc w:val="right"/>
              <w:textAlignment w:val="auto"/>
              <w:rPr>
                <w:ins w:id="1525" w:author="Duy Nhat Tran" w:date="2022-11-25T09:41:00Z"/>
                <w:rFonts w:ascii="Arial" w:hAnsi="Arial" w:cs="Arial"/>
                <w:color w:val="000000"/>
                <w:sz w:val="18"/>
                <w:szCs w:val="18"/>
              </w:rPr>
            </w:pPr>
            <w:ins w:id="1526" w:author="Duy Nhat Tran" w:date="2022-11-25T09:52:00Z">
              <w:r w:rsidRPr="00C9188F">
                <w:rPr>
                  <w:rFonts w:ascii="Arial" w:hAnsi="Arial" w:cs="Arial"/>
                  <w:color w:val="000000"/>
                  <w:sz w:val="18"/>
                  <w:szCs w:val="18"/>
                  <w:rPrChange w:id="1527" w:author="Duy Nhat Tran" w:date="2022-11-25T10:27:00Z">
                    <w:rPr>
                      <w:rFonts w:ascii="Calibri" w:hAnsi="Calibri"/>
                      <w:color w:val="000000"/>
                      <w:sz w:val="22"/>
                      <w:szCs w:val="22"/>
                    </w:rPr>
                  </w:rPrChange>
                </w:rPr>
                <w:t xml:space="preserve">    29.965.000.000 </w:t>
              </w:r>
            </w:ins>
          </w:p>
        </w:tc>
        <w:tc>
          <w:tcPr>
            <w:tcW w:w="1530" w:type="dxa"/>
            <w:shd w:val="clear" w:color="auto" w:fill="auto"/>
            <w:noWrap/>
            <w:tcPrChange w:id="1528" w:author="Duy Nhat Tran" w:date="2022-11-25T11:33:00Z">
              <w:tcPr>
                <w:tcW w:w="1620" w:type="dxa"/>
                <w:gridSpan w:val="4"/>
                <w:shd w:val="clear" w:color="auto" w:fill="auto"/>
                <w:noWrap/>
              </w:tcPr>
            </w:tcPrChange>
          </w:tcPr>
          <w:p w14:paraId="12A192F4" w14:textId="7EA67121" w:rsidR="001935E4" w:rsidRPr="00BE6F47" w:rsidRDefault="001935E4" w:rsidP="00BE6F47">
            <w:pPr>
              <w:overflowPunct/>
              <w:autoSpaceDE/>
              <w:autoSpaceDN/>
              <w:adjustRightInd/>
              <w:jc w:val="right"/>
              <w:textAlignment w:val="auto"/>
              <w:rPr>
                <w:ins w:id="1529" w:author="Duy Nhat Tran" w:date="2022-11-25T09:41:00Z"/>
                <w:rFonts w:ascii="Arial" w:hAnsi="Arial" w:cs="Arial"/>
                <w:color w:val="000000"/>
                <w:sz w:val="18"/>
                <w:szCs w:val="18"/>
              </w:rPr>
            </w:pPr>
            <w:ins w:id="1530" w:author="Duy Nhat Tran" w:date="2022-11-25T09:51:00Z">
              <w:r w:rsidRPr="00C9188F">
                <w:rPr>
                  <w:rFonts w:ascii="Arial" w:hAnsi="Arial" w:cs="Arial"/>
                  <w:color w:val="000000"/>
                  <w:sz w:val="18"/>
                  <w:szCs w:val="18"/>
                  <w:rPrChange w:id="1531" w:author="Duy Nhat Tran" w:date="2022-11-25T10:27:00Z">
                    <w:rPr>
                      <w:rFonts w:ascii="Calibri" w:hAnsi="Calibri"/>
                      <w:color w:val="000000"/>
                      <w:sz w:val="22"/>
                      <w:szCs w:val="22"/>
                    </w:rPr>
                  </w:rPrChange>
                </w:rPr>
                <w:t xml:space="preserve">                             -   </w:t>
              </w:r>
            </w:ins>
          </w:p>
        </w:tc>
        <w:tc>
          <w:tcPr>
            <w:tcW w:w="2250" w:type="dxa"/>
            <w:shd w:val="clear" w:color="auto" w:fill="auto"/>
            <w:noWrap/>
            <w:tcPrChange w:id="1532" w:author="Duy Nhat Tran" w:date="2022-11-25T11:33:00Z">
              <w:tcPr>
                <w:tcW w:w="2250" w:type="dxa"/>
                <w:gridSpan w:val="4"/>
                <w:shd w:val="clear" w:color="auto" w:fill="auto"/>
                <w:noWrap/>
              </w:tcPr>
            </w:tcPrChange>
          </w:tcPr>
          <w:p w14:paraId="5B8F5B01" w14:textId="1B6BA1F7" w:rsidR="001935E4" w:rsidRPr="00C9188F" w:rsidRDefault="001935E4" w:rsidP="001935E4">
            <w:pPr>
              <w:overflowPunct/>
              <w:autoSpaceDE/>
              <w:autoSpaceDN/>
              <w:adjustRightInd/>
              <w:textAlignment w:val="auto"/>
              <w:rPr>
                <w:ins w:id="1533" w:author="Duy Nhat Tran" w:date="2022-11-25T09:41:00Z"/>
                <w:rFonts w:ascii="Arial" w:hAnsi="Arial" w:cs="Arial"/>
                <w:color w:val="000000"/>
                <w:sz w:val="18"/>
                <w:szCs w:val="18"/>
              </w:rPr>
            </w:pPr>
            <w:ins w:id="153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535" w:author="Duy Nhat Tran" w:date="2022-11-25T11:33:00Z">
              <w:tcPr>
                <w:tcW w:w="2070" w:type="dxa"/>
                <w:gridSpan w:val="4"/>
                <w:shd w:val="clear" w:color="auto" w:fill="auto"/>
                <w:noWrap/>
              </w:tcPr>
            </w:tcPrChange>
          </w:tcPr>
          <w:p w14:paraId="25A31054" w14:textId="77777777" w:rsidR="001935E4" w:rsidRPr="00C9188F" w:rsidRDefault="001935E4" w:rsidP="001935E4">
            <w:pPr>
              <w:overflowPunct/>
              <w:autoSpaceDE/>
              <w:autoSpaceDN/>
              <w:adjustRightInd/>
              <w:textAlignment w:val="auto"/>
              <w:rPr>
                <w:ins w:id="1536" w:author="Duy Nhat Tran" w:date="2022-11-25T09:41:00Z"/>
                <w:rFonts w:ascii="Arial" w:hAnsi="Arial" w:cs="Arial"/>
                <w:color w:val="000000"/>
                <w:sz w:val="18"/>
                <w:szCs w:val="18"/>
              </w:rPr>
            </w:pPr>
          </w:p>
        </w:tc>
        <w:tc>
          <w:tcPr>
            <w:tcW w:w="2520" w:type="dxa"/>
            <w:shd w:val="clear" w:color="auto" w:fill="auto"/>
            <w:tcPrChange w:id="1537" w:author="Duy Nhat Tran" w:date="2022-11-25T11:33:00Z">
              <w:tcPr>
                <w:tcW w:w="2520" w:type="dxa"/>
                <w:gridSpan w:val="4"/>
                <w:shd w:val="clear" w:color="auto" w:fill="auto"/>
              </w:tcPr>
            </w:tcPrChange>
          </w:tcPr>
          <w:p w14:paraId="7BB62D9F" w14:textId="77777777" w:rsidR="001935E4" w:rsidRPr="00C9188F" w:rsidRDefault="001935E4" w:rsidP="001935E4">
            <w:pPr>
              <w:overflowPunct/>
              <w:autoSpaceDE/>
              <w:autoSpaceDN/>
              <w:adjustRightInd/>
              <w:textAlignment w:val="auto"/>
              <w:rPr>
                <w:ins w:id="1538" w:author="Duy Nhat Tran" w:date="2022-11-25T09:41:00Z"/>
                <w:rFonts w:ascii="Arial" w:hAnsi="Arial" w:cs="Arial"/>
                <w:color w:val="000000"/>
                <w:sz w:val="18"/>
                <w:szCs w:val="18"/>
              </w:rPr>
            </w:pPr>
          </w:p>
        </w:tc>
      </w:tr>
      <w:tr w:rsidR="00C9188F" w:rsidRPr="00C9188F" w14:paraId="555E17AC" w14:textId="77777777" w:rsidTr="009B39EF">
        <w:tblPrEx>
          <w:tblPrExChange w:id="1539" w:author="Duy Nhat Tran" w:date="2022-11-25T11:33:00Z">
            <w:tblPrEx>
              <w:tblW w:w="15678" w:type="dxa"/>
            </w:tblPrEx>
          </w:tblPrExChange>
        </w:tblPrEx>
        <w:trPr>
          <w:trHeight w:val="864"/>
          <w:ins w:id="1540" w:author="Duy Nhat Tran" w:date="2022-11-25T09:41:00Z"/>
          <w:trPrChange w:id="1541" w:author="Duy Nhat Tran" w:date="2022-11-25T11:33:00Z">
            <w:trPr>
              <w:gridAfter w:val="0"/>
              <w:trHeight w:val="864"/>
            </w:trPr>
          </w:trPrChange>
        </w:trPr>
        <w:tc>
          <w:tcPr>
            <w:tcW w:w="1098" w:type="dxa"/>
            <w:shd w:val="clear" w:color="auto" w:fill="auto"/>
            <w:noWrap/>
            <w:tcPrChange w:id="1542" w:author="Duy Nhat Tran" w:date="2022-11-25T11:33:00Z">
              <w:tcPr>
                <w:tcW w:w="1098" w:type="dxa"/>
                <w:shd w:val="clear" w:color="auto" w:fill="auto"/>
                <w:noWrap/>
              </w:tcPr>
            </w:tcPrChange>
          </w:tcPr>
          <w:p w14:paraId="3BE8DA0D" w14:textId="2CFC6DE1" w:rsidR="001935E4" w:rsidRPr="00BE6F47" w:rsidRDefault="001935E4" w:rsidP="00BE6F47">
            <w:pPr>
              <w:overflowPunct/>
              <w:autoSpaceDE/>
              <w:autoSpaceDN/>
              <w:adjustRightInd/>
              <w:textAlignment w:val="auto"/>
              <w:rPr>
                <w:ins w:id="1543" w:author="Duy Nhat Tran" w:date="2022-11-25T09:41:00Z"/>
                <w:rFonts w:ascii="Arial" w:hAnsi="Arial" w:cs="Arial"/>
                <w:color w:val="000000"/>
                <w:sz w:val="18"/>
                <w:szCs w:val="18"/>
              </w:rPr>
            </w:pPr>
            <w:ins w:id="1544" w:author="Duy Nhat Tran" w:date="2022-11-25T09:43:00Z">
              <w:r w:rsidRPr="00C9188F">
                <w:rPr>
                  <w:rFonts w:ascii="Arial" w:hAnsi="Arial" w:cs="Arial"/>
                  <w:color w:val="000000"/>
                  <w:sz w:val="18"/>
                  <w:szCs w:val="18"/>
                  <w:rPrChange w:id="1545" w:author="Duy Nhat Tran" w:date="2022-11-25T10:27:00Z">
                    <w:rPr>
                      <w:rFonts w:ascii="Calibri" w:hAnsi="Calibri" w:cs="Calibri"/>
                      <w:color w:val="000000"/>
                      <w:sz w:val="22"/>
                      <w:szCs w:val="22"/>
                    </w:rPr>
                  </w:rPrChange>
                </w:rPr>
                <w:t>17118476</w:t>
              </w:r>
            </w:ins>
          </w:p>
        </w:tc>
        <w:tc>
          <w:tcPr>
            <w:tcW w:w="2547" w:type="dxa"/>
            <w:shd w:val="clear" w:color="auto" w:fill="auto"/>
            <w:noWrap/>
            <w:tcPrChange w:id="1546" w:author="Duy Nhat Tran" w:date="2022-11-25T11:33:00Z">
              <w:tcPr>
                <w:tcW w:w="2547" w:type="dxa"/>
                <w:shd w:val="clear" w:color="auto" w:fill="auto"/>
                <w:noWrap/>
              </w:tcPr>
            </w:tcPrChange>
          </w:tcPr>
          <w:p w14:paraId="6F01F5A5" w14:textId="6B101E70" w:rsidR="001935E4" w:rsidRPr="00BE6F47" w:rsidRDefault="001935E4" w:rsidP="00BE6F47">
            <w:pPr>
              <w:overflowPunct/>
              <w:autoSpaceDE/>
              <w:autoSpaceDN/>
              <w:adjustRightInd/>
              <w:textAlignment w:val="auto"/>
              <w:rPr>
                <w:ins w:id="1547" w:author="Duy Nhat Tran" w:date="2022-11-25T09:41:00Z"/>
                <w:rFonts w:ascii="Arial" w:hAnsi="Arial" w:cs="Arial"/>
                <w:color w:val="000000"/>
                <w:sz w:val="18"/>
                <w:szCs w:val="18"/>
              </w:rPr>
            </w:pPr>
            <w:ins w:id="1548" w:author="Duy Nhat Tran" w:date="2022-11-25T09:43:00Z">
              <w:r w:rsidRPr="00C9188F">
                <w:rPr>
                  <w:rFonts w:ascii="Arial" w:hAnsi="Arial" w:cs="Arial"/>
                  <w:color w:val="000000"/>
                  <w:sz w:val="18"/>
                  <w:szCs w:val="18"/>
                  <w:rPrChange w:id="1549" w:author="Duy Nhat Tran" w:date="2022-11-25T10:27:00Z">
                    <w:rPr>
                      <w:rFonts w:ascii="Calibri" w:hAnsi="Calibri" w:cs="Calibri"/>
                      <w:color w:val="000000"/>
                      <w:sz w:val="22"/>
                      <w:szCs w:val="22"/>
                    </w:rPr>
                  </w:rPrChange>
                </w:rPr>
                <w:t xml:space="preserve">CT TNHH GO HUNG THAI                    </w:t>
              </w:r>
            </w:ins>
          </w:p>
        </w:tc>
        <w:tc>
          <w:tcPr>
            <w:tcW w:w="1683" w:type="dxa"/>
            <w:shd w:val="clear" w:color="auto" w:fill="auto"/>
            <w:noWrap/>
            <w:tcPrChange w:id="1550" w:author="Duy Nhat Tran" w:date="2022-11-25T11:33:00Z">
              <w:tcPr>
                <w:tcW w:w="1953" w:type="dxa"/>
                <w:gridSpan w:val="2"/>
                <w:shd w:val="clear" w:color="auto" w:fill="auto"/>
                <w:noWrap/>
              </w:tcPr>
            </w:tcPrChange>
          </w:tcPr>
          <w:p w14:paraId="39399B60" w14:textId="335AAC60" w:rsidR="001935E4" w:rsidRPr="00BE6F47" w:rsidRDefault="001935E4" w:rsidP="00BE6F47">
            <w:pPr>
              <w:overflowPunct/>
              <w:autoSpaceDE/>
              <w:autoSpaceDN/>
              <w:adjustRightInd/>
              <w:jc w:val="right"/>
              <w:textAlignment w:val="auto"/>
              <w:rPr>
                <w:ins w:id="1551" w:author="Duy Nhat Tran" w:date="2022-11-25T09:41:00Z"/>
                <w:rFonts w:ascii="Arial" w:hAnsi="Arial" w:cs="Arial"/>
                <w:color w:val="000000"/>
                <w:sz w:val="18"/>
                <w:szCs w:val="18"/>
              </w:rPr>
            </w:pPr>
            <w:ins w:id="1552" w:author="Duy Nhat Tran" w:date="2022-11-25T09:53:00Z">
              <w:r w:rsidRPr="00C9188F">
                <w:rPr>
                  <w:rFonts w:ascii="Arial" w:hAnsi="Arial" w:cs="Arial"/>
                  <w:color w:val="000000"/>
                  <w:sz w:val="18"/>
                  <w:szCs w:val="18"/>
                  <w:rPrChange w:id="1553" w:author="Duy Nhat Tran" w:date="2022-11-25T10:27:00Z">
                    <w:rPr>
                      <w:rFonts w:ascii="Calibri" w:hAnsi="Calibri"/>
                      <w:color w:val="000000"/>
                      <w:sz w:val="22"/>
                      <w:szCs w:val="22"/>
                    </w:rPr>
                  </w:rPrChange>
                </w:rPr>
                <w:t xml:space="preserve">        26.529.056.799 </w:t>
              </w:r>
            </w:ins>
          </w:p>
        </w:tc>
        <w:tc>
          <w:tcPr>
            <w:tcW w:w="1620" w:type="dxa"/>
            <w:shd w:val="clear" w:color="auto" w:fill="auto"/>
            <w:noWrap/>
            <w:tcPrChange w:id="1554" w:author="Duy Nhat Tran" w:date="2022-11-25T11:33:00Z">
              <w:tcPr>
                <w:tcW w:w="1620" w:type="dxa"/>
                <w:gridSpan w:val="3"/>
                <w:shd w:val="clear" w:color="auto" w:fill="auto"/>
                <w:noWrap/>
              </w:tcPr>
            </w:tcPrChange>
          </w:tcPr>
          <w:p w14:paraId="720A8305" w14:textId="02582907" w:rsidR="001935E4" w:rsidRPr="00BE6F47" w:rsidRDefault="001935E4" w:rsidP="00BE6F47">
            <w:pPr>
              <w:overflowPunct/>
              <w:autoSpaceDE/>
              <w:autoSpaceDN/>
              <w:adjustRightInd/>
              <w:jc w:val="right"/>
              <w:textAlignment w:val="auto"/>
              <w:rPr>
                <w:ins w:id="1555" w:author="Duy Nhat Tran" w:date="2022-11-25T09:41:00Z"/>
                <w:rFonts w:ascii="Arial" w:hAnsi="Arial" w:cs="Arial"/>
                <w:color w:val="000000"/>
                <w:sz w:val="18"/>
                <w:szCs w:val="18"/>
              </w:rPr>
            </w:pPr>
            <w:ins w:id="1556" w:author="Duy Nhat Tran" w:date="2022-11-25T09:52:00Z">
              <w:r w:rsidRPr="00C9188F">
                <w:rPr>
                  <w:rFonts w:ascii="Arial" w:hAnsi="Arial" w:cs="Arial"/>
                  <w:color w:val="000000"/>
                  <w:sz w:val="18"/>
                  <w:szCs w:val="18"/>
                  <w:rPrChange w:id="1557" w:author="Duy Nhat Tran" w:date="2022-11-25T10:27:00Z">
                    <w:rPr>
                      <w:rFonts w:ascii="Calibri" w:hAnsi="Calibri"/>
                      <w:color w:val="000000"/>
                      <w:sz w:val="22"/>
                      <w:szCs w:val="22"/>
                    </w:rPr>
                  </w:rPrChange>
                </w:rPr>
                <w:t xml:space="preserve">    26.529.056.799 </w:t>
              </w:r>
            </w:ins>
          </w:p>
        </w:tc>
        <w:tc>
          <w:tcPr>
            <w:tcW w:w="1530" w:type="dxa"/>
            <w:shd w:val="clear" w:color="auto" w:fill="auto"/>
            <w:noWrap/>
            <w:tcPrChange w:id="1558" w:author="Duy Nhat Tran" w:date="2022-11-25T11:33:00Z">
              <w:tcPr>
                <w:tcW w:w="1620" w:type="dxa"/>
                <w:gridSpan w:val="4"/>
                <w:shd w:val="clear" w:color="auto" w:fill="auto"/>
                <w:noWrap/>
              </w:tcPr>
            </w:tcPrChange>
          </w:tcPr>
          <w:p w14:paraId="18514C28" w14:textId="65AE4D50" w:rsidR="001935E4" w:rsidRPr="00BE6F47" w:rsidRDefault="001935E4" w:rsidP="00BE6F47">
            <w:pPr>
              <w:overflowPunct/>
              <w:autoSpaceDE/>
              <w:autoSpaceDN/>
              <w:adjustRightInd/>
              <w:jc w:val="right"/>
              <w:textAlignment w:val="auto"/>
              <w:rPr>
                <w:ins w:id="1559" w:author="Duy Nhat Tran" w:date="2022-11-25T09:41:00Z"/>
                <w:rFonts w:ascii="Arial" w:hAnsi="Arial" w:cs="Arial"/>
                <w:color w:val="000000"/>
                <w:sz w:val="18"/>
                <w:szCs w:val="18"/>
              </w:rPr>
            </w:pPr>
            <w:ins w:id="1560" w:author="Duy Nhat Tran" w:date="2022-11-25T09:51:00Z">
              <w:r w:rsidRPr="00C9188F">
                <w:rPr>
                  <w:rFonts w:ascii="Arial" w:hAnsi="Arial" w:cs="Arial"/>
                  <w:color w:val="000000"/>
                  <w:sz w:val="18"/>
                  <w:szCs w:val="18"/>
                  <w:rPrChange w:id="1561" w:author="Duy Nhat Tran" w:date="2022-11-25T10:27:00Z">
                    <w:rPr>
                      <w:rFonts w:ascii="Calibri" w:hAnsi="Calibri"/>
                      <w:color w:val="000000"/>
                      <w:sz w:val="22"/>
                      <w:szCs w:val="22"/>
                    </w:rPr>
                  </w:rPrChange>
                </w:rPr>
                <w:t xml:space="preserve">                             -   </w:t>
              </w:r>
            </w:ins>
          </w:p>
        </w:tc>
        <w:tc>
          <w:tcPr>
            <w:tcW w:w="2250" w:type="dxa"/>
            <w:shd w:val="clear" w:color="auto" w:fill="auto"/>
            <w:noWrap/>
            <w:tcPrChange w:id="1562" w:author="Duy Nhat Tran" w:date="2022-11-25T11:33:00Z">
              <w:tcPr>
                <w:tcW w:w="2250" w:type="dxa"/>
                <w:gridSpan w:val="4"/>
                <w:shd w:val="clear" w:color="auto" w:fill="auto"/>
                <w:noWrap/>
              </w:tcPr>
            </w:tcPrChange>
          </w:tcPr>
          <w:p w14:paraId="01E35F65" w14:textId="0B314B4A" w:rsidR="001935E4" w:rsidRPr="00C9188F" w:rsidRDefault="001935E4" w:rsidP="001935E4">
            <w:pPr>
              <w:overflowPunct/>
              <w:autoSpaceDE/>
              <w:autoSpaceDN/>
              <w:adjustRightInd/>
              <w:textAlignment w:val="auto"/>
              <w:rPr>
                <w:ins w:id="1563" w:author="Duy Nhat Tran" w:date="2022-11-25T09:41:00Z"/>
                <w:rFonts w:ascii="Arial" w:hAnsi="Arial" w:cs="Arial"/>
                <w:color w:val="000000"/>
                <w:sz w:val="18"/>
                <w:szCs w:val="18"/>
              </w:rPr>
            </w:pPr>
            <w:ins w:id="156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565" w:author="Duy Nhat Tran" w:date="2022-11-25T11:33:00Z">
              <w:tcPr>
                <w:tcW w:w="2070" w:type="dxa"/>
                <w:gridSpan w:val="4"/>
                <w:shd w:val="clear" w:color="auto" w:fill="auto"/>
                <w:noWrap/>
              </w:tcPr>
            </w:tcPrChange>
          </w:tcPr>
          <w:p w14:paraId="0ACF5666" w14:textId="77777777" w:rsidR="001935E4" w:rsidRPr="00C9188F" w:rsidRDefault="001935E4" w:rsidP="001935E4">
            <w:pPr>
              <w:overflowPunct/>
              <w:autoSpaceDE/>
              <w:autoSpaceDN/>
              <w:adjustRightInd/>
              <w:textAlignment w:val="auto"/>
              <w:rPr>
                <w:ins w:id="1566" w:author="Duy Nhat Tran" w:date="2022-11-25T09:41:00Z"/>
                <w:rFonts w:ascii="Arial" w:hAnsi="Arial" w:cs="Arial"/>
                <w:color w:val="000000"/>
                <w:sz w:val="18"/>
                <w:szCs w:val="18"/>
              </w:rPr>
            </w:pPr>
          </w:p>
        </w:tc>
        <w:tc>
          <w:tcPr>
            <w:tcW w:w="2520" w:type="dxa"/>
            <w:shd w:val="clear" w:color="auto" w:fill="auto"/>
            <w:tcPrChange w:id="1567" w:author="Duy Nhat Tran" w:date="2022-11-25T11:33:00Z">
              <w:tcPr>
                <w:tcW w:w="2520" w:type="dxa"/>
                <w:gridSpan w:val="4"/>
                <w:shd w:val="clear" w:color="auto" w:fill="auto"/>
              </w:tcPr>
            </w:tcPrChange>
          </w:tcPr>
          <w:p w14:paraId="4F323D14" w14:textId="77777777" w:rsidR="001935E4" w:rsidRPr="00C9188F" w:rsidRDefault="001935E4" w:rsidP="001935E4">
            <w:pPr>
              <w:overflowPunct/>
              <w:autoSpaceDE/>
              <w:autoSpaceDN/>
              <w:adjustRightInd/>
              <w:textAlignment w:val="auto"/>
              <w:rPr>
                <w:ins w:id="1568" w:author="Duy Nhat Tran" w:date="2022-11-25T09:41:00Z"/>
                <w:rFonts w:ascii="Arial" w:hAnsi="Arial" w:cs="Arial"/>
                <w:color w:val="000000"/>
                <w:sz w:val="18"/>
                <w:szCs w:val="18"/>
              </w:rPr>
            </w:pPr>
          </w:p>
        </w:tc>
      </w:tr>
      <w:tr w:rsidR="00C9188F" w:rsidRPr="00C9188F" w14:paraId="4D7A24DD" w14:textId="77777777" w:rsidTr="009B39EF">
        <w:tblPrEx>
          <w:tblPrExChange w:id="1569" w:author="Duy Nhat Tran" w:date="2022-11-25T11:33:00Z">
            <w:tblPrEx>
              <w:tblW w:w="15678" w:type="dxa"/>
            </w:tblPrEx>
          </w:tblPrExChange>
        </w:tblPrEx>
        <w:trPr>
          <w:trHeight w:val="864"/>
          <w:ins w:id="1570" w:author="Duy Nhat Tran" w:date="2022-11-25T09:41:00Z"/>
          <w:trPrChange w:id="1571" w:author="Duy Nhat Tran" w:date="2022-11-25T11:33:00Z">
            <w:trPr>
              <w:gridAfter w:val="0"/>
              <w:trHeight w:val="864"/>
            </w:trPr>
          </w:trPrChange>
        </w:trPr>
        <w:tc>
          <w:tcPr>
            <w:tcW w:w="1098" w:type="dxa"/>
            <w:shd w:val="clear" w:color="auto" w:fill="auto"/>
            <w:noWrap/>
            <w:tcPrChange w:id="1572" w:author="Duy Nhat Tran" w:date="2022-11-25T11:33:00Z">
              <w:tcPr>
                <w:tcW w:w="1098" w:type="dxa"/>
                <w:shd w:val="clear" w:color="auto" w:fill="auto"/>
                <w:noWrap/>
              </w:tcPr>
            </w:tcPrChange>
          </w:tcPr>
          <w:p w14:paraId="3653A105" w14:textId="0E79B92E" w:rsidR="001935E4" w:rsidRPr="00BE6F47" w:rsidRDefault="001935E4" w:rsidP="00BE6F47">
            <w:pPr>
              <w:overflowPunct/>
              <w:autoSpaceDE/>
              <w:autoSpaceDN/>
              <w:adjustRightInd/>
              <w:textAlignment w:val="auto"/>
              <w:rPr>
                <w:ins w:id="1573" w:author="Duy Nhat Tran" w:date="2022-11-25T09:41:00Z"/>
                <w:rFonts w:ascii="Arial" w:hAnsi="Arial" w:cs="Arial"/>
                <w:color w:val="000000"/>
                <w:sz w:val="18"/>
                <w:szCs w:val="18"/>
              </w:rPr>
            </w:pPr>
            <w:ins w:id="1574" w:author="Duy Nhat Tran" w:date="2022-11-25T09:43:00Z">
              <w:r w:rsidRPr="00C9188F">
                <w:rPr>
                  <w:rFonts w:ascii="Arial" w:hAnsi="Arial" w:cs="Arial"/>
                  <w:color w:val="000000"/>
                  <w:sz w:val="18"/>
                  <w:szCs w:val="18"/>
                  <w:rPrChange w:id="1575" w:author="Duy Nhat Tran" w:date="2022-11-25T10:27:00Z">
                    <w:rPr>
                      <w:rFonts w:ascii="Calibri" w:hAnsi="Calibri" w:cs="Calibri"/>
                      <w:color w:val="000000"/>
                      <w:sz w:val="22"/>
                      <w:szCs w:val="22"/>
                    </w:rPr>
                  </w:rPrChange>
                </w:rPr>
                <w:t>12699005</w:t>
              </w:r>
            </w:ins>
          </w:p>
        </w:tc>
        <w:tc>
          <w:tcPr>
            <w:tcW w:w="2547" w:type="dxa"/>
            <w:shd w:val="clear" w:color="auto" w:fill="auto"/>
            <w:noWrap/>
            <w:tcPrChange w:id="1576" w:author="Duy Nhat Tran" w:date="2022-11-25T11:33:00Z">
              <w:tcPr>
                <w:tcW w:w="2547" w:type="dxa"/>
                <w:shd w:val="clear" w:color="auto" w:fill="auto"/>
                <w:noWrap/>
              </w:tcPr>
            </w:tcPrChange>
          </w:tcPr>
          <w:p w14:paraId="41551A41" w14:textId="6EC1E323" w:rsidR="001935E4" w:rsidRPr="00BE6F47" w:rsidRDefault="001935E4" w:rsidP="00BE6F47">
            <w:pPr>
              <w:overflowPunct/>
              <w:autoSpaceDE/>
              <w:autoSpaceDN/>
              <w:adjustRightInd/>
              <w:textAlignment w:val="auto"/>
              <w:rPr>
                <w:ins w:id="1577" w:author="Duy Nhat Tran" w:date="2022-11-25T09:41:00Z"/>
                <w:rFonts w:ascii="Arial" w:hAnsi="Arial" w:cs="Arial"/>
                <w:color w:val="000000"/>
                <w:sz w:val="18"/>
                <w:szCs w:val="18"/>
              </w:rPr>
            </w:pPr>
            <w:ins w:id="1578" w:author="Duy Nhat Tran" w:date="2022-11-25T09:43:00Z">
              <w:r w:rsidRPr="00C9188F">
                <w:rPr>
                  <w:rFonts w:ascii="Arial" w:hAnsi="Arial" w:cs="Arial"/>
                  <w:color w:val="000000"/>
                  <w:sz w:val="18"/>
                  <w:szCs w:val="18"/>
                  <w:rPrChange w:id="1579" w:author="Duy Nhat Tran" w:date="2022-11-25T10:27:00Z">
                    <w:rPr>
                      <w:rFonts w:ascii="Calibri" w:hAnsi="Calibri" w:cs="Calibri"/>
                      <w:color w:val="000000"/>
                      <w:sz w:val="22"/>
                      <w:szCs w:val="22"/>
                    </w:rPr>
                  </w:rPrChange>
                </w:rPr>
                <w:t xml:space="preserve">CT TNHH HOA BINH MINH KIEN GIANG        </w:t>
              </w:r>
            </w:ins>
          </w:p>
        </w:tc>
        <w:tc>
          <w:tcPr>
            <w:tcW w:w="1683" w:type="dxa"/>
            <w:shd w:val="clear" w:color="auto" w:fill="auto"/>
            <w:noWrap/>
            <w:tcPrChange w:id="1580" w:author="Duy Nhat Tran" w:date="2022-11-25T11:33:00Z">
              <w:tcPr>
                <w:tcW w:w="1953" w:type="dxa"/>
                <w:gridSpan w:val="2"/>
                <w:shd w:val="clear" w:color="auto" w:fill="auto"/>
                <w:noWrap/>
              </w:tcPr>
            </w:tcPrChange>
          </w:tcPr>
          <w:p w14:paraId="78DCF67E" w14:textId="14E30483" w:rsidR="001935E4" w:rsidRPr="00BE6F47" w:rsidRDefault="001935E4" w:rsidP="00BE6F47">
            <w:pPr>
              <w:overflowPunct/>
              <w:autoSpaceDE/>
              <w:autoSpaceDN/>
              <w:adjustRightInd/>
              <w:jc w:val="right"/>
              <w:textAlignment w:val="auto"/>
              <w:rPr>
                <w:ins w:id="1581" w:author="Duy Nhat Tran" w:date="2022-11-25T09:41:00Z"/>
                <w:rFonts w:ascii="Arial" w:hAnsi="Arial" w:cs="Arial"/>
                <w:color w:val="000000"/>
                <w:sz w:val="18"/>
                <w:szCs w:val="18"/>
              </w:rPr>
            </w:pPr>
            <w:ins w:id="1582" w:author="Duy Nhat Tran" w:date="2022-11-25T09:53:00Z">
              <w:r w:rsidRPr="00C9188F">
                <w:rPr>
                  <w:rFonts w:ascii="Arial" w:hAnsi="Arial" w:cs="Arial"/>
                  <w:color w:val="000000"/>
                  <w:sz w:val="18"/>
                  <w:szCs w:val="18"/>
                  <w:rPrChange w:id="1583" w:author="Duy Nhat Tran" w:date="2022-11-25T10:27:00Z">
                    <w:rPr>
                      <w:rFonts w:ascii="Calibri" w:hAnsi="Calibri"/>
                      <w:color w:val="000000"/>
                      <w:sz w:val="22"/>
                      <w:szCs w:val="22"/>
                    </w:rPr>
                  </w:rPrChange>
                </w:rPr>
                <w:t xml:space="preserve">        92.487.284.684 </w:t>
              </w:r>
            </w:ins>
          </w:p>
        </w:tc>
        <w:tc>
          <w:tcPr>
            <w:tcW w:w="1620" w:type="dxa"/>
            <w:shd w:val="clear" w:color="auto" w:fill="auto"/>
            <w:noWrap/>
            <w:tcPrChange w:id="1584" w:author="Duy Nhat Tran" w:date="2022-11-25T11:33:00Z">
              <w:tcPr>
                <w:tcW w:w="1620" w:type="dxa"/>
                <w:gridSpan w:val="3"/>
                <w:shd w:val="clear" w:color="auto" w:fill="auto"/>
                <w:noWrap/>
              </w:tcPr>
            </w:tcPrChange>
          </w:tcPr>
          <w:p w14:paraId="4FE93988" w14:textId="7E37806B" w:rsidR="001935E4" w:rsidRPr="00BE6F47" w:rsidRDefault="001935E4" w:rsidP="00BE6F47">
            <w:pPr>
              <w:overflowPunct/>
              <w:autoSpaceDE/>
              <w:autoSpaceDN/>
              <w:adjustRightInd/>
              <w:jc w:val="right"/>
              <w:textAlignment w:val="auto"/>
              <w:rPr>
                <w:ins w:id="1585" w:author="Duy Nhat Tran" w:date="2022-11-25T09:41:00Z"/>
                <w:rFonts w:ascii="Arial" w:hAnsi="Arial" w:cs="Arial"/>
                <w:color w:val="000000"/>
                <w:sz w:val="18"/>
                <w:szCs w:val="18"/>
              </w:rPr>
            </w:pPr>
            <w:ins w:id="1586" w:author="Duy Nhat Tran" w:date="2022-11-25T09:52:00Z">
              <w:r w:rsidRPr="00C9188F">
                <w:rPr>
                  <w:rFonts w:ascii="Arial" w:hAnsi="Arial" w:cs="Arial"/>
                  <w:color w:val="000000"/>
                  <w:sz w:val="18"/>
                  <w:szCs w:val="18"/>
                  <w:rPrChange w:id="1587" w:author="Duy Nhat Tran" w:date="2022-11-25T10:27:00Z">
                    <w:rPr>
                      <w:rFonts w:ascii="Calibri" w:hAnsi="Calibri"/>
                      <w:color w:val="000000"/>
                      <w:sz w:val="22"/>
                      <w:szCs w:val="22"/>
                    </w:rPr>
                  </w:rPrChange>
                </w:rPr>
                <w:t xml:space="preserve">    64.137.284.684 </w:t>
              </w:r>
            </w:ins>
          </w:p>
        </w:tc>
        <w:tc>
          <w:tcPr>
            <w:tcW w:w="1530" w:type="dxa"/>
            <w:shd w:val="clear" w:color="auto" w:fill="auto"/>
            <w:noWrap/>
            <w:tcPrChange w:id="1588" w:author="Duy Nhat Tran" w:date="2022-11-25T11:33:00Z">
              <w:tcPr>
                <w:tcW w:w="1620" w:type="dxa"/>
                <w:gridSpan w:val="4"/>
                <w:shd w:val="clear" w:color="auto" w:fill="auto"/>
                <w:noWrap/>
              </w:tcPr>
            </w:tcPrChange>
          </w:tcPr>
          <w:p w14:paraId="4150F6B0" w14:textId="1B591AD5" w:rsidR="001935E4" w:rsidRPr="00BE6F47" w:rsidRDefault="001935E4" w:rsidP="00BE6F47">
            <w:pPr>
              <w:overflowPunct/>
              <w:autoSpaceDE/>
              <w:autoSpaceDN/>
              <w:adjustRightInd/>
              <w:jc w:val="right"/>
              <w:textAlignment w:val="auto"/>
              <w:rPr>
                <w:ins w:id="1589" w:author="Duy Nhat Tran" w:date="2022-11-25T09:41:00Z"/>
                <w:rFonts w:ascii="Arial" w:hAnsi="Arial" w:cs="Arial"/>
                <w:color w:val="000000"/>
                <w:sz w:val="18"/>
                <w:szCs w:val="18"/>
              </w:rPr>
            </w:pPr>
            <w:ins w:id="1590" w:author="Duy Nhat Tran" w:date="2022-11-25T09:51:00Z">
              <w:r w:rsidRPr="00C9188F">
                <w:rPr>
                  <w:rFonts w:ascii="Arial" w:hAnsi="Arial" w:cs="Arial"/>
                  <w:color w:val="000000"/>
                  <w:sz w:val="18"/>
                  <w:szCs w:val="18"/>
                  <w:rPrChange w:id="1591" w:author="Duy Nhat Tran" w:date="2022-11-25T10:27:00Z">
                    <w:rPr>
                      <w:rFonts w:ascii="Calibri" w:hAnsi="Calibri"/>
                      <w:color w:val="000000"/>
                      <w:sz w:val="22"/>
                      <w:szCs w:val="22"/>
                    </w:rPr>
                  </w:rPrChange>
                </w:rPr>
                <w:t xml:space="preserve">    28.350.000.000 </w:t>
              </w:r>
            </w:ins>
          </w:p>
        </w:tc>
        <w:tc>
          <w:tcPr>
            <w:tcW w:w="2250" w:type="dxa"/>
            <w:shd w:val="clear" w:color="auto" w:fill="auto"/>
            <w:noWrap/>
            <w:tcPrChange w:id="1592" w:author="Duy Nhat Tran" w:date="2022-11-25T11:33:00Z">
              <w:tcPr>
                <w:tcW w:w="2250" w:type="dxa"/>
                <w:gridSpan w:val="4"/>
                <w:shd w:val="clear" w:color="auto" w:fill="auto"/>
                <w:noWrap/>
              </w:tcPr>
            </w:tcPrChange>
          </w:tcPr>
          <w:p w14:paraId="5A14A76F" w14:textId="7D21FF17" w:rsidR="001935E4" w:rsidRPr="00C9188F" w:rsidRDefault="001935E4" w:rsidP="001935E4">
            <w:pPr>
              <w:overflowPunct/>
              <w:autoSpaceDE/>
              <w:autoSpaceDN/>
              <w:adjustRightInd/>
              <w:textAlignment w:val="auto"/>
              <w:rPr>
                <w:ins w:id="1593" w:author="Duy Nhat Tran" w:date="2022-11-25T09:41:00Z"/>
                <w:rFonts w:ascii="Arial" w:hAnsi="Arial" w:cs="Arial"/>
                <w:color w:val="000000"/>
                <w:sz w:val="18"/>
                <w:szCs w:val="18"/>
              </w:rPr>
            </w:pPr>
            <w:ins w:id="159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595" w:author="Duy Nhat Tran" w:date="2022-11-25T11:33:00Z">
              <w:tcPr>
                <w:tcW w:w="2070" w:type="dxa"/>
                <w:gridSpan w:val="4"/>
                <w:shd w:val="clear" w:color="auto" w:fill="auto"/>
                <w:noWrap/>
              </w:tcPr>
            </w:tcPrChange>
          </w:tcPr>
          <w:p w14:paraId="656843EF" w14:textId="77777777" w:rsidR="001935E4" w:rsidRPr="00C9188F" w:rsidRDefault="001935E4" w:rsidP="001935E4">
            <w:pPr>
              <w:overflowPunct/>
              <w:autoSpaceDE/>
              <w:autoSpaceDN/>
              <w:adjustRightInd/>
              <w:textAlignment w:val="auto"/>
              <w:rPr>
                <w:ins w:id="1596" w:author="Duy Nhat Tran" w:date="2022-11-25T09:41:00Z"/>
                <w:rFonts w:ascii="Arial" w:hAnsi="Arial" w:cs="Arial"/>
                <w:color w:val="000000"/>
                <w:sz w:val="18"/>
                <w:szCs w:val="18"/>
              </w:rPr>
            </w:pPr>
          </w:p>
        </w:tc>
        <w:tc>
          <w:tcPr>
            <w:tcW w:w="2520" w:type="dxa"/>
            <w:shd w:val="clear" w:color="auto" w:fill="auto"/>
            <w:tcPrChange w:id="1597" w:author="Duy Nhat Tran" w:date="2022-11-25T11:33:00Z">
              <w:tcPr>
                <w:tcW w:w="2520" w:type="dxa"/>
                <w:gridSpan w:val="4"/>
                <w:shd w:val="clear" w:color="auto" w:fill="auto"/>
              </w:tcPr>
            </w:tcPrChange>
          </w:tcPr>
          <w:p w14:paraId="6C031644" w14:textId="77777777" w:rsidR="001935E4" w:rsidRPr="00C9188F" w:rsidRDefault="001935E4" w:rsidP="001935E4">
            <w:pPr>
              <w:overflowPunct/>
              <w:autoSpaceDE/>
              <w:autoSpaceDN/>
              <w:adjustRightInd/>
              <w:textAlignment w:val="auto"/>
              <w:rPr>
                <w:ins w:id="1598" w:author="Duy Nhat Tran" w:date="2022-11-25T09:41:00Z"/>
                <w:rFonts w:ascii="Arial" w:hAnsi="Arial" w:cs="Arial"/>
                <w:color w:val="000000"/>
                <w:sz w:val="18"/>
                <w:szCs w:val="18"/>
              </w:rPr>
            </w:pPr>
          </w:p>
        </w:tc>
      </w:tr>
      <w:tr w:rsidR="00C9188F" w:rsidRPr="00C9188F" w14:paraId="0FEABB0B" w14:textId="77777777" w:rsidTr="009B39EF">
        <w:tblPrEx>
          <w:tblPrExChange w:id="1599" w:author="Duy Nhat Tran" w:date="2022-11-25T11:33:00Z">
            <w:tblPrEx>
              <w:tblW w:w="15678" w:type="dxa"/>
            </w:tblPrEx>
          </w:tblPrExChange>
        </w:tblPrEx>
        <w:trPr>
          <w:trHeight w:val="864"/>
          <w:ins w:id="1600" w:author="Duy Nhat Tran" w:date="2022-11-25T09:41:00Z"/>
          <w:trPrChange w:id="1601" w:author="Duy Nhat Tran" w:date="2022-11-25T11:33:00Z">
            <w:trPr>
              <w:gridAfter w:val="0"/>
              <w:trHeight w:val="864"/>
            </w:trPr>
          </w:trPrChange>
        </w:trPr>
        <w:tc>
          <w:tcPr>
            <w:tcW w:w="1098" w:type="dxa"/>
            <w:shd w:val="clear" w:color="auto" w:fill="auto"/>
            <w:noWrap/>
            <w:tcPrChange w:id="1602" w:author="Duy Nhat Tran" w:date="2022-11-25T11:33:00Z">
              <w:tcPr>
                <w:tcW w:w="1098" w:type="dxa"/>
                <w:shd w:val="clear" w:color="auto" w:fill="auto"/>
                <w:noWrap/>
              </w:tcPr>
            </w:tcPrChange>
          </w:tcPr>
          <w:p w14:paraId="55A4D1E9" w14:textId="406D0E3B" w:rsidR="001935E4" w:rsidRPr="00BE6F47" w:rsidRDefault="001935E4" w:rsidP="00BE6F47">
            <w:pPr>
              <w:overflowPunct/>
              <w:autoSpaceDE/>
              <w:autoSpaceDN/>
              <w:adjustRightInd/>
              <w:textAlignment w:val="auto"/>
              <w:rPr>
                <w:ins w:id="1603" w:author="Duy Nhat Tran" w:date="2022-11-25T09:41:00Z"/>
                <w:rFonts w:ascii="Arial" w:hAnsi="Arial" w:cs="Arial"/>
                <w:color w:val="000000"/>
                <w:sz w:val="18"/>
                <w:szCs w:val="18"/>
              </w:rPr>
            </w:pPr>
            <w:ins w:id="1604" w:author="Duy Nhat Tran" w:date="2022-11-25T09:43:00Z">
              <w:r w:rsidRPr="00C9188F">
                <w:rPr>
                  <w:rFonts w:ascii="Arial" w:hAnsi="Arial" w:cs="Arial"/>
                  <w:color w:val="000000"/>
                  <w:sz w:val="18"/>
                  <w:szCs w:val="18"/>
                  <w:rPrChange w:id="1605" w:author="Duy Nhat Tran" w:date="2022-11-25T10:27:00Z">
                    <w:rPr>
                      <w:rFonts w:ascii="Calibri" w:hAnsi="Calibri" w:cs="Calibri"/>
                      <w:color w:val="000000"/>
                      <w:sz w:val="22"/>
                      <w:szCs w:val="22"/>
                    </w:rPr>
                  </w:rPrChange>
                </w:rPr>
                <w:t>604569</w:t>
              </w:r>
            </w:ins>
          </w:p>
        </w:tc>
        <w:tc>
          <w:tcPr>
            <w:tcW w:w="2547" w:type="dxa"/>
            <w:shd w:val="clear" w:color="auto" w:fill="auto"/>
            <w:noWrap/>
            <w:tcPrChange w:id="1606" w:author="Duy Nhat Tran" w:date="2022-11-25T11:33:00Z">
              <w:tcPr>
                <w:tcW w:w="2547" w:type="dxa"/>
                <w:shd w:val="clear" w:color="auto" w:fill="auto"/>
                <w:noWrap/>
              </w:tcPr>
            </w:tcPrChange>
          </w:tcPr>
          <w:p w14:paraId="2F15B202" w14:textId="32C7D68F" w:rsidR="001935E4" w:rsidRPr="00BE6F47" w:rsidRDefault="001935E4" w:rsidP="00BE6F47">
            <w:pPr>
              <w:overflowPunct/>
              <w:autoSpaceDE/>
              <w:autoSpaceDN/>
              <w:adjustRightInd/>
              <w:textAlignment w:val="auto"/>
              <w:rPr>
                <w:ins w:id="1607" w:author="Duy Nhat Tran" w:date="2022-11-25T09:41:00Z"/>
                <w:rFonts w:ascii="Arial" w:hAnsi="Arial" w:cs="Arial"/>
                <w:color w:val="000000"/>
                <w:sz w:val="18"/>
                <w:szCs w:val="18"/>
              </w:rPr>
            </w:pPr>
            <w:ins w:id="1608" w:author="Duy Nhat Tran" w:date="2022-11-25T09:43:00Z">
              <w:r w:rsidRPr="00C9188F">
                <w:rPr>
                  <w:rFonts w:ascii="Arial" w:hAnsi="Arial" w:cs="Arial"/>
                  <w:color w:val="000000"/>
                  <w:sz w:val="18"/>
                  <w:szCs w:val="18"/>
                  <w:rPrChange w:id="1609" w:author="Duy Nhat Tran" w:date="2022-11-25T10:27:00Z">
                    <w:rPr>
                      <w:rFonts w:ascii="Calibri" w:hAnsi="Calibri" w:cs="Calibri"/>
                      <w:color w:val="000000"/>
                      <w:sz w:val="22"/>
                      <w:szCs w:val="22"/>
                    </w:rPr>
                  </w:rPrChange>
                </w:rPr>
                <w:t xml:space="preserve">CT TNHH HUY NAM                         </w:t>
              </w:r>
            </w:ins>
          </w:p>
        </w:tc>
        <w:tc>
          <w:tcPr>
            <w:tcW w:w="1683" w:type="dxa"/>
            <w:shd w:val="clear" w:color="auto" w:fill="auto"/>
            <w:noWrap/>
            <w:tcPrChange w:id="1610" w:author="Duy Nhat Tran" w:date="2022-11-25T11:33:00Z">
              <w:tcPr>
                <w:tcW w:w="1953" w:type="dxa"/>
                <w:gridSpan w:val="2"/>
                <w:shd w:val="clear" w:color="auto" w:fill="auto"/>
                <w:noWrap/>
              </w:tcPr>
            </w:tcPrChange>
          </w:tcPr>
          <w:p w14:paraId="6E5AD2D0" w14:textId="3E1D08AB" w:rsidR="001935E4" w:rsidRPr="00BE6F47" w:rsidRDefault="001935E4" w:rsidP="00BE6F47">
            <w:pPr>
              <w:overflowPunct/>
              <w:autoSpaceDE/>
              <w:autoSpaceDN/>
              <w:adjustRightInd/>
              <w:jc w:val="right"/>
              <w:textAlignment w:val="auto"/>
              <w:rPr>
                <w:ins w:id="1611" w:author="Duy Nhat Tran" w:date="2022-11-25T09:41:00Z"/>
                <w:rFonts w:ascii="Arial" w:hAnsi="Arial" w:cs="Arial"/>
                <w:color w:val="000000"/>
                <w:sz w:val="18"/>
                <w:szCs w:val="18"/>
              </w:rPr>
            </w:pPr>
            <w:ins w:id="1612" w:author="Duy Nhat Tran" w:date="2022-11-25T09:53:00Z">
              <w:r w:rsidRPr="00C9188F">
                <w:rPr>
                  <w:rFonts w:ascii="Arial" w:hAnsi="Arial" w:cs="Arial"/>
                  <w:color w:val="000000"/>
                  <w:sz w:val="18"/>
                  <w:szCs w:val="18"/>
                  <w:rPrChange w:id="1613" w:author="Duy Nhat Tran" w:date="2022-11-25T10:27:00Z">
                    <w:rPr>
                      <w:rFonts w:ascii="Calibri" w:hAnsi="Calibri"/>
                      <w:color w:val="000000"/>
                      <w:sz w:val="22"/>
                      <w:szCs w:val="22"/>
                    </w:rPr>
                  </w:rPrChange>
                </w:rPr>
                <w:t xml:space="preserve">                     926.004 </w:t>
              </w:r>
            </w:ins>
          </w:p>
        </w:tc>
        <w:tc>
          <w:tcPr>
            <w:tcW w:w="1620" w:type="dxa"/>
            <w:shd w:val="clear" w:color="auto" w:fill="auto"/>
            <w:noWrap/>
            <w:tcPrChange w:id="1614" w:author="Duy Nhat Tran" w:date="2022-11-25T11:33:00Z">
              <w:tcPr>
                <w:tcW w:w="1620" w:type="dxa"/>
                <w:gridSpan w:val="3"/>
                <w:shd w:val="clear" w:color="auto" w:fill="auto"/>
                <w:noWrap/>
              </w:tcPr>
            </w:tcPrChange>
          </w:tcPr>
          <w:p w14:paraId="2D565878" w14:textId="56447C60" w:rsidR="001935E4" w:rsidRPr="00BE6F47" w:rsidRDefault="001935E4" w:rsidP="00BE6F47">
            <w:pPr>
              <w:overflowPunct/>
              <w:autoSpaceDE/>
              <w:autoSpaceDN/>
              <w:adjustRightInd/>
              <w:jc w:val="right"/>
              <w:textAlignment w:val="auto"/>
              <w:rPr>
                <w:ins w:id="1615" w:author="Duy Nhat Tran" w:date="2022-11-25T09:41:00Z"/>
                <w:rFonts w:ascii="Arial" w:hAnsi="Arial" w:cs="Arial"/>
                <w:color w:val="000000"/>
                <w:sz w:val="18"/>
                <w:szCs w:val="18"/>
              </w:rPr>
            </w:pPr>
            <w:ins w:id="1616" w:author="Duy Nhat Tran" w:date="2022-11-25T09:52:00Z">
              <w:r w:rsidRPr="00C9188F">
                <w:rPr>
                  <w:rFonts w:ascii="Arial" w:hAnsi="Arial" w:cs="Arial"/>
                  <w:color w:val="000000"/>
                  <w:sz w:val="18"/>
                  <w:szCs w:val="18"/>
                  <w:rPrChange w:id="1617" w:author="Duy Nhat Tran" w:date="2022-11-25T10:27:00Z">
                    <w:rPr>
                      <w:rFonts w:ascii="Calibri" w:hAnsi="Calibri"/>
                      <w:color w:val="000000"/>
                      <w:sz w:val="22"/>
                      <w:szCs w:val="22"/>
                    </w:rPr>
                  </w:rPrChange>
                </w:rPr>
                <w:t xml:space="preserve">                  926.004 </w:t>
              </w:r>
            </w:ins>
          </w:p>
        </w:tc>
        <w:tc>
          <w:tcPr>
            <w:tcW w:w="1530" w:type="dxa"/>
            <w:shd w:val="clear" w:color="auto" w:fill="auto"/>
            <w:noWrap/>
            <w:tcPrChange w:id="1618" w:author="Duy Nhat Tran" w:date="2022-11-25T11:33:00Z">
              <w:tcPr>
                <w:tcW w:w="1620" w:type="dxa"/>
                <w:gridSpan w:val="4"/>
                <w:shd w:val="clear" w:color="auto" w:fill="auto"/>
                <w:noWrap/>
              </w:tcPr>
            </w:tcPrChange>
          </w:tcPr>
          <w:p w14:paraId="648CC471" w14:textId="199B4936" w:rsidR="001935E4" w:rsidRPr="00BE6F47" w:rsidRDefault="001935E4" w:rsidP="00BE6F47">
            <w:pPr>
              <w:overflowPunct/>
              <w:autoSpaceDE/>
              <w:autoSpaceDN/>
              <w:adjustRightInd/>
              <w:jc w:val="right"/>
              <w:textAlignment w:val="auto"/>
              <w:rPr>
                <w:ins w:id="1619" w:author="Duy Nhat Tran" w:date="2022-11-25T09:41:00Z"/>
                <w:rFonts w:ascii="Arial" w:hAnsi="Arial" w:cs="Arial"/>
                <w:color w:val="000000"/>
                <w:sz w:val="18"/>
                <w:szCs w:val="18"/>
              </w:rPr>
            </w:pPr>
            <w:ins w:id="1620" w:author="Duy Nhat Tran" w:date="2022-11-25T09:51:00Z">
              <w:r w:rsidRPr="00C9188F">
                <w:rPr>
                  <w:rFonts w:ascii="Arial" w:hAnsi="Arial" w:cs="Arial"/>
                  <w:color w:val="000000"/>
                  <w:sz w:val="18"/>
                  <w:szCs w:val="18"/>
                  <w:rPrChange w:id="1621" w:author="Duy Nhat Tran" w:date="2022-11-25T10:27:00Z">
                    <w:rPr>
                      <w:rFonts w:ascii="Calibri" w:hAnsi="Calibri"/>
                      <w:color w:val="000000"/>
                      <w:sz w:val="22"/>
                      <w:szCs w:val="22"/>
                    </w:rPr>
                  </w:rPrChange>
                </w:rPr>
                <w:t xml:space="preserve">                             -   </w:t>
              </w:r>
            </w:ins>
          </w:p>
        </w:tc>
        <w:tc>
          <w:tcPr>
            <w:tcW w:w="2250" w:type="dxa"/>
            <w:shd w:val="clear" w:color="auto" w:fill="auto"/>
            <w:noWrap/>
            <w:tcPrChange w:id="1622" w:author="Duy Nhat Tran" w:date="2022-11-25T11:33:00Z">
              <w:tcPr>
                <w:tcW w:w="2250" w:type="dxa"/>
                <w:gridSpan w:val="4"/>
                <w:shd w:val="clear" w:color="auto" w:fill="auto"/>
                <w:noWrap/>
              </w:tcPr>
            </w:tcPrChange>
          </w:tcPr>
          <w:p w14:paraId="0758FC85" w14:textId="1C4411D0" w:rsidR="001935E4" w:rsidRPr="00C9188F" w:rsidRDefault="001935E4" w:rsidP="001935E4">
            <w:pPr>
              <w:overflowPunct/>
              <w:autoSpaceDE/>
              <w:autoSpaceDN/>
              <w:adjustRightInd/>
              <w:textAlignment w:val="auto"/>
              <w:rPr>
                <w:ins w:id="1623" w:author="Duy Nhat Tran" w:date="2022-11-25T09:41:00Z"/>
                <w:rFonts w:ascii="Arial" w:hAnsi="Arial" w:cs="Arial"/>
                <w:color w:val="000000"/>
                <w:sz w:val="18"/>
                <w:szCs w:val="18"/>
              </w:rPr>
            </w:pPr>
            <w:ins w:id="162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625" w:author="Duy Nhat Tran" w:date="2022-11-25T11:33:00Z">
              <w:tcPr>
                <w:tcW w:w="2070" w:type="dxa"/>
                <w:gridSpan w:val="4"/>
                <w:shd w:val="clear" w:color="auto" w:fill="auto"/>
                <w:noWrap/>
              </w:tcPr>
            </w:tcPrChange>
          </w:tcPr>
          <w:p w14:paraId="7BDC2925" w14:textId="77777777" w:rsidR="001935E4" w:rsidRPr="00C9188F" w:rsidRDefault="001935E4" w:rsidP="001935E4">
            <w:pPr>
              <w:overflowPunct/>
              <w:autoSpaceDE/>
              <w:autoSpaceDN/>
              <w:adjustRightInd/>
              <w:textAlignment w:val="auto"/>
              <w:rPr>
                <w:ins w:id="1626" w:author="Duy Nhat Tran" w:date="2022-11-25T09:41:00Z"/>
                <w:rFonts w:ascii="Arial" w:hAnsi="Arial" w:cs="Arial"/>
                <w:color w:val="000000"/>
                <w:sz w:val="18"/>
                <w:szCs w:val="18"/>
              </w:rPr>
            </w:pPr>
          </w:p>
        </w:tc>
        <w:tc>
          <w:tcPr>
            <w:tcW w:w="2520" w:type="dxa"/>
            <w:shd w:val="clear" w:color="auto" w:fill="auto"/>
            <w:tcPrChange w:id="1627" w:author="Duy Nhat Tran" w:date="2022-11-25T11:33:00Z">
              <w:tcPr>
                <w:tcW w:w="2520" w:type="dxa"/>
                <w:gridSpan w:val="4"/>
                <w:shd w:val="clear" w:color="auto" w:fill="auto"/>
              </w:tcPr>
            </w:tcPrChange>
          </w:tcPr>
          <w:p w14:paraId="48235E70" w14:textId="77777777" w:rsidR="001935E4" w:rsidRPr="00C9188F" w:rsidRDefault="001935E4" w:rsidP="001935E4">
            <w:pPr>
              <w:overflowPunct/>
              <w:autoSpaceDE/>
              <w:autoSpaceDN/>
              <w:adjustRightInd/>
              <w:textAlignment w:val="auto"/>
              <w:rPr>
                <w:ins w:id="1628" w:author="Duy Nhat Tran" w:date="2022-11-25T09:41:00Z"/>
                <w:rFonts w:ascii="Arial" w:hAnsi="Arial" w:cs="Arial"/>
                <w:color w:val="000000"/>
                <w:sz w:val="18"/>
                <w:szCs w:val="18"/>
              </w:rPr>
            </w:pPr>
          </w:p>
        </w:tc>
      </w:tr>
      <w:tr w:rsidR="00C9188F" w:rsidRPr="00C9188F" w14:paraId="47F5C72D" w14:textId="77777777" w:rsidTr="009B39EF">
        <w:tblPrEx>
          <w:tblPrExChange w:id="1629" w:author="Duy Nhat Tran" w:date="2022-11-25T11:33:00Z">
            <w:tblPrEx>
              <w:tblW w:w="15678" w:type="dxa"/>
            </w:tblPrEx>
          </w:tblPrExChange>
        </w:tblPrEx>
        <w:trPr>
          <w:trHeight w:val="864"/>
          <w:ins w:id="1630" w:author="Duy Nhat Tran" w:date="2022-11-25T09:41:00Z"/>
          <w:trPrChange w:id="1631" w:author="Duy Nhat Tran" w:date="2022-11-25T11:33:00Z">
            <w:trPr>
              <w:gridAfter w:val="0"/>
              <w:trHeight w:val="864"/>
            </w:trPr>
          </w:trPrChange>
        </w:trPr>
        <w:tc>
          <w:tcPr>
            <w:tcW w:w="1098" w:type="dxa"/>
            <w:shd w:val="clear" w:color="auto" w:fill="auto"/>
            <w:noWrap/>
            <w:tcPrChange w:id="1632" w:author="Duy Nhat Tran" w:date="2022-11-25T11:33:00Z">
              <w:tcPr>
                <w:tcW w:w="1098" w:type="dxa"/>
                <w:shd w:val="clear" w:color="auto" w:fill="auto"/>
                <w:noWrap/>
              </w:tcPr>
            </w:tcPrChange>
          </w:tcPr>
          <w:p w14:paraId="3A273870" w14:textId="7FB829B8" w:rsidR="001935E4" w:rsidRPr="00BE6F47" w:rsidRDefault="001935E4" w:rsidP="00BE6F47">
            <w:pPr>
              <w:overflowPunct/>
              <w:autoSpaceDE/>
              <w:autoSpaceDN/>
              <w:adjustRightInd/>
              <w:textAlignment w:val="auto"/>
              <w:rPr>
                <w:ins w:id="1633" w:author="Duy Nhat Tran" w:date="2022-11-25T09:41:00Z"/>
                <w:rFonts w:ascii="Arial" w:hAnsi="Arial" w:cs="Arial"/>
                <w:color w:val="000000"/>
                <w:sz w:val="18"/>
                <w:szCs w:val="18"/>
              </w:rPr>
            </w:pPr>
            <w:ins w:id="1634" w:author="Duy Nhat Tran" w:date="2022-11-25T09:43:00Z">
              <w:r w:rsidRPr="00C9188F">
                <w:rPr>
                  <w:rFonts w:ascii="Arial" w:hAnsi="Arial" w:cs="Arial"/>
                  <w:color w:val="000000"/>
                  <w:sz w:val="18"/>
                  <w:szCs w:val="18"/>
                  <w:rPrChange w:id="1635" w:author="Duy Nhat Tran" w:date="2022-11-25T10:27:00Z">
                    <w:rPr>
                      <w:rFonts w:ascii="Calibri" w:hAnsi="Calibri" w:cs="Calibri"/>
                      <w:color w:val="000000"/>
                      <w:sz w:val="22"/>
                      <w:szCs w:val="22"/>
                    </w:rPr>
                  </w:rPrChange>
                </w:rPr>
                <w:t>8735719</w:t>
              </w:r>
            </w:ins>
          </w:p>
        </w:tc>
        <w:tc>
          <w:tcPr>
            <w:tcW w:w="2547" w:type="dxa"/>
            <w:shd w:val="clear" w:color="auto" w:fill="auto"/>
            <w:noWrap/>
            <w:tcPrChange w:id="1636" w:author="Duy Nhat Tran" w:date="2022-11-25T11:33:00Z">
              <w:tcPr>
                <w:tcW w:w="2547" w:type="dxa"/>
                <w:shd w:val="clear" w:color="auto" w:fill="auto"/>
                <w:noWrap/>
              </w:tcPr>
            </w:tcPrChange>
          </w:tcPr>
          <w:p w14:paraId="0DAD00AD" w14:textId="57257D97" w:rsidR="001935E4" w:rsidRPr="00BE6F47" w:rsidRDefault="001935E4" w:rsidP="00BE6F47">
            <w:pPr>
              <w:overflowPunct/>
              <w:autoSpaceDE/>
              <w:autoSpaceDN/>
              <w:adjustRightInd/>
              <w:textAlignment w:val="auto"/>
              <w:rPr>
                <w:ins w:id="1637" w:author="Duy Nhat Tran" w:date="2022-11-25T09:41:00Z"/>
                <w:rFonts w:ascii="Arial" w:hAnsi="Arial" w:cs="Arial"/>
                <w:color w:val="000000"/>
                <w:sz w:val="18"/>
                <w:szCs w:val="18"/>
              </w:rPr>
            </w:pPr>
            <w:ins w:id="1638" w:author="Duy Nhat Tran" w:date="2022-11-25T09:43:00Z">
              <w:r w:rsidRPr="00C9188F">
                <w:rPr>
                  <w:rFonts w:ascii="Arial" w:hAnsi="Arial" w:cs="Arial"/>
                  <w:color w:val="000000"/>
                  <w:sz w:val="18"/>
                  <w:szCs w:val="18"/>
                  <w:rPrChange w:id="1639" w:author="Duy Nhat Tran" w:date="2022-11-25T10:27:00Z">
                    <w:rPr>
                      <w:rFonts w:ascii="Calibri" w:hAnsi="Calibri" w:cs="Calibri"/>
                      <w:color w:val="000000"/>
                      <w:sz w:val="22"/>
                      <w:szCs w:val="22"/>
                    </w:rPr>
                  </w:rPrChange>
                </w:rPr>
                <w:t xml:space="preserve">CT TNHH KIM QUANG KIEN GIANG            </w:t>
              </w:r>
            </w:ins>
          </w:p>
        </w:tc>
        <w:tc>
          <w:tcPr>
            <w:tcW w:w="1683" w:type="dxa"/>
            <w:shd w:val="clear" w:color="auto" w:fill="auto"/>
            <w:noWrap/>
            <w:tcPrChange w:id="1640" w:author="Duy Nhat Tran" w:date="2022-11-25T11:33:00Z">
              <w:tcPr>
                <w:tcW w:w="1953" w:type="dxa"/>
                <w:gridSpan w:val="2"/>
                <w:shd w:val="clear" w:color="auto" w:fill="auto"/>
                <w:noWrap/>
              </w:tcPr>
            </w:tcPrChange>
          </w:tcPr>
          <w:p w14:paraId="40FF941C" w14:textId="58CF57CE" w:rsidR="001935E4" w:rsidRPr="00BE6F47" w:rsidRDefault="001935E4" w:rsidP="00BE6F47">
            <w:pPr>
              <w:overflowPunct/>
              <w:autoSpaceDE/>
              <w:autoSpaceDN/>
              <w:adjustRightInd/>
              <w:jc w:val="right"/>
              <w:textAlignment w:val="auto"/>
              <w:rPr>
                <w:ins w:id="1641" w:author="Duy Nhat Tran" w:date="2022-11-25T09:41:00Z"/>
                <w:rFonts w:ascii="Arial" w:hAnsi="Arial" w:cs="Arial"/>
                <w:color w:val="000000"/>
                <w:sz w:val="18"/>
                <w:szCs w:val="18"/>
              </w:rPr>
            </w:pPr>
            <w:ins w:id="1642" w:author="Duy Nhat Tran" w:date="2022-11-25T09:53:00Z">
              <w:r w:rsidRPr="00C9188F">
                <w:rPr>
                  <w:rFonts w:ascii="Arial" w:hAnsi="Arial" w:cs="Arial"/>
                  <w:color w:val="000000"/>
                  <w:sz w:val="18"/>
                  <w:szCs w:val="18"/>
                  <w:rPrChange w:id="1643" w:author="Duy Nhat Tran" w:date="2022-11-25T10:27:00Z">
                    <w:rPr>
                      <w:rFonts w:ascii="Calibri" w:hAnsi="Calibri"/>
                      <w:color w:val="000000"/>
                      <w:sz w:val="22"/>
                      <w:szCs w:val="22"/>
                    </w:rPr>
                  </w:rPrChange>
                </w:rPr>
                <w:t xml:space="preserve">        24.800.000.000 </w:t>
              </w:r>
            </w:ins>
          </w:p>
        </w:tc>
        <w:tc>
          <w:tcPr>
            <w:tcW w:w="1620" w:type="dxa"/>
            <w:shd w:val="clear" w:color="auto" w:fill="auto"/>
            <w:noWrap/>
            <w:tcPrChange w:id="1644" w:author="Duy Nhat Tran" w:date="2022-11-25T11:33:00Z">
              <w:tcPr>
                <w:tcW w:w="1620" w:type="dxa"/>
                <w:gridSpan w:val="3"/>
                <w:shd w:val="clear" w:color="auto" w:fill="auto"/>
                <w:noWrap/>
              </w:tcPr>
            </w:tcPrChange>
          </w:tcPr>
          <w:p w14:paraId="27E1D6E8" w14:textId="511DA56F" w:rsidR="001935E4" w:rsidRPr="00BE6F47" w:rsidRDefault="001935E4" w:rsidP="00BE6F47">
            <w:pPr>
              <w:overflowPunct/>
              <w:autoSpaceDE/>
              <w:autoSpaceDN/>
              <w:adjustRightInd/>
              <w:jc w:val="right"/>
              <w:textAlignment w:val="auto"/>
              <w:rPr>
                <w:ins w:id="1645" w:author="Duy Nhat Tran" w:date="2022-11-25T09:41:00Z"/>
                <w:rFonts w:ascii="Arial" w:hAnsi="Arial" w:cs="Arial"/>
                <w:color w:val="000000"/>
                <w:sz w:val="18"/>
                <w:szCs w:val="18"/>
              </w:rPr>
            </w:pPr>
            <w:ins w:id="1646" w:author="Duy Nhat Tran" w:date="2022-11-25T09:52:00Z">
              <w:r w:rsidRPr="00C9188F">
                <w:rPr>
                  <w:rFonts w:ascii="Arial" w:hAnsi="Arial" w:cs="Arial"/>
                  <w:color w:val="000000"/>
                  <w:sz w:val="18"/>
                  <w:szCs w:val="18"/>
                  <w:rPrChange w:id="1647" w:author="Duy Nhat Tran" w:date="2022-11-25T10:27:00Z">
                    <w:rPr>
                      <w:rFonts w:ascii="Calibri" w:hAnsi="Calibri"/>
                      <w:color w:val="000000"/>
                      <w:sz w:val="22"/>
                      <w:szCs w:val="22"/>
                    </w:rPr>
                  </w:rPrChange>
                </w:rPr>
                <w:t xml:space="preserve">    24.000.000.000 </w:t>
              </w:r>
            </w:ins>
          </w:p>
        </w:tc>
        <w:tc>
          <w:tcPr>
            <w:tcW w:w="1530" w:type="dxa"/>
            <w:shd w:val="clear" w:color="auto" w:fill="auto"/>
            <w:noWrap/>
            <w:tcPrChange w:id="1648" w:author="Duy Nhat Tran" w:date="2022-11-25T11:33:00Z">
              <w:tcPr>
                <w:tcW w:w="1620" w:type="dxa"/>
                <w:gridSpan w:val="4"/>
                <w:shd w:val="clear" w:color="auto" w:fill="auto"/>
                <w:noWrap/>
              </w:tcPr>
            </w:tcPrChange>
          </w:tcPr>
          <w:p w14:paraId="1DFE48DE" w14:textId="410CBDCF" w:rsidR="001935E4" w:rsidRPr="00BE6F47" w:rsidRDefault="001935E4" w:rsidP="00BE6F47">
            <w:pPr>
              <w:overflowPunct/>
              <w:autoSpaceDE/>
              <w:autoSpaceDN/>
              <w:adjustRightInd/>
              <w:jc w:val="right"/>
              <w:textAlignment w:val="auto"/>
              <w:rPr>
                <w:ins w:id="1649" w:author="Duy Nhat Tran" w:date="2022-11-25T09:41:00Z"/>
                <w:rFonts w:ascii="Arial" w:hAnsi="Arial" w:cs="Arial"/>
                <w:color w:val="000000"/>
                <w:sz w:val="18"/>
                <w:szCs w:val="18"/>
              </w:rPr>
            </w:pPr>
            <w:ins w:id="1650" w:author="Duy Nhat Tran" w:date="2022-11-25T09:51:00Z">
              <w:r w:rsidRPr="00C9188F">
                <w:rPr>
                  <w:rFonts w:ascii="Arial" w:hAnsi="Arial" w:cs="Arial"/>
                  <w:color w:val="000000"/>
                  <w:sz w:val="18"/>
                  <w:szCs w:val="18"/>
                  <w:rPrChange w:id="1651" w:author="Duy Nhat Tran" w:date="2022-11-25T10:27:00Z">
                    <w:rPr>
                      <w:rFonts w:ascii="Calibri" w:hAnsi="Calibri"/>
                      <w:color w:val="000000"/>
                      <w:sz w:val="22"/>
                      <w:szCs w:val="22"/>
                    </w:rPr>
                  </w:rPrChange>
                </w:rPr>
                <w:t xml:space="preserve">          800.000.000 </w:t>
              </w:r>
            </w:ins>
          </w:p>
        </w:tc>
        <w:tc>
          <w:tcPr>
            <w:tcW w:w="2250" w:type="dxa"/>
            <w:shd w:val="clear" w:color="auto" w:fill="auto"/>
            <w:noWrap/>
            <w:tcPrChange w:id="1652" w:author="Duy Nhat Tran" w:date="2022-11-25T11:33:00Z">
              <w:tcPr>
                <w:tcW w:w="2250" w:type="dxa"/>
                <w:gridSpan w:val="4"/>
                <w:shd w:val="clear" w:color="auto" w:fill="auto"/>
                <w:noWrap/>
              </w:tcPr>
            </w:tcPrChange>
          </w:tcPr>
          <w:p w14:paraId="3F3E242C" w14:textId="7A6C2729" w:rsidR="001935E4" w:rsidRPr="00C9188F" w:rsidRDefault="001935E4" w:rsidP="001935E4">
            <w:pPr>
              <w:overflowPunct/>
              <w:autoSpaceDE/>
              <w:autoSpaceDN/>
              <w:adjustRightInd/>
              <w:textAlignment w:val="auto"/>
              <w:rPr>
                <w:ins w:id="1653" w:author="Duy Nhat Tran" w:date="2022-11-25T09:41:00Z"/>
                <w:rFonts w:ascii="Arial" w:hAnsi="Arial" w:cs="Arial"/>
                <w:color w:val="000000"/>
                <w:sz w:val="18"/>
                <w:szCs w:val="18"/>
              </w:rPr>
            </w:pPr>
            <w:ins w:id="165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655" w:author="Duy Nhat Tran" w:date="2022-11-25T11:33:00Z">
              <w:tcPr>
                <w:tcW w:w="2070" w:type="dxa"/>
                <w:gridSpan w:val="4"/>
                <w:shd w:val="clear" w:color="auto" w:fill="auto"/>
                <w:noWrap/>
              </w:tcPr>
            </w:tcPrChange>
          </w:tcPr>
          <w:p w14:paraId="4DFE7650" w14:textId="77777777" w:rsidR="001935E4" w:rsidRPr="00C9188F" w:rsidRDefault="001935E4" w:rsidP="001935E4">
            <w:pPr>
              <w:overflowPunct/>
              <w:autoSpaceDE/>
              <w:autoSpaceDN/>
              <w:adjustRightInd/>
              <w:textAlignment w:val="auto"/>
              <w:rPr>
                <w:ins w:id="1656" w:author="Duy Nhat Tran" w:date="2022-11-25T09:41:00Z"/>
                <w:rFonts w:ascii="Arial" w:hAnsi="Arial" w:cs="Arial"/>
                <w:color w:val="000000"/>
                <w:sz w:val="18"/>
                <w:szCs w:val="18"/>
              </w:rPr>
            </w:pPr>
          </w:p>
        </w:tc>
        <w:tc>
          <w:tcPr>
            <w:tcW w:w="2520" w:type="dxa"/>
            <w:shd w:val="clear" w:color="auto" w:fill="auto"/>
            <w:tcPrChange w:id="1657" w:author="Duy Nhat Tran" w:date="2022-11-25T11:33:00Z">
              <w:tcPr>
                <w:tcW w:w="2520" w:type="dxa"/>
                <w:gridSpan w:val="4"/>
                <w:shd w:val="clear" w:color="auto" w:fill="auto"/>
              </w:tcPr>
            </w:tcPrChange>
          </w:tcPr>
          <w:p w14:paraId="360DBC18" w14:textId="77777777" w:rsidR="001935E4" w:rsidRPr="00C9188F" w:rsidRDefault="001935E4" w:rsidP="001935E4">
            <w:pPr>
              <w:overflowPunct/>
              <w:autoSpaceDE/>
              <w:autoSpaceDN/>
              <w:adjustRightInd/>
              <w:textAlignment w:val="auto"/>
              <w:rPr>
                <w:ins w:id="1658" w:author="Duy Nhat Tran" w:date="2022-11-25T09:41:00Z"/>
                <w:rFonts w:ascii="Arial" w:hAnsi="Arial" w:cs="Arial"/>
                <w:color w:val="000000"/>
                <w:sz w:val="18"/>
                <w:szCs w:val="18"/>
              </w:rPr>
            </w:pPr>
          </w:p>
        </w:tc>
      </w:tr>
      <w:tr w:rsidR="00C9188F" w:rsidRPr="00C9188F" w14:paraId="59C624B8" w14:textId="77777777" w:rsidTr="009B39EF">
        <w:tblPrEx>
          <w:tblPrExChange w:id="1659" w:author="Duy Nhat Tran" w:date="2022-11-25T11:33:00Z">
            <w:tblPrEx>
              <w:tblW w:w="15678" w:type="dxa"/>
            </w:tblPrEx>
          </w:tblPrExChange>
        </w:tblPrEx>
        <w:trPr>
          <w:trHeight w:val="864"/>
          <w:ins w:id="1660" w:author="Duy Nhat Tran" w:date="2022-11-25T09:41:00Z"/>
          <w:trPrChange w:id="1661" w:author="Duy Nhat Tran" w:date="2022-11-25T11:33:00Z">
            <w:trPr>
              <w:gridAfter w:val="0"/>
              <w:trHeight w:val="864"/>
            </w:trPr>
          </w:trPrChange>
        </w:trPr>
        <w:tc>
          <w:tcPr>
            <w:tcW w:w="1098" w:type="dxa"/>
            <w:shd w:val="clear" w:color="auto" w:fill="auto"/>
            <w:noWrap/>
            <w:tcPrChange w:id="1662" w:author="Duy Nhat Tran" w:date="2022-11-25T11:33:00Z">
              <w:tcPr>
                <w:tcW w:w="1098" w:type="dxa"/>
                <w:shd w:val="clear" w:color="auto" w:fill="auto"/>
                <w:noWrap/>
              </w:tcPr>
            </w:tcPrChange>
          </w:tcPr>
          <w:p w14:paraId="3BEE788F" w14:textId="278D1690" w:rsidR="001935E4" w:rsidRPr="00BE6F47" w:rsidRDefault="001935E4" w:rsidP="00BE6F47">
            <w:pPr>
              <w:overflowPunct/>
              <w:autoSpaceDE/>
              <w:autoSpaceDN/>
              <w:adjustRightInd/>
              <w:textAlignment w:val="auto"/>
              <w:rPr>
                <w:ins w:id="1663" w:author="Duy Nhat Tran" w:date="2022-11-25T09:41:00Z"/>
                <w:rFonts w:ascii="Arial" w:hAnsi="Arial" w:cs="Arial"/>
                <w:color w:val="000000"/>
                <w:sz w:val="18"/>
                <w:szCs w:val="18"/>
              </w:rPr>
            </w:pPr>
            <w:ins w:id="1664" w:author="Duy Nhat Tran" w:date="2022-11-25T09:43:00Z">
              <w:r w:rsidRPr="00C9188F">
                <w:rPr>
                  <w:rFonts w:ascii="Arial" w:hAnsi="Arial" w:cs="Arial"/>
                  <w:color w:val="000000"/>
                  <w:sz w:val="18"/>
                  <w:szCs w:val="18"/>
                  <w:rPrChange w:id="1665" w:author="Duy Nhat Tran" w:date="2022-11-25T10:27:00Z">
                    <w:rPr>
                      <w:rFonts w:ascii="Calibri" w:hAnsi="Calibri" w:cs="Calibri"/>
                      <w:color w:val="000000"/>
                      <w:sz w:val="22"/>
                      <w:szCs w:val="22"/>
                    </w:rPr>
                  </w:rPrChange>
                </w:rPr>
                <w:t>20929519</w:t>
              </w:r>
            </w:ins>
          </w:p>
        </w:tc>
        <w:tc>
          <w:tcPr>
            <w:tcW w:w="2547" w:type="dxa"/>
            <w:shd w:val="clear" w:color="auto" w:fill="auto"/>
            <w:noWrap/>
            <w:tcPrChange w:id="1666" w:author="Duy Nhat Tran" w:date="2022-11-25T11:33:00Z">
              <w:tcPr>
                <w:tcW w:w="2547" w:type="dxa"/>
                <w:shd w:val="clear" w:color="auto" w:fill="auto"/>
                <w:noWrap/>
              </w:tcPr>
            </w:tcPrChange>
          </w:tcPr>
          <w:p w14:paraId="4693E51C" w14:textId="6AA74FD4" w:rsidR="001935E4" w:rsidRPr="00BE6F47" w:rsidRDefault="001935E4" w:rsidP="00BE6F47">
            <w:pPr>
              <w:overflowPunct/>
              <w:autoSpaceDE/>
              <w:autoSpaceDN/>
              <w:adjustRightInd/>
              <w:textAlignment w:val="auto"/>
              <w:rPr>
                <w:ins w:id="1667" w:author="Duy Nhat Tran" w:date="2022-11-25T09:41:00Z"/>
                <w:rFonts w:ascii="Arial" w:hAnsi="Arial" w:cs="Arial"/>
                <w:color w:val="000000"/>
                <w:sz w:val="18"/>
                <w:szCs w:val="18"/>
              </w:rPr>
            </w:pPr>
            <w:ins w:id="1668" w:author="Duy Nhat Tran" w:date="2022-11-25T09:43:00Z">
              <w:r w:rsidRPr="00C9188F">
                <w:rPr>
                  <w:rFonts w:ascii="Arial" w:hAnsi="Arial" w:cs="Arial"/>
                  <w:color w:val="000000"/>
                  <w:sz w:val="18"/>
                  <w:szCs w:val="18"/>
                  <w:rPrChange w:id="1669" w:author="Duy Nhat Tran" w:date="2022-11-25T10:27:00Z">
                    <w:rPr>
                      <w:rFonts w:ascii="Calibri" w:hAnsi="Calibri" w:cs="Calibri"/>
                      <w:color w:val="000000"/>
                      <w:sz w:val="22"/>
                      <w:szCs w:val="22"/>
                    </w:rPr>
                  </w:rPrChange>
                </w:rPr>
                <w:t xml:space="preserve">CT TNHH KINH DOANH NUOC MAM HUYNH KHOA  </w:t>
              </w:r>
            </w:ins>
          </w:p>
        </w:tc>
        <w:tc>
          <w:tcPr>
            <w:tcW w:w="1683" w:type="dxa"/>
            <w:shd w:val="clear" w:color="auto" w:fill="auto"/>
            <w:noWrap/>
            <w:tcPrChange w:id="1670" w:author="Duy Nhat Tran" w:date="2022-11-25T11:33:00Z">
              <w:tcPr>
                <w:tcW w:w="1953" w:type="dxa"/>
                <w:gridSpan w:val="2"/>
                <w:shd w:val="clear" w:color="auto" w:fill="auto"/>
                <w:noWrap/>
              </w:tcPr>
            </w:tcPrChange>
          </w:tcPr>
          <w:p w14:paraId="32C930E0" w14:textId="32C5B2D3" w:rsidR="001935E4" w:rsidRPr="00BE6F47" w:rsidRDefault="001935E4" w:rsidP="00BE6F47">
            <w:pPr>
              <w:overflowPunct/>
              <w:autoSpaceDE/>
              <w:autoSpaceDN/>
              <w:adjustRightInd/>
              <w:jc w:val="right"/>
              <w:textAlignment w:val="auto"/>
              <w:rPr>
                <w:ins w:id="1671" w:author="Duy Nhat Tran" w:date="2022-11-25T09:41:00Z"/>
                <w:rFonts w:ascii="Arial" w:hAnsi="Arial" w:cs="Arial"/>
                <w:color w:val="000000"/>
                <w:sz w:val="18"/>
                <w:szCs w:val="18"/>
              </w:rPr>
            </w:pPr>
            <w:ins w:id="1672" w:author="Duy Nhat Tran" w:date="2022-11-25T09:53:00Z">
              <w:r w:rsidRPr="00C9188F">
                <w:rPr>
                  <w:rFonts w:ascii="Arial" w:hAnsi="Arial" w:cs="Arial"/>
                  <w:color w:val="000000"/>
                  <w:sz w:val="18"/>
                  <w:szCs w:val="18"/>
                  <w:rPrChange w:id="1673" w:author="Duy Nhat Tran" w:date="2022-11-25T10:27:00Z">
                    <w:rPr>
                      <w:rFonts w:ascii="Calibri" w:hAnsi="Calibri"/>
                      <w:color w:val="000000"/>
                      <w:sz w:val="22"/>
                      <w:szCs w:val="22"/>
                    </w:rPr>
                  </w:rPrChange>
                </w:rPr>
                <w:t xml:space="preserve">        20.000.000.000 </w:t>
              </w:r>
            </w:ins>
          </w:p>
        </w:tc>
        <w:tc>
          <w:tcPr>
            <w:tcW w:w="1620" w:type="dxa"/>
            <w:shd w:val="clear" w:color="auto" w:fill="auto"/>
            <w:noWrap/>
            <w:tcPrChange w:id="1674" w:author="Duy Nhat Tran" w:date="2022-11-25T11:33:00Z">
              <w:tcPr>
                <w:tcW w:w="1620" w:type="dxa"/>
                <w:gridSpan w:val="3"/>
                <w:shd w:val="clear" w:color="auto" w:fill="auto"/>
                <w:noWrap/>
              </w:tcPr>
            </w:tcPrChange>
          </w:tcPr>
          <w:p w14:paraId="6B64C2B6" w14:textId="0231E27A" w:rsidR="001935E4" w:rsidRPr="00BE6F47" w:rsidRDefault="001935E4" w:rsidP="00BE6F47">
            <w:pPr>
              <w:overflowPunct/>
              <w:autoSpaceDE/>
              <w:autoSpaceDN/>
              <w:adjustRightInd/>
              <w:jc w:val="right"/>
              <w:textAlignment w:val="auto"/>
              <w:rPr>
                <w:ins w:id="1675" w:author="Duy Nhat Tran" w:date="2022-11-25T09:41:00Z"/>
                <w:rFonts w:ascii="Arial" w:hAnsi="Arial" w:cs="Arial"/>
                <w:color w:val="000000"/>
                <w:sz w:val="18"/>
                <w:szCs w:val="18"/>
              </w:rPr>
            </w:pPr>
            <w:ins w:id="1676" w:author="Duy Nhat Tran" w:date="2022-11-25T09:52:00Z">
              <w:r w:rsidRPr="00C9188F">
                <w:rPr>
                  <w:rFonts w:ascii="Arial" w:hAnsi="Arial" w:cs="Arial"/>
                  <w:color w:val="000000"/>
                  <w:sz w:val="18"/>
                  <w:szCs w:val="18"/>
                  <w:rPrChange w:id="1677" w:author="Duy Nhat Tran" w:date="2022-11-25T10:27:00Z">
                    <w:rPr>
                      <w:rFonts w:ascii="Calibri" w:hAnsi="Calibri"/>
                      <w:color w:val="000000"/>
                      <w:sz w:val="22"/>
                      <w:szCs w:val="22"/>
                    </w:rPr>
                  </w:rPrChange>
                </w:rPr>
                <w:t xml:space="preserve">    12.100.000.000 </w:t>
              </w:r>
            </w:ins>
          </w:p>
        </w:tc>
        <w:tc>
          <w:tcPr>
            <w:tcW w:w="1530" w:type="dxa"/>
            <w:shd w:val="clear" w:color="auto" w:fill="auto"/>
            <w:noWrap/>
            <w:tcPrChange w:id="1678" w:author="Duy Nhat Tran" w:date="2022-11-25T11:33:00Z">
              <w:tcPr>
                <w:tcW w:w="1620" w:type="dxa"/>
                <w:gridSpan w:val="4"/>
                <w:shd w:val="clear" w:color="auto" w:fill="auto"/>
                <w:noWrap/>
              </w:tcPr>
            </w:tcPrChange>
          </w:tcPr>
          <w:p w14:paraId="138EA8F2" w14:textId="4C83B0BB" w:rsidR="001935E4" w:rsidRPr="00BE6F47" w:rsidRDefault="001935E4" w:rsidP="00BE6F47">
            <w:pPr>
              <w:overflowPunct/>
              <w:autoSpaceDE/>
              <w:autoSpaceDN/>
              <w:adjustRightInd/>
              <w:jc w:val="right"/>
              <w:textAlignment w:val="auto"/>
              <w:rPr>
                <w:ins w:id="1679" w:author="Duy Nhat Tran" w:date="2022-11-25T09:41:00Z"/>
                <w:rFonts w:ascii="Arial" w:hAnsi="Arial" w:cs="Arial"/>
                <w:color w:val="000000"/>
                <w:sz w:val="18"/>
                <w:szCs w:val="18"/>
              </w:rPr>
            </w:pPr>
            <w:ins w:id="1680" w:author="Duy Nhat Tran" w:date="2022-11-25T09:51:00Z">
              <w:r w:rsidRPr="00C9188F">
                <w:rPr>
                  <w:rFonts w:ascii="Arial" w:hAnsi="Arial" w:cs="Arial"/>
                  <w:color w:val="000000"/>
                  <w:sz w:val="18"/>
                  <w:szCs w:val="18"/>
                  <w:rPrChange w:id="1681" w:author="Duy Nhat Tran" w:date="2022-11-25T10:27:00Z">
                    <w:rPr>
                      <w:rFonts w:ascii="Calibri" w:hAnsi="Calibri"/>
                      <w:color w:val="000000"/>
                      <w:sz w:val="22"/>
                      <w:szCs w:val="22"/>
                    </w:rPr>
                  </w:rPrChange>
                </w:rPr>
                <w:t xml:space="preserve">      7.900.000.000 </w:t>
              </w:r>
            </w:ins>
          </w:p>
        </w:tc>
        <w:tc>
          <w:tcPr>
            <w:tcW w:w="2250" w:type="dxa"/>
            <w:shd w:val="clear" w:color="auto" w:fill="auto"/>
            <w:noWrap/>
            <w:tcPrChange w:id="1682" w:author="Duy Nhat Tran" w:date="2022-11-25T11:33:00Z">
              <w:tcPr>
                <w:tcW w:w="2250" w:type="dxa"/>
                <w:gridSpan w:val="4"/>
                <w:shd w:val="clear" w:color="auto" w:fill="auto"/>
                <w:noWrap/>
              </w:tcPr>
            </w:tcPrChange>
          </w:tcPr>
          <w:p w14:paraId="62F403E2" w14:textId="22273E7E" w:rsidR="001935E4" w:rsidRPr="00C9188F" w:rsidRDefault="001935E4" w:rsidP="001935E4">
            <w:pPr>
              <w:overflowPunct/>
              <w:autoSpaceDE/>
              <w:autoSpaceDN/>
              <w:adjustRightInd/>
              <w:textAlignment w:val="auto"/>
              <w:rPr>
                <w:ins w:id="1683" w:author="Duy Nhat Tran" w:date="2022-11-25T09:41:00Z"/>
                <w:rFonts w:ascii="Arial" w:hAnsi="Arial" w:cs="Arial"/>
                <w:color w:val="000000"/>
                <w:sz w:val="18"/>
                <w:szCs w:val="18"/>
              </w:rPr>
            </w:pPr>
            <w:ins w:id="168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685" w:author="Duy Nhat Tran" w:date="2022-11-25T11:33:00Z">
              <w:tcPr>
                <w:tcW w:w="2070" w:type="dxa"/>
                <w:gridSpan w:val="4"/>
                <w:shd w:val="clear" w:color="auto" w:fill="auto"/>
                <w:noWrap/>
              </w:tcPr>
            </w:tcPrChange>
          </w:tcPr>
          <w:p w14:paraId="4645E93E" w14:textId="77777777" w:rsidR="001935E4" w:rsidRPr="00C9188F" w:rsidRDefault="001935E4" w:rsidP="001935E4">
            <w:pPr>
              <w:overflowPunct/>
              <w:autoSpaceDE/>
              <w:autoSpaceDN/>
              <w:adjustRightInd/>
              <w:textAlignment w:val="auto"/>
              <w:rPr>
                <w:ins w:id="1686" w:author="Duy Nhat Tran" w:date="2022-11-25T09:41:00Z"/>
                <w:rFonts w:ascii="Arial" w:hAnsi="Arial" w:cs="Arial"/>
                <w:color w:val="000000"/>
                <w:sz w:val="18"/>
                <w:szCs w:val="18"/>
              </w:rPr>
            </w:pPr>
          </w:p>
        </w:tc>
        <w:tc>
          <w:tcPr>
            <w:tcW w:w="2520" w:type="dxa"/>
            <w:shd w:val="clear" w:color="auto" w:fill="auto"/>
            <w:tcPrChange w:id="1687" w:author="Duy Nhat Tran" w:date="2022-11-25T11:33:00Z">
              <w:tcPr>
                <w:tcW w:w="2520" w:type="dxa"/>
                <w:gridSpan w:val="4"/>
                <w:shd w:val="clear" w:color="auto" w:fill="auto"/>
              </w:tcPr>
            </w:tcPrChange>
          </w:tcPr>
          <w:p w14:paraId="0311B7D5" w14:textId="77777777" w:rsidR="001935E4" w:rsidRPr="00C9188F" w:rsidRDefault="001935E4" w:rsidP="001935E4">
            <w:pPr>
              <w:overflowPunct/>
              <w:autoSpaceDE/>
              <w:autoSpaceDN/>
              <w:adjustRightInd/>
              <w:textAlignment w:val="auto"/>
              <w:rPr>
                <w:ins w:id="1688" w:author="Duy Nhat Tran" w:date="2022-11-25T09:41:00Z"/>
                <w:rFonts w:ascii="Arial" w:hAnsi="Arial" w:cs="Arial"/>
                <w:color w:val="000000"/>
                <w:sz w:val="18"/>
                <w:szCs w:val="18"/>
              </w:rPr>
            </w:pPr>
          </w:p>
        </w:tc>
      </w:tr>
      <w:tr w:rsidR="00C9188F" w:rsidRPr="00C9188F" w14:paraId="42F5450E" w14:textId="77777777" w:rsidTr="009B39EF">
        <w:tblPrEx>
          <w:tblPrExChange w:id="1689" w:author="Duy Nhat Tran" w:date="2022-11-25T11:33:00Z">
            <w:tblPrEx>
              <w:tblW w:w="15678" w:type="dxa"/>
            </w:tblPrEx>
          </w:tblPrExChange>
        </w:tblPrEx>
        <w:trPr>
          <w:trHeight w:val="864"/>
          <w:ins w:id="1690" w:author="Duy Nhat Tran" w:date="2022-11-25T09:41:00Z"/>
          <w:trPrChange w:id="1691" w:author="Duy Nhat Tran" w:date="2022-11-25T11:33:00Z">
            <w:trPr>
              <w:gridAfter w:val="0"/>
              <w:trHeight w:val="864"/>
            </w:trPr>
          </w:trPrChange>
        </w:trPr>
        <w:tc>
          <w:tcPr>
            <w:tcW w:w="1098" w:type="dxa"/>
            <w:shd w:val="clear" w:color="auto" w:fill="auto"/>
            <w:noWrap/>
            <w:tcPrChange w:id="1692" w:author="Duy Nhat Tran" w:date="2022-11-25T11:33:00Z">
              <w:tcPr>
                <w:tcW w:w="1098" w:type="dxa"/>
                <w:shd w:val="clear" w:color="auto" w:fill="auto"/>
                <w:noWrap/>
              </w:tcPr>
            </w:tcPrChange>
          </w:tcPr>
          <w:p w14:paraId="4AFC196F" w14:textId="104AEE7B" w:rsidR="001935E4" w:rsidRPr="00BE6F47" w:rsidRDefault="001935E4" w:rsidP="00BE6F47">
            <w:pPr>
              <w:overflowPunct/>
              <w:autoSpaceDE/>
              <w:autoSpaceDN/>
              <w:adjustRightInd/>
              <w:textAlignment w:val="auto"/>
              <w:rPr>
                <w:ins w:id="1693" w:author="Duy Nhat Tran" w:date="2022-11-25T09:41:00Z"/>
                <w:rFonts w:ascii="Arial" w:hAnsi="Arial" w:cs="Arial"/>
                <w:color w:val="000000"/>
                <w:sz w:val="18"/>
                <w:szCs w:val="18"/>
              </w:rPr>
            </w:pPr>
            <w:ins w:id="1694" w:author="Duy Nhat Tran" w:date="2022-11-25T09:43:00Z">
              <w:r w:rsidRPr="00C9188F">
                <w:rPr>
                  <w:rFonts w:ascii="Arial" w:hAnsi="Arial" w:cs="Arial"/>
                  <w:color w:val="000000"/>
                  <w:sz w:val="18"/>
                  <w:szCs w:val="18"/>
                  <w:rPrChange w:id="1695" w:author="Duy Nhat Tran" w:date="2022-11-25T10:27:00Z">
                    <w:rPr>
                      <w:rFonts w:ascii="Calibri" w:hAnsi="Calibri" w:cs="Calibri"/>
                      <w:color w:val="000000"/>
                      <w:sz w:val="22"/>
                      <w:szCs w:val="22"/>
                    </w:rPr>
                  </w:rPrChange>
                </w:rPr>
                <w:t>9960581</w:t>
              </w:r>
            </w:ins>
          </w:p>
        </w:tc>
        <w:tc>
          <w:tcPr>
            <w:tcW w:w="2547" w:type="dxa"/>
            <w:shd w:val="clear" w:color="auto" w:fill="auto"/>
            <w:noWrap/>
            <w:tcPrChange w:id="1696" w:author="Duy Nhat Tran" w:date="2022-11-25T11:33:00Z">
              <w:tcPr>
                <w:tcW w:w="2547" w:type="dxa"/>
                <w:shd w:val="clear" w:color="auto" w:fill="auto"/>
                <w:noWrap/>
              </w:tcPr>
            </w:tcPrChange>
          </w:tcPr>
          <w:p w14:paraId="44689B6E" w14:textId="25AB8DAC" w:rsidR="001935E4" w:rsidRPr="00BE6F47" w:rsidRDefault="001935E4" w:rsidP="00BE6F47">
            <w:pPr>
              <w:overflowPunct/>
              <w:autoSpaceDE/>
              <w:autoSpaceDN/>
              <w:adjustRightInd/>
              <w:textAlignment w:val="auto"/>
              <w:rPr>
                <w:ins w:id="1697" w:author="Duy Nhat Tran" w:date="2022-11-25T09:41:00Z"/>
                <w:rFonts w:ascii="Arial" w:hAnsi="Arial" w:cs="Arial"/>
                <w:color w:val="000000"/>
                <w:sz w:val="18"/>
                <w:szCs w:val="18"/>
              </w:rPr>
            </w:pPr>
            <w:ins w:id="1698" w:author="Duy Nhat Tran" w:date="2022-11-25T09:43:00Z">
              <w:r w:rsidRPr="00C9188F">
                <w:rPr>
                  <w:rFonts w:ascii="Arial" w:hAnsi="Arial" w:cs="Arial"/>
                  <w:color w:val="000000"/>
                  <w:sz w:val="18"/>
                  <w:szCs w:val="18"/>
                  <w:rPrChange w:id="1699" w:author="Duy Nhat Tran" w:date="2022-11-25T10:27:00Z">
                    <w:rPr>
                      <w:rFonts w:ascii="Calibri" w:hAnsi="Calibri" w:cs="Calibri"/>
                      <w:color w:val="000000"/>
                      <w:sz w:val="22"/>
                      <w:szCs w:val="22"/>
                    </w:rPr>
                  </w:rPrChange>
                </w:rPr>
                <w:t xml:space="preserve">CT TNHH MTV NOI THAT DAI THE THANH      </w:t>
              </w:r>
            </w:ins>
          </w:p>
        </w:tc>
        <w:tc>
          <w:tcPr>
            <w:tcW w:w="1683" w:type="dxa"/>
            <w:shd w:val="clear" w:color="auto" w:fill="auto"/>
            <w:noWrap/>
            <w:tcPrChange w:id="1700" w:author="Duy Nhat Tran" w:date="2022-11-25T11:33:00Z">
              <w:tcPr>
                <w:tcW w:w="1953" w:type="dxa"/>
                <w:gridSpan w:val="2"/>
                <w:shd w:val="clear" w:color="auto" w:fill="auto"/>
                <w:noWrap/>
              </w:tcPr>
            </w:tcPrChange>
          </w:tcPr>
          <w:p w14:paraId="7C1F9835" w14:textId="3307D577" w:rsidR="001935E4" w:rsidRPr="00BE6F47" w:rsidRDefault="001935E4" w:rsidP="00BE6F47">
            <w:pPr>
              <w:overflowPunct/>
              <w:autoSpaceDE/>
              <w:autoSpaceDN/>
              <w:adjustRightInd/>
              <w:jc w:val="right"/>
              <w:textAlignment w:val="auto"/>
              <w:rPr>
                <w:ins w:id="1701" w:author="Duy Nhat Tran" w:date="2022-11-25T09:41:00Z"/>
                <w:rFonts w:ascii="Arial" w:hAnsi="Arial" w:cs="Arial"/>
                <w:color w:val="000000"/>
                <w:sz w:val="18"/>
                <w:szCs w:val="18"/>
              </w:rPr>
            </w:pPr>
            <w:ins w:id="1702" w:author="Duy Nhat Tran" w:date="2022-11-25T09:53:00Z">
              <w:r w:rsidRPr="00C9188F">
                <w:rPr>
                  <w:rFonts w:ascii="Arial" w:hAnsi="Arial" w:cs="Arial"/>
                  <w:color w:val="000000"/>
                  <w:sz w:val="18"/>
                  <w:szCs w:val="18"/>
                  <w:rPrChange w:id="1703" w:author="Duy Nhat Tran" w:date="2022-11-25T10:27:00Z">
                    <w:rPr>
                      <w:rFonts w:ascii="Calibri" w:hAnsi="Calibri"/>
                      <w:color w:val="000000"/>
                      <w:sz w:val="22"/>
                      <w:szCs w:val="22"/>
                    </w:rPr>
                  </w:rPrChange>
                </w:rPr>
                <w:t xml:space="preserve">        30.000.000.000 </w:t>
              </w:r>
            </w:ins>
          </w:p>
        </w:tc>
        <w:tc>
          <w:tcPr>
            <w:tcW w:w="1620" w:type="dxa"/>
            <w:shd w:val="clear" w:color="auto" w:fill="auto"/>
            <w:noWrap/>
            <w:tcPrChange w:id="1704" w:author="Duy Nhat Tran" w:date="2022-11-25T11:33:00Z">
              <w:tcPr>
                <w:tcW w:w="1620" w:type="dxa"/>
                <w:gridSpan w:val="3"/>
                <w:shd w:val="clear" w:color="auto" w:fill="auto"/>
                <w:noWrap/>
              </w:tcPr>
            </w:tcPrChange>
          </w:tcPr>
          <w:p w14:paraId="631F33DF" w14:textId="3C0EA9A0" w:rsidR="001935E4" w:rsidRPr="00BE6F47" w:rsidRDefault="001935E4" w:rsidP="00BE6F47">
            <w:pPr>
              <w:overflowPunct/>
              <w:autoSpaceDE/>
              <w:autoSpaceDN/>
              <w:adjustRightInd/>
              <w:jc w:val="right"/>
              <w:textAlignment w:val="auto"/>
              <w:rPr>
                <w:ins w:id="1705" w:author="Duy Nhat Tran" w:date="2022-11-25T09:41:00Z"/>
                <w:rFonts w:ascii="Arial" w:hAnsi="Arial" w:cs="Arial"/>
                <w:color w:val="000000"/>
                <w:sz w:val="18"/>
                <w:szCs w:val="18"/>
              </w:rPr>
            </w:pPr>
            <w:ins w:id="1706" w:author="Duy Nhat Tran" w:date="2022-11-25T09:52:00Z">
              <w:r w:rsidRPr="00C9188F">
                <w:rPr>
                  <w:rFonts w:ascii="Arial" w:hAnsi="Arial" w:cs="Arial"/>
                  <w:color w:val="000000"/>
                  <w:sz w:val="18"/>
                  <w:szCs w:val="18"/>
                  <w:rPrChange w:id="1707" w:author="Duy Nhat Tran" w:date="2022-11-25T10:27:00Z">
                    <w:rPr>
                      <w:rFonts w:ascii="Calibri" w:hAnsi="Calibri"/>
                      <w:color w:val="000000"/>
                      <w:sz w:val="22"/>
                      <w:szCs w:val="22"/>
                    </w:rPr>
                  </w:rPrChange>
                </w:rPr>
                <w:t xml:space="preserve">    30.000.000.000 </w:t>
              </w:r>
            </w:ins>
          </w:p>
        </w:tc>
        <w:tc>
          <w:tcPr>
            <w:tcW w:w="1530" w:type="dxa"/>
            <w:shd w:val="clear" w:color="auto" w:fill="auto"/>
            <w:noWrap/>
            <w:tcPrChange w:id="1708" w:author="Duy Nhat Tran" w:date="2022-11-25T11:33:00Z">
              <w:tcPr>
                <w:tcW w:w="1620" w:type="dxa"/>
                <w:gridSpan w:val="4"/>
                <w:shd w:val="clear" w:color="auto" w:fill="auto"/>
                <w:noWrap/>
              </w:tcPr>
            </w:tcPrChange>
          </w:tcPr>
          <w:p w14:paraId="3F15CD5A" w14:textId="2627F3F7" w:rsidR="001935E4" w:rsidRPr="00BE6F47" w:rsidRDefault="001935E4" w:rsidP="00BE6F47">
            <w:pPr>
              <w:overflowPunct/>
              <w:autoSpaceDE/>
              <w:autoSpaceDN/>
              <w:adjustRightInd/>
              <w:jc w:val="right"/>
              <w:textAlignment w:val="auto"/>
              <w:rPr>
                <w:ins w:id="1709" w:author="Duy Nhat Tran" w:date="2022-11-25T09:41:00Z"/>
                <w:rFonts w:ascii="Arial" w:hAnsi="Arial" w:cs="Arial"/>
                <w:color w:val="000000"/>
                <w:sz w:val="18"/>
                <w:szCs w:val="18"/>
              </w:rPr>
            </w:pPr>
            <w:ins w:id="1710" w:author="Duy Nhat Tran" w:date="2022-11-25T09:51:00Z">
              <w:r w:rsidRPr="00C9188F">
                <w:rPr>
                  <w:rFonts w:ascii="Arial" w:hAnsi="Arial" w:cs="Arial"/>
                  <w:color w:val="000000"/>
                  <w:sz w:val="18"/>
                  <w:szCs w:val="18"/>
                  <w:rPrChange w:id="1711" w:author="Duy Nhat Tran" w:date="2022-11-25T10:27:00Z">
                    <w:rPr>
                      <w:rFonts w:ascii="Calibri" w:hAnsi="Calibri"/>
                      <w:color w:val="000000"/>
                      <w:sz w:val="22"/>
                      <w:szCs w:val="22"/>
                    </w:rPr>
                  </w:rPrChange>
                </w:rPr>
                <w:t xml:space="preserve">                             -   </w:t>
              </w:r>
            </w:ins>
          </w:p>
        </w:tc>
        <w:tc>
          <w:tcPr>
            <w:tcW w:w="2250" w:type="dxa"/>
            <w:shd w:val="clear" w:color="auto" w:fill="auto"/>
            <w:noWrap/>
            <w:tcPrChange w:id="1712" w:author="Duy Nhat Tran" w:date="2022-11-25T11:33:00Z">
              <w:tcPr>
                <w:tcW w:w="2250" w:type="dxa"/>
                <w:gridSpan w:val="4"/>
                <w:shd w:val="clear" w:color="auto" w:fill="auto"/>
                <w:noWrap/>
              </w:tcPr>
            </w:tcPrChange>
          </w:tcPr>
          <w:p w14:paraId="4273B948" w14:textId="56951F25" w:rsidR="001935E4" w:rsidRPr="00C9188F" w:rsidRDefault="001935E4" w:rsidP="001935E4">
            <w:pPr>
              <w:overflowPunct/>
              <w:autoSpaceDE/>
              <w:autoSpaceDN/>
              <w:adjustRightInd/>
              <w:textAlignment w:val="auto"/>
              <w:rPr>
                <w:ins w:id="1713" w:author="Duy Nhat Tran" w:date="2022-11-25T09:41:00Z"/>
                <w:rFonts w:ascii="Arial" w:hAnsi="Arial" w:cs="Arial"/>
                <w:color w:val="000000"/>
                <w:sz w:val="18"/>
                <w:szCs w:val="18"/>
              </w:rPr>
            </w:pPr>
            <w:ins w:id="171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715" w:author="Duy Nhat Tran" w:date="2022-11-25T11:33:00Z">
              <w:tcPr>
                <w:tcW w:w="2070" w:type="dxa"/>
                <w:gridSpan w:val="4"/>
                <w:shd w:val="clear" w:color="auto" w:fill="auto"/>
                <w:noWrap/>
              </w:tcPr>
            </w:tcPrChange>
          </w:tcPr>
          <w:p w14:paraId="6C97D2D9" w14:textId="77777777" w:rsidR="001935E4" w:rsidRPr="00C9188F" w:rsidRDefault="001935E4" w:rsidP="001935E4">
            <w:pPr>
              <w:overflowPunct/>
              <w:autoSpaceDE/>
              <w:autoSpaceDN/>
              <w:adjustRightInd/>
              <w:textAlignment w:val="auto"/>
              <w:rPr>
                <w:ins w:id="1716" w:author="Duy Nhat Tran" w:date="2022-11-25T09:41:00Z"/>
                <w:rFonts w:ascii="Arial" w:hAnsi="Arial" w:cs="Arial"/>
                <w:color w:val="000000"/>
                <w:sz w:val="18"/>
                <w:szCs w:val="18"/>
              </w:rPr>
            </w:pPr>
          </w:p>
        </w:tc>
        <w:tc>
          <w:tcPr>
            <w:tcW w:w="2520" w:type="dxa"/>
            <w:shd w:val="clear" w:color="auto" w:fill="auto"/>
            <w:tcPrChange w:id="1717" w:author="Duy Nhat Tran" w:date="2022-11-25T11:33:00Z">
              <w:tcPr>
                <w:tcW w:w="2520" w:type="dxa"/>
                <w:gridSpan w:val="4"/>
                <w:shd w:val="clear" w:color="auto" w:fill="auto"/>
              </w:tcPr>
            </w:tcPrChange>
          </w:tcPr>
          <w:p w14:paraId="1780CAEB" w14:textId="77777777" w:rsidR="001935E4" w:rsidRPr="00C9188F" w:rsidRDefault="001935E4" w:rsidP="001935E4">
            <w:pPr>
              <w:overflowPunct/>
              <w:autoSpaceDE/>
              <w:autoSpaceDN/>
              <w:adjustRightInd/>
              <w:textAlignment w:val="auto"/>
              <w:rPr>
                <w:ins w:id="1718" w:author="Duy Nhat Tran" w:date="2022-11-25T09:41:00Z"/>
                <w:rFonts w:ascii="Arial" w:hAnsi="Arial" w:cs="Arial"/>
                <w:color w:val="000000"/>
                <w:sz w:val="18"/>
                <w:szCs w:val="18"/>
              </w:rPr>
            </w:pPr>
          </w:p>
        </w:tc>
      </w:tr>
      <w:tr w:rsidR="00C9188F" w:rsidRPr="00C9188F" w14:paraId="55B171D2" w14:textId="77777777" w:rsidTr="009B39EF">
        <w:tblPrEx>
          <w:tblPrExChange w:id="1719" w:author="Duy Nhat Tran" w:date="2022-11-25T11:33:00Z">
            <w:tblPrEx>
              <w:tblW w:w="15678" w:type="dxa"/>
            </w:tblPrEx>
          </w:tblPrExChange>
        </w:tblPrEx>
        <w:trPr>
          <w:trHeight w:val="864"/>
          <w:ins w:id="1720" w:author="Duy Nhat Tran" w:date="2022-11-25T09:41:00Z"/>
          <w:trPrChange w:id="1721" w:author="Duy Nhat Tran" w:date="2022-11-25T11:33:00Z">
            <w:trPr>
              <w:gridAfter w:val="0"/>
              <w:trHeight w:val="864"/>
            </w:trPr>
          </w:trPrChange>
        </w:trPr>
        <w:tc>
          <w:tcPr>
            <w:tcW w:w="1098" w:type="dxa"/>
            <w:shd w:val="clear" w:color="auto" w:fill="auto"/>
            <w:noWrap/>
            <w:tcPrChange w:id="1722" w:author="Duy Nhat Tran" w:date="2022-11-25T11:33:00Z">
              <w:tcPr>
                <w:tcW w:w="1098" w:type="dxa"/>
                <w:shd w:val="clear" w:color="auto" w:fill="auto"/>
                <w:noWrap/>
              </w:tcPr>
            </w:tcPrChange>
          </w:tcPr>
          <w:p w14:paraId="4DE0DF12" w14:textId="7DE7580E" w:rsidR="001935E4" w:rsidRPr="00BE6F47" w:rsidRDefault="001935E4" w:rsidP="00BE6F47">
            <w:pPr>
              <w:overflowPunct/>
              <w:autoSpaceDE/>
              <w:autoSpaceDN/>
              <w:adjustRightInd/>
              <w:textAlignment w:val="auto"/>
              <w:rPr>
                <w:ins w:id="1723" w:author="Duy Nhat Tran" w:date="2022-11-25T09:41:00Z"/>
                <w:rFonts w:ascii="Arial" w:hAnsi="Arial" w:cs="Arial"/>
                <w:color w:val="000000"/>
                <w:sz w:val="18"/>
                <w:szCs w:val="18"/>
              </w:rPr>
            </w:pPr>
            <w:ins w:id="1724" w:author="Duy Nhat Tran" w:date="2022-11-25T09:43:00Z">
              <w:r w:rsidRPr="00C9188F">
                <w:rPr>
                  <w:rFonts w:ascii="Arial" w:hAnsi="Arial" w:cs="Arial"/>
                  <w:color w:val="000000"/>
                  <w:sz w:val="18"/>
                  <w:szCs w:val="18"/>
                  <w:rPrChange w:id="1725" w:author="Duy Nhat Tran" w:date="2022-11-25T10:27:00Z">
                    <w:rPr>
                      <w:rFonts w:ascii="Calibri" w:hAnsi="Calibri" w:cs="Calibri"/>
                      <w:color w:val="000000"/>
                      <w:sz w:val="22"/>
                      <w:szCs w:val="22"/>
                    </w:rPr>
                  </w:rPrChange>
                </w:rPr>
                <w:t>9734681</w:t>
              </w:r>
            </w:ins>
          </w:p>
        </w:tc>
        <w:tc>
          <w:tcPr>
            <w:tcW w:w="2547" w:type="dxa"/>
            <w:shd w:val="clear" w:color="auto" w:fill="auto"/>
            <w:noWrap/>
            <w:tcPrChange w:id="1726" w:author="Duy Nhat Tran" w:date="2022-11-25T11:33:00Z">
              <w:tcPr>
                <w:tcW w:w="2547" w:type="dxa"/>
                <w:shd w:val="clear" w:color="auto" w:fill="auto"/>
                <w:noWrap/>
              </w:tcPr>
            </w:tcPrChange>
          </w:tcPr>
          <w:p w14:paraId="46DA833D" w14:textId="2F2A1EA0" w:rsidR="001935E4" w:rsidRPr="00BE6F47" w:rsidRDefault="001935E4" w:rsidP="00BE6F47">
            <w:pPr>
              <w:overflowPunct/>
              <w:autoSpaceDE/>
              <w:autoSpaceDN/>
              <w:adjustRightInd/>
              <w:textAlignment w:val="auto"/>
              <w:rPr>
                <w:ins w:id="1727" w:author="Duy Nhat Tran" w:date="2022-11-25T09:41:00Z"/>
                <w:rFonts w:ascii="Arial" w:hAnsi="Arial" w:cs="Arial"/>
                <w:color w:val="000000"/>
                <w:sz w:val="18"/>
                <w:szCs w:val="18"/>
              </w:rPr>
            </w:pPr>
            <w:ins w:id="1728" w:author="Duy Nhat Tran" w:date="2022-11-25T09:43:00Z">
              <w:r w:rsidRPr="00C9188F">
                <w:rPr>
                  <w:rFonts w:ascii="Arial" w:hAnsi="Arial" w:cs="Arial"/>
                  <w:color w:val="000000"/>
                  <w:sz w:val="18"/>
                  <w:szCs w:val="18"/>
                  <w:rPrChange w:id="1729" w:author="Duy Nhat Tran" w:date="2022-11-25T10:27:00Z">
                    <w:rPr>
                      <w:rFonts w:ascii="Calibri" w:hAnsi="Calibri" w:cs="Calibri"/>
                      <w:color w:val="000000"/>
                      <w:sz w:val="22"/>
                      <w:szCs w:val="22"/>
                    </w:rPr>
                  </w:rPrChange>
                </w:rPr>
                <w:t xml:space="preserve">CT TNHH MTV XD TM HUYNH LOAN            </w:t>
              </w:r>
            </w:ins>
          </w:p>
        </w:tc>
        <w:tc>
          <w:tcPr>
            <w:tcW w:w="1683" w:type="dxa"/>
            <w:shd w:val="clear" w:color="auto" w:fill="auto"/>
            <w:noWrap/>
            <w:tcPrChange w:id="1730" w:author="Duy Nhat Tran" w:date="2022-11-25T11:33:00Z">
              <w:tcPr>
                <w:tcW w:w="1953" w:type="dxa"/>
                <w:gridSpan w:val="2"/>
                <w:shd w:val="clear" w:color="auto" w:fill="auto"/>
                <w:noWrap/>
              </w:tcPr>
            </w:tcPrChange>
          </w:tcPr>
          <w:p w14:paraId="47E9A2DC" w14:textId="4590EB7D" w:rsidR="001935E4" w:rsidRPr="00BE6F47" w:rsidRDefault="001935E4" w:rsidP="00BE6F47">
            <w:pPr>
              <w:overflowPunct/>
              <w:autoSpaceDE/>
              <w:autoSpaceDN/>
              <w:adjustRightInd/>
              <w:jc w:val="right"/>
              <w:textAlignment w:val="auto"/>
              <w:rPr>
                <w:ins w:id="1731" w:author="Duy Nhat Tran" w:date="2022-11-25T09:41:00Z"/>
                <w:rFonts w:ascii="Arial" w:hAnsi="Arial" w:cs="Arial"/>
                <w:color w:val="000000"/>
                <w:sz w:val="18"/>
                <w:szCs w:val="18"/>
              </w:rPr>
            </w:pPr>
            <w:ins w:id="1732" w:author="Duy Nhat Tran" w:date="2022-11-25T09:53:00Z">
              <w:r w:rsidRPr="00C9188F">
                <w:rPr>
                  <w:rFonts w:ascii="Arial" w:hAnsi="Arial" w:cs="Arial"/>
                  <w:color w:val="000000"/>
                  <w:sz w:val="18"/>
                  <w:szCs w:val="18"/>
                  <w:rPrChange w:id="1733" w:author="Duy Nhat Tran" w:date="2022-11-25T10:27:00Z">
                    <w:rPr>
                      <w:rFonts w:ascii="Calibri" w:hAnsi="Calibri"/>
                      <w:color w:val="000000"/>
                      <w:sz w:val="22"/>
                      <w:szCs w:val="22"/>
                    </w:rPr>
                  </w:rPrChange>
                </w:rPr>
                <w:t xml:space="preserve">        22.000.000.000 </w:t>
              </w:r>
            </w:ins>
          </w:p>
        </w:tc>
        <w:tc>
          <w:tcPr>
            <w:tcW w:w="1620" w:type="dxa"/>
            <w:shd w:val="clear" w:color="auto" w:fill="auto"/>
            <w:noWrap/>
            <w:tcPrChange w:id="1734" w:author="Duy Nhat Tran" w:date="2022-11-25T11:33:00Z">
              <w:tcPr>
                <w:tcW w:w="1620" w:type="dxa"/>
                <w:gridSpan w:val="3"/>
                <w:shd w:val="clear" w:color="auto" w:fill="auto"/>
                <w:noWrap/>
              </w:tcPr>
            </w:tcPrChange>
          </w:tcPr>
          <w:p w14:paraId="6919BABF" w14:textId="00574B77" w:rsidR="001935E4" w:rsidRPr="00BE6F47" w:rsidRDefault="001935E4" w:rsidP="00BE6F47">
            <w:pPr>
              <w:overflowPunct/>
              <w:autoSpaceDE/>
              <w:autoSpaceDN/>
              <w:adjustRightInd/>
              <w:jc w:val="right"/>
              <w:textAlignment w:val="auto"/>
              <w:rPr>
                <w:ins w:id="1735" w:author="Duy Nhat Tran" w:date="2022-11-25T09:41:00Z"/>
                <w:rFonts w:ascii="Arial" w:hAnsi="Arial" w:cs="Arial"/>
                <w:color w:val="000000"/>
                <w:sz w:val="18"/>
                <w:szCs w:val="18"/>
              </w:rPr>
            </w:pPr>
            <w:ins w:id="1736" w:author="Duy Nhat Tran" w:date="2022-11-25T09:52:00Z">
              <w:r w:rsidRPr="00C9188F">
                <w:rPr>
                  <w:rFonts w:ascii="Arial" w:hAnsi="Arial" w:cs="Arial"/>
                  <w:color w:val="000000"/>
                  <w:sz w:val="18"/>
                  <w:szCs w:val="18"/>
                  <w:rPrChange w:id="1737" w:author="Duy Nhat Tran" w:date="2022-11-25T10:27:00Z">
                    <w:rPr>
                      <w:rFonts w:ascii="Calibri" w:hAnsi="Calibri"/>
                      <w:color w:val="000000"/>
                      <w:sz w:val="22"/>
                      <w:szCs w:val="22"/>
                    </w:rPr>
                  </w:rPrChange>
                </w:rPr>
                <w:t xml:space="preserve">    22.000.000.000 </w:t>
              </w:r>
            </w:ins>
          </w:p>
        </w:tc>
        <w:tc>
          <w:tcPr>
            <w:tcW w:w="1530" w:type="dxa"/>
            <w:shd w:val="clear" w:color="auto" w:fill="auto"/>
            <w:noWrap/>
            <w:tcPrChange w:id="1738" w:author="Duy Nhat Tran" w:date="2022-11-25T11:33:00Z">
              <w:tcPr>
                <w:tcW w:w="1620" w:type="dxa"/>
                <w:gridSpan w:val="4"/>
                <w:shd w:val="clear" w:color="auto" w:fill="auto"/>
                <w:noWrap/>
              </w:tcPr>
            </w:tcPrChange>
          </w:tcPr>
          <w:p w14:paraId="1B1E0FA6" w14:textId="294FB9C1" w:rsidR="001935E4" w:rsidRPr="00BE6F47" w:rsidRDefault="001935E4" w:rsidP="00BE6F47">
            <w:pPr>
              <w:overflowPunct/>
              <w:autoSpaceDE/>
              <w:autoSpaceDN/>
              <w:adjustRightInd/>
              <w:jc w:val="right"/>
              <w:textAlignment w:val="auto"/>
              <w:rPr>
                <w:ins w:id="1739" w:author="Duy Nhat Tran" w:date="2022-11-25T09:41:00Z"/>
                <w:rFonts w:ascii="Arial" w:hAnsi="Arial" w:cs="Arial"/>
                <w:color w:val="000000"/>
                <w:sz w:val="18"/>
                <w:szCs w:val="18"/>
              </w:rPr>
            </w:pPr>
            <w:ins w:id="1740" w:author="Duy Nhat Tran" w:date="2022-11-25T09:51:00Z">
              <w:r w:rsidRPr="00C9188F">
                <w:rPr>
                  <w:rFonts w:ascii="Arial" w:hAnsi="Arial" w:cs="Arial"/>
                  <w:color w:val="000000"/>
                  <w:sz w:val="18"/>
                  <w:szCs w:val="18"/>
                  <w:rPrChange w:id="1741" w:author="Duy Nhat Tran" w:date="2022-11-25T10:27:00Z">
                    <w:rPr>
                      <w:rFonts w:ascii="Calibri" w:hAnsi="Calibri"/>
                      <w:color w:val="000000"/>
                      <w:sz w:val="22"/>
                      <w:szCs w:val="22"/>
                    </w:rPr>
                  </w:rPrChange>
                </w:rPr>
                <w:t xml:space="preserve">                             -   </w:t>
              </w:r>
            </w:ins>
          </w:p>
        </w:tc>
        <w:tc>
          <w:tcPr>
            <w:tcW w:w="2250" w:type="dxa"/>
            <w:shd w:val="clear" w:color="auto" w:fill="auto"/>
            <w:noWrap/>
            <w:tcPrChange w:id="1742" w:author="Duy Nhat Tran" w:date="2022-11-25T11:33:00Z">
              <w:tcPr>
                <w:tcW w:w="2250" w:type="dxa"/>
                <w:gridSpan w:val="4"/>
                <w:shd w:val="clear" w:color="auto" w:fill="auto"/>
                <w:noWrap/>
              </w:tcPr>
            </w:tcPrChange>
          </w:tcPr>
          <w:p w14:paraId="6B4B1A1C" w14:textId="31D8B133" w:rsidR="001935E4" w:rsidRPr="00C9188F" w:rsidRDefault="001935E4" w:rsidP="001935E4">
            <w:pPr>
              <w:overflowPunct/>
              <w:autoSpaceDE/>
              <w:autoSpaceDN/>
              <w:adjustRightInd/>
              <w:textAlignment w:val="auto"/>
              <w:rPr>
                <w:ins w:id="1743" w:author="Duy Nhat Tran" w:date="2022-11-25T09:41:00Z"/>
                <w:rFonts w:ascii="Arial" w:hAnsi="Arial" w:cs="Arial"/>
                <w:color w:val="000000"/>
                <w:sz w:val="18"/>
                <w:szCs w:val="18"/>
              </w:rPr>
            </w:pPr>
            <w:ins w:id="174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745" w:author="Duy Nhat Tran" w:date="2022-11-25T11:33:00Z">
              <w:tcPr>
                <w:tcW w:w="2070" w:type="dxa"/>
                <w:gridSpan w:val="4"/>
                <w:shd w:val="clear" w:color="auto" w:fill="auto"/>
                <w:noWrap/>
              </w:tcPr>
            </w:tcPrChange>
          </w:tcPr>
          <w:p w14:paraId="3B3596F6" w14:textId="77777777" w:rsidR="001935E4" w:rsidRPr="00C9188F" w:rsidRDefault="001935E4" w:rsidP="001935E4">
            <w:pPr>
              <w:overflowPunct/>
              <w:autoSpaceDE/>
              <w:autoSpaceDN/>
              <w:adjustRightInd/>
              <w:textAlignment w:val="auto"/>
              <w:rPr>
                <w:ins w:id="1746" w:author="Duy Nhat Tran" w:date="2022-11-25T09:41:00Z"/>
                <w:rFonts w:ascii="Arial" w:hAnsi="Arial" w:cs="Arial"/>
                <w:color w:val="000000"/>
                <w:sz w:val="18"/>
                <w:szCs w:val="18"/>
              </w:rPr>
            </w:pPr>
          </w:p>
        </w:tc>
        <w:tc>
          <w:tcPr>
            <w:tcW w:w="2520" w:type="dxa"/>
            <w:shd w:val="clear" w:color="auto" w:fill="auto"/>
            <w:tcPrChange w:id="1747" w:author="Duy Nhat Tran" w:date="2022-11-25T11:33:00Z">
              <w:tcPr>
                <w:tcW w:w="2520" w:type="dxa"/>
                <w:gridSpan w:val="4"/>
                <w:shd w:val="clear" w:color="auto" w:fill="auto"/>
              </w:tcPr>
            </w:tcPrChange>
          </w:tcPr>
          <w:p w14:paraId="11ED3FB3" w14:textId="77777777" w:rsidR="001935E4" w:rsidRPr="00C9188F" w:rsidRDefault="001935E4" w:rsidP="001935E4">
            <w:pPr>
              <w:overflowPunct/>
              <w:autoSpaceDE/>
              <w:autoSpaceDN/>
              <w:adjustRightInd/>
              <w:textAlignment w:val="auto"/>
              <w:rPr>
                <w:ins w:id="1748" w:author="Duy Nhat Tran" w:date="2022-11-25T09:41:00Z"/>
                <w:rFonts w:ascii="Arial" w:hAnsi="Arial" w:cs="Arial"/>
                <w:color w:val="000000"/>
                <w:sz w:val="18"/>
                <w:szCs w:val="18"/>
              </w:rPr>
            </w:pPr>
          </w:p>
        </w:tc>
      </w:tr>
      <w:tr w:rsidR="00C9188F" w:rsidRPr="00C9188F" w14:paraId="4F4A5BDE" w14:textId="77777777" w:rsidTr="009B39EF">
        <w:tblPrEx>
          <w:tblPrExChange w:id="1749" w:author="Duy Nhat Tran" w:date="2022-11-25T11:33:00Z">
            <w:tblPrEx>
              <w:tblW w:w="15678" w:type="dxa"/>
            </w:tblPrEx>
          </w:tblPrExChange>
        </w:tblPrEx>
        <w:trPr>
          <w:trHeight w:val="864"/>
          <w:ins w:id="1750" w:author="Duy Nhat Tran" w:date="2022-11-25T09:41:00Z"/>
          <w:trPrChange w:id="1751" w:author="Duy Nhat Tran" w:date="2022-11-25T11:33:00Z">
            <w:trPr>
              <w:gridAfter w:val="0"/>
              <w:trHeight w:val="864"/>
            </w:trPr>
          </w:trPrChange>
        </w:trPr>
        <w:tc>
          <w:tcPr>
            <w:tcW w:w="1098" w:type="dxa"/>
            <w:shd w:val="clear" w:color="auto" w:fill="auto"/>
            <w:noWrap/>
            <w:tcPrChange w:id="1752" w:author="Duy Nhat Tran" w:date="2022-11-25T11:33:00Z">
              <w:tcPr>
                <w:tcW w:w="1098" w:type="dxa"/>
                <w:shd w:val="clear" w:color="auto" w:fill="auto"/>
                <w:noWrap/>
              </w:tcPr>
            </w:tcPrChange>
          </w:tcPr>
          <w:p w14:paraId="1F55C143" w14:textId="540A8B19" w:rsidR="001935E4" w:rsidRPr="00BE6F47" w:rsidRDefault="001935E4" w:rsidP="00BE6F47">
            <w:pPr>
              <w:overflowPunct/>
              <w:autoSpaceDE/>
              <w:autoSpaceDN/>
              <w:adjustRightInd/>
              <w:textAlignment w:val="auto"/>
              <w:rPr>
                <w:ins w:id="1753" w:author="Duy Nhat Tran" w:date="2022-11-25T09:41:00Z"/>
                <w:rFonts w:ascii="Arial" w:hAnsi="Arial" w:cs="Arial"/>
                <w:color w:val="000000"/>
                <w:sz w:val="18"/>
                <w:szCs w:val="18"/>
              </w:rPr>
            </w:pPr>
            <w:ins w:id="1754" w:author="Duy Nhat Tran" w:date="2022-11-25T09:43:00Z">
              <w:r w:rsidRPr="00C9188F">
                <w:rPr>
                  <w:rFonts w:ascii="Arial" w:hAnsi="Arial" w:cs="Arial"/>
                  <w:color w:val="000000"/>
                  <w:sz w:val="18"/>
                  <w:szCs w:val="18"/>
                  <w:rPrChange w:id="1755" w:author="Duy Nhat Tran" w:date="2022-11-25T10:27:00Z">
                    <w:rPr>
                      <w:rFonts w:ascii="Calibri" w:hAnsi="Calibri" w:cs="Calibri"/>
                      <w:color w:val="000000"/>
                      <w:sz w:val="22"/>
                      <w:szCs w:val="22"/>
                    </w:rPr>
                  </w:rPrChange>
                </w:rPr>
                <w:t>7519446</w:t>
              </w:r>
            </w:ins>
          </w:p>
        </w:tc>
        <w:tc>
          <w:tcPr>
            <w:tcW w:w="2547" w:type="dxa"/>
            <w:shd w:val="clear" w:color="auto" w:fill="auto"/>
            <w:noWrap/>
            <w:tcPrChange w:id="1756" w:author="Duy Nhat Tran" w:date="2022-11-25T11:33:00Z">
              <w:tcPr>
                <w:tcW w:w="2547" w:type="dxa"/>
                <w:shd w:val="clear" w:color="auto" w:fill="auto"/>
                <w:noWrap/>
              </w:tcPr>
            </w:tcPrChange>
          </w:tcPr>
          <w:p w14:paraId="37E3F7BD" w14:textId="338720EA" w:rsidR="001935E4" w:rsidRPr="00BE6F47" w:rsidRDefault="001935E4" w:rsidP="00BE6F47">
            <w:pPr>
              <w:overflowPunct/>
              <w:autoSpaceDE/>
              <w:autoSpaceDN/>
              <w:adjustRightInd/>
              <w:textAlignment w:val="auto"/>
              <w:rPr>
                <w:ins w:id="1757" w:author="Duy Nhat Tran" w:date="2022-11-25T09:41:00Z"/>
                <w:rFonts w:ascii="Arial" w:hAnsi="Arial" w:cs="Arial"/>
                <w:color w:val="000000"/>
                <w:sz w:val="18"/>
                <w:szCs w:val="18"/>
              </w:rPr>
            </w:pPr>
            <w:ins w:id="1758" w:author="Duy Nhat Tran" w:date="2022-11-25T09:43:00Z">
              <w:r w:rsidRPr="00C9188F">
                <w:rPr>
                  <w:rFonts w:ascii="Arial" w:hAnsi="Arial" w:cs="Arial"/>
                  <w:color w:val="000000"/>
                  <w:sz w:val="18"/>
                  <w:szCs w:val="18"/>
                  <w:rPrChange w:id="1759" w:author="Duy Nhat Tran" w:date="2022-11-25T10:27:00Z">
                    <w:rPr>
                      <w:rFonts w:ascii="Calibri" w:hAnsi="Calibri" w:cs="Calibri"/>
                      <w:color w:val="000000"/>
                      <w:sz w:val="22"/>
                      <w:szCs w:val="22"/>
                    </w:rPr>
                  </w:rPrChange>
                </w:rPr>
                <w:t xml:space="preserve">CT TNHH THUY SAN AOKI                   </w:t>
              </w:r>
            </w:ins>
          </w:p>
        </w:tc>
        <w:tc>
          <w:tcPr>
            <w:tcW w:w="1683" w:type="dxa"/>
            <w:shd w:val="clear" w:color="auto" w:fill="auto"/>
            <w:noWrap/>
            <w:tcPrChange w:id="1760" w:author="Duy Nhat Tran" w:date="2022-11-25T11:33:00Z">
              <w:tcPr>
                <w:tcW w:w="1953" w:type="dxa"/>
                <w:gridSpan w:val="2"/>
                <w:shd w:val="clear" w:color="auto" w:fill="auto"/>
                <w:noWrap/>
              </w:tcPr>
            </w:tcPrChange>
          </w:tcPr>
          <w:p w14:paraId="3FA3E3AE" w14:textId="18D23775" w:rsidR="001935E4" w:rsidRPr="00BE6F47" w:rsidRDefault="001935E4" w:rsidP="00BE6F47">
            <w:pPr>
              <w:overflowPunct/>
              <w:autoSpaceDE/>
              <w:autoSpaceDN/>
              <w:adjustRightInd/>
              <w:jc w:val="right"/>
              <w:textAlignment w:val="auto"/>
              <w:rPr>
                <w:ins w:id="1761" w:author="Duy Nhat Tran" w:date="2022-11-25T09:41:00Z"/>
                <w:rFonts w:ascii="Arial" w:hAnsi="Arial" w:cs="Arial"/>
                <w:color w:val="000000"/>
                <w:sz w:val="18"/>
                <w:szCs w:val="18"/>
              </w:rPr>
            </w:pPr>
            <w:ins w:id="1762" w:author="Duy Nhat Tran" w:date="2022-11-25T09:53:00Z">
              <w:r w:rsidRPr="00C9188F">
                <w:rPr>
                  <w:rFonts w:ascii="Arial" w:hAnsi="Arial" w:cs="Arial"/>
                  <w:color w:val="000000"/>
                  <w:sz w:val="18"/>
                  <w:szCs w:val="18"/>
                  <w:rPrChange w:id="1763" w:author="Duy Nhat Tran" w:date="2022-11-25T10:27:00Z">
                    <w:rPr>
                      <w:rFonts w:ascii="Calibri" w:hAnsi="Calibri"/>
                      <w:color w:val="000000"/>
                      <w:sz w:val="22"/>
                      <w:szCs w:val="22"/>
                    </w:rPr>
                  </w:rPrChange>
                </w:rPr>
                <w:t xml:space="preserve">        12.257.377.249 </w:t>
              </w:r>
            </w:ins>
          </w:p>
        </w:tc>
        <w:tc>
          <w:tcPr>
            <w:tcW w:w="1620" w:type="dxa"/>
            <w:shd w:val="clear" w:color="auto" w:fill="auto"/>
            <w:noWrap/>
            <w:tcPrChange w:id="1764" w:author="Duy Nhat Tran" w:date="2022-11-25T11:33:00Z">
              <w:tcPr>
                <w:tcW w:w="1620" w:type="dxa"/>
                <w:gridSpan w:val="3"/>
                <w:shd w:val="clear" w:color="auto" w:fill="auto"/>
                <w:noWrap/>
              </w:tcPr>
            </w:tcPrChange>
          </w:tcPr>
          <w:p w14:paraId="0D6251C5" w14:textId="2B830378" w:rsidR="001935E4" w:rsidRPr="00BE6F47" w:rsidRDefault="001935E4" w:rsidP="00BE6F47">
            <w:pPr>
              <w:overflowPunct/>
              <w:autoSpaceDE/>
              <w:autoSpaceDN/>
              <w:adjustRightInd/>
              <w:jc w:val="right"/>
              <w:textAlignment w:val="auto"/>
              <w:rPr>
                <w:ins w:id="1765" w:author="Duy Nhat Tran" w:date="2022-11-25T09:41:00Z"/>
                <w:rFonts w:ascii="Arial" w:hAnsi="Arial" w:cs="Arial"/>
                <w:color w:val="000000"/>
                <w:sz w:val="18"/>
                <w:szCs w:val="18"/>
              </w:rPr>
            </w:pPr>
            <w:ins w:id="1766" w:author="Duy Nhat Tran" w:date="2022-11-25T09:52:00Z">
              <w:r w:rsidRPr="00C9188F">
                <w:rPr>
                  <w:rFonts w:ascii="Arial" w:hAnsi="Arial" w:cs="Arial"/>
                  <w:color w:val="000000"/>
                  <w:sz w:val="18"/>
                  <w:szCs w:val="18"/>
                  <w:rPrChange w:id="1767" w:author="Duy Nhat Tran" w:date="2022-11-25T10:27:00Z">
                    <w:rPr>
                      <w:rFonts w:ascii="Calibri" w:hAnsi="Calibri"/>
                      <w:color w:val="000000"/>
                      <w:sz w:val="22"/>
                      <w:szCs w:val="22"/>
                    </w:rPr>
                  </w:rPrChange>
                </w:rPr>
                <w:t xml:space="preserve">      3.369.947.944 </w:t>
              </w:r>
            </w:ins>
          </w:p>
        </w:tc>
        <w:tc>
          <w:tcPr>
            <w:tcW w:w="1530" w:type="dxa"/>
            <w:shd w:val="clear" w:color="auto" w:fill="auto"/>
            <w:noWrap/>
            <w:tcPrChange w:id="1768" w:author="Duy Nhat Tran" w:date="2022-11-25T11:33:00Z">
              <w:tcPr>
                <w:tcW w:w="1620" w:type="dxa"/>
                <w:gridSpan w:val="4"/>
                <w:shd w:val="clear" w:color="auto" w:fill="auto"/>
                <w:noWrap/>
              </w:tcPr>
            </w:tcPrChange>
          </w:tcPr>
          <w:p w14:paraId="0FE7B7F4" w14:textId="7C81AE90" w:rsidR="001935E4" w:rsidRPr="00BE6F47" w:rsidRDefault="001935E4" w:rsidP="00BE6F47">
            <w:pPr>
              <w:overflowPunct/>
              <w:autoSpaceDE/>
              <w:autoSpaceDN/>
              <w:adjustRightInd/>
              <w:jc w:val="right"/>
              <w:textAlignment w:val="auto"/>
              <w:rPr>
                <w:ins w:id="1769" w:author="Duy Nhat Tran" w:date="2022-11-25T09:41:00Z"/>
                <w:rFonts w:ascii="Arial" w:hAnsi="Arial" w:cs="Arial"/>
                <w:color w:val="000000"/>
                <w:sz w:val="18"/>
                <w:szCs w:val="18"/>
              </w:rPr>
            </w:pPr>
            <w:ins w:id="1770" w:author="Duy Nhat Tran" w:date="2022-11-25T09:51:00Z">
              <w:r w:rsidRPr="00C9188F">
                <w:rPr>
                  <w:rFonts w:ascii="Arial" w:hAnsi="Arial" w:cs="Arial"/>
                  <w:color w:val="000000"/>
                  <w:sz w:val="18"/>
                  <w:szCs w:val="18"/>
                  <w:rPrChange w:id="1771" w:author="Duy Nhat Tran" w:date="2022-11-25T10:27:00Z">
                    <w:rPr>
                      <w:rFonts w:ascii="Calibri" w:hAnsi="Calibri"/>
                      <w:color w:val="000000"/>
                      <w:sz w:val="22"/>
                      <w:szCs w:val="22"/>
                    </w:rPr>
                  </w:rPrChange>
                </w:rPr>
                <w:t xml:space="preserve">      8.887.429.305 </w:t>
              </w:r>
            </w:ins>
          </w:p>
        </w:tc>
        <w:tc>
          <w:tcPr>
            <w:tcW w:w="2250" w:type="dxa"/>
            <w:shd w:val="clear" w:color="auto" w:fill="auto"/>
            <w:noWrap/>
            <w:tcPrChange w:id="1772" w:author="Duy Nhat Tran" w:date="2022-11-25T11:33:00Z">
              <w:tcPr>
                <w:tcW w:w="2250" w:type="dxa"/>
                <w:gridSpan w:val="4"/>
                <w:shd w:val="clear" w:color="auto" w:fill="auto"/>
                <w:noWrap/>
              </w:tcPr>
            </w:tcPrChange>
          </w:tcPr>
          <w:p w14:paraId="4788C6C2" w14:textId="6112B470" w:rsidR="001935E4" w:rsidRPr="00C9188F" w:rsidRDefault="001935E4" w:rsidP="001935E4">
            <w:pPr>
              <w:overflowPunct/>
              <w:autoSpaceDE/>
              <w:autoSpaceDN/>
              <w:adjustRightInd/>
              <w:textAlignment w:val="auto"/>
              <w:rPr>
                <w:ins w:id="1773" w:author="Duy Nhat Tran" w:date="2022-11-25T09:41:00Z"/>
                <w:rFonts w:ascii="Arial" w:hAnsi="Arial" w:cs="Arial"/>
                <w:color w:val="000000"/>
                <w:sz w:val="18"/>
                <w:szCs w:val="18"/>
              </w:rPr>
            </w:pPr>
            <w:ins w:id="177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775" w:author="Duy Nhat Tran" w:date="2022-11-25T11:33:00Z">
              <w:tcPr>
                <w:tcW w:w="2070" w:type="dxa"/>
                <w:gridSpan w:val="4"/>
                <w:shd w:val="clear" w:color="auto" w:fill="auto"/>
                <w:noWrap/>
              </w:tcPr>
            </w:tcPrChange>
          </w:tcPr>
          <w:p w14:paraId="653DE661" w14:textId="77777777" w:rsidR="001935E4" w:rsidRPr="00C9188F" w:rsidRDefault="001935E4" w:rsidP="001935E4">
            <w:pPr>
              <w:overflowPunct/>
              <w:autoSpaceDE/>
              <w:autoSpaceDN/>
              <w:adjustRightInd/>
              <w:textAlignment w:val="auto"/>
              <w:rPr>
                <w:ins w:id="1776" w:author="Duy Nhat Tran" w:date="2022-11-25T09:41:00Z"/>
                <w:rFonts w:ascii="Arial" w:hAnsi="Arial" w:cs="Arial"/>
                <w:color w:val="000000"/>
                <w:sz w:val="18"/>
                <w:szCs w:val="18"/>
              </w:rPr>
            </w:pPr>
          </w:p>
        </w:tc>
        <w:tc>
          <w:tcPr>
            <w:tcW w:w="2520" w:type="dxa"/>
            <w:shd w:val="clear" w:color="auto" w:fill="auto"/>
            <w:tcPrChange w:id="1777" w:author="Duy Nhat Tran" w:date="2022-11-25T11:33:00Z">
              <w:tcPr>
                <w:tcW w:w="2520" w:type="dxa"/>
                <w:gridSpan w:val="4"/>
                <w:shd w:val="clear" w:color="auto" w:fill="auto"/>
              </w:tcPr>
            </w:tcPrChange>
          </w:tcPr>
          <w:p w14:paraId="12BBF247" w14:textId="77777777" w:rsidR="001935E4" w:rsidRPr="00C9188F" w:rsidRDefault="001935E4" w:rsidP="001935E4">
            <w:pPr>
              <w:overflowPunct/>
              <w:autoSpaceDE/>
              <w:autoSpaceDN/>
              <w:adjustRightInd/>
              <w:textAlignment w:val="auto"/>
              <w:rPr>
                <w:ins w:id="1778" w:author="Duy Nhat Tran" w:date="2022-11-25T09:41:00Z"/>
                <w:rFonts w:ascii="Arial" w:hAnsi="Arial" w:cs="Arial"/>
                <w:color w:val="000000"/>
                <w:sz w:val="18"/>
                <w:szCs w:val="18"/>
              </w:rPr>
            </w:pPr>
          </w:p>
        </w:tc>
      </w:tr>
      <w:tr w:rsidR="00C9188F" w:rsidRPr="00C9188F" w14:paraId="086EED98" w14:textId="77777777" w:rsidTr="009B39EF">
        <w:tblPrEx>
          <w:tblPrExChange w:id="1779" w:author="Duy Nhat Tran" w:date="2022-11-25T11:33:00Z">
            <w:tblPrEx>
              <w:tblW w:w="15678" w:type="dxa"/>
            </w:tblPrEx>
          </w:tblPrExChange>
        </w:tblPrEx>
        <w:trPr>
          <w:trHeight w:val="864"/>
          <w:ins w:id="1780" w:author="Duy Nhat Tran" w:date="2022-11-25T09:41:00Z"/>
          <w:trPrChange w:id="1781" w:author="Duy Nhat Tran" w:date="2022-11-25T11:33:00Z">
            <w:trPr>
              <w:gridAfter w:val="0"/>
              <w:trHeight w:val="864"/>
            </w:trPr>
          </w:trPrChange>
        </w:trPr>
        <w:tc>
          <w:tcPr>
            <w:tcW w:w="1098" w:type="dxa"/>
            <w:shd w:val="clear" w:color="auto" w:fill="auto"/>
            <w:noWrap/>
            <w:tcPrChange w:id="1782" w:author="Duy Nhat Tran" w:date="2022-11-25T11:33:00Z">
              <w:tcPr>
                <w:tcW w:w="1098" w:type="dxa"/>
                <w:shd w:val="clear" w:color="auto" w:fill="auto"/>
                <w:noWrap/>
              </w:tcPr>
            </w:tcPrChange>
          </w:tcPr>
          <w:p w14:paraId="4B66457E" w14:textId="6555C743" w:rsidR="001935E4" w:rsidRPr="00BE6F47" w:rsidRDefault="001935E4" w:rsidP="00BE6F47">
            <w:pPr>
              <w:overflowPunct/>
              <w:autoSpaceDE/>
              <w:autoSpaceDN/>
              <w:adjustRightInd/>
              <w:textAlignment w:val="auto"/>
              <w:rPr>
                <w:ins w:id="1783" w:author="Duy Nhat Tran" w:date="2022-11-25T09:41:00Z"/>
                <w:rFonts w:ascii="Arial" w:hAnsi="Arial" w:cs="Arial"/>
                <w:color w:val="000000"/>
                <w:sz w:val="18"/>
                <w:szCs w:val="18"/>
              </w:rPr>
            </w:pPr>
            <w:ins w:id="1784" w:author="Duy Nhat Tran" w:date="2022-11-25T09:43:00Z">
              <w:r w:rsidRPr="00C9188F">
                <w:rPr>
                  <w:rFonts w:ascii="Arial" w:hAnsi="Arial" w:cs="Arial"/>
                  <w:color w:val="000000"/>
                  <w:sz w:val="18"/>
                  <w:szCs w:val="18"/>
                  <w:rPrChange w:id="1785" w:author="Duy Nhat Tran" w:date="2022-11-25T10:27:00Z">
                    <w:rPr>
                      <w:rFonts w:ascii="Calibri" w:hAnsi="Calibri" w:cs="Calibri"/>
                      <w:color w:val="000000"/>
                      <w:sz w:val="22"/>
                      <w:szCs w:val="22"/>
                    </w:rPr>
                  </w:rPrChange>
                </w:rPr>
                <w:lastRenderedPageBreak/>
                <w:t>4367906</w:t>
              </w:r>
            </w:ins>
          </w:p>
        </w:tc>
        <w:tc>
          <w:tcPr>
            <w:tcW w:w="2547" w:type="dxa"/>
            <w:shd w:val="clear" w:color="auto" w:fill="auto"/>
            <w:noWrap/>
            <w:tcPrChange w:id="1786" w:author="Duy Nhat Tran" w:date="2022-11-25T11:33:00Z">
              <w:tcPr>
                <w:tcW w:w="2547" w:type="dxa"/>
                <w:shd w:val="clear" w:color="auto" w:fill="auto"/>
                <w:noWrap/>
              </w:tcPr>
            </w:tcPrChange>
          </w:tcPr>
          <w:p w14:paraId="2D84CB57" w14:textId="26CA30D4" w:rsidR="001935E4" w:rsidRPr="00BE6F47" w:rsidRDefault="001935E4" w:rsidP="00BE6F47">
            <w:pPr>
              <w:overflowPunct/>
              <w:autoSpaceDE/>
              <w:autoSpaceDN/>
              <w:adjustRightInd/>
              <w:textAlignment w:val="auto"/>
              <w:rPr>
                <w:ins w:id="1787" w:author="Duy Nhat Tran" w:date="2022-11-25T09:41:00Z"/>
                <w:rFonts w:ascii="Arial" w:hAnsi="Arial" w:cs="Arial"/>
                <w:color w:val="000000"/>
                <w:sz w:val="18"/>
                <w:szCs w:val="18"/>
              </w:rPr>
            </w:pPr>
            <w:ins w:id="1788" w:author="Duy Nhat Tran" w:date="2022-11-25T09:43:00Z">
              <w:r w:rsidRPr="00C9188F">
                <w:rPr>
                  <w:rFonts w:ascii="Arial" w:hAnsi="Arial" w:cs="Arial"/>
                  <w:color w:val="000000"/>
                  <w:sz w:val="18"/>
                  <w:szCs w:val="18"/>
                  <w:rPrChange w:id="1789" w:author="Duy Nhat Tran" w:date="2022-11-25T10:27:00Z">
                    <w:rPr>
                      <w:rFonts w:ascii="Calibri" w:hAnsi="Calibri" w:cs="Calibri"/>
                      <w:color w:val="000000"/>
                      <w:sz w:val="22"/>
                      <w:szCs w:val="22"/>
                    </w:rPr>
                  </w:rPrChange>
                </w:rPr>
                <w:t xml:space="preserve">CT TNHH TM HONG THAI                    </w:t>
              </w:r>
            </w:ins>
          </w:p>
        </w:tc>
        <w:tc>
          <w:tcPr>
            <w:tcW w:w="1683" w:type="dxa"/>
            <w:shd w:val="clear" w:color="auto" w:fill="auto"/>
            <w:noWrap/>
            <w:tcPrChange w:id="1790" w:author="Duy Nhat Tran" w:date="2022-11-25T11:33:00Z">
              <w:tcPr>
                <w:tcW w:w="1953" w:type="dxa"/>
                <w:gridSpan w:val="2"/>
                <w:shd w:val="clear" w:color="auto" w:fill="auto"/>
                <w:noWrap/>
              </w:tcPr>
            </w:tcPrChange>
          </w:tcPr>
          <w:p w14:paraId="5A7996E7" w14:textId="2B7E0283" w:rsidR="001935E4" w:rsidRPr="00BE6F47" w:rsidRDefault="001935E4" w:rsidP="00BE6F47">
            <w:pPr>
              <w:overflowPunct/>
              <w:autoSpaceDE/>
              <w:autoSpaceDN/>
              <w:adjustRightInd/>
              <w:jc w:val="right"/>
              <w:textAlignment w:val="auto"/>
              <w:rPr>
                <w:ins w:id="1791" w:author="Duy Nhat Tran" w:date="2022-11-25T09:41:00Z"/>
                <w:rFonts w:ascii="Arial" w:hAnsi="Arial" w:cs="Arial"/>
                <w:color w:val="000000"/>
                <w:sz w:val="18"/>
                <w:szCs w:val="18"/>
              </w:rPr>
            </w:pPr>
            <w:ins w:id="1792" w:author="Duy Nhat Tran" w:date="2022-11-25T09:53:00Z">
              <w:r w:rsidRPr="00C9188F">
                <w:rPr>
                  <w:rFonts w:ascii="Arial" w:hAnsi="Arial" w:cs="Arial"/>
                  <w:color w:val="000000"/>
                  <w:sz w:val="18"/>
                  <w:szCs w:val="18"/>
                  <w:rPrChange w:id="1793" w:author="Duy Nhat Tran" w:date="2022-11-25T10:27:00Z">
                    <w:rPr>
                      <w:rFonts w:ascii="Calibri" w:hAnsi="Calibri"/>
                      <w:color w:val="000000"/>
                      <w:sz w:val="22"/>
                      <w:szCs w:val="22"/>
                    </w:rPr>
                  </w:rPrChange>
                </w:rPr>
                <w:t xml:space="preserve">        21.930.214.133 </w:t>
              </w:r>
            </w:ins>
          </w:p>
        </w:tc>
        <w:tc>
          <w:tcPr>
            <w:tcW w:w="1620" w:type="dxa"/>
            <w:shd w:val="clear" w:color="auto" w:fill="auto"/>
            <w:noWrap/>
            <w:tcPrChange w:id="1794" w:author="Duy Nhat Tran" w:date="2022-11-25T11:33:00Z">
              <w:tcPr>
                <w:tcW w:w="1620" w:type="dxa"/>
                <w:gridSpan w:val="3"/>
                <w:shd w:val="clear" w:color="auto" w:fill="auto"/>
                <w:noWrap/>
              </w:tcPr>
            </w:tcPrChange>
          </w:tcPr>
          <w:p w14:paraId="059F1502" w14:textId="26E3E871" w:rsidR="001935E4" w:rsidRPr="00BE6F47" w:rsidRDefault="001935E4" w:rsidP="00BE6F47">
            <w:pPr>
              <w:overflowPunct/>
              <w:autoSpaceDE/>
              <w:autoSpaceDN/>
              <w:adjustRightInd/>
              <w:jc w:val="right"/>
              <w:textAlignment w:val="auto"/>
              <w:rPr>
                <w:ins w:id="1795" w:author="Duy Nhat Tran" w:date="2022-11-25T09:41:00Z"/>
                <w:rFonts w:ascii="Arial" w:hAnsi="Arial" w:cs="Arial"/>
                <w:color w:val="000000"/>
                <w:sz w:val="18"/>
                <w:szCs w:val="18"/>
              </w:rPr>
            </w:pPr>
            <w:ins w:id="1796" w:author="Duy Nhat Tran" w:date="2022-11-25T09:52:00Z">
              <w:r w:rsidRPr="00C9188F">
                <w:rPr>
                  <w:rFonts w:ascii="Arial" w:hAnsi="Arial" w:cs="Arial"/>
                  <w:color w:val="000000"/>
                  <w:sz w:val="18"/>
                  <w:szCs w:val="18"/>
                  <w:rPrChange w:id="1797" w:author="Duy Nhat Tran" w:date="2022-11-25T10:27:00Z">
                    <w:rPr>
                      <w:rFonts w:ascii="Calibri" w:hAnsi="Calibri"/>
                      <w:color w:val="000000"/>
                      <w:sz w:val="22"/>
                      <w:szCs w:val="22"/>
                    </w:rPr>
                  </w:rPrChange>
                </w:rPr>
                <w:t xml:space="preserve">    21.930.214.133 </w:t>
              </w:r>
            </w:ins>
          </w:p>
        </w:tc>
        <w:tc>
          <w:tcPr>
            <w:tcW w:w="1530" w:type="dxa"/>
            <w:shd w:val="clear" w:color="auto" w:fill="auto"/>
            <w:noWrap/>
            <w:tcPrChange w:id="1798" w:author="Duy Nhat Tran" w:date="2022-11-25T11:33:00Z">
              <w:tcPr>
                <w:tcW w:w="1620" w:type="dxa"/>
                <w:gridSpan w:val="4"/>
                <w:shd w:val="clear" w:color="auto" w:fill="auto"/>
                <w:noWrap/>
              </w:tcPr>
            </w:tcPrChange>
          </w:tcPr>
          <w:p w14:paraId="42F58F38" w14:textId="69FCDDC1" w:rsidR="001935E4" w:rsidRPr="00BE6F47" w:rsidRDefault="001935E4" w:rsidP="00BE6F47">
            <w:pPr>
              <w:overflowPunct/>
              <w:autoSpaceDE/>
              <w:autoSpaceDN/>
              <w:adjustRightInd/>
              <w:jc w:val="right"/>
              <w:textAlignment w:val="auto"/>
              <w:rPr>
                <w:ins w:id="1799" w:author="Duy Nhat Tran" w:date="2022-11-25T09:41:00Z"/>
                <w:rFonts w:ascii="Arial" w:hAnsi="Arial" w:cs="Arial"/>
                <w:color w:val="000000"/>
                <w:sz w:val="18"/>
                <w:szCs w:val="18"/>
              </w:rPr>
            </w:pPr>
            <w:ins w:id="1800" w:author="Duy Nhat Tran" w:date="2022-11-25T09:51:00Z">
              <w:r w:rsidRPr="00C9188F">
                <w:rPr>
                  <w:rFonts w:ascii="Arial" w:hAnsi="Arial" w:cs="Arial"/>
                  <w:color w:val="000000"/>
                  <w:sz w:val="18"/>
                  <w:szCs w:val="18"/>
                  <w:rPrChange w:id="1801" w:author="Duy Nhat Tran" w:date="2022-11-25T10:27:00Z">
                    <w:rPr>
                      <w:rFonts w:ascii="Calibri" w:hAnsi="Calibri"/>
                      <w:color w:val="000000"/>
                      <w:sz w:val="22"/>
                      <w:szCs w:val="22"/>
                    </w:rPr>
                  </w:rPrChange>
                </w:rPr>
                <w:t xml:space="preserve">                             -   </w:t>
              </w:r>
            </w:ins>
          </w:p>
        </w:tc>
        <w:tc>
          <w:tcPr>
            <w:tcW w:w="2250" w:type="dxa"/>
            <w:shd w:val="clear" w:color="auto" w:fill="auto"/>
            <w:noWrap/>
            <w:tcPrChange w:id="1802" w:author="Duy Nhat Tran" w:date="2022-11-25T11:33:00Z">
              <w:tcPr>
                <w:tcW w:w="2250" w:type="dxa"/>
                <w:gridSpan w:val="4"/>
                <w:shd w:val="clear" w:color="auto" w:fill="auto"/>
                <w:noWrap/>
              </w:tcPr>
            </w:tcPrChange>
          </w:tcPr>
          <w:p w14:paraId="61843899" w14:textId="25A10E65" w:rsidR="001935E4" w:rsidRPr="00C9188F" w:rsidRDefault="001935E4" w:rsidP="001935E4">
            <w:pPr>
              <w:overflowPunct/>
              <w:autoSpaceDE/>
              <w:autoSpaceDN/>
              <w:adjustRightInd/>
              <w:textAlignment w:val="auto"/>
              <w:rPr>
                <w:ins w:id="1803" w:author="Duy Nhat Tran" w:date="2022-11-25T09:41:00Z"/>
                <w:rFonts w:ascii="Arial" w:hAnsi="Arial" w:cs="Arial"/>
                <w:color w:val="000000"/>
                <w:sz w:val="18"/>
                <w:szCs w:val="18"/>
              </w:rPr>
            </w:pPr>
            <w:ins w:id="180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805" w:author="Duy Nhat Tran" w:date="2022-11-25T11:33:00Z">
              <w:tcPr>
                <w:tcW w:w="2070" w:type="dxa"/>
                <w:gridSpan w:val="4"/>
                <w:shd w:val="clear" w:color="auto" w:fill="auto"/>
                <w:noWrap/>
              </w:tcPr>
            </w:tcPrChange>
          </w:tcPr>
          <w:p w14:paraId="287C3CF2" w14:textId="77777777" w:rsidR="001935E4" w:rsidRPr="00C9188F" w:rsidRDefault="001935E4" w:rsidP="001935E4">
            <w:pPr>
              <w:overflowPunct/>
              <w:autoSpaceDE/>
              <w:autoSpaceDN/>
              <w:adjustRightInd/>
              <w:textAlignment w:val="auto"/>
              <w:rPr>
                <w:ins w:id="1806" w:author="Duy Nhat Tran" w:date="2022-11-25T09:41:00Z"/>
                <w:rFonts w:ascii="Arial" w:hAnsi="Arial" w:cs="Arial"/>
                <w:color w:val="000000"/>
                <w:sz w:val="18"/>
                <w:szCs w:val="18"/>
              </w:rPr>
            </w:pPr>
          </w:p>
        </w:tc>
        <w:tc>
          <w:tcPr>
            <w:tcW w:w="2520" w:type="dxa"/>
            <w:shd w:val="clear" w:color="auto" w:fill="auto"/>
            <w:tcPrChange w:id="1807" w:author="Duy Nhat Tran" w:date="2022-11-25T11:33:00Z">
              <w:tcPr>
                <w:tcW w:w="2520" w:type="dxa"/>
                <w:gridSpan w:val="4"/>
                <w:shd w:val="clear" w:color="auto" w:fill="auto"/>
              </w:tcPr>
            </w:tcPrChange>
          </w:tcPr>
          <w:p w14:paraId="413AD0F4" w14:textId="77777777" w:rsidR="001935E4" w:rsidRPr="00C9188F" w:rsidRDefault="001935E4" w:rsidP="001935E4">
            <w:pPr>
              <w:overflowPunct/>
              <w:autoSpaceDE/>
              <w:autoSpaceDN/>
              <w:adjustRightInd/>
              <w:textAlignment w:val="auto"/>
              <w:rPr>
                <w:ins w:id="1808" w:author="Duy Nhat Tran" w:date="2022-11-25T09:41:00Z"/>
                <w:rFonts w:ascii="Arial" w:hAnsi="Arial" w:cs="Arial"/>
                <w:color w:val="000000"/>
                <w:sz w:val="18"/>
                <w:szCs w:val="18"/>
              </w:rPr>
            </w:pPr>
          </w:p>
        </w:tc>
      </w:tr>
      <w:tr w:rsidR="00C9188F" w:rsidRPr="00C9188F" w14:paraId="7E4427D3" w14:textId="77777777" w:rsidTr="009B39EF">
        <w:tblPrEx>
          <w:tblPrExChange w:id="1809" w:author="Duy Nhat Tran" w:date="2022-11-25T11:33:00Z">
            <w:tblPrEx>
              <w:tblW w:w="15678" w:type="dxa"/>
            </w:tblPrEx>
          </w:tblPrExChange>
        </w:tblPrEx>
        <w:trPr>
          <w:trHeight w:val="864"/>
          <w:ins w:id="1810" w:author="Duy Nhat Tran" w:date="2022-11-25T09:42:00Z"/>
          <w:trPrChange w:id="1811" w:author="Duy Nhat Tran" w:date="2022-11-25T11:33:00Z">
            <w:trPr>
              <w:gridAfter w:val="0"/>
              <w:trHeight w:val="864"/>
            </w:trPr>
          </w:trPrChange>
        </w:trPr>
        <w:tc>
          <w:tcPr>
            <w:tcW w:w="1098" w:type="dxa"/>
            <w:shd w:val="clear" w:color="auto" w:fill="auto"/>
            <w:noWrap/>
            <w:tcPrChange w:id="1812" w:author="Duy Nhat Tran" w:date="2022-11-25T11:33:00Z">
              <w:tcPr>
                <w:tcW w:w="1098" w:type="dxa"/>
                <w:shd w:val="clear" w:color="auto" w:fill="auto"/>
                <w:noWrap/>
              </w:tcPr>
            </w:tcPrChange>
          </w:tcPr>
          <w:p w14:paraId="091E9AEC" w14:textId="393D2A88" w:rsidR="001935E4" w:rsidRPr="00BE6F47" w:rsidRDefault="001935E4" w:rsidP="00BE6F47">
            <w:pPr>
              <w:overflowPunct/>
              <w:autoSpaceDE/>
              <w:autoSpaceDN/>
              <w:adjustRightInd/>
              <w:textAlignment w:val="auto"/>
              <w:rPr>
                <w:ins w:id="1813" w:author="Duy Nhat Tran" w:date="2022-11-25T09:42:00Z"/>
                <w:rFonts w:ascii="Arial" w:hAnsi="Arial" w:cs="Arial"/>
                <w:color w:val="000000"/>
                <w:sz w:val="18"/>
                <w:szCs w:val="18"/>
              </w:rPr>
            </w:pPr>
            <w:ins w:id="1814" w:author="Duy Nhat Tran" w:date="2022-11-25T09:43:00Z">
              <w:r w:rsidRPr="00C9188F">
                <w:rPr>
                  <w:rFonts w:ascii="Arial" w:hAnsi="Arial" w:cs="Arial"/>
                  <w:color w:val="000000"/>
                  <w:sz w:val="18"/>
                  <w:szCs w:val="18"/>
                  <w:rPrChange w:id="1815" w:author="Duy Nhat Tran" w:date="2022-11-25T10:27:00Z">
                    <w:rPr>
                      <w:rFonts w:ascii="Calibri" w:hAnsi="Calibri" w:cs="Calibri"/>
                      <w:color w:val="000000"/>
                      <w:sz w:val="22"/>
                      <w:szCs w:val="22"/>
                    </w:rPr>
                  </w:rPrChange>
                </w:rPr>
                <w:t>4367920</w:t>
              </w:r>
            </w:ins>
          </w:p>
        </w:tc>
        <w:tc>
          <w:tcPr>
            <w:tcW w:w="2547" w:type="dxa"/>
            <w:shd w:val="clear" w:color="auto" w:fill="auto"/>
            <w:noWrap/>
            <w:tcPrChange w:id="1816" w:author="Duy Nhat Tran" w:date="2022-11-25T11:33:00Z">
              <w:tcPr>
                <w:tcW w:w="2547" w:type="dxa"/>
                <w:shd w:val="clear" w:color="auto" w:fill="auto"/>
                <w:noWrap/>
              </w:tcPr>
            </w:tcPrChange>
          </w:tcPr>
          <w:p w14:paraId="762A0ED2" w14:textId="7A958723" w:rsidR="001935E4" w:rsidRPr="00BE6F47" w:rsidRDefault="001935E4" w:rsidP="00BE6F47">
            <w:pPr>
              <w:overflowPunct/>
              <w:autoSpaceDE/>
              <w:autoSpaceDN/>
              <w:adjustRightInd/>
              <w:textAlignment w:val="auto"/>
              <w:rPr>
                <w:ins w:id="1817" w:author="Duy Nhat Tran" w:date="2022-11-25T09:42:00Z"/>
                <w:rFonts w:ascii="Arial" w:hAnsi="Arial" w:cs="Arial"/>
                <w:color w:val="000000"/>
                <w:sz w:val="18"/>
                <w:szCs w:val="18"/>
              </w:rPr>
            </w:pPr>
            <w:ins w:id="1818" w:author="Duy Nhat Tran" w:date="2022-11-25T09:43:00Z">
              <w:r w:rsidRPr="00C9188F">
                <w:rPr>
                  <w:rFonts w:ascii="Arial" w:hAnsi="Arial" w:cs="Arial"/>
                  <w:color w:val="000000"/>
                  <w:sz w:val="18"/>
                  <w:szCs w:val="18"/>
                  <w:rPrChange w:id="1819" w:author="Duy Nhat Tran" w:date="2022-11-25T10:27:00Z">
                    <w:rPr>
                      <w:rFonts w:ascii="Calibri" w:hAnsi="Calibri" w:cs="Calibri"/>
                      <w:color w:val="000000"/>
                      <w:sz w:val="22"/>
                      <w:szCs w:val="22"/>
                    </w:rPr>
                  </w:rPrChange>
                </w:rPr>
                <w:t xml:space="preserve">CT TNHH TM THAI HOA                     </w:t>
              </w:r>
            </w:ins>
          </w:p>
        </w:tc>
        <w:tc>
          <w:tcPr>
            <w:tcW w:w="1683" w:type="dxa"/>
            <w:shd w:val="clear" w:color="auto" w:fill="auto"/>
            <w:noWrap/>
            <w:tcPrChange w:id="1820" w:author="Duy Nhat Tran" w:date="2022-11-25T11:33:00Z">
              <w:tcPr>
                <w:tcW w:w="1953" w:type="dxa"/>
                <w:gridSpan w:val="2"/>
                <w:shd w:val="clear" w:color="auto" w:fill="auto"/>
                <w:noWrap/>
              </w:tcPr>
            </w:tcPrChange>
          </w:tcPr>
          <w:p w14:paraId="46878C3E" w14:textId="701A76B9" w:rsidR="001935E4" w:rsidRPr="00BE6F47" w:rsidRDefault="001935E4" w:rsidP="00BE6F47">
            <w:pPr>
              <w:overflowPunct/>
              <w:autoSpaceDE/>
              <w:autoSpaceDN/>
              <w:adjustRightInd/>
              <w:jc w:val="right"/>
              <w:textAlignment w:val="auto"/>
              <w:rPr>
                <w:ins w:id="1821" w:author="Duy Nhat Tran" w:date="2022-11-25T09:42:00Z"/>
                <w:rFonts w:ascii="Arial" w:hAnsi="Arial" w:cs="Arial"/>
                <w:color w:val="000000"/>
                <w:sz w:val="18"/>
                <w:szCs w:val="18"/>
              </w:rPr>
            </w:pPr>
            <w:ins w:id="1822" w:author="Duy Nhat Tran" w:date="2022-11-25T09:53:00Z">
              <w:r w:rsidRPr="00C9188F">
                <w:rPr>
                  <w:rFonts w:ascii="Arial" w:hAnsi="Arial" w:cs="Arial"/>
                  <w:color w:val="000000"/>
                  <w:sz w:val="18"/>
                  <w:szCs w:val="18"/>
                  <w:rPrChange w:id="1823" w:author="Duy Nhat Tran" w:date="2022-11-25T10:27:00Z">
                    <w:rPr>
                      <w:rFonts w:ascii="Calibri" w:hAnsi="Calibri"/>
                      <w:color w:val="000000"/>
                      <w:sz w:val="22"/>
                      <w:szCs w:val="22"/>
                    </w:rPr>
                  </w:rPrChange>
                </w:rPr>
                <w:t xml:space="preserve">        36.000.000.000 </w:t>
              </w:r>
            </w:ins>
          </w:p>
        </w:tc>
        <w:tc>
          <w:tcPr>
            <w:tcW w:w="1620" w:type="dxa"/>
            <w:shd w:val="clear" w:color="auto" w:fill="auto"/>
            <w:noWrap/>
            <w:tcPrChange w:id="1824" w:author="Duy Nhat Tran" w:date="2022-11-25T11:33:00Z">
              <w:tcPr>
                <w:tcW w:w="1620" w:type="dxa"/>
                <w:gridSpan w:val="3"/>
                <w:shd w:val="clear" w:color="auto" w:fill="auto"/>
                <w:noWrap/>
              </w:tcPr>
            </w:tcPrChange>
          </w:tcPr>
          <w:p w14:paraId="591C0D66" w14:textId="3FD65B72" w:rsidR="001935E4" w:rsidRPr="00BE6F47" w:rsidRDefault="001935E4" w:rsidP="00BE6F47">
            <w:pPr>
              <w:overflowPunct/>
              <w:autoSpaceDE/>
              <w:autoSpaceDN/>
              <w:adjustRightInd/>
              <w:jc w:val="right"/>
              <w:textAlignment w:val="auto"/>
              <w:rPr>
                <w:ins w:id="1825" w:author="Duy Nhat Tran" w:date="2022-11-25T09:42:00Z"/>
                <w:rFonts w:ascii="Arial" w:hAnsi="Arial" w:cs="Arial"/>
                <w:color w:val="000000"/>
                <w:sz w:val="18"/>
                <w:szCs w:val="18"/>
              </w:rPr>
            </w:pPr>
            <w:ins w:id="1826" w:author="Duy Nhat Tran" w:date="2022-11-25T09:52:00Z">
              <w:r w:rsidRPr="00C9188F">
                <w:rPr>
                  <w:rFonts w:ascii="Arial" w:hAnsi="Arial" w:cs="Arial"/>
                  <w:color w:val="000000"/>
                  <w:sz w:val="18"/>
                  <w:szCs w:val="18"/>
                  <w:rPrChange w:id="1827" w:author="Duy Nhat Tran" w:date="2022-11-25T10:27:00Z">
                    <w:rPr>
                      <w:rFonts w:ascii="Calibri" w:hAnsi="Calibri"/>
                      <w:color w:val="000000"/>
                      <w:sz w:val="22"/>
                      <w:szCs w:val="22"/>
                    </w:rPr>
                  </w:rPrChange>
                </w:rPr>
                <w:t xml:space="preserve">    36.000.000.000 </w:t>
              </w:r>
            </w:ins>
          </w:p>
        </w:tc>
        <w:tc>
          <w:tcPr>
            <w:tcW w:w="1530" w:type="dxa"/>
            <w:shd w:val="clear" w:color="auto" w:fill="auto"/>
            <w:noWrap/>
            <w:tcPrChange w:id="1828" w:author="Duy Nhat Tran" w:date="2022-11-25T11:33:00Z">
              <w:tcPr>
                <w:tcW w:w="1620" w:type="dxa"/>
                <w:gridSpan w:val="4"/>
                <w:shd w:val="clear" w:color="auto" w:fill="auto"/>
                <w:noWrap/>
              </w:tcPr>
            </w:tcPrChange>
          </w:tcPr>
          <w:p w14:paraId="243AEAF5" w14:textId="799B924A" w:rsidR="001935E4" w:rsidRPr="00BE6F47" w:rsidRDefault="001935E4" w:rsidP="00BE6F47">
            <w:pPr>
              <w:overflowPunct/>
              <w:autoSpaceDE/>
              <w:autoSpaceDN/>
              <w:adjustRightInd/>
              <w:jc w:val="right"/>
              <w:textAlignment w:val="auto"/>
              <w:rPr>
                <w:ins w:id="1829" w:author="Duy Nhat Tran" w:date="2022-11-25T09:42:00Z"/>
                <w:rFonts w:ascii="Arial" w:hAnsi="Arial" w:cs="Arial"/>
                <w:color w:val="000000"/>
                <w:sz w:val="18"/>
                <w:szCs w:val="18"/>
              </w:rPr>
            </w:pPr>
            <w:ins w:id="1830" w:author="Duy Nhat Tran" w:date="2022-11-25T09:51:00Z">
              <w:r w:rsidRPr="00C9188F">
                <w:rPr>
                  <w:rFonts w:ascii="Arial" w:hAnsi="Arial" w:cs="Arial"/>
                  <w:color w:val="000000"/>
                  <w:sz w:val="18"/>
                  <w:szCs w:val="18"/>
                  <w:rPrChange w:id="1831" w:author="Duy Nhat Tran" w:date="2022-11-25T10:27:00Z">
                    <w:rPr>
                      <w:rFonts w:ascii="Calibri" w:hAnsi="Calibri"/>
                      <w:color w:val="000000"/>
                      <w:sz w:val="22"/>
                      <w:szCs w:val="22"/>
                    </w:rPr>
                  </w:rPrChange>
                </w:rPr>
                <w:t xml:space="preserve">                             -   </w:t>
              </w:r>
            </w:ins>
          </w:p>
        </w:tc>
        <w:tc>
          <w:tcPr>
            <w:tcW w:w="2250" w:type="dxa"/>
            <w:shd w:val="clear" w:color="auto" w:fill="auto"/>
            <w:noWrap/>
            <w:tcPrChange w:id="1832" w:author="Duy Nhat Tran" w:date="2022-11-25T11:33:00Z">
              <w:tcPr>
                <w:tcW w:w="2250" w:type="dxa"/>
                <w:gridSpan w:val="4"/>
                <w:shd w:val="clear" w:color="auto" w:fill="auto"/>
                <w:noWrap/>
              </w:tcPr>
            </w:tcPrChange>
          </w:tcPr>
          <w:p w14:paraId="035477DF" w14:textId="2EB20D23" w:rsidR="001935E4" w:rsidRPr="00C9188F" w:rsidRDefault="001935E4" w:rsidP="001935E4">
            <w:pPr>
              <w:overflowPunct/>
              <w:autoSpaceDE/>
              <w:autoSpaceDN/>
              <w:adjustRightInd/>
              <w:textAlignment w:val="auto"/>
              <w:rPr>
                <w:ins w:id="1833" w:author="Duy Nhat Tran" w:date="2022-11-25T09:42:00Z"/>
                <w:rFonts w:ascii="Arial" w:hAnsi="Arial" w:cs="Arial"/>
                <w:color w:val="000000"/>
                <w:sz w:val="18"/>
                <w:szCs w:val="18"/>
              </w:rPr>
            </w:pPr>
            <w:ins w:id="183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835" w:author="Duy Nhat Tran" w:date="2022-11-25T11:33:00Z">
              <w:tcPr>
                <w:tcW w:w="2070" w:type="dxa"/>
                <w:gridSpan w:val="4"/>
                <w:shd w:val="clear" w:color="auto" w:fill="auto"/>
                <w:noWrap/>
              </w:tcPr>
            </w:tcPrChange>
          </w:tcPr>
          <w:p w14:paraId="5A8768B2" w14:textId="77777777" w:rsidR="001935E4" w:rsidRPr="00C9188F" w:rsidRDefault="001935E4" w:rsidP="001935E4">
            <w:pPr>
              <w:overflowPunct/>
              <w:autoSpaceDE/>
              <w:autoSpaceDN/>
              <w:adjustRightInd/>
              <w:textAlignment w:val="auto"/>
              <w:rPr>
                <w:ins w:id="1836" w:author="Duy Nhat Tran" w:date="2022-11-25T09:42:00Z"/>
                <w:rFonts w:ascii="Arial" w:hAnsi="Arial" w:cs="Arial"/>
                <w:color w:val="000000"/>
                <w:sz w:val="18"/>
                <w:szCs w:val="18"/>
              </w:rPr>
            </w:pPr>
          </w:p>
        </w:tc>
        <w:tc>
          <w:tcPr>
            <w:tcW w:w="2520" w:type="dxa"/>
            <w:shd w:val="clear" w:color="auto" w:fill="auto"/>
            <w:tcPrChange w:id="1837" w:author="Duy Nhat Tran" w:date="2022-11-25T11:33:00Z">
              <w:tcPr>
                <w:tcW w:w="2520" w:type="dxa"/>
                <w:gridSpan w:val="4"/>
                <w:shd w:val="clear" w:color="auto" w:fill="auto"/>
              </w:tcPr>
            </w:tcPrChange>
          </w:tcPr>
          <w:p w14:paraId="17C867D5" w14:textId="77777777" w:rsidR="001935E4" w:rsidRPr="00C9188F" w:rsidRDefault="001935E4" w:rsidP="001935E4">
            <w:pPr>
              <w:overflowPunct/>
              <w:autoSpaceDE/>
              <w:autoSpaceDN/>
              <w:adjustRightInd/>
              <w:textAlignment w:val="auto"/>
              <w:rPr>
                <w:ins w:id="1838" w:author="Duy Nhat Tran" w:date="2022-11-25T09:42:00Z"/>
                <w:rFonts w:ascii="Arial" w:hAnsi="Arial" w:cs="Arial"/>
                <w:color w:val="000000"/>
                <w:sz w:val="18"/>
                <w:szCs w:val="18"/>
              </w:rPr>
            </w:pPr>
          </w:p>
        </w:tc>
      </w:tr>
      <w:tr w:rsidR="00C9188F" w:rsidRPr="00C9188F" w14:paraId="249FCFA6" w14:textId="77777777" w:rsidTr="009B39EF">
        <w:tblPrEx>
          <w:tblPrExChange w:id="1839" w:author="Duy Nhat Tran" w:date="2022-11-25T11:33:00Z">
            <w:tblPrEx>
              <w:tblW w:w="15678" w:type="dxa"/>
            </w:tblPrEx>
          </w:tblPrExChange>
        </w:tblPrEx>
        <w:trPr>
          <w:trHeight w:val="864"/>
          <w:ins w:id="1840" w:author="Duy Nhat Tran" w:date="2022-11-25T09:42:00Z"/>
          <w:trPrChange w:id="1841" w:author="Duy Nhat Tran" w:date="2022-11-25T11:33:00Z">
            <w:trPr>
              <w:gridAfter w:val="0"/>
              <w:trHeight w:val="864"/>
            </w:trPr>
          </w:trPrChange>
        </w:trPr>
        <w:tc>
          <w:tcPr>
            <w:tcW w:w="1098" w:type="dxa"/>
            <w:shd w:val="clear" w:color="auto" w:fill="auto"/>
            <w:noWrap/>
            <w:tcPrChange w:id="1842" w:author="Duy Nhat Tran" w:date="2022-11-25T11:33:00Z">
              <w:tcPr>
                <w:tcW w:w="1098" w:type="dxa"/>
                <w:shd w:val="clear" w:color="auto" w:fill="auto"/>
                <w:noWrap/>
              </w:tcPr>
            </w:tcPrChange>
          </w:tcPr>
          <w:p w14:paraId="19655D8E" w14:textId="0C764278" w:rsidR="001935E4" w:rsidRPr="00BE6F47" w:rsidRDefault="001935E4" w:rsidP="00BE6F47">
            <w:pPr>
              <w:overflowPunct/>
              <w:autoSpaceDE/>
              <w:autoSpaceDN/>
              <w:adjustRightInd/>
              <w:textAlignment w:val="auto"/>
              <w:rPr>
                <w:ins w:id="1843" w:author="Duy Nhat Tran" w:date="2022-11-25T09:42:00Z"/>
                <w:rFonts w:ascii="Arial" w:hAnsi="Arial" w:cs="Arial"/>
                <w:color w:val="000000"/>
                <w:sz w:val="18"/>
                <w:szCs w:val="18"/>
              </w:rPr>
            </w:pPr>
            <w:ins w:id="1844" w:author="Duy Nhat Tran" w:date="2022-11-25T09:43:00Z">
              <w:r w:rsidRPr="00C9188F">
                <w:rPr>
                  <w:rFonts w:ascii="Arial" w:hAnsi="Arial" w:cs="Arial"/>
                  <w:color w:val="000000"/>
                  <w:sz w:val="18"/>
                  <w:szCs w:val="18"/>
                  <w:rPrChange w:id="1845" w:author="Duy Nhat Tran" w:date="2022-11-25T10:27:00Z">
                    <w:rPr>
                      <w:rFonts w:ascii="Calibri" w:hAnsi="Calibri" w:cs="Calibri"/>
                      <w:color w:val="000000"/>
                      <w:sz w:val="22"/>
                      <w:szCs w:val="22"/>
                    </w:rPr>
                  </w:rPrChange>
                </w:rPr>
                <w:t>10677111</w:t>
              </w:r>
            </w:ins>
          </w:p>
        </w:tc>
        <w:tc>
          <w:tcPr>
            <w:tcW w:w="2547" w:type="dxa"/>
            <w:shd w:val="clear" w:color="auto" w:fill="auto"/>
            <w:noWrap/>
            <w:tcPrChange w:id="1846" w:author="Duy Nhat Tran" w:date="2022-11-25T11:33:00Z">
              <w:tcPr>
                <w:tcW w:w="2547" w:type="dxa"/>
                <w:shd w:val="clear" w:color="auto" w:fill="auto"/>
                <w:noWrap/>
              </w:tcPr>
            </w:tcPrChange>
          </w:tcPr>
          <w:p w14:paraId="60C2D1C6" w14:textId="2FE09B6F" w:rsidR="001935E4" w:rsidRPr="00BE6F47" w:rsidRDefault="001935E4" w:rsidP="00BE6F47">
            <w:pPr>
              <w:overflowPunct/>
              <w:autoSpaceDE/>
              <w:autoSpaceDN/>
              <w:adjustRightInd/>
              <w:textAlignment w:val="auto"/>
              <w:rPr>
                <w:ins w:id="1847" w:author="Duy Nhat Tran" w:date="2022-11-25T09:42:00Z"/>
                <w:rFonts w:ascii="Arial" w:hAnsi="Arial" w:cs="Arial"/>
                <w:color w:val="000000"/>
                <w:sz w:val="18"/>
                <w:szCs w:val="18"/>
              </w:rPr>
            </w:pPr>
            <w:ins w:id="1848" w:author="Duy Nhat Tran" w:date="2022-11-25T09:43:00Z">
              <w:r w:rsidRPr="00C9188F">
                <w:rPr>
                  <w:rFonts w:ascii="Arial" w:hAnsi="Arial" w:cs="Arial"/>
                  <w:color w:val="000000"/>
                  <w:sz w:val="18"/>
                  <w:szCs w:val="18"/>
                  <w:rPrChange w:id="1849" w:author="Duy Nhat Tran" w:date="2022-11-25T10:27:00Z">
                    <w:rPr>
                      <w:rFonts w:ascii="Calibri" w:hAnsi="Calibri" w:cs="Calibri"/>
                      <w:color w:val="000000"/>
                      <w:sz w:val="22"/>
                      <w:szCs w:val="22"/>
                    </w:rPr>
                  </w:rPrChange>
                </w:rPr>
                <w:t xml:space="preserve">CT TNHH TRUNG VY PHAT                   </w:t>
              </w:r>
            </w:ins>
          </w:p>
        </w:tc>
        <w:tc>
          <w:tcPr>
            <w:tcW w:w="1683" w:type="dxa"/>
            <w:shd w:val="clear" w:color="auto" w:fill="auto"/>
            <w:noWrap/>
            <w:tcPrChange w:id="1850" w:author="Duy Nhat Tran" w:date="2022-11-25T11:33:00Z">
              <w:tcPr>
                <w:tcW w:w="1953" w:type="dxa"/>
                <w:gridSpan w:val="2"/>
                <w:shd w:val="clear" w:color="auto" w:fill="auto"/>
                <w:noWrap/>
              </w:tcPr>
            </w:tcPrChange>
          </w:tcPr>
          <w:p w14:paraId="2CF673D2" w14:textId="182C17F8" w:rsidR="001935E4" w:rsidRPr="00BE6F47" w:rsidRDefault="001935E4" w:rsidP="00BE6F47">
            <w:pPr>
              <w:overflowPunct/>
              <w:autoSpaceDE/>
              <w:autoSpaceDN/>
              <w:adjustRightInd/>
              <w:jc w:val="right"/>
              <w:textAlignment w:val="auto"/>
              <w:rPr>
                <w:ins w:id="1851" w:author="Duy Nhat Tran" w:date="2022-11-25T09:42:00Z"/>
                <w:rFonts w:ascii="Arial" w:hAnsi="Arial" w:cs="Arial"/>
                <w:color w:val="000000"/>
                <w:sz w:val="18"/>
                <w:szCs w:val="18"/>
              </w:rPr>
            </w:pPr>
            <w:ins w:id="1852" w:author="Duy Nhat Tran" w:date="2022-11-25T09:53:00Z">
              <w:r w:rsidRPr="00C9188F">
                <w:rPr>
                  <w:rFonts w:ascii="Arial" w:hAnsi="Arial" w:cs="Arial"/>
                  <w:color w:val="000000"/>
                  <w:sz w:val="18"/>
                  <w:szCs w:val="18"/>
                  <w:rPrChange w:id="1853" w:author="Duy Nhat Tran" w:date="2022-11-25T10:27:00Z">
                    <w:rPr>
                      <w:rFonts w:ascii="Calibri" w:hAnsi="Calibri"/>
                      <w:color w:val="000000"/>
                      <w:sz w:val="22"/>
                      <w:szCs w:val="22"/>
                    </w:rPr>
                  </w:rPrChange>
                </w:rPr>
                <w:t xml:space="preserve">        22.909.416.523 </w:t>
              </w:r>
            </w:ins>
          </w:p>
        </w:tc>
        <w:tc>
          <w:tcPr>
            <w:tcW w:w="1620" w:type="dxa"/>
            <w:shd w:val="clear" w:color="auto" w:fill="auto"/>
            <w:noWrap/>
            <w:tcPrChange w:id="1854" w:author="Duy Nhat Tran" w:date="2022-11-25T11:33:00Z">
              <w:tcPr>
                <w:tcW w:w="1620" w:type="dxa"/>
                <w:gridSpan w:val="3"/>
                <w:shd w:val="clear" w:color="auto" w:fill="auto"/>
                <w:noWrap/>
              </w:tcPr>
            </w:tcPrChange>
          </w:tcPr>
          <w:p w14:paraId="05C5FF6E" w14:textId="2BD2F673" w:rsidR="001935E4" w:rsidRPr="00BE6F47" w:rsidRDefault="001935E4" w:rsidP="00BE6F47">
            <w:pPr>
              <w:overflowPunct/>
              <w:autoSpaceDE/>
              <w:autoSpaceDN/>
              <w:adjustRightInd/>
              <w:jc w:val="right"/>
              <w:textAlignment w:val="auto"/>
              <w:rPr>
                <w:ins w:id="1855" w:author="Duy Nhat Tran" w:date="2022-11-25T09:42:00Z"/>
                <w:rFonts w:ascii="Arial" w:hAnsi="Arial" w:cs="Arial"/>
                <w:color w:val="000000"/>
                <w:sz w:val="18"/>
                <w:szCs w:val="18"/>
              </w:rPr>
            </w:pPr>
            <w:ins w:id="1856" w:author="Duy Nhat Tran" w:date="2022-11-25T09:52:00Z">
              <w:r w:rsidRPr="00C9188F">
                <w:rPr>
                  <w:rFonts w:ascii="Arial" w:hAnsi="Arial" w:cs="Arial"/>
                  <w:color w:val="000000"/>
                  <w:sz w:val="18"/>
                  <w:szCs w:val="18"/>
                  <w:rPrChange w:id="1857" w:author="Duy Nhat Tran" w:date="2022-11-25T10:27:00Z">
                    <w:rPr>
                      <w:rFonts w:ascii="Calibri" w:hAnsi="Calibri"/>
                      <w:color w:val="000000"/>
                      <w:sz w:val="22"/>
                      <w:szCs w:val="22"/>
                    </w:rPr>
                  </w:rPrChange>
                </w:rPr>
                <w:t xml:space="preserve">    22.909.416.523 </w:t>
              </w:r>
            </w:ins>
          </w:p>
        </w:tc>
        <w:tc>
          <w:tcPr>
            <w:tcW w:w="1530" w:type="dxa"/>
            <w:shd w:val="clear" w:color="auto" w:fill="auto"/>
            <w:noWrap/>
            <w:tcPrChange w:id="1858" w:author="Duy Nhat Tran" w:date="2022-11-25T11:33:00Z">
              <w:tcPr>
                <w:tcW w:w="1620" w:type="dxa"/>
                <w:gridSpan w:val="4"/>
                <w:shd w:val="clear" w:color="auto" w:fill="auto"/>
                <w:noWrap/>
              </w:tcPr>
            </w:tcPrChange>
          </w:tcPr>
          <w:p w14:paraId="17E4E506" w14:textId="58B2E641" w:rsidR="001935E4" w:rsidRPr="00BE6F47" w:rsidRDefault="001935E4" w:rsidP="00BE6F47">
            <w:pPr>
              <w:overflowPunct/>
              <w:autoSpaceDE/>
              <w:autoSpaceDN/>
              <w:adjustRightInd/>
              <w:jc w:val="right"/>
              <w:textAlignment w:val="auto"/>
              <w:rPr>
                <w:ins w:id="1859" w:author="Duy Nhat Tran" w:date="2022-11-25T09:42:00Z"/>
                <w:rFonts w:ascii="Arial" w:hAnsi="Arial" w:cs="Arial"/>
                <w:color w:val="000000"/>
                <w:sz w:val="18"/>
                <w:szCs w:val="18"/>
              </w:rPr>
            </w:pPr>
            <w:ins w:id="1860" w:author="Duy Nhat Tran" w:date="2022-11-25T09:51:00Z">
              <w:r w:rsidRPr="00C9188F">
                <w:rPr>
                  <w:rFonts w:ascii="Arial" w:hAnsi="Arial" w:cs="Arial"/>
                  <w:color w:val="000000"/>
                  <w:sz w:val="18"/>
                  <w:szCs w:val="18"/>
                  <w:rPrChange w:id="1861" w:author="Duy Nhat Tran" w:date="2022-11-25T10:27:00Z">
                    <w:rPr>
                      <w:rFonts w:ascii="Calibri" w:hAnsi="Calibri"/>
                      <w:color w:val="000000"/>
                      <w:sz w:val="22"/>
                      <w:szCs w:val="22"/>
                    </w:rPr>
                  </w:rPrChange>
                </w:rPr>
                <w:t xml:space="preserve">                             -   </w:t>
              </w:r>
            </w:ins>
          </w:p>
        </w:tc>
        <w:tc>
          <w:tcPr>
            <w:tcW w:w="2250" w:type="dxa"/>
            <w:shd w:val="clear" w:color="auto" w:fill="auto"/>
            <w:noWrap/>
            <w:tcPrChange w:id="1862" w:author="Duy Nhat Tran" w:date="2022-11-25T11:33:00Z">
              <w:tcPr>
                <w:tcW w:w="2250" w:type="dxa"/>
                <w:gridSpan w:val="4"/>
                <w:shd w:val="clear" w:color="auto" w:fill="auto"/>
                <w:noWrap/>
              </w:tcPr>
            </w:tcPrChange>
          </w:tcPr>
          <w:p w14:paraId="4332C449" w14:textId="7FAEC663" w:rsidR="001935E4" w:rsidRPr="00C9188F" w:rsidRDefault="001935E4" w:rsidP="001935E4">
            <w:pPr>
              <w:overflowPunct/>
              <w:autoSpaceDE/>
              <w:autoSpaceDN/>
              <w:adjustRightInd/>
              <w:textAlignment w:val="auto"/>
              <w:rPr>
                <w:ins w:id="1863" w:author="Duy Nhat Tran" w:date="2022-11-25T09:42:00Z"/>
                <w:rFonts w:ascii="Arial" w:hAnsi="Arial" w:cs="Arial"/>
                <w:color w:val="000000"/>
                <w:sz w:val="18"/>
                <w:szCs w:val="18"/>
              </w:rPr>
            </w:pPr>
            <w:ins w:id="186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865" w:author="Duy Nhat Tran" w:date="2022-11-25T11:33:00Z">
              <w:tcPr>
                <w:tcW w:w="2070" w:type="dxa"/>
                <w:gridSpan w:val="4"/>
                <w:shd w:val="clear" w:color="auto" w:fill="auto"/>
                <w:noWrap/>
              </w:tcPr>
            </w:tcPrChange>
          </w:tcPr>
          <w:p w14:paraId="0DA10BB3" w14:textId="77777777" w:rsidR="001935E4" w:rsidRPr="00C9188F" w:rsidRDefault="001935E4" w:rsidP="001935E4">
            <w:pPr>
              <w:overflowPunct/>
              <w:autoSpaceDE/>
              <w:autoSpaceDN/>
              <w:adjustRightInd/>
              <w:textAlignment w:val="auto"/>
              <w:rPr>
                <w:ins w:id="1866" w:author="Duy Nhat Tran" w:date="2022-11-25T09:42:00Z"/>
                <w:rFonts w:ascii="Arial" w:hAnsi="Arial" w:cs="Arial"/>
                <w:color w:val="000000"/>
                <w:sz w:val="18"/>
                <w:szCs w:val="18"/>
              </w:rPr>
            </w:pPr>
          </w:p>
        </w:tc>
        <w:tc>
          <w:tcPr>
            <w:tcW w:w="2520" w:type="dxa"/>
            <w:shd w:val="clear" w:color="auto" w:fill="auto"/>
            <w:tcPrChange w:id="1867" w:author="Duy Nhat Tran" w:date="2022-11-25T11:33:00Z">
              <w:tcPr>
                <w:tcW w:w="2520" w:type="dxa"/>
                <w:gridSpan w:val="4"/>
                <w:shd w:val="clear" w:color="auto" w:fill="auto"/>
              </w:tcPr>
            </w:tcPrChange>
          </w:tcPr>
          <w:p w14:paraId="764A8A12" w14:textId="77777777" w:rsidR="001935E4" w:rsidRPr="00C9188F" w:rsidRDefault="001935E4" w:rsidP="001935E4">
            <w:pPr>
              <w:overflowPunct/>
              <w:autoSpaceDE/>
              <w:autoSpaceDN/>
              <w:adjustRightInd/>
              <w:textAlignment w:val="auto"/>
              <w:rPr>
                <w:ins w:id="1868" w:author="Duy Nhat Tran" w:date="2022-11-25T09:42:00Z"/>
                <w:rFonts w:ascii="Arial" w:hAnsi="Arial" w:cs="Arial"/>
                <w:color w:val="000000"/>
                <w:sz w:val="18"/>
                <w:szCs w:val="18"/>
              </w:rPr>
            </w:pPr>
          </w:p>
        </w:tc>
      </w:tr>
      <w:tr w:rsidR="00C9188F" w:rsidRPr="00C9188F" w14:paraId="32CE513B" w14:textId="77777777" w:rsidTr="009B39EF">
        <w:tblPrEx>
          <w:tblPrExChange w:id="1869" w:author="Duy Nhat Tran" w:date="2022-11-25T11:33:00Z">
            <w:tblPrEx>
              <w:tblW w:w="15678" w:type="dxa"/>
            </w:tblPrEx>
          </w:tblPrExChange>
        </w:tblPrEx>
        <w:trPr>
          <w:trHeight w:val="864"/>
          <w:ins w:id="1870" w:author="Duy Nhat Tran" w:date="2022-11-25T09:42:00Z"/>
          <w:trPrChange w:id="1871" w:author="Duy Nhat Tran" w:date="2022-11-25T11:33:00Z">
            <w:trPr>
              <w:gridAfter w:val="0"/>
              <w:trHeight w:val="864"/>
            </w:trPr>
          </w:trPrChange>
        </w:trPr>
        <w:tc>
          <w:tcPr>
            <w:tcW w:w="1098" w:type="dxa"/>
            <w:shd w:val="clear" w:color="auto" w:fill="auto"/>
            <w:noWrap/>
            <w:tcPrChange w:id="1872" w:author="Duy Nhat Tran" w:date="2022-11-25T11:33:00Z">
              <w:tcPr>
                <w:tcW w:w="1098" w:type="dxa"/>
                <w:shd w:val="clear" w:color="auto" w:fill="auto"/>
                <w:noWrap/>
              </w:tcPr>
            </w:tcPrChange>
          </w:tcPr>
          <w:p w14:paraId="5381C6DB" w14:textId="300A21B3" w:rsidR="001935E4" w:rsidRPr="00BE6F47" w:rsidRDefault="001935E4" w:rsidP="00BE6F47">
            <w:pPr>
              <w:overflowPunct/>
              <w:autoSpaceDE/>
              <w:autoSpaceDN/>
              <w:adjustRightInd/>
              <w:textAlignment w:val="auto"/>
              <w:rPr>
                <w:ins w:id="1873" w:author="Duy Nhat Tran" w:date="2022-11-25T09:42:00Z"/>
                <w:rFonts w:ascii="Arial" w:hAnsi="Arial" w:cs="Arial"/>
                <w:color w:val="000000"/>
                <w:sz w:val="18"/>
                <w:szCs w:val="18"/>
              </w:rPr>
            </w:pPr>
            <w:ins w:id="1874" w:author="Duy Nhat Tran" w:date="2022-11-25T09:43:00Z">
              <w:r w:rsidRPr="00C9188F">
                <w:rPr>
                  <w:rFonts w:ascii="Arial" w:hAnsi="Arial" w:cs="Arial"/>
                  <w:color w:val="000000"/>
                  <w:sz w:val="18"/>
                  <w:szCs w:val="18"/>
                  <w:rPrChange w:id="1875" w:author="Duy Nhat Tran" w:date="2022-11-25T10:27:00Z">
                    <w:rPr>
                      <w:rFonts w:ascii="Calibri" w:hAnsi="Calibri" w:cs="Calibri"/>
                      <w:color w:val="000000"/>
                      <w:sz w:val="22"/>
                      <w:szCs w:val="22"/>
                    </w:rPr>
                  </w:rPrChange>
                </w:rPr>
                <w:t>8210754</w:t>
              </w:r>
            </w:ins>
          </w:p>
        </w:tc>
        <w:tc>
          <w:tcPr>
            <w:tcW w:w="2547" w:type="dxa"/>
            <w:shd w:val="clear" w:color="auto" w:fill="auto"/>
            <w:noWrap/>
            <w:tcPrChange w:id="1876" w:author="Duy Nhat Tran" w:date="2022-11-25T11:33:00Z">
              <w:tcPr>
                <w:tcW w:w="2547" w:type="dxa"/>
                <w:shd w:val="clear" w:color="auto" w:fill="auto"/>
                <w:noWrap/>
              </w:tcPr>
            </w:tcPrChange>
          </w:tcPr>
          <w:p w14:paraId="34B69A13" w14:textId="0FBB8EE5" w:rsidR="001935E4" w:rsidRPr="00BE6F47" w:rsidRDefault="001935E4" w:rsidP="00BE6F47">
            <w:pPr>
              <w:overflowPunct/>
              <w:autoSpaceDE/>
              <w:autoSpaceDN/>
              <w:adjustRightInd/>
              <w:textAlignment w:val="auto"/>
              <w:rPr>
                <w:ins w:id="1877" w:author="Duy Nhat Tran" w:date="2022-11-25T09:42:00Z"/>
                <w:rFonts w:ascii="Arial" w:hAnsi="Arial" w:cs="Arial"/>
                <w:color w:val="000000"/>
                <w:sz w:val="18"/>
                <w:szCs w:val="18"/>
              </w:rPr>
            </w:pPr>
            <w:ins w:id="1878" w:author="Duy Nhat Tran" w:date="2022-11-25T09:43:00Z">
              <w:r w:rsidRPr="00C9188F">
                <w:rPr>
                  <w:rFonts w:ascii="Arial" w:hAnsi="Arial" w:cs="Arial"/>
                  <w:color w:val="000000"/>
                  <w:sz w:val="18"/>
                  <w:szCs w:val="18"/>
                  <w:rPrChange w:id="1879" w:author="Duy Nhat Tran" w:date="2022-11-25T10:27:00Z">
                    <w:rPr>
                      <w:rFonts w:ascii="Calibri" w:hAnsi="Calibri" w:cs="Calibri"/>
                      <w:color w:val="000000"/>
                      <w:sz w:val="22"/>
                      <w:szCs w:val="22"/>
                    </w:rPr>
                  </w:rPrChange>
                </w:rPr>
                <w:t xml:space="preserve">CT TNHH TRUONG PHAT                     </w:t>
              </w:r>
            </w:ins>
          </w:p>
        </w:tc>
        <w:tc>
          <w:tcPr>
            <w:tcW w:w="1683" w:type="dxa"/>
            <w:shd w:val="clear" w:color="auto" w:fill="auto"/>
            <w:noWrap/>
            <w:tcPrChange w:id="1880" w:author="Duy Nhat Tran" w:date="2022-11-25T11:33:00Z">
              <w:tcPr>
                <w:tcW w:w="1953" w:type="dxa"/>
                <w:gridSpan w:val="2"/>
                <w:shd w:val="clear" w:color="auto" w:fill="auto"/>
                <w:noWrap/>
              </w:tcPr>
            </w:tcPrChange>
          </w:tcPr>
          <w:p w14:paraId="5C418E90" w14:textId="153698BD" w:rsidR="001935E4" w:rsidRPr="00BE6F47" w:rsidRDefault="001935E4" w:rsidP="00BE6F47">
            <w:pPr>
              <w:overflowPunct/>
              <w:autoSpaceDE/>
              <w:autoSpaceDN/>
              <w:adjustRightInd/>
              <w:jc w:val="right"/>
              <w:textAlignment w:val="auto"/>
              <w:rPr>
                <w:ins w:id="1881" w:author="Duy Nhat Tran" w:date="2022-11-25T09:42:00Z"/>
                <w:rFonts w:ascii="Arial" w:hAnsi="Arial" w:cs="Arial"/>
                <w:color w:val="000000"/>
                <w:sz w:val="18"/>
                <w:szCs w:val="18"/>
              </w:rPr>
            </w:pPr>
            <w:ins w:id="1882" w:author="Duy Nhat Tran" w:date="2022-11-25T09:53:00Z">
              <w:r w:rsidRPr="00C9188F">
                <w:rPr>
                  <w:rFonts w:ascii="Arial" w:hAnsi="Arial" w:cs="Arial"/>
                  <w:color w:val="000000"/>
                  <w:sz w:val="18"/>
                  <w:szCs w:val="18"/>
                  <w:rPrChange w:id="1883" w:author="Duy Nhat Tran" w:date="2022-11-25T10:27:00Z">
                    <w:rPr>
                      <w:rFonts w:ascii="Calibri" w:hAnsi="Calibri"/>
                      <w:color w:val="000000"/>
                      <w:sz w:val="22"/>
                      <w:szCs w:val="22"/>
                    </w:rPr>
                  </w:rPrChange>
                </w:rPr>
                <w:t xml:space="preserve">        37.986.547.280 </w:t>
              </w:r>
            </w:ins>
          </w:p>
        </w:tc>
        <w:tc>
          <w:tcPr>
            <w:tcW w:w="1620" w:type="dxa"/>
            <w:shd w:val="clear" w:color="auto" w:fill="auto"/>
            <w:noWrap/>
            <w:tcPrChange w:id="1884" w:author="Duy Nhat Tran" w:date="2022-11-25T11:33:00Z">
              <w:tcPr>
                <w:tcW w:w="1620" w:type="dxa"/>
                <w:gridSpan w:val="3"/>
                <w:shd w:val="clear" w:color="auto" w:fill="auto"/>
                <w:noWrap/>
              </w:tcPr>
            </w:tcPrChange>
          </w:tcPr>
          <w:p w14:paraId="5A0704F9" w14:textId="1E2F290C" w:rsidR="001935E4" w:rsidRPr="00BE6F47" w:rsidRDefault="001935E4" w:rsidP="00BE6F47">
            <w:pPr>
              <w:overflowPunct/>
              <w:autoSpaceDE/>
              <w:autoSpaceDN/>
              <w:adjustRightInd/>
              <w:jc w:val="right"/>
              <w:textAlignment w:val="auto"/>
              <w:rPr>
                <w:ins w:id="1885" w:author="Duy Nhat Tran" w:date="2022-11-25T09:42:00Z"/>
                <w:rFonts w:ascii="Arial" w:hAnsi="Arial" w:cs="Arial"/>
                <w:color w:val="000000"/>
                <w:sz w:val="18"/>
                <w:szCs w:val="18"/>
              </w:rPr>
            </w:pPr>
            <w:ins w:id="1886" w:author="Duy Nhat Tran" w:date="2022-11-25T09:52:00Z">
              <w:r w:rsidRPr="00C9188F">
                <w:rPr>
                  <w:rFonts w:ascii="Arial" w:hAnsi="Arial" w:cs="Arial"/>
                  <w:color w:val="000000"/>
                  <w:sz w:val="18"/>
                  <w:szCs w:val="18"/>
                  <w:rPrChange w:id="1887" w:author="Duy Nhat Tran" w:date="2022-11-25T10:27:00Z">
                    <w:rPr>
                      <w:rFonts w:ascii="Calibri" w:hAnsi="Calibri"/>
                      <w:color w:val="000000"/>
                      <w:sz w:val="22"/>
                      <w:szCs w:val="22"/>
                    </w:rPr>
                  </w:rPrChange>
                </w:rPr>
                <w:t xml:space="preserve">    37.986.547.280 </w:t>
              </w:r>
            </w:ins>
          </w:p>
        </w:tc>
        <w:tc>
          <w:tcPr>
            <w:tcW w:w="1530" w:type="dxa"/>
            <w:shd w:val="clear" w:color="auto" w:fill="auto"/>
            <w:noWrap/>
            <w:tcPrChange w:id="1888" w:author="Duy Nhat Tran" w:date="2022-11-25T11:33:00Z">
              <w:tcPr>
                <w:tcW w:w="1620" w:type="dxa"/>
                <w:gridSpan w:val="4"/>
                <w:shd w:val="clear" w:color="auto" w:fill="auto"/>
                <w:noWrap/>
              </w:tcPr>
            </w:tcPrChange>
          </w:tcPr>
          <w:p w14:paraId="5A56BC6A" w14:textId="2293BBB0" w:rsidR="001935E4" w:rsidRPr="00BE6F47" w:rsidRDefault="001935E4" w:rsidP="00BE6F47">
            <w:pPr>
              <w:overflowPunct/>
              <w:autoSpaceDE/>
              <w:autoSpaceDN/>
              <w:adjustRightInd/>
              <w:jc w:val="right"/>
              <w:textAlignment w:val="auto"/>
              <w:rPr>
                <w:ins w:id="1889" w:author="Duy Nhat Tran" w:date="2022-11-25T09:42:00Z"/>
                <w:rFonts w:ascii="Arial" w:hAnsi="Arial" w:cs="Arial"/>
                <w:color w:val="000000"/>
                <w:sz w:val="18"/>
                <w:szCs w:val="18"/>
              </w:rPr>
            </w:pPr>
            <w:ins w:id="1890" w:author="Duy Nhat Tran" w:date="2022-11-25T09:51:00Z">
              <w:r w:rsidRPr="00C9188F">
                <w:rPr>
                  <w:rFonts w:ascii="Arial" w:hAnsi="Arial" w:cs="Arial"/>
                  <w:color w:val="000000"/>
                  <w:sz w:val="18"/>
                  <w:szCs w:val="18"/>
                  <w:rPrChange w:id="1891" w:author="Duy Nhat Tran" w:date="2022-11-25T10:27:00Z">
                    <w:rPr>
                      <w:rFonts w:ascii="Calibri" w:hAnsi="Calibri"/>
                      <w:color w:val="000000"/>
                      <w:sz w:val="22"/>
                      <w:szCs w:val="22"/>
                    </w:rPr>
                  </w:rPrChange>
                </w:rPr>
                <w:t xml:space="preserve">                             -   </w:t>
              </w:r>
            </w:ins>
          </w:p>
        </w:tc>
        <w:tc>
          <w:tcPr>
            <w:tcW w:w="2250" w:type="dxa"/>
            <w:shd w:val="clear" w:color="auto" w:fill="auto"/>
            <w:noWrap/>
            <w:tcPrChange w:id="1892" w:author="Duy Nhat Tran" w:date="2022-11-25T11:33:00Z">
              <w:tcPr>
                <w:tcW w:w="2250" w:type="dxa"/>
                <w:gridSpan w:val="4"/>
                <w:shd w:val="clear" w:color="auto" w:fill="auto"/>
                <w:noWrap/>
              </w:tcPr>
            </w:tcPrChange>
          </w:tcPr>
          <w:p w14:paraId="4C87274B" w14:textId="6EFDB986" w:rsidR="001935E4" w:rsidRPr="00C9188F" w:rsidRDefault="001935E4" w:rsidP="001935E4">
            <w:pPr>
              <w:overflowPunct/>
              <w:autoSpaceDE/>
              <w:autoSpaceDN/>
              <w:adjustRightInd/>
              <w:textAlignment w:val="auto"/>
              <w:rPr>
                <w:ins w:id="1893" w:author="Duy Nhat Tran" w:date="2022-11-25T09:42:00Z"/>
                <w:rFonts w:ascii="Arial" w:hAnsi="Arial" w:cs="Arial"/>
                <w:color w:val="000000"/>
                <w:sz w:val="18"/>
                <w:szCs w:val="18"/>
              </w:rPr>
            </w:pPr>
            <w:ins w:id="189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895" w:author="Duy Nhat Tran" w:date="2022-11-25T11:33:00Z">
              <w:tcPr>
                <w:tcW w:w="2070" w:type="dxa"/>
                <w:gridSpan w:val="4"/>
                <w:shd w:val="clear" w:color="auto" w:fill="auto"/>
                <w:noWrap/>
              </w:tcPr>
            </w:tcPrChange>
          </w:tcPr>
          <w:p w14:paraId="77FB3A97" w14:textId="77777777" w:rsidR="001935E4" w:rsidRPr="00C9188F" w:rsidRDefault="001935E4" w:rsidP="001935E4">
            <w:pPr>
              <w:overflowPunct/>
              <w:autoSpaceDE/>
              <w:autoSpaceDN/>
              <w:adjustRightInd/>
              <w:textAlignment w:val="auto"/>
              <w:rPr>
                <w:ins w:id="1896" w:author="Duy Nhat Tran" w:date="2022-11-25T09:42:00Z"/>
                <w:rFonts w:ascii="Arial" w:hAnsi="Arial" w:cs="Arial"/>
                <w:color w:val="000000"/>
                <w:sz w:val="18"/>
                <w:szCs w:val="18"/>
              </w:rPr>
            </w:pPr>
          </w:p>
        </w:tc>
        <w:tc>
          <w:tcPr>
            <w:tcW w:w="2520" w:type="dxa"/>
            <w:shd w:val="clear" w:color="auto" w:fill="auto"/>
            <w:tcPrChange w:id="1897" w:author="Duy Nhat Tran" w:date="2022-11-25T11:33:00Z">
              <w:tcPr>
                <w:tcW w:w="2520" w:type="dxa"/>
                <w:gridSpan w:val="4"/>
                <w:shd w:val="clear" w:color="auto" w:fill="auto"/>
              </w:tcPr>
            </w:tcPrChange>
          </w:tcPr>
          <w:p w14:paraId="7C03A498" w14:textId="77777777" w:rsidR="001935E4" w:rsidRPr="00C9188F" w:rsidRDefault="001935E4" w:rsidP="001935E4">
            <w:pPr>
              <w:overflowPunct/>
              <w:autoSpaceDE/>
              <w:autoSpaceDN/>
              <w:adjustRightInd/>
              <w:textAlignment w:val="auto"/>
              <w:rPr>
                <w:ins w:id="1898" w:author="Duy Nhat Tran" w:date="2022-11-25T09:42:00Z"/>
                <w:rFonts w:ascii="Arial" w:hAnsi="Arial" w:cs="Arial"/>
                <w:color w:val="000000"/>
                <w:sz w:val="18"/>
                <w:szCs w:val="18"/>
              </w:rPr>
            </w:pPr>
          </w:p>
        </w:tc>
      </w:tr>
      <w:tr w:rsidR="00C9188F" w:rsidRPr="00C9188F" w14:paraId="1E4F1479" w14:textId="77777777" w:rsidTr="009B39EF">
        <w:tblPrEx>
          <w:tblPrExChange w:id="1899" w:author="Duy Nhat Tran" w:date="2022-11-25T11:33:00Z">
            <w:tblPrEx>
              <w:tblW w:w="15678" w:type="dxa"/>
            </w:tblPrEx>
          </w:tblPrExChange>
        </w:tblPrEx>
        <w:trPr>
          <w:trHeight w:val="864"/>
          <w:ins w:id="1900" w:author="Duy Nhat Tran" w:date="2022-11-25T09:42:00Z"/>
          <w:trPrChange w:id="1901" w:author="Duy Nhat Tran" w:date="2022-11-25T11:33:00Z">
            <w:trPr>
              <w:gridAfter w:val="0"/>
              <w:trHeight w:val="864"/>
            </w:trPr>
          </w:trPrChange>
        </w:trPr>
        <w:tc>
          <w:tcPr>
            <w:tcW w:w="1098" w:type="dxa"/>
            <w:shd w:val="clear" w:color="auto" w:fill="auto"/>
            <w:noWrap/>
            <w:tcPrChange w:id="1902" w:author="Duy Nhat Tran" w:date="2022-11-25T11:33:00Z">
              <w:tcPr>
                <w:tcW w:w="1098" w:type="dxa"/>
                <w:shd w:val="clear" w:color="auto" w:fill="auto"/>
                <w:noWrap/>
              </w:tcPr>
            </w:tcPrChange>
          </w:tcPr>
          <w:p w14:paraId="76A5965C" w14:textId="41ED2936" w:rsidR="001935E4" w:rsidRPr="00BE6F47" w:rsidRDefault="001935E4" w:rsidP="00BE6F47">
            <w:pPr>
              <w:overflowPunct/>
              <w:autoSpaceDE/>
              <w:autoSpaceDN/>
              <w:adjustRightInd/>
              <w:textAlignment w:val="auto"/>
              <w:rPr>
                <w:ins w:id="1903" w:author="Duy Nhat Tran" w:date="2022-11-25T09:42:00Z"/>
                <w:rFonts w:ascii="Arial" w:hAnsi="Arial" w:cs="Arial"/>
                <w:color w:val="000000"/>
                <w:sz w:val="18"/>
                <w:szCs w:val="18"/>
              </w:rPr>
            </w:pPr>
            <w:ins w:id="1904" w:author="Duy Nhat Tran" w:date="2022-11-25T09:43:00Z">
              <w:r w:rsidRPr="00C9188F">
                <w:rPr>
                  <w:rFonts w:ascii="Arial" w:hAnsi="Arial" w:cs="Arial"/>
                  <w:color w:val="000000"/>
                  <w:sz w:val="18"/>
                  <w:szCs w:val="18"/>
                  <w:rPrChange w:id="1905" w:author="Duy Nhat Tran" w:date="2022-11-25T10:27:00Z">
                    <w:rPr>
                      <w:rFonts w:ascii="Calibri" w:hAnsi="Calibri" w:cs="Calibri"/>
                      <w:color w:val="000000"/>
                      <w:sz w:val="22"/>
                      <w:szCs w:val="22"/>
                    </w:rPr>
                  </w:rPrChange>
                </w:rPr>
                <w:t>5721443</w:t>
              </w:r>
            </w:ins>
          </w:p>
        </w:tc>
        <w:tc>
          <w:tcPr>
            <w:tcW w:w="2547" w:type="dxa"/>
            <w:shd w:val="clear" w:color="auto" w:fill="auto"/>
            <w:noWrap/>
            <w:tcPrChange w:id="1906" w:author="Duy Nhat Tran" w:date="2022-11-25T11:33:00Z">
              <w:tcPr>
                <w:tcW w:w="2547" w:type="dxa"/>
                <w:shd w:val="clear" w:color="auto" w:fill="auto"/>
                <w:noWrap/>
              </w:tcPr>
            </w:tcPrChange>
          </w:tcPr>
          <w:p w14:paraId="49863079" w14:textId="4252C752" w:rsidR="001935E4" w:rsidRPr="00BE6F47" w:rsidRDefault="001935E4" w:rsidP="00BE6F47">
            <w:pPr>
              <w:overflowPunct/>
              <w:autoSpaceDE/>
              <w:autoSpaceDN/>
              <w:adjustRightInd/>
              <w:textAlignment w:val="auto"/>
              <w:rPr>
                <w:ins w:id="1907" w:author="Duy Nhat Tran" w:date="2022-11-25T09:42:00Z"/>
                <w:rFonts w:ascii="Arial" w:hAnsi="Arial" w:cs="Arial"/>
                <w:color w:val="000000"/>
                <w:sz w:val="18"/>
                <w:szCs w:val="18"/>
              </w:rPr>
            </w:pPr>
            <w:ins w:id="1908" w:author="Duy Nhat Tran" w:date="2022-11-25T09:43:00Z">
              <w:r w:rsidRPr="00C9188F">
                <w:rPr>
                  <w:rFonts w:ascii="Arial" w:hAnsi="Arial" w:cs="Arial"/>
                  <w:color w:val="000000"/>
                  <w:sz w:val="18"/>
                  <w:szCs w:val="18"/>
                  <w:rPrChange w:id="1909" w:author="Duy Nhat Tran" w:date="2022-11-25T10:27:00Z">
                    <w:rPr>
                      <w:rFonts w:ascii="Calibri" w:hAnsi="Calibri" w:cs="Calibri"/>
                      <w:color w:val="000000"/>
                      <w:sz w:val="22"/>
                      <w:szCs w:val="22"/>
                    </w:rPr>
                  </w:rPrChange>
                </w:rPr>
                <w:t xml:space="preserve">CT TNHH XANG DAU KIEN GIANG             </w:t>
              </w:r>
            </w:ins>
          </w:p>
        </w:tc>
        <w:tc>
          <w:tcPr>
            <w:tcW w:w="1683" w:type="dxa"/>
            <w:shd w:val="clear" w:color="auto" w:fill="auto"/>
            <w:noWrap/>
            <w:tcPrChange w:id="1910" w:author="Duy Nhat Tran" w:date="2022-11-25T11:33:00Z">
              <w:tcPr>
                <w:tcW w:w="1953" w:type="dxa"/>
                <w:gridSpan w:val="2"/>
                <w:shd w:val="clear" w:color="auto" w:fill="auto"/>
                <w:noWrap/>
              </w:tcPr>
            </w:tcPrChange>
          </w:tcPr>
          <w:p w14:paraId="3BFE5EE9" w14:textId="6E48D281" w:rsidR="001935E4" w:rsidRPr="00BE6F47" w:rsidRDefault="001935E4" w:rsidP="00BE6F47">
            <w:pPr>
              <w:overflowPunct/>
              <w:autoSpaceDE/>
              <w:autoSpaceDN/>
              <w:adjustRightInd/>
              <w:jc w:val="right"/>
              <w:textAlignment w:val="auto"/>
              <w:rPr>
                <w:ins w:id="1911" w:author="Duy Nhat Tran" w:date="2022-11-25T09:42:00Z"/>
                <w:rFonts w:ascii="Arial" w:hAnsi="Arial" w:cs="Arial"/>
                <w:color w:val="000000"/>
                <w:sz w:val="18"/>
                <w:szCs w:val="18"/>
              </w:rPr>
            </w:pPr>
            <w:ins w:id="1912" w:author="Duy Nhat Tran" w:date="2022-11-25T09:53:00Z">
              <w:r w:rsidRPr="00C9188F">
                <w:rPr>
                  <w:rFonts w:ascii="Arial" w:hAnsi="Arial" w:cs="Arial"/>
                  <w:color w:val="000000"/>
                  <w:sz w:val="18"/>
                  <w:szCs w:val="18"/>
                  <w:rPrChange w:id="1913" w:author="Duy Nhat Tran" w:date="2022-11-25T10:27:00Z">
                    <w:rPr>
                      <w:rFonts w:ascii="Calibri" w:hAnsi="Calibri"/>
                      <w:color w:val="000000"/>
                      <w:sz w:val="22"/>
                      <w:szCs w:val="22"/>
                    </w:rPr>
                  </w:rPrChange>
                </w:rPr>
                <w:t xml:space="preserve">        51.450.000.000 </w:t>
              </w:r>
            </w:ins>
          </w:p>
        </w:tc>
        <w:tc>
          <w:tcPr>
            <w:tcW w:w="1620" w:type="dxa"/>
            <w:shd w:val="clear" w:color="auto" w:fill="auto"/>
            <w:noWrap/>
            <w:tcPrChange w:id="1914" w:author="Duy Nhat Tran" w:date="2022-11-25T11:33:00Z">
              <w:tcPr>
                <w:tcW w:w="1620" w:type="dxa"/>
                <w:gridSpan w:val="3"/>
                <w:shd w:val="clear" w:color="auto" w:fill="auto"/>
                <w:noWrap/>
              </w:tcPr>
            </w:tcPrChange>
          </w:tcPr>
          <w:p w14:paraId="288BD907" w14:textId="343AB906" w:rsidR="001935E4" w:rsidRPr="00BE6F47" w:rsidRDefault="001935E4" w:rsidP="00BE6F47">
            <w:pPr>
              <w:overflowPunct/>
              <w:autoSpaceDE/>
              <w:autoSpaceDN/>
              <w:adjustRightInd/>
              <w:jc w:val="right"/>
              <w:textAlignment w:val="auto"/>
              <w:rPr>
                <w:ins w:id="1915" w:author="Duy Nhat Tran" w:date="2022-11-25T09:42:00Z"/>
                <w:rFonts w:ascii="Arial" w:hAnsi="Arial" w:cs="Arial"/>
                <w:color w:val="000000"/>
                <w:sz w:val="18"/>
                <w:szCs w:val="18"/>
              </w:rPr>
            </w:pPr>
            <w:ins w:id="1916" w:author="Duy Nhat Tran" w:date="2022-11-25T09:52:00Z">
              <w:r w:rsidRPr="00C9188F">
                <w:rPr>
                  <w:rFonts w:ascii="Arial" w:hAnsi="Arial" w:cs="Arial"/>
                  <w:color w:val="000000"/>
                  <w:sz w:val="18"/>
                  <w:szCs w:val="18"/>
                  <w:rPrChange w:id="1917" w:author="Duy Nhat Tran" w:date="2022-11-25T10:27:00Z">
                    <w:rPr>
                      <w:rFonts w:ascii="Calibri" w:hAnsi="Calibri"/>
                      <w:color w:val="000000"/>
                      <w:sz w:val="22"/>
                      <w:szCs w:val="22"/>
                    </w:rPr>
                  </w:rPrChange>
                </w:rPr>
                <w:t xml:space="preserve">    42.000.000.000 </w:t>
              </w:r>
            </w:ins>
          </w:p>
        </w:tc>
        <w:tc>
          <w:tcPr>
            <w:tcW w:w="1530" w:type="dxa"/>
            <w:shd w:val="clear" w:color="auto" w:fill="auto"/>
            <w:noWrap/>
            <w:tcPrChange w:id="1918" w:author="Duy Nhat Tran" w:date="2022-11-25T11:33:00Z">
              <w:tcPr>
                <w:tcW w:w="1620" w:type="dxa"/>
                <w:gridSpan w:val="4"/>
                <w:shd w:val="clear" w:color="auto" w:fill="auto"/>
                <w:noWrap/>
              </w:tcPr>
            </w:tcPrChange>
          </w:tcPr>
          <w:p w14:paraId="1811A6DB" w14:textId="6B8815BD" w:rsidR="001935E4" w:rsidRPr="00BE6F47" w:rsidRDefault="001935E4" w:rsidP="00BE6F47">
            <w:pPr>
              <w:overflowPunct/>
              <w:autoSpaceDE/>
              <w:autoSpaceDN/>
              <w:adjustRightInd/>
              <w:jc w:val="right"/>
              <w:textAlignment w:val="auto"/>
              <w:rPr>
                <w:ins w:id="1919" w:author="Duy Nhat Tran" w:date="2022-11-25T09:42:00Z"/>
                <w:rFonts w:ascii="Arial" w:hAnsi="Arial" w:cs="Arial"/>
                <w:color w:val="000000"/>
                <w:sz w:val="18"/>
                <w:szCs w:val="18"/>
              </w:rPr>
            </w:pPr>
            <w:ins w:id="1920" w:author="Duy Nhat Tran" w:date="2022-11-25T09:51:00Z">
              <w:r w:rsidRPr="00C9188F">
                <w:rPr>
                  <w:rFonts w:ascii="Arial" w:hAnsi="Arial" w:cs="Arial"/>
                  <w:color w:val="000000"/>
                  <w:sz w:val="18"/>
                  <w:szCs w:val="18"/>
                  <w:rPrChange w:id="1921" w:author="Duy Nhat Tran" w:date="2022-11-25T10:27:00Z">
                    <w:rPr>
                      <w:rFonts w:ascii="Calibri" w:hAnsi="Calibri"/>
                      <w:color w:val="000000"/>
                      <w:sz w:val="22"/>
                      <w:szCs w:val="22"/>
                    </w:rPr>
                  </w:rPrChange>
                </w:rPr>
                <w:t xml:space="preserve">      9.450.000.000 </w:t>
              </w:r>
            </w:ins>
          </w:p>
        </w:tc>
        <w:tc>
          <w:tcPr>
            <w:tcW w:w="2250" w:type="dxa"/>
            <w:shd w:val="clear" w:color="auto" w:fill="auto"/>
            <w:noWrap/>
            <w:tcPrChange w:id="1922" w:author="Duy Nhat Tran" w:date="2022-11-25T11:33:00Z">
              <w:tcPr>
                <w:tcW w:w="2250" w:type="dxa"/>
                <w:gridSpan w:val="4"/>
                <w:shd w:val="clear" w:color="auto" w:fill="auto"/>
                <w:noWrap/>
              </w:tcPr>
            </w:tcPrChange>
          </w:tcPr>
          <w:p w14:paraId="783AD3B5" w14:textId="16C349BC" w:rsidR="001935E4" w:rsidRPr="00C9188F" w:rsidRDefault="001935E4" w:rsidP="001935E4">
            <w:pPr>
              <w:overflowPunct/>
              <w:autoSpaceDE/>
              <w:autoSpaceDN/>
              <w:adjustRightInd/>
              <w:textAlignment w:val="auto"/>
              <w:rPr>
                <w:ins w:id="1923" w:author="Duy Nhat Tran" w:date="2022-11-25T09:42:00Z"/>
                <w:rFonts w:ascii="Arial" w:hAnsi="Arial" w:cs="Arial"/>
                <w:color w:val="000000"/>
                <w:sz w:val="18"/>
                <w:szCs w:val="18"/>
              </w:rPr>
            </w:pPr>
            <w:ins w:id="192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925" w:author="Duy Nhat Tran" w:date="2022-11-25T11:33:00Z">
              <w:tcPr>
                <w:tcW w:w="2070" w:type="dxa"/>
                <w:gridSpan w:val="4"/>
                <w:shd w:val="clear" w:color="auto" w:fill="auto"/>
                <w:noWrap/>
              </w:tcPr>
            </w:tcPrChange>
          </w:tcPr>
          <w:p w14:paraId="03D8B0C8" w14:textId="77777777" w:rsidR="001935E4" w:rsidRPr="00C9188F" w:rsidRDefault="001935E4" w:rsidP="001935E4">
            <w:pPr>
              <w:overflowPunct/>
              <w:autoSpaceDE/>
              <w:autoSpaceDN/>
              <w:adjustRightInd/>
              <w:textAlignment w:val="auto"/>
              <w:rPr>
                <w:ins w:id="1926" w:author="Duy Nhat Tran" w:date="2022-11-25T09:42:00Z"/>
                <w:rFonts w:ascii="Arial" w:hAnsi="Arial" w:cs="Arial"/>
                <w:color w:val="000000"/>
                <w:sz w:val="18"/>
                <w:szCs w:val="18"/>
              </w:rPr>
            </w:pPr>
          </w:p>
        </w:tc>
        <w:tc>
          <w:tcPr>
            <w:tcW w:w="2520" w:type="dxa"/>
            <w:shd w:val="clear" w:color="auto" w:fill="auto"/>
            <w:tcPrChange w:id="1927" w:author="Duy Nhat Tran" w:date="2022-11-25T11:33:00Z">
              <w:tcPr>
                <w:tcW w:w="2520" w:type="dxa"/>
                <w:gridSpan w:val="4"/>
                <w:shd w:val="clear" w:color="auto" w:fill="auto"/>
              </w:tcPr>
            </w:tcPrChange>
          </w:tcPr>
          <w:p w14:paraId="2B029D08" w14:textId="77777777" w:rsidR="001935E4" w:rsidRPr="00C9188F" w:rsidRDefault="001935E4" w:rsidP="001935E4">
            <w:pPr>
              <w:overflowPunct/>
              <w:autoSpaceDE/>
              <w:autoSpaceDN/>
              <w:adjustRightInd/>
              <w:textAlignment w:val="auto"/>
              <w:rPr>
                <w:ins w:id="1928" w:author="Duy Nhat Tran" w:date="2022-11-25T09:42:00Z"/>
                <w:rFonts w:ascii="Arial" w:hAnsi="Arial" w:cs="Arial"/>
                <w:color w:val="000000"/>
                <w:sz w:val="18"/>
                <w:szCs w:val="18"/>
              </w:rPr>
            </w:pPr>
          </w:p>
        </w:tc>
      </w:tr>
      <w:tr w:rsidR="00C9188F" w:rsidRPr="00C9188F" w14:paraId="58C0B133" w14:textId="77777777" w:rsidTr="009B39EF">
        <w:tblPrEx>
          <w:tblPrExChange w:id="1929" w:author="Duy Nhat Tran" w:date="2022-11-25T11:33:00Z">
            <w:tblPrEx>
              <w:tblW w:w="15678" w:type="dxa"/>
            </w:tblPrEx>
          </w:tblPrExChange>
        </w:tblPrEx>
        <w:trPr>
          <w:trHeight w:val="864"/>
          <w:ins w:id="1930" w:author="Duy Nhat Tran" w:date="2022-11-25T09:42:00Z"/>
          <w:trPrChange w:id="1931" w:author="Duy Nhat Tran" w:date="2022-11-25T11:33:00Z">
            <w:trPr>
              <w:gridAfter w:val="0"/>
              <w:trHeight w:val="864"/>
            </w:trPr>
          </w:trPrChange>
        </w:trPr>
        <w:tc>
          <w:tcPr>
            <w:tcW w:w="1098" w:type="dxa"/>
            <w:shd w:val="clear" w:color="auto" w:fill="auto"/>
            <w:noWrap/>
            <w:tcPrChange w:id="1932" w:author="Duy Nhat Tran" w:date="2022-11-25T11:33:00Z">
              <w:tcPr>
                <w:tcW w:w="1098" w:type="dxa"/>
                <w:shd w:val="clear" w:color="auto" w:fill="auto"/>
                <w:noWrap/>
              </w:tcPr>
            </w:tcPrChange>
          </w:tcPr>
          <w:p w14:paraId="50B9899B" w14:textId="5FA60A42" w:rsidR="001935E4" w:rsidRPr="00BE6F47" w:rsidRDefault="001935E4" w:rsidP="00BE6F47">
            <w:pPr>
              <w:overflowPunct/>
              <w:autoSpaceDE/>
              <w:autoSpaceDN/>
              <w:adjustRightInd/>
              <w:textAlignment w:val="auto"/>
              <w:rPr>
                <w:ins w:id="1933" w:author="Duy Nhat Tran" w:date="2022-11-25T09:42:00Z"/>
                <w:rFonts w:ascii="Arial" w:hAnsi="Arial" w:cs="Arial"/>
                <w:color w:val="000000"/>
                <w:sz w:val="18"/>
                <w:szCs w:val="18"/>
              </w:rPr>
            </w:pPr>
            <w:ins w:id="1934" w:author="Duy Nhat Tran" w:date="2022-11-25T09:43:00Z">
              <w:r w:rsidRPr="00C9188F">
                <w:rPr>
                  <w:rFonts w:ascii="Arial" w:hAnsi="Arial" w:cs="Arial"/>
                  <w:color w:val="000000"/>
                  <w:sz w:val="18"/>
                  <w:szCs w:val="18"/>
                  <w:rPrChange w:id="1935" w:author="Duy Nhat Tran" w:date="2022-11-25T10:27:00Z">
                    <w:rPr>
                      <w:rFonts w:ascii="Calibri" w:hAnsi="Calibri" w:cs="Calibri"/>
                      <w:color w:val="000000"/>
                      <w:sz w:val="22"/>
                      <w:szCs w:val="22"/>
                    </w:rPr>
                  </w:rPrChange>
                </w:rPr>
                <w:t>23954694</w:t>
              </w:r>
            </w:ins>
          </w:p>
        </w:tc>
        <w:tc>
          <w:tcPr>
            <w:tcW w:w="2547" w:type="dxa"/>
            <w:shd w:val="clear" w:color="auto" w:fill="auto"/>
            <w:noWrap/>
            <w:tcPrChange w:id="1936" w:author="Duy Nhat Tran" w:date="2022-11-25T11:33:00Z">
              <w:tcPr>
                <w:tcW w:w="2547" w:type="dxa"/>
                <w:shd w:val="clear" w:color="auto" w:fill="auto"/>
                <w:noWrap/>
              </w:tcPr>
            </w:tcPrChange>
          </w:tcPr>
          <w:p w14:paraId="78E0DF37" w14:textId="7FE47A69" w:rsidR="001935E4" w:rsidRPr="00BE6F47" w:rsidRDefault="001935E4" w:rsidP="00BE6F47">
            <w:pPr>
              <w:overflowPunct/>
              <w:autoSpaceDE/>
              <w:autoSpaceDN/>
              <w:adjustRightInd/>
              <w:textAlignment w:val="auto"/>
              <w:rPr>
                <w:ins w:id="1937" w:author="Duy Nhat Tran" w:date="2022-11-25T09:42:00Z"/>
                <w:rFonts w:ascii="Arial" w:hAnsi="Arial" w:cs="Arial"/>
                <w:color w:val="000000"/>
                <w:sz w:val="18"/>
                <w:szCs w:val="18"/>
              </w:rPr>
            </w:pPr>
            <w:ins w:id="1938" w:author="Duy Nhat Tran" w:date="2022-11-25T09:43:00Z">
              <w:r w:rsidRPr="00C9188F">
                <w:rPr>
                  <w:rFonts w:ascii="Arial" w:hAnsi="Arial" w:cs="Arial"/>
                  <w:color w:val="000000"/>
                  <w:sz w:val="18"/>
                  <w:szCs w:val="18"/>
                  <w:rPrChange w:id="1939" w:author="Duy Nhat Tran" w:date="2022-11-25T10:27:00Z">
                    <w:rPr>
                      <w:rFonts w:ascii="Calibri" w:hAnsi="Calibri" w:cs="Calibri"/>
                      <w:color w:val="000000"/>
                      <w:sz w:val="22"/>
                      <w:szCs w:val="22"/>
                    </w:rPr>
                  </w:rPrChange>
                </w:rPr>
                <w:t xml:space="preserve">CTY TNHH XNK THUY SAN QUANG PHU         </w:t>
              </w:r>
            </w:ins>
          </w:p>
        </w:tc>
        <w:tc>
          <w:tcPr>
            <w:tcW w:w="1683" w:type="dxa"/>
            <w:shd w:val="clear" w:color="auto" w:fill="auto"/>
            <w:noWrap/>
            <w:tcPrChange w:id="1940" w:author="Duy Nhat Tran" w:date="2022-11-25T11:33:00Z">
              <w:tcPr>
                <w:tcW w:w="1953" w:type="dxa"/>
                <w:gridSpan w:val="2"/>
                <w:shd w:val="clear" w:color="auto" w:fill="auto"/>
                <w:noWrap/>
              </w:tcPr>
            </w:tcPrChange>
          </w:tcPr>
          <w:p w14:paraId="65E02E00" w14:textId="494A3071" w:rsidR="001935E4" w:rsidRPr="00BE6F47" w:rsidRDefault="001935E4" w:rsidP="00BE6F47">
            <w:pPr>
              <w:overflowPunct/>
              <w:autoSpaceDE/>
              <w:autoSpaceDN/>
              <w:adjustRightInd/>
              <w:jc w:val="right"/>
              <w:textAlignment w:val="auto"/>
              <w:rPr>
                <w:ins w:id="1941" w:author="Duy Nhat Tran" w:date="2022-11-25T09:42:00Z"/>
                <w:rFonts w:ascii="Arial" w:hAnsi="Arial" w:cs="Arial"/>
                <w:color w:val="000000"/>
                <w:sz w:val="18"/>
                <w:szCs w:val="18"/>
              </w:rPr>
            </w:pPr>
            <w:ins w:id="1942" w:author="Duy Nhat Tran" w:date="2022-11-25T09:53:00Z">
              <w:r w:rsidRPr="00C9188F">
                <w:rPr>
                  <w:rFonts w:ascii="Arial" w:hAnsi="Arial" w:cs="Arial"/>
                  <w:color w:val="000000"/>
                  <w:sz w:val="18"/>
                  <w:szCs w:val="18"/>
                  <w:rPrChange w:id="1943" w:author="Duy Nhat Tran" w:date="2022-11-25T10:27:00Z">
                    <w:rPr>
                      <w:rFonts w:ascii="Calibri" w:hAnsi="Calibri"/>
                      <w:color w:val="000000"/>
                      <w:sz w:val="22"/>
                      <w:szCs w:val="22"/>
                    </w:rPr>
                  </w:rPrChange>
                </w:rPr>
                <w:t xml:space="preserve">        20.000.000.000 </w:t>
              </w:r>
            </w:ins>
          </w:p>
        </w:tc>
        <w:tc>
          <w:tcPr>
            <w:tcW w:w="1620" w:type="dxa"/>
            <w:shd w:val="clear" w:color="auto" w:fill="auto"/>
            <w:noWrap/>
            <w:tcPrChange w:id="1944" w:author="Duy Nhat Tran" w:date="2022-11-25T11:33:00Z">
              <w:tcPr>
                <w:tcW w:w="1620" w:type="dxa"/>
                <w:gridSpan w:val="3"/>
                <w:shd w:val="clear" w:color="auto" w:fill="auto"/>
                <w:noWrap/>
              </w:tcPr>
            </w:tcPrChange>
          </w:tcPr>
          <w:p w14:paraId="64519AED" w14:textId="5BC4036E" w:rsidR="001935E4" w:rsidRPr="00BE6F47" w:rsidRDefault="001935E4" w:rsidP="00BE6F47">
            <w:pPr>
              <w:overflowPunct/>
              <w:autoSpaceDE/>
              <w:autoSpaceDN/>
              <w:adjustRightInd/>
              <w:jc w:val="right"/>
              <w:textAlignment w:val="auto"/>
              <w:rPr>
                <w:ins w:id="1945" w:author="Duy Nhat Tran" w:date="2022-11-25T09:42:00Z"/>
                <w:rFonts w:ascii="Arial" w:hAnsi="Arial" w:cs="Arial"/>
                <w:color w:val="000000"/>
                <w:sz w:val="18"/>
                <w:szCs w:val="18"/>
              </w:rPr>
            </w:pPr>
            <w:ins w:id="1946" w:author="Duy Nhat Tran" w:date="2022-11-25T09:52:00Z">
              <w:r w:rsidRPr="00C9188F">
                <w:rPr>
                  <w:rFonts w:ascii="Arial" w:hAnsi="Arial" w:cs="Arial"/>
                  <w:color w:val="000000"/>
                  <w:sz w:val="18"/>
                  <w:szCs w:val="18"/>
                  <w:rPrChange w:id="1947" w:author="Duy Nhat Tran" w:date="2022-11-25T10:27:00Z">
                    <w:rPr>
                      <w:rFonts w:ascii="Calibri" w:hAnsi="Calibri"/>
                      <w:color w:val="000000"/>
                      <w:sz w:val="22"/>
                      <w:szCs w:val="22"/>
                    </w:rPr>
                  </w:rPrChange>
                </w:rPr>
                <w:t xml:space="preserve">    20.000.000.000 </w:t>
              </w:r>
            </w:ins>
          </w:p>
        </w:tc>
        <w:tc>
          <w:tcPr>
            <w:tcW w:w="1530" w:type="dxa"/>
            <w:shd w:val="clear" w:color="auto" w:fill="auto"/>
            <w:noWrap/>
            <w:tcPrChange w:id="1948" w:author="Duy Nhat Tran" w:date="2022-11-25T11:33:00Z">
              <w:tcPr>
                <w:tcW w:w="1620" w:type="dxa"/>
                <w:gridSpan w:val="4"/>
                <w:shd w:val="clear" w:color="auto" w:fill="auto"/>
                <w:noWrap/>
              </w:tcPr>
            </w:tcPrChange>
          </w:tcPr>
          <w:p w14:paraId="29B169A4" w14:textId="2AC7A1B1" w:rsidR="001935E4" w:rsidRPr="00BE6F47" w:rsidRDefault="001935E4" w:rsidP="00BE6F47">
            <w:pPr>
              <w:overflowPunct/>
              <w:autoSpaceDE/>
              <w:autoSpaceDN/>
              <w:adjustRightInd/>
              <w:jc w:val="right"/>
              <w:textAlignment w:val="auto"/>
              <w:rPr>
                <w:ins w:id="1949" w:author="Duy Nhat Tran" w:date="2022-11-25T09:42:00Z"/>
                <w:rFonts w:ascii="Arial" w:hAnsi="Arial" w:cs="Arial"/>
                <w:color w:val="000000"/>
                <w:sz w:val="18"/>
                <w:szCs w:val="18"/>
              </w:rPr>
            </w:pPr>
            <w:ins w:id="1950" w:author="Duy Nhat Tran" w:date="2022-11-25T09:51:00Z">
              <w:r w:rsidRPr="00C9188F">
                <w:rPr>
                  <w:rFonts w:ascii="Arial" w:hAnsi="Arial" w:cs="Arial"/>
                  <w:color w:val="000000"/>
                  <w:sz w:val="18"/>
                  <w:szCs w:val="18"/>
                  <w:rPrChange w:id="1951" w:author="Duy Nhat Tran" w:date="2022-11-25T10:27:00Z">
                    <w:rPr>
                      <w:rFonts w:ascii="Calibri" w:hAnsi="Calibri"/>
                      <w:color w:val="000000"/>
                      <w:sz w:val="22"/>
                      <w:szCs w:val="22"/>
                    </w:rPr>
                  </w:rPrChange>
                </w:rPr>
                <w:t xml:space="preserve">                             -   </w:t>
              </w:r>
            </w:ins>
          </w:p>
        </w:tc>
        <w:tc>
          <w:tcPr>
            <w:tcW w:w="2250" w:type="dxa"/>
            <w:shd w:val="clear" w:color="auto" w:fill="auto"/>
            <w:noWrap/>
            <w:tcPrChange w:id="1952" w:author="Duy Nhat Tran" w:date="2022-11-25T11:33:00Z">
              <w:tcPr>
                <w:tcW w:w="2250" w:type="dxa"/>
                <w:gridSpan w:val="4"/>
                <w:shd w:val="clear" w:color="auto" w:fill="auto"/>
                <w:noWrap/>
              </w:tcPr>
            </w:tcPrChange>
          </w:tcPr>
          <w:p w14:paraId="162E6F81" w14:textId="5CF0751B" w:rsidR="001935E4" w:rsidRPr="00C9188F" w:rsidRDefault="001935E4" w:rsidP="001935E4">
            <w:pPr>
              <w:overflowPunct/>
              <w:autoSpaceDE/>
              <w:autoSpaceDN/>
              <w:adjustRightInd/>
              <w:textAlignment w:val="auto"/>
              <w:rPr>
                <w:ins w:id="1953" w:author="Duy Nhat Tran" w:date="2022-11-25T09:42:00Z"/>
                <w:rFonts w:ascii="Arial" w:hAnsi="Arial" w:cs="Arial"/>
                <w:color w:val="000000"/>
                <w:sz w:val="18"/>
                <w:szCs w:val="18"/>
              </w:rPr>
            </w:pPr>
            <w:ins w:id="1954" w:author="Duy Nhat Tran" w:date="2022-11-25T09:50:00Z">
              <w:r w:rsidRPr="00BE6F47">
                <w:rPr>
                  <w:rFonts w:ascii="Arial" w:hAnsi="Arial" w:cs="Arial"/>
                  <w:color w:val="000000"/>
                  <w:sz w:val="18"/>
                  <w:szCs w:val="18"/>
                </w:rPr>
                <w:t xml:space="preserve">Bổ sung vốn lưu </w:t>
              </w:r>
              <w:r w:rsidRPr="0002500C">
                <w:rPr>
                  <w:rFonts w:ascii="Arial" w:hAnsi="Arial" w:cs="Arial"/>
                  <w:color w:val="000000"/>
                  <w:sz w:val="18"/>
                  <w:szCs w:val="18"/>
                </w:rPr>
                <w:t>đ</w:t>
              </w:r>
              <w:r w:rsidRPr="00C9188F">
                <w:rPr>
                  <w:rFonts w:ascii="Arial" w:hAnsi="Arial" w:cs="Arial"/>
                  <w:color w:val="000000"/>
                  <w:sz w:val="18"/>
                  <w:szCs w:val="18"/>
                </w:rPr>
                <w:t>ộng, sản xuất kinh doanh</w:t>
              </w:r>
            </w:ins>
          </w:p>
        </w:tc>
        <w:tc>
          <w:tcPr>
            <w:tcW w:w="2070" w:type="dxa"/>
            <w:shd w:val="clear" w:color="auto" w:fill="auto"/>
            <w:noWrap/>
            <w:tcPrChange w:id="1955" w:author="Duy Nhat Tran" w:date="2022-11-25T11:33:00Z">
              <w:tcPr>
                <w:tcW w:w="2070" w:type="dxa"/>
                <w:gridSpan w:val="4"/>
                <w:shd w:val="clear" w:color="auto" w:fill="auto"/>
                <w:noWrap/>
              </w:tcPr>
            </w:tcPrChange>
          </w:tcPr>
          <w:p w14:paraId="0E7860D0" w14:textId="77777777" w:rsidR="001935E4" w:rsidRPr="00C9188F" w:rsidRDefault="001935E4" w:rsidP="001935E4">
            <w:pPr>
              <w:overflowPunct/>
              <w:autoSpaceDE/>
              <w:autoSpaceDN/>
              <w:adjustRightInd/>
              <w:textAlignment w:val="auto"/>
              <w:rPr>
                <w:ins w:id="1956" w:author="Duy Nhat Tran" w:date="2022-11-25T09:42:00Z"/>
                <w:rFonts w:ascii="Arial" w:hAnsi="Arial" w:cs="Arial"/>
                <w:color w:val="000000"/>
                <w:sz w:val="18"/>
                <w:szCs w:val="18"/>
              </w:rPr>
            </w:pPr>
          </w:p>
        </w:tc>
        <w:tc>
          <w:tcPr>
            <w:tcW w:w="2520" w:type="dxa"/>
            <w:shd w:val="clear" w:color="auto" w:fill="auto"/>
            <w:tcPrChange w:id="1957" w:author="Duy Nhat Tran" w:date="2022-11-25T11:33:00Z">
              <w:tcPr>
                <w:tcW w:w="2520" w:type="dxa"/>
                <w:gridSpan w:val="4"/>
                <w:shd w:val="clear" w:color="auto" w:fill="auto"/>
              </w:tcPr>
            </w:tcPrChange>
          </w:tcPr>
          <w:p w14:paraId="3B26C0D6" w14:textId="77777777" w:rsidR="001935E4" w:rsidRPr="00C9188F" w:rsidRDefault="001935E4" w:rsidP="001935E4">
            <w:pPr>
              <w:overflowPunct/>
              <w:autoSpaceDE/>
              <w:autoSpaceDN/>
              <w:adjustRightInd/>
              <w:textAlignment w:val="auto"/>
              <w:rPr>
                <w:ins w:id="1958" w:author="Duy Nhat Tran" w:date="2022-11-25T09:42:00Z"/>
                <w:rFonts w:ascii="Arial" w:hAnsi="Arial" w:cs="Arial"/>
                <w:color w:val="000000"/>
                <w:sz w:val="18"/>
                <w:szCs w:val="18"/>
              </w:rPr>
            </w:pPr>
          </w:p>
        </w:tc>
      </w:tr>
      <w:tr w:rsidR="009B39EF" w:rsidRPr="00C9188F" w14:paraId="3E62B077" w14:textId="77777777" w:rsidTr="009B39EF">
        <w:tblPrEx>
          <w:tblPrExChange w:id="1959" w:author="Duy Nhat Tran" w:date="2022-11-25T11:33:00Z">
            <w:tblPrEx>
              <w:tblW w:w="15318" w:type="dxa"/>
            </w:tblPrEx>
          </w:tblPrExChange>
        </w:tblPrEx>
        <w:trPr>
          <w:trHeight w:val="864"/>
          <w:ins w:id="1960" w:author="Duy Nhat Tran" w:date="2022-11-25T09:41:00Z"/>
          <w:trPrChange w:id="1961" w:author="Duy Nhat Tran" w:date="2022-11-25T11:33:00Z">
            <w:trPr>
              <w:gridAfter w:val="0"/>
              <w:trHeight w:val="864"/>
            </w:trPr>
          </w:trPrChange>
        </w:trPr>
        <w:tc>
          <w:tcPr>
            <w:tcW w:w="1098" w:type="dxa"/>
            <w:shd w:val="clear" w:color="auto" w:fill="auto"/>
            <w:noWrap/>
            <w:tcPrChange w:id="1962" w:author="Duy Nhat Tran" w:date="2022-11-25T11:33:00Z">
              <w:tcPr>
                <w:tcW w:w="1098" w:type="dxa"/>
                <w:shd w:val="clear" w:color="auto" w:fill="auto"/>
                <w:noWrap/>
              </w:tcPr>
            </w:tcPrChange>
          </w:tcPr>
          <w:p w14:paraId="18880E26" w14:textId="77777777" w:rsidR="0033651E" w:rsidRPr="00BE6F47" w:rsidRDefault="0033651E" w:rsidP="00BE6F47">
            <w:pPr>
              <w:overflowPunct/>
              <w:autoSpaceDE/>
              <w:autoSpaceDN/>
              <w:adjustRightInd/>
              <w:textAlignment w:val="auto"/>
              <w:rPr>
                <w:ins w:id="1963" w:author="Duy Nhat Tran" w:date="2022-11-25T09:41:00Z"/>
                <w:rFonts w:ascii="Arial" w:hAnsi="Arial" w:cs="Arial"/>
                <w:color w:val="000000"/>
                <w:sz w:val="18"/>
                <w:szCs w:val="18"/>
              </w:rPr>
            </w:pPr>
          </w:p>
        </w:tc>
        <w:tc>
          <w:tcPr>
            <w:tcW w:w="2547" w:type="dxa"/>
            <w:shd w:val="clear" w:color="auto" w:fill="auto"/>
            <w:noWrap/>
            <w:tcPrChange w:id="1964" w:author="Duy Nhat Tran" w:date="2022-11-25T11:33:00Z">
              <w:tcPr>
                <w:tcW w:w="2547" w:type="dxa"/>
                <w:shd w:val="clear" w:color="auto" w:fill="auto"/>
                <w:noWrap/>
              </w:tcPr>
            </w:tcPrChange>
          </w:tcPr>
          <w:p w14:paraId="36937450" w14:textId="77777777" w:rsidR="0033651E" w:rsidRPr="00BE6F47" w:rsidRDefault="0033651E" w:rsidP="00BE6F47">
            <w:pPr>
              <w:overflowPunct/>
              <w:autoSpaceDE/>
              <w:autoSpaceDN/>
              <w:adjustRightInd/>
              <w:textAlignment w:val="auto"/>
              <w:rPr>
                <w:ins w:id="1965" w:author="Duy Nhat Tran" w:date="2022-11-25T09:41:00Z"/>
                <w:rFonts w:ascii="Arial" w:hAnsi="Arial" w:cs="Arial"/>
                <w:color w:val="000000"/>
                <w:sz w:val="18"/>
                <w:szCs w:val="18"/>
              </w:rPr>
            </w:pPr>
          </w:p>
        </w:tc>
        <w:tc>
          <w:tcPr>
            <w:tcW w:w="1683" w:type="dxa"/>
            <w:shd w:val="clear" w:color="auto" w:fill="auto"/>
            <w:noWrap/>
            <w:tcPrChange w:id="1966" w:author="Duy Nhat Tran" w:date="2022-11-25T11:33:00Z">
              <w:tcPr>
                <w:tcW w:w="1683" w:type="dxa"/>
                <w:shd w:val="clear" w:color="auto" w:fill="auto"/>
                <w:noWrap/>
              </w:tcPr>
            </w:tcPrChange>
          </w:tcPr>
          <w:p w14:paraId="51E1F6DB" w14:textId="77777777" w:rsidR="0033651E" w:rsidRPr="00BE6F47" w:rsidRDefault="0033651E" w:rsidP="0070412D">
            <w:pPr>
              <w:overflowPunct/>
              <w:autoSpaceDE/>
              <w:autoSpaceDN/>
              <w:adjustRightInd/>
              <w:jc w:val="right"/>
              <w:textAlignment w:val="auto"/>
              <w:rPr>
                <w:ins w:id="1967" w:author="Duy Nhat Tran" w:date="2022-11-25T09:41:00Z"/>
                <w:rFonts w:ascii="Arial" w:hAnsi="Arial" w:cs="Arial"/>
                <w:color w:val="000000"/>
                <w:sz w:val="18"/>
                <w:szCs w:val="18"/>
              </w:rPr>
            </w:pPr>
          </w:p>
        </w:tc>
        <w:tc>
          <w:tcPr>
            <w:tcW w:w="1620" w:type="dxa"/>
            <w:shd w:val="clear" w:color="auto" w:fill="auto"/>
            <w:noWrap/>
            <w:tcPrChange w:id="1968" w:author="Duy Nhat Tran" w:date="2022-11-25T11:33:00Z">
              <w:tcPr>
                <w:tcW w:w="1620" w:type="dxa"/>
                <w:gridSpan w:val="2"/>
                <w:shd w:val="clear" w:color="auto" w:fill="auto"/>
                <w:noWrap/>
              </w:tcPr>
            </w:tcPrChange>
          </w:tcPr>
          <w:p w14:paraId="64C80892" w14:textId="77777777" w:rsidR="0033651E" w:rsidRPr="0002500C" w:rsidRDefault="0033651E" w:rsidP="0070412D">
            <w:pPr>
              <w:overflowPunct/>
              <w:autoSpaceDE/>
              <w:autoSpaceDN/>
              <w:adjustRightInd/>
              <w:jc w:val="right"/>
              <w:textAlignment w:val="auto"/>
              <w:rPr>
                <w:ins w:id="1969" w:author="Duy Nhat Tran" w:date="2022-11-25T09:41:00Z"/>
                <w:rFonts w:ascii="Arial" w:hAnsi="Arial" w:cs="Arial"/>
                <w:color w:val="000000"/>
                <w:sz w:val="18"/>
                <w:szCs w:val="18"/>
              </w:rPr>
            </w:pPr>
          </w:p>
        </w:tc>
        <w:tc>
          <w:tcPr>
            <w:tcW w:w="1530" w:type="dxa"/>
            <w:shd w:val="clear" w:color="auto" w:fill="auto"/>
            <w:noWrap/>
            <w:tcPrChange w:id="1970" w:author="Duy Nhat Tran" w:date="2022-11-25T11:33:00Z">
              <w:tcPr>
                <w:tcW w:w="1530" w:type="dxa"/>
                <w:gridSpan w:val="4"/>
                <w:shd w:val="clear" w:color="auto" w:fill="auto"/>
                <w:noWrap/>
              </w:tcPr>
            </w:tcPrChange>
          </w:tcPr>
          <w:p w14:paraId="68FDC126" w14:textId="77777777" w:rsidR="0033651E" w:rsidRPr="00C9188F" w:rsidRDefault="0033651E" w:rsidP="0070412D">
            <w:pPr>
              <w:overflowPunct/>
              <w:autoSpaceDE/>
              <w:autoSpaceDN/>
              <w:adjustRightInd/>
              <w:jc w:val="right"/>
              <w:textAlignment w:val="auto"/>
              <w:rPr>
                <w:ins w:id="1971" w:author="Duy Nhat Tran" w:date="2022-11-25T09:41:00Z"/>
                <w:rFonts w:ascii="Arial" w:hAnsi="Arial" w:cs="Arial"/>
                <w:color w:val="000000"/>
                <w:sz w:val="18"/>
                <w:szCs w:val="18"/>
              </w:rPr>
            </w:pPr>
          </w:p>
        </w:tc>
        <w:tc>
          <w:tcPr>
            <w:tcW w:w="2250" w:type="dxa"/>
            <w:shd w:val="clear" w:color="auto" w:fill="auto"/>
            <w:noWrap/>
            <w:tcPrChange w:id="1972" w:author="Duy Nhat Tran" w:date="2022-11-25T11:33:00Z">
              <w:tcPr>
                <w:tcW w:w="2250" w:type="dxa"/>
                <w:gridSpan w:val="4"/>
                <w:shd w:val="clear" w:color="auto" w:fill="auto"/>
                <w:noWrap/>
              </w:tcPr>
            </w:tcPrChange>
          </w:tcPr>
          <w:p w14:paraId="69E7AF29" w14:textId="77777777" w:rsidR="0033651E" w:rsidRPr="00C9188F" w:rsidRDefault="0033651E" w:rsidP="0070412D">
            <w:pPr>
              <w:overflowPunct/>
              <w:autoSpaceDE/>
              <w:autoSpaceDN/>
              <w:adjustRightInd/>
              <w:textAlignment w:val="auto"/>
              <w:rPr>
                <w:ins w:id="1973" w:author="Duy Nhat Tran" w:date="2022-11-25T09:41:00Z"/>
                <w:rFonts w:ascii="Arial" w:hAnsi="Arial" w:cs="Arial"/>
                <w:color w:val="000000"/>
                <w:sz w:val="18"/>
                <w:szCs w:val="18"/>
              </w:rPr>
            </w:pPr>
          </w:p>
        </w:tc>
        <w:tc>
          <w:tcPr>
            <w:tcW w:w="2070" w:type="dxa"/>
            <w:shd w:val="clear" w:color="auto" w:fill="auto"/>
            <w:noWrap/>
            <w:tcPrChange w:id="1974" w:author="Duy Nhat Tran" w:date="2022-11-25T11:33:00Z">
              <w:tcPr>
                <w:tcW w:w="2070" w:type="dxa"/>
                <w:gridSpan w:val="4"/>
                <w:shd w:val="clear" w:color="auto" w:fill="auto"/>
                <w:noWrap/>
              </w:tcPr>
            </w:tcPrChange>
          </w:tcPr>
          <w:p w14:paraId="7837A85C" w14:textId="77777777" w:rsidR="0033651E" w:rsidRPr="00C9188F" w:rsidRDefault="0033651E" w:rsidP="0070412D">
            <w:pPr>
              <w:overflowPunct/>
              <w:autoSpaceDE/>
              <w:autoSpaceDN/>
              <w:adjustRightInd/>
              <w:textAlignment w:val="auto"/>
              <w:rPr>
                <w:ins w:id="1975" w:author="Duy Nhat Tran" w:date="2022-11-25T09:41:00Z"/>
                <w:rFonts w:ascii="Arial" w:hAnsi="Arial" w:cs="Arial"/>
                <w:color w:val="000000"/>
                <w:sz w:val="18"/>
                <w:szCs w:val="18"/>
              </w:rPr>
            </w:pPr>
          </w:p>
        </w:tc>
        <w:tc>
          <w:tcPr>
            <w:tcW w:w="2520" w:type="dxa"/>
            <w:shd w:val="clear" w:color="auto" w:fill="auto"/>
            <w:tcPrChange w:id="1976" w:author="Duy Nhat Tran" w:date="2022-11-25T11:33:00Z">
              <w:tcPr>
                <w:tcW w:w="2520" w:type="dxa"/>
                <w:gridSpan w:val="4"/>
                <w:shd w:val="clear" w:color="auto" w:fill="auto"/>
              </w:tcPr>
            </w:tcPrChange>
          </w:tcPr>
          <w:p w14:paraId="0A42C3EA" w14:textId="77777777" w:rsidR="0033651E" w:rsidRPr="00C9188F" w:rsidRDefault="0033651E" w:rsidP="0070412D">
            <w:pPr>
              <w:overflowPunct/>
              <w:autoSpaceDE/>
              <w:autoSpaceDN/>
              <w:adjustRightInd/>
              <w:textAlignment w:val="auto"/>
              <w:rPr>
                <w:ins w:id="1977" w:author="Duy Nhat Tran" w:date="2022-11-25T09:41:00Z"/>
                <w:rFonts w:ascii="Arial" w:hAnsi="Arial" w:cs="Arial"/>
                <w:color w:val="000000"/>
                <w:sz w:val="18"/>
                <w:szCs w:val="18"/>
              </w:rPr>
            </w:pPr>
          </w:p>
        </w:tc>
      </w:tr>
    </w:tbl>
    <w:p w14:paraId="7C8D0761" w14:textId="77777777" w:rsidR="00D9523C" w:rsidRPr="00C9188F" w:rsidRDefault="00D9523C" w:rsidP="00D9523C">
      <w:pPr>
        <w:overflowPunct/>
        <w:autoSpaceDE/>
        <w:autoSpaceDN/>
        <w:adjustRightInd/>
        <w:textAlignment w:val="auto"/>
        <w:rPr>
          <w:rFonts w:ascii="Arial" w:hAnsi="Arial" w:cs="Arial"/>
          <w:b/>
        </w:rPr>
        <w:sectPr w:rsidR="00D9523C" w:rsidRPr="00C9188F" w:rsidSect="00BE6F47">
          <w:pgSz w:w="16840" w:h="11907" w:orient="landscape" w:code="9"/>
          <w:pgMar w:top="1134" w:right="851" w:bottom="1701" w:left="1134" w:header="720" w:footer="358" w:gutter="0"/>
          <w:cols w:space="720"/>
          <w:docGrid w:linePitch="360"/>
        </w:sectPr>
      </w:pPr>
    </w:p>
    <w:p w14:paraId="528DD5BA" w14:textId="0D5E560E" w:rsidR="00ED6E0D" w:rsidRPr="00C9188F" w:rsidRDefault="00ED6E0D" w:rsidP="00A73782">
      <w:pPr>
        <w:jc w:val="both"/>
        <w:rPr>
          <w:rFonts w:ascii="Arial" w:hAnsi="Arial" w:cs="Arial"/>
          <w:b/>
        </w:rPr>
      </w:pPr>
    </w:p>
    <w:sectPr w:rsidR="00ED6E0D" w:rsidRPr="00C9188F" w:rsidSect="00BE6F47">
      <w:footerReference w:type="default" r:id="rId14"/>
      <w:pgSz w:w="11907" w:h="16840" w:code="9"/>
      <w:pgMar w:top="1134" w:right="1134" w:bottom="851" w:left="1701" w:header="720" w:footer="35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ung Van Do" w:date="2022-11-25T07:55:00Z" w:initials="TVD">
    <w:p w14:paraId="286AD2F7" w14:textId="77777777" w:rsidR="00A06C4B" w:rsidRDefault="00A06C4B">
      <w:pPr>
        <w:pStyle w:val="CommentText"/>
      </w:pPr>
      <w:r>
        <w:rPr>
          <w:rStyle w:val="CommentReference"/>
        </w:rPr>
        <w:annotationRef/>
      </w:r>
      <w:r>
        <w:t>Em cần tham khảo lại biên bản của các năm trước cả về nội dung lẫn cách trình bày.</w:t>
      </w:r>
    </w:p>
    <w:p w14:paraId="49BB8286" w14:textId="77777777" w:rsidR="00A06C4B" w:rsidRDefault="00A06C4B">
      <w:pPr>
        <w:pStyle w:val="CommentText"/>
      </w:pPr>
      <w:r>
        <w:t>Anh ko hiểu những nội dung hiện tại sao lại được đưa vào biên bản? Phải chỉ ra chỗ nào đang chưa tuân thủ đúng quy định của SBV hay của VCB, hoặc nếu đúng quy định rồi nhưng mình nhận định có rủi ro thì rủi ro chỗ nào và dấu hiệu nào cho thấy rủi ro đó.</w:t>
      </w:r>
    </w:p>
    <w:p w14:paraId="48E8DD82" w14:textId="1BAA80AE" w:rsidR="00A06C4B" w:rsidRDefault="00A06C4B">
      <w:pPr>
        <w:pStyle w:val="CommentText"/>
      </w:pPr>
      <w:r>
        <w:t>Biên bản cũng ko có chỗ để Chi nhánh có ý kiến.</w:t>
      </w:r>
    </w:p>
  </w:comment>
  <w:comment w:id="20" w:author="Trung Van Do" w:date="2022-11-25T07:34:00Z" w:initials="TVD">
    <w:p w14:paraId="749B9EC9" w14:textId="0F4513A6" w:rsidR="00A06C4B" w:rsidRDefault="00A06C4B">
      <w:pPr>
        <w:pStyle w:val="CommentText"/>
      </w:pPr>
      <w:r>
        <w:rPr>
          <w:rStyle w:val="CommentReference"/>
        </w:rPr>
        <w:annotationRef/>
      </w:r>
      <w:r>
        <w:t>Nen đưa thông tin là công ty hoạt động trong lĩnh vực gì, có bao nhiêu khoản vay, đầu tư dự án gì, thế chấp cái gì hơn là những thông tin này</w:t>
      </w:r>
    </w:p>
  </w:comment>
  <w:comment w:id="21" w:author="Duy Nhat Tran" w:date="2022-11-25T09:03:00Z" w:initials="DNT">
    <w:p w14:paraId="51A09E1E" w14:textId="33D6C4DF" w:rsidR="00A06C4B" w:rsidRDefault="00A06C4B">
      <w:pPr>
        <w:pStyle w:val="CommentText"/>
      </w:pPr>
      <w:r>
        <w:rPr>
          <w:rStyle w:val="CommentReference"/>
        </w:rPr>
        <w:annotationRef/>
      </w:r>
      <w:r>
        <w:t>Em có mô tả từng phần ở dưới</w:t>
      </w:r>
    </w:p>
  </w:comment>
  <w:comment w:id="22" w:author="Trung Van Do" w:date="2022-11-25T07:32:00Z" w:initials="TVD">
    <w:p w14:paraId="548C667F" w14:textId="77777777" w:rsidR="00A06C4B" w:rsidRDefault="00A06C4B" w:rsidP="00C9188F">
      <w:pPr>
        <w:pStyle w:val="CommentText"/>
      </w:pPr>
      <w:r>
        <w:rPr>
          <w:rStyle w:val="CommentReference"/>
        </w:rPr>
        <w:annotationRef/>
      </w:r>
      <w:r>
        <w:t>Không đáng tín cậy ở chỗ nào, phải đưa ra chứ? Và chỉ nói là bất thường thôi đừng nói câu không đáng tín cậy</w:t>
      </w:r>
    </w:p>
  </w:comment>
  <w:comment w:id="23" w:author="Duy Nhat Tran" w:date="2022-11-25T08:43:00Z" w:initials="DNT">
    <w:p w14:paraId="294504CF" w14:textId="77777777" w:rsidR="00A06C4B" w:rsidRDefault="00A06C4B" w:rsidP="00C9188F">
      <w:pPr>
        <w:pStyle w:val="CommentText"/>
      </w:pPr>
      <w:r>
        <w:rPr>
          <w:rStyle w:val="CommentReference"/>
        </w:rPr>
        <w:annotationRef/>
      </w:r>
      <w:r>
        <w:t>Vâng, em note lại thôi ạ.</w:t>
      </w:r>
    </w:p>
  </w:comment>
  <w:comment w:id="24" w:author="Trung Van Do" w:date="2022-11-25T07:38:00Z" w:initials="TVD">
    <w:p w14:paraId="57D6378A" w14:textId="77777777" w:rsidR="00A06C4B" w:rsidRDefault="00A06C4B" w:rsidP="00C9188F">
      <w:pPr>
        <w:pStyle w:val="CommentText"/>
      </w:pPr>
      <w:r>
        <w:rPr>
          <w:rStyle w:val="CommentReference"/>
        </w:rPr>
        <w:annotationRef/>
      </w:r>
      <w:r>
        <w:t>Tên dự án như này có chuẩn ko?</w:t>
      </w:r>
    </w:p>
  </w:comment>
  <w:comment w:id="25" w:author="Duy Nhat Tran" w:date="2022-11-25T09:02:00Z" w:initials="DNT">
    <w:p w14:paraId="501D87C4" w14:textId="77777777" w:rsidR="00A06C4B" w:rsidRDefault="00A06C4B" w:rsidP="00C9188F">
      <w:pPr>
        <w:pStyle w:val="CommentText"/>
      </w:pPr>
      <w:r>
        <w:rPr>
          <w:rStyle w:val="CommentReference"/>
        </w:rPr>
        <w:annotationRef/>
      </w:r>
      <w:r>
        <w:t>Đúng rồi ạ,</w:t>
      </w:r>
    </w:p>
  </w:comment>
  <w:comment w:id="30" w:author="Trung Van Do" w:date="2022-11-25T07:31:00Z" w:initials="TVD">
    <w:p w14:paraId="2CF1DB1C" w14:textId="30C41196" w:rsidR="00A06C4B" w:rsidRDefault="00A06C4B">
      <w:pPr>
        <w:pStyle w:val="CommentText"/>
      </w:pPr>
      <w:r>
        <w:rPr>
          <w:rStyle w:val="CommentReference"/>
        </w:rPr>
        <w:annotationRef/>
      </w:r>
      <w:r>
        <w:t>Sao chưa cung cấp mà lại có số ở dưới?</w:t>
      </w:r>
    </w:p>
  </w:comment>
  <w:comment w:id="31" w:author="Duy Nhat Tran" w:date="2022-11-25T08:44:00Z" w:initials="DNT">
    <w:p w14:paraId="41988B05" w14:textId="16A324D9" w:rsidR="00A06C4B" w:rsidRDefault="00A06C4B">
      <w:pPr>
        <w:pStyle w:val="CommentText"/>
      </w:pPr>
      <w:r>
        <w:rPr>
          <w:rStyle w:val="CommentReference"/>
        </w:rPr>
        <w:annotationRef/>
      </w:r>
      <w:r>
        <w:t>Đây là số liệu báo cáo tài chính.</w:t>
      </w:r>
    </w:p>
  </w:comment>
  <w:comment w:id="78" w:author="Trung Van Do" w:date="2022-11-25T07:41:00Z" w:initials="TVD">
    <w:p w14:paraId="61DBFC62" w14:textId="56C96A3B" w:rsidR="00A06C4B" w:rsidRDefault="00A06C4B">
      <w:pPr>
        <w:pStyle w:val="CommentText"/>
      </w:pPr>
      <w:r>
        <w:rPr>
          <w:rStyle w:val="CommentReference"/>
        </w:rPr>
        <w:annotationRef/>
      </w:r>
      <w:r>
        <w:t>Đây là chi nhánh chấm hay em chấm? Nếu là họ chấm thì có vấn đề gì? Còn nếu em chấm lại khác với họ thì em phải đưa thêm 1 cột là họ đang chấm như nào. Nguyên nhân em chấm lại là gì</w:t>
      </w:r>
    </w:p>
  </w:comment>
  <w:comment w:id="79" w:author="Duy Nhat Tran" w:date="2022-11-25T08:19:00Z" w:initials="DNT">
    <w:p w14:paraId="13B98241" w14:textId="641BE6A5" w:rsidR="00A06C4B" w:rsidRDefault="00A06C4B">
      <w:pPr>
        <w:pStyle w:val="CommentText"/>
      </w:pPr>
      <w:r>
        <w:rPr>
          <w:rStyle w:val="CommentReference"/>
        </w:rPr>
        <w:annotationRef/>
      </w:r>
      <w:r>
        <w:t>Đấy là chi nhánh chấm, dự án của doanh nghiệp không thể hoàn thành theo đúng tiến độ, không có hoạt động kinh doanh phát sinh doanh thu, sửa đổi toàn bộ tiêu chí, dù doanh nghiệp đc thành lập từ 2014 nhưng vẫn chấm là doanh nghiệp mới thành lập.</w:t>
      </w:r>
    </w:p>
  </w:comment>
  <w:comment w:id="429" w:author="Trung Van Do" w:date="2022-11-25T07:55:00Z" w:initials="TVD">
    <w:p w14:paraId="5590ED09" w14:textId="29C36AE7" w:rsidR="00A06C4B" w:rsidRDefault="00A06C4B">
      <w:pPr>
        <w:pStyle w:val="CommentText"/>
      </w:pPr>
      <w:r>
        <w:rPr>
          <w:rStyle w:val="CommentReference"/>
        </w:rPr>
        <w:annotationRef/>
      </w:r>
      <w:r>
        <w:t>Vậy thì sao? Sao cần phải đưa vào biên bản?</w:t>
      </w:r>
    </w:p>
  </w:comment>
  <w:comment w:id="430" w:author="Duy Nhat Tran" w:date="2022-11-25T08:22:00Z" w:initials="DNT">
    <w:p w14:paraId="1D6C23E1" w14:textId="2C72A773" w:rsidR="00A06C4B" w:rsidRDefault="00A06C4B">
      <w:pPr>
        <w:pStyle w:val="CommentText"/>
      </w:pPr>
      <w:r>
        <w:rPr>
          <w:rStyle w:val="CommentReference"/>
        </w:rPr>
        <w:annotationRef/>
      </w:r>
      <w:r>
        <w:t>Đây là các khoản em kiểm tra thêm từ nhóm 2 đến nhóm 5, để xem nhóm nợ xấu rơi vào những khoản cho vay nào. Tại những HSTD cá nhân có dư nợ lớn đều thuộc về việc cho vay bất động sản.</w:t>
      </w:r>
    </w:p>
  </w:comment>
  <w:comment w:id="643" w:author="Trung Van Do" w:date="2022-11-25T07:45:00Z" w:initials="TVD">
    <w:p w14:paraId="6263105F" w14:textId="2F404EE9" w:rsidR="00A06C4B" w:rsidRDefault="00A06C4B">
      <w:pPr>
        <w:pStyle w:val="CommentText"/>
      </w:pPr>
      <w:r>
        <w:rPr>
          <w:rStyle w:val="CommentReference"/>
        </w:rPr>
        <w:annotationRef/>
      </w:r>
      <w:r>
        <w:t>Em tìm hiểu xem việc này có bất thường hay ko? Hay toàn bộ các khách hàng đều như vậy Để xác định đây là có phải là lỗi hay ko, lỗi hệ thống hay lỗi tác nghiệ?</w:t>
      </w:r>
    </w:p>
  </w:comment>
  <w:comment w:id="644" w:author="Duy Nhat Tran" w:date="2022-11-25T08:25:00Z" w:initials="DNT">
    <w:p w14:paraId="458EC3D7" w14:textId="22E343F3" w:rsidR="00A06C4B" w:rsidRDefault="00A06C4B">
      <w:pPr>
        <w:pStyle w:val="CommentText"/>
      </w:pPr>
      <w:r>
        <w:rPr>
          <w:rStyle w:val="CommentReference"/>
        </w:rPr>
        <w:annotationRef/>
      </w:r>
      <w:r>
        <w:t xml:space="preserve">Em có kiểm tra lại một bộ, thì bộ này hoàn có lưu lại đc hết các nội dung, lịch sử chấm điểm, liên quan đến 8 khoản này thì hệ thống không lưu lại bất cứ lịch sử chấm điểm nào. </w:t>
      </w:r>
    </w:p>
  </w:comment>
  <w:comment w:id="650" w:author="Trung Van Do" w:date="2022-11-25T07:46:00Z" w:initials="TVD">
    <w:p w14:paraId="512019BC" w14:textId="5C69C96E" w:rsidR="00A06C4B" w:rsidRDefault="00A06C4B">
      <w:pPr>
        <w:pStyle w:val="CommentText"/>
      </w:pPr>
      <w:r>
        <w:rPr>
          <w:rStyle w:val="CommentReference"/>
        </w:rPr>
        <w:annotationRef/>
      </w:r>
      <w:r>
        <w:t xml:space="preserve">Sơ sài là thiếu so với quy định của NHNN hay của VCB? Cụ thể thiếu hồ sơ gì? </w:t>
      </w:r>
    </w:p>
  </w:comment>
  <w:comment w:id="651" w:author="Duy Nhat Tran" w:date="2022-11-25T09:04:00Z" w:initials="DNT">
    <w:p w14:paraId="514B710F" w14:textId="4525C55B" w:rsidR="00A06C4B" w:rsidRDefault="00A06C4B">
      <w:pPr>
        <w:pStyle w:val="CommentText"/>
      </w:pPr>
      <w:r>
        <w:rPr>
          <w:rStyle w:val="CommentReference"/>
        </w:rPr>
        <w:annotationRef/>
      </w:r>
      <w:r>
        <w:t>Đang thiếu so với quy định nội bộ của VCB</w:t>
      </w:r>
    </w:p>
  </w:comment>
  <w:comment w:id="654" w:author="Trung Van Do" w:date="2022-11-25T07:47:00Z" w:initials="TVD">
    <w:p w14:paraId="61615A20" w14:textId="53E5086E" w:rsidR="00A06C4B" w:rsidRDefault="00A06C4B">
      <w:pPr>
        <w:pStyle w:val="CommentText"/>
      </w:pPr>
      <w:r>
        <w:rPr>
          <w:rStyle w:val="CommentReference"/>
        </w:rPr>
        <w:annotationRef/>
      </w:r>
      <w:r>
        <w:t>Cái này thì chi nhánh họ giải thích như nào?</w:t>
      </w:r>
    </w:p>
  </w:comment>
  <w:comment w:id="656" w:author="Trung Van Do" w:date="2022-11-25T07:48:00Z" w:initials="TVD">
    <w:p w14:paraId="14813C01" w14:textId="79E08B44" w:rsidR="00A06C4B" w:rsidRDefault="00A06C4B">
      <w:pPr>
        <w:pStyle w:val="CommentText"/>
      </w:pPr>
      <w:r>
        <w:rPr>
          <w:rStyle w:val="CommentReference"/>
        </w:rPr>
        <w:annotationRef/>
      </w:r>
      <w:r>
        <w:t>Ngắn là bao lâu? Họ giải thích tại sao lại giải ngân/ thanh toán nhiều lần?</w:t>
      </w:r>
    </w:p>
  </w:comment>
  <w:comment w:id="657" w:author="Duy Nhat Tran" w:date="2022-11-25T09:07:00Z" w:initials="DNT">
    <w:p w14:paraId="497B2BF1" w14:textId="1207A0C5" w:rsidR="00A06C4B" w:rsidRDefault="00A06C4B">
      <w:pPr>
        <w:pStyle w:val="CommentText"/>
      </w:pPr>
      <w:r>
        <w:rPr>
          <w:rStyle w:val="CommentReference"/>
        </w:rPr>
        <w:annotationRef/>
      </w:r>
      <w:r>
        <w:t>Họ giải thích đơn giản là theo yêu cầu của khách hàng, mang bao nhiêu hàng đến thì thanh toán bấy nhiêu, nhưng mà không có hồ sơ gì để chứng minh giao dịch đó, mà vẫn chuyển tiền thanh toán.</w:t>
      </w:r>
    </w:p>
  </w:comment>
  <w:comment w:id="667" w:author="Trung Van Do" w:date="2022-11-25T07:49:00Z" w:initials="TVD">
    <w:p w14:paraId="364BA0EC" w14:textId="5ADA7B32" w:rsidR="00A06C4B" w:rsidRDefault="00A06C4B">
      <w:pPr>
        <w:pStyle w:val="CommentText"/>
      </w:pPr>
      <w:r>
        <w:rPr>
          <w:rStyle w:val="CommentReference"/>
        </w:rPr>
        <w:annotationRef/>
      </w:r>
      <w:r>
        <w:t>Tồn tại 2 hợp đồng như vậy có gì sai?</w:t>
      </w:r>
    </w:p>
  </w:comment>
  <w:comment w:id="668" w:author="Duy Nhat Tran" w:date="2022-11-25T09:08:00Z" w:initials="DNT">
    <w:p w14:paraId="49AF610D" w14:textId="184E723F" w:rsidR="00A06C4B" w:rsidRDefault="00A06C4B">
      <w:pPr>
        <w:pStyle w:val="CommentText"/>
      </w:pPr>
      <w:r>
        <w:rPr>
          <w:rStyle w:val="CommentReference"/>
        </w:rPr>
        <w:annotationRef/>
      </w:r>
      <w:r>
        <w:t xml:space="preserve">Cứ đến ngày chuẩn bị tất toán những khoản vay ngắn hạn cũ, thì trước đó sẽ lập một hợp đồng tín dụng mới, với hạn mức cao hơn, bắt đầu xoay vòng tiền để trả cho những hợp đồng cũ đến hạn. </w:t>
      </w:r>
    </w:p>
  </w:comment>
  <w:comment w:id="693" w:author="Trung Van Do" w:date="2022-11-25T07:51:00Z" w:initials="TVD">
    <w:p w14:paraId="0917A7CE" w14:textId="6E792BFF" w:rsidR="00A06C4B" w:rsidRDefault="00A06C4B">
      <w:pPr>
        <w:pStyle w:val="CommentText"/>
      </w:pPr>
      <w:r>
        <w:rPr>
          <w:rStyle w:val="CommentReference"/>
        </w:rPr>
        <w:annotationRef/>
      </w:r>
      <w:r>
        <w:t>Vậy họ đang làm gì khác so với quy định này?</w:t>
      </w:r>
    </w:p>
  </w:comment>
  <w:comment w:id="694" w:author="Duy Nhat Tran" w:date="2022-11-25T08:35:00Z" w:initials="DNT">
    <w:p w14:paraId="6C250E93" w14:textId="01E5648B" w:rsidR="00A06C4B" w:rsidRDefault="00A06C4B">
      <w:pPr>
        <w:pStyle w:val="CommentText"/>
      </w:pPr>
      <w:r>
        <w:rPr>
          <w:rStyle w:val="CommentReference"/>
        </w:rPr>
        <w:annotationRef/>
      </w:r>
      <w:r>
        <w:t>Tức là khi mà muốn cấp tín dụng cho cá nhân, họ phải chấm điểm trên hệ thông của VCB, nếu không chấm là thiếu bước ạ, nhưng mà trên hồ sơ giấy lại có điểm xếp hạng từ A trở lên.</w:t>
      </w:r>
    </w:p>
  </w:comment>
  <w:comment w:id="714" w:author="Trung Van Do" w:date="2022-11-25T07:50:00Z" w:initials="TVD">
    <w:p w14:paraId="46BFA461" w14:textId="264A3D1F" w:rsidR="00A06C4B" w:rsidRDefault="00A06C4B">
      <w:pPr>
        <w:pStyle w:val="CommentText"/>
      </w:pPr>
      <w:r>
        <w:rPr>
          <w:rStyle w:val="CommentReference"/>
        </w:rPr>
        <w:annotationRef/>
      </w:r>
      <w:r>
        <w:t>Vậy ở đây chi nhánh thiếu cái gì so với quy định?</w:t>
      </w:r>
    </w:p>
  </w:comment>
  <w:comment w:id="715" w:author="Duy Nhat Tran" w:date="2022-11-25T08:28:00Z" w:initials="DNT">
    <w:p w14:paraId="03B28FBB" w14:textId="286956A5" w:rsidR="00A06C4B" w:rsidRDefault="00A06C4B">
      <w:pPr>
        <w:pStyle w:val="CommentText"/>
      </w:pPr>
      <w:r>
        <w:rPr>
          <w:rStyle w:val="CommentReference"/>
        </w:rPr>
        <w:annotationRef/>
      </w:r>
      <w:r>
        <w:t>Về phía khách hàng, hồ sơ khi giải ngân đang chỉ có bảng kê, mà không có các giấy tờ khác liên quan như Hợp động, đề nghị thanh toán,</w:t>
      </w:r>
    </w:p>
  </w:comment>
  <w:comment w:id="767" w:author="Trung Van Do" w:date="2022-11-25T07:51:00Z" w:initials="TVD">
    <w:p w14:paraId="142C399F" w14:textId="77777777" w:rsidR="00A06C4B" w:rsidRDefault="00A06C4B" w:rsidP="006C7401">
      <w:pPr>
        <w:pStyle w:val="CommentText"/>
      </w:pPr>
      <w:r>
        <w:rPr>
          <w:rStyle w:val="CommentReference"/>
        </w:rPr>
        <w:annotationRef/>
      </w:r>
      <w:r>
        <w:t>Vậy họ đang làm gì khác so với quy định này?</w:t>
      </w:r>
    </w:p>
  </w:comment>
  <w:comment w:id="768" w:author="Duy Nhat Tran" w:date="2022-11-25T08:35:00Z" w:initials="DNT">
    <w:p w14:paraId="7FAB4E37" w14:textId="77777777" w:rsidR="00A06C4B" w:rsidRDefault="00A06C4B" w:rsidP="006C7401">
      <w:pPr>
        <w:pStyle w:val="CommentText"/>
      </w:pPr>
      <w:r>
        <w:rPr>
          <w:rStyle w:val="CommentReference"/>
        </w:rPr>
        <w:annotationRef/>
      </w:r>
      <w:r>
        <w:t>Tức là khi mà muốn cấp tín dụng cho cá nhân, họ phải chấm điểm trên hệ thông của VCB, nếu không chấm là thiếu bước ạ, nhưng mà trên hồ sơ giấy lại có điểm xếp hạng từ A trở lên.</w:t>
      </w:r>
    </w:p>
  </w:comment>
  <w:comment w:id="795" w:author="Trung Van Do" w:date="2022-11-25T07:50:00Z" w:initials="TVD">
    <w:p w14:paraId="7E366A33" w14:textId="77777777" w:rsidR="00A06C4B" w:rsidRDefault="00A06C4B" w:rsidP="006C7401">
      <w:pPr>
        <w:pStyle w:val="CommentText"/>
      </w:pPr>
      <w:r>
        <w:rPr>
          <w:rStyle w:val="CommentReference"/>
        </w:rPr>
        <w:annotationRef/>
      </w:r>
      <w:r>
        <w:t>Vậy ở đây chi nhánh thiếu cái gì so với quy định?</w:t>
      </w:r>
    </w:p>
  </w:comment>
  <w:comment w:id="796" w:author="Duy Nhat Tran" w:date="2022-11-25T08:28:00Z" w:initials="DNT">
    <w:p w14:paraId="08951760" w14:textId="77777777" w:rsidR="00A06C4B" w:rsidRDefault="00A06C4B" w:rsidP="006C7401">
      <w:pPr>
        <w:pStyle w:val="CommentText"/>
      </w:pPr>
      <w:r>
        <w:rPr>
          <w:rStyle w:val="CommentReference"/>
        </w:rPr>
        <w:annotationRef/>
      </w:r>
      <w:r>
        <w:t>Về phía khách hàng, hồ sơ khi giải ngân đang chỉ có bảng kê, mà không có các giấy tờ khác liên quan như Hợp động, đề nghị thanh toán,</w:t>
      </w:r>
    </w:p>
  </w:comment>
  <w:comment w:id="955" w:author="Trung Van Do" w:date="2022-11-25T07:52:00Z" w:initials="TVD">
    <w:p w14:paraId="3999B7B8" w14:textId="4C81F595" w:rsidR="00A06C4B" w:rsidRDefault="00A06C4B">
      <w:pPr>
        <w:pStyle w:val="CommentText"/>
      </w:pPr>
      <w:r>
        <w:rPr>
          <w:rStyle w:val="CommentReference"/>
        </w:rPr>
        <w:annotationRef/>
      </w:r>
      <w:r>
        <w:t>Anh thấy cái Phụ lục 1 em đang để là danh sách cá nhân thôi</w:t>
      </w:r>
    </w:p>
  </w:comment>
  <w:comment w:id="956" w:author="Duy Nhat Tran" w:date="2022-11-25T08:34:00Z" w:initials="DNT">
    <w:p w14:paraId="13426B65" w14:textId="4BF0B38D" w:rsidR="00A06C4B" w:rsidRDefault="00A06C4B">
      <w:pPr>
        <w:pStyle w:val="CommentText"/>
      </w:pPr>
      <w:r>
        <w:rPr>
          <w:rStyle w:val="CommentReference"/>
        </w:rPr>
        <w:annotationRef/>
      </w:r>
      <w:r>
        <w:t>Đoạn này là đoạn gốc trong công văn, em để nguyên thôi ạ</w:t>
      </w:r>
    </w:p>
  </w:comment>
  <w:comment w:id="959" w:author="Trung Van Do" w:date="2022-11-25T07:54:00Z" w:initials="TVD">
    <w:p w14:paraId="30B74140" w14:textId="307471D0" w:rsidR="00A06C4B" w:rsidRDefault="00A06C4B">
      <w:pPr>
        <w:pStyle w:val="CommentText"/>
      </w:pPr>
      <w:r>
        <w:rPr>
          <w:rStyle w:val="CommentReference"/>
        </w:rPr>
        <w:annotationRef/>
      </w:r>
      <w:r>
        <w:t>Không có phụ lục này</w:t>
      </w:r>
    </w:p>
  </w:comment>
  <w:comment w:id="961" w:author="Trung Van Do" w:date="2022-11-25T07:54:00Z" w:initials="TVD">
    <w:p w14:paraId="7E3EF94C" w14:textId="62733193" w:rsidR="00A06C4B" w:rsidRDefault="00A06C4B">
      <w:pPr>
        <w:pStyle w:val="CommentText"/>
      </w:pPr>
      <w:r>
        <w:rPr>
          <w:rStyle w:val="CommentReference"/>
        </w:rPr>
        <w:annotationRef/>
      </w:r>
      <w:r>
        <w:t>Không có phụ lục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E8DD82" w15:done="0"/>
  <w15:commentEx w15:paraId="749B9EC9" w15:done="0"/>
  <w15:commentEx w15:paraId="51A09E1E" w15:paraIdParent="749B9EC9" w15:done="0"/>
  <w15:commentEx w15:paraId="548C667F" w15:done="0"/>
  <w15:commentEx w15:paraId="294504CF" w15:paraIdParent="548C667F" w15:done="0"/>
  <w15:commentEx w15:paraId="57D6378A" w15:done="0"/>
  <w15:commentEx w15:paraId="501D87C4" w15:paraIdParent="57D6378A" w15:done="0"/>
  <w15:commentEx w15:paraId="2CF1DB1C" w15:done="0"/>
  <w15:commentEx w15:paraId="41988B05" w15:paraIdParent="2CF1DB1C" w15:done="0"/>
  <w15:commentEx w15:paraId="61DBFC62" w15:done="0"/>
  <w15:commentEx w15:paraId="13B98241" w15:paraIdParent="61DBFC62" w15:done="0"/>
  <w15:commentEx w15:paraId="5590ED09" w15:done="0"/>
  <w15:commentEx w15:paraId="1D6C23E1" w15:paraIdParent="5590ED09" w15:done="0"/>
  <w15:commentEx w15:paraId="6263105F" w15:done="0"/>
  <w15:commentEx w15:paraId="458EC3D7" w15:paraIdParent="6263105F" w15:done="0"/>
  <w15:commentEx w15:paraId="512019BC" w15:done="0"/>
  <w15:commentEx w15:paraId="514B710F" w15:paraIdParent="512019BC" w15:done="0"/>
  <w15:commentEx w15:paraId="61615A20" w15:done="0"/>
  <w15:commentEx w15:paraId="14813C01" w15:done="0"/>
  <w15:commentEx w15:paraId="497B2BF1" w15:paraIdParent="14813C01" w15:done="0"/>
  <w15:commentEx w15:paraId="364BA0EC" w15:done="0"/>
  <w15:commentEx w15:paraId="49AF610D" w15:paraIdParent="364BA0EC" w15:done="0"/>
  <w15:commentEx w15:paraId="0917A7CE" w15:done="0"/>
  <w15:commentEx w15:paraId="6C250E93" w15:paraIdParent="0917A7CE" w15:done="0"/>
  <w15:commentEx w15:paraId="46BFA461" w15:done="0"/>
  <w15:commentEx w15:paraId="03B28FBB" w15:paraIdParent="46BFA461" w15:done="0"/>
  <w15:commentEx w15:paraId="142C399F" w15:done="0"/>
  <w15:commentEx w15:paraId="7FAB4E37" w15:paraIdParent="142C399F" w15:done="0"/>
  <w15:commentEx w15:paraId="7E366A33" w15:done="0"/>
  <w15:commentEx w15:paraId="08951760" w15:paraIdParent="7E366A33" w15:done="0"/>
  <w15:commentEx w15:paraId="3999B7B8" w15:done="0"/>
  <w15:commentEx w15:paraId="13426B65" w15:paraIdParent="3999B7B8" w15:done="0"/>
  <w15:commentEx w15:paraId="30B74140" w15:done="0"/>
  <w15:commentEx w15:paraId="7E3EF9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AF36E" w16cex:dateUtc="2022-11-25T00:55:00Z"/>
  <w16cex:commentExtensible w16cex:durableId="272AEEA1" w16cex:dateUtc="2022-11-25T00:34:00Z"/>
  <w16cex:commentExtensible w16cex:durableId="272B035A" w16cex:dateUtc="2022-11-25T02:03:00Z"/>
  <w16cex:commentExtensible w16cex:durableId="272B160B" w16cex:dateUtc="2022-11-25T00:32:00Z"/>
  <w16cex:commentExtensible w16cex:durableId="272B160A" w16cex:dateUtc="2022-11-25T01:43:00Z"/>
  <w16cex:commentExtensible w16cex:durableId="272B1609" w16cex:dateUtc="2022-11-25T00:38:00Z"/>
  <w16cex:commentExtensible w16cex:durableId="272B1608" w16cex:dateUtc="2022-11-25T02:02:00Z"/>
  <w16cex:commentExtensible w16cex:durableId="272AEDD0" w16cex:dateUtc="2022-11-25T00:31:00Z"/>
  <w16cex:commentExtensible w16cex:durableId="272AFEE1" w16cex:dateUtc="2022-11-25T01:44:00Z"/>
  <w16cex:commentExtensible w16cex:durableId="272AF045" w16cex:dateUtc="2022-11-25T00:41:00Z"/>
  <w16cex:commentExtensible w16cex:durableId="272AF904" w16cex:dateUtc="2022-11-25T01:19:00Z"/>
  <w16cex:commentExtensible w16cex:durableId="272AF35C" w16cex:dateUtc="2022-11-25T00:55:00Z"/>
  <w16cex:commentExtensible w16cex:durableId="272AF9C3" w16cex:dateUtc="2022-11-25T01:22:00Z"/>
  <w16cex:commentExtensible w16cex:durableId="272AF105" w16cex:dateUtc="2022-11-25T00:45:00Z"/>
  <w16cex:commentExtensible w16cex:durableId="272AFA85" w16cex:dateUtc="2022-11-25T01:25:00Z"/>
  <w16cex:commentExtensible w16cex:durableId="272AF171" w16cex:dateUtc="2022-11-25T00:46:00Z"/>
  <w16cex:commentExtensible w16cex:durableId="272B0397" w16cex:dateUtc="2022-11-25T02:04:00Z"/>
  <w16cex:commentExtensible w16cex:durableId="272AF1A7" w16cex:dateUtc="2022-11-25T00:47:00Z"/>
  <w16cex:commentExtensible w16cex:durableId="272AF1CA" w16cex:dateUtc="2022-11-25T00:48:00Z"/>
  <w16cex:commentExtensible w16cex:durableId="272B0454" w16cex:dateUtc="2022-11-25T02:07:00Z"/>
  <w16cex:commentExtensible w16cex:durableId="272AF215" w16cex:dateUtc="2022-11-25T00:49:00Z"/>
  <w16cex:commentExtensible w16cex:durableId="272B04A0" w16cex:dateUtc="2022-11-25T02:08:00Z"/>
  <w16cex:commentExtensible w16cex:durableId="272AF287" w16cex:dateUtc="2022-11-25T00:51:00Z"/>
  <w16cex:commentExtensible w16cex:durableId="272AFCBD" w16cex:dateUtc="2022-11-25T01:35:00Z"/>
  <w16cex:commentExtensible w16cex:durableId="272AF257" w16cex:dateUtc="2022-11-25T00:50:00Z"/>
  <w16cex:commentExtensible w16cex:durableId="272AFB2E" w16cex:dateUtc="2022-11-25T01:28:00Z"/>
  <w16cex:commentExtensible w16cex:durableId="272B2FDA" w16cex:dateUtc="2022-11-25T00:51:00Z"/>
  <w16cex:commentExtensible w16cex:durableId="272B2FD9" w16cex:dateUtc="2022-11-25T01:35:00Z"/>
  <w16cex:commentExtensible w16cex:durableId="272B306C" w16cex:dateUtc="2022-11-25T00:50:00Z"/>
  <w16cex:commentExtensible w16cex:durableId="272B306B" w16cex:dateUtc="2022-11-25T01:28:00Z"/>
  <w16cex:commentExtensible w16cex:durableId="272AF2DB" w16cex:dateUtc="2022-11-25T00:52:00Z"/>
  <w16cex:commentExtensible w16cex:durableId="272AFC7A" w16cex:dateUtc="2022-11-25T01:34:00Z"/>
  <w16cex:commentExtensible w16cex:durableId="272AF31C" w16cex:dateUtc="2022-11-25T00:54:00Z"/>
  <w16cex:commentExtensible w16cex:durableId="272AF324" w16cex:dateUtc="2022-11-25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8DD82" w16cid:durableId="272AF36E"/>
  <w16cid:commentId w16cid:paraId="749B9EC9" w16cid:durableId="272AEEA1"/>
  <w16cid:commentId w16cid:paraId="51A09E1E" w16cid:durableId="272B035A"/>
  <w16cid:commentId w16cid:paraId="548C667F" w16cid:durableId="272B160B"/>
  <w16cid:commentId w16cid:paraId="294504CF" w16cid:durableId="272B160A"/>
  <w16cid:commentId w16cid:paraId="57D6378A" w16cid:durableId="272B1609"/>
  <w16cid:commentId w16cid:paraId="501D87C4" w16cid:durableId="272B1608"/>
  <w16cid:commentId w16cid:paraId="2CF1DB1C" w16cid:durableId="272AEDD0"/>
  <w16cid:commentId w16cid:paraId="41988B05" w16cid:durableId="272AFEE1"/>
  <w16cid:commentId w16cid:paraId="61DBFC62" w16cid:durableId="272AF045"/>
  <w16cid:commentId w16cid:paraId="13B98241" w16cid:durableId="272AF904"/>
  <w16cid:commentId w16cid:paraId="5590ED09" w16cid:durableId="272AF35C"/>
  <w16cid:commentId w16cid:paraId="1D6C23E1" w16cid:durableId="272AF9C3"/>
  <w16cid:commentId w16cid:paraId="6263105F" w16cid:durableId="272AF105"/>
  <w16cid:commentId w16cid:paraId="458EC3D7" w16cid:durableId="272AFA85"/>
  <w16cid:commentId w16cid:paraId="512019BC" w16cid:durableId="272AF171"/>
  <w16cid:commentId w16cid:paraId="514B710F" w16cid:durableId="272B0397"/>
  <w16cid:commentId w16cid:paraId="61615A20" w16cid:durableId="272AF1A7"/>
  <w16cid:commentId w16cid:paraId="14813C01" w16cid:durableId="272AF1CA"/>
  <w16cid:commentId w16cid:paraId="497B2BF1" w16cid:durableId="272B0454"/>
  <w16cid:commentId w16cid:paraId="364BA0EC" w16cid:durableId="272AF215"/>
  <w16cid:commentId w16cid:paraId="49AF610D" w16cid:durableId="272B04A0"/>
  <w16cid:commentId w16cid:paraId="0917A7CE" w16cid:durableId="272AF287"/>
  <w16cid:commentId w16cid:paraId="6C250E93" w16cid:durableId="272AFCBD"/>
  <w16cid:commentId w16cid:paraId="46BFA461" w16cid:durableId="272AF257"/>
  <w16cid:commentId w16cid:paraId="03B28FBB" w16cid:durableId="272AFB2E"/>
  <w16cid:commentId w16cid:paraId="142C399F" w16cid:durableId="272B2FDA"/>
  <w16cid:commentId w16cid:paraId="7FAB4E37" w16cid:durableId="272B2FD9"/>
  <w16cid:commentId w16cid:paraId="7E366A33" w16cid:durableId="272B306C"/>
  <w16cid:commentId w16cid:paraId="08951760" w16cid:durableId="272B306B"/>
  <w16cid:commentId w16cid:paraId="3999B7B8" w16cid:durableId="272AF2DB"/>
  <w16cid:commentId w16cid:paraId="13426B65" w16cid:durableId="272AFC7A"/>
  <w16cid:commentId w16cid:paraId="30B74140" w16cid:durableId="272AF31C"/>
  <w16cid:commentId w16cid:paraId="7E3EF94C" w16cid:durableId="272AF32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34812" w14:textId="77777777" w:rsidR="004D0181" w:rsidRDefault="004D0181" w:rsidP="000148D3">
      <w:r>
        <w:separator/>
      </w:r>
    </w:p>
  </w:endnote>
  <w:endnote w:type="continuationSeparator" w:id="0">
    <w:p w14:paraId="1BA768DF" w14:textId="77777777" w:rsidR="004D0181" w:rsidRDefault="004D0181" w:rsidP="000148D3">
      <w:r>
        <w:continuationSeparator/>
      </w:r>
    </w:p>
  </w:endnote>
  <w:endnote w:type="continuationNotice" w:id="1">
    <w:p w14:paraId="3B0B69E2" w14:textId="77777777" w:rsidR="004D0181" w:rsidRDefault="004D01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2">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507E7" w14:textId="0824E867" w:rsidR="00A06C4B" w:rsidRPr="00927219" w:rsidRDefault="00A06C4B">
    <w:pPr>
      <w:pStyle w:val="Footer"/>
      <w:jc w:val="right"/>
      <w:rPr>
        <w:rFonts w:ascii="Arial" w:hAnsi="Arial" w:cs="Arial"/>
      </w:rPr>
    </w:pPr>
    <w:r w:rsidRPr="00927219">
      <w:rPr>
        <w:rFonts w:ascii="Arial" w:hAnsi="Arial" w:cs="Arial"/>
      </w:rPr>
      <w:fldChar w:fldCharType="begin"/>
    </w:r>
    <w:r w:rsidRPr="00927219">
      <w:rPr>
        <w:rFonts w:ascii="Arial" w:hAnsi="Arial" w:cs="Arial"/>
      </w:rPr>
      <w:instrText xml:space="preserve"> PAGE   \* MERGEFORMAT </w:instrText>
    </w:r>
    <w:r w:rsidRPr="00927219">
      <w:rPr>
        <w:rFonts w:ascii="Arial" w:hAnsi="Arial" w:cs="Arial"/>
      </w:rPr>
      <w:fldChar w:fldCharType="separate"/>
    </w:r>
    <w:r w:rsidR="00AF32DB">
      <w:rPr>
        <w:rFonts w:ascii="Arial" w:hAnsi="Arial" w:cs="Arial"/>
        <w:noProof/>
      </w:rPr>
      <w:t>12</w:t>
    </w:r>
    <w:r w:rsidRPr="00927219">
      <w:rPr>
        <w:rFonts w:ascii="Arial" w:hAnsi="Arial" w:cs="Arial"/>
      </w:rPr>
      <w:fldChar w:fldCharType="end"/>
    </w:r>
  </w:p>
  <w:p w14:paraId="3DDCF917" w14:textId="77777777" w:rsidR="00A06C4B" w:rsidRDefault="00A06C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DD5FE" w14:textId="1E2802F0" w:rsidR="00A06C4B" w:rsidRPr="00927219" w:rsidRDefault="00A06C4B">
    <w:pPr>
      <w:pStyle w:val="Footer"/>
      <w:jc w:val="right"/>
      <w:rPr>
        <w:rFonts w:ascii="Arial" w:hAnsi="Arial" w:cs="Arial"/>
      </w:rPr>
    </w:pPr>
    <w:r w:rsidRPr="00927219">
      <w:rPr>
        <w:rFonts w:ascii="Arial" w:hAnsi="Arial" w:cs="Arial"/>
      </w:rPr>
      <w:fldChar w:fldCharType="begin"/>
    </w:r>
    <w:r w:rsidRPr="00927219">
      <w:rPr>
        <w:rFonts w:ascii="Arial" w:hAnsi="Arial" w:cs="Arial"/>
      </w:rPr>
      <w:instrText xml:space="preserve"> PAGE   \* MERGEFORMAT </w:instrText>
    </w:r>
    <w:r w:rsidRPr="00927219">
      <w:rPr>
        <w:rFonts w:ascii="Arial" w:hAnsi="Arial" w:cs="Arial"/>
      </w:rPr>
      <w:fldChar w:fldCharType="separate"/>
    </w:r>
    <w:r w:rsidR="00222C75">
      <w:rPr>
        <w:rFonts w:ascii="Arial" w:hAnsi="Arial" w:cs="Arial"/>
        <w:noProof/>
      </w:rPr>
      <w:t>13</w:t>
    </w:r>
    <w:r w:rsidRPr="00927219">
      <w:rPr>
        <w:rFonts w:ascii="Arial" w:hAnsi="Arial" w:cs="Arial"/>
      </w:rPr>
      <w:fldChar w:fldCharType="end"/>
    </w:r>
  </w:p>
  <w:p w14:paraId="528DD5FF" w14:textId="77777777" w:rsidR="00A06C4B" w:rsidRDefault="00A06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04F70" w14:textId="77777777" w:rsidR="004D0181" w:rsidRDefault="004D0181" w:rsidP="000148D3">
      <w:r>
        <w:separator/>
      </w:r>
    </w:p>
  </w:footnote>
  <w:footnote w:type="continuationSeparator" w:id="0">
    <w:p w14:paraId="74CE8C5F" w14:textId="77777777" w:rsidR="004D0181" w:rsidRDefault="004D0181" w:rsidP="000148D3">
      <w:r>
        <w:continuationSeparator/>
      </w:r>
    </w:p>
  </w:footnote>
  <w:footnote w:type="continuationNotice" w:id="1">
    <w:p w14:paraId="2751ACA9" w14:textId="77777777" w:rsidR="004D0181" w:rsidRDefault="004D018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mso1C"/>
      </v:shape>
    </w:pict>
  </w:numPicBullet>
  <w:abstractNum w:abstractNumId="0" w15:restartNumberingAfterBreak="0">
    <w:nsid w:val="07A16288"/>
    <w:multiLevelType w:val="hybridMultilevel"/>
    <w:tmpl w:val="7C3CA728"/>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 w15:restartNumberingAfterBreak="0">
    <w:nsid w:val="08530396"/>
    <w:multiLevelType w:val="hybridMultilevel"/>
    <w:tmpl w:val="92D0A46C"/>
    <w:lvl w:ilvl="0" w:tplc="AC6EA94A">
      <w:start w:val="1"/>
      <w:numFmt w:val="bullet"/>
      <w:lvlText w:val=""/>
      <w:lvlJc w:val="left"/>
      <w:pPr>
        <w:tabs>
          <w:tab w:val="num" w:pos="720"/>
        </w:tabs>
        <w:ind w:left="720" w:hanging="360"/>
      </w:pPr>
      <w:rPr>
        <w:rFonts w:ascii="Wingdings" w:hAnsi="Wingdings" w:hint="default"/>
        <w:color w:val="FF0000"/>
      </w:rPr>
    </w:lvl>
    <w:lvl w:ilvl="1" w:tplc="04090007">
      <w:start w:val="1"/>
      <w:numFmt w:val="bullet"/>
      <w:lvlText w:val=""/>
      <w:lvlPicBulletId w:val="0"/>
      <w:lvlJc w:val="left"/>
      <w:pPr>
        <w:tabs>
          <w:tab w:val="num" w:pos="1440"/>
        </w:tabs>
        <w:ind w:left="1440" w:hanging="360"/>
      </w:pPr>
      <w:rPr>
        <w:rFonts w:ascii="Symbol" w:hAnsi="Symbol"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83644"/>
    <w:multiLevelType w:val="hybridMultilevel"/>
    <w:tmpl w:val="19343880"/>
    <w:lvl w:ilvl="0" w:tplc="419204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6768E"/>
    <w:multiLevelType w:val="hybridMultilevel"/>
    <w:tmpl w:val="7758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012EB"/>
    <w:multiLevelType w:val="hybridMultilevel"/>
    <w:tmpl w:val="047ED7F0"/>
    <w:lvl w:ilvl="0" w:tplc="E87EEA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FE04C5"/>
    <w:multiLevelType w:val="hybridMultilevel"/>
    <w:tmpl w:val="6810CA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452F2F"/>
    <w:multiLevelType w:val="hybridMultilevel"/>
    <w:tmpl w:val="EBDA941E"/>
    <w:lvl w:ilvl="0" w:tplc="E6A6201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FC753E"/>
    <w:multiLevelType w:val="multilevel"/>
    <w:tmpl w:val="7C3CA728"/>
    <w:lvl w:ilvl="0">
      <w:start w:val="1"/>
      <w:numFmt w:val="bullet"/>
      <w:lvlText w:val=""/>
      <w:lvlJc w:val="left"/>
      <w:pPr>
        <w:tabs>
          <w:tab w:val="num" w:pos="789"/>
        </w:tabs>
        <w:ind w:left="789" w:hanging="360"/>
      </w:pPr>
      <w:rPr>
        <w:rFonts w:ascii="Symbol" w:hAnsi="Symbol"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8" w15:restartNumberingAfterBreak="0">
    <w:nsid w:val="1CF802B9"/>
    <w:multiLevelType w:val="hybridMultilevel"/>
    <w:tmpl w:val="6660CB36"/>
    <w:lvl w:ilvl="0" w:tplc="04090005">
      <w:start w:val="1"/>
      <w:numFmt w:val="bullet"/>
      <w:lvlText w:val=""/>
      <w:lvlJc w:val="left"/>
      <w:pPr>
        <w:tabs>
          <w:tab w:val="num" w:pos="789"/>
        </w:tabs>
        <w:ind w:left="789" w:hanging="360"/>
      </w:pPr>
      <w:rPr>
        <w:rFonts w:ascii="Wingdings" w:hAnsi="Wingdings"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9" w15:restartNumberingAfterBreak="0">
    <w:nsid w:val="1F3E3448"/>
    <w:multiLevelType w:val="multilevel"/>
    <w:tmpl w:val="553EA9DA"/>
    <w:lvl w:ilvl="0">
      <w:start w:val="1"/>
      <w:numFmt w:val="bullet"/>
      <w:lvlText w:val=""/>
      <w:lvlJc w:val="left"/>
      <w:pPr>
        <w:tabs>
          <w:tab w:val="num" w:pos="789"/>
        </w:tabs>
        <w:ind w:left="789" w:hanging="360"/>
      </w:pPr>
      <w:rPr>
        <w:rFonts w:ascii="Wingdings" w:hAnsi="Wingdings"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10" w15:restartNumberingAfterBreak="0">
    <w:nsid w:val="20580567"/>
    <w:multiLevelType w:val="hybridMultilevel"/>
    <w:tmpl w:val="85B4E360"/>
    <w:lvl w:ilvl="0" w:tplc="439410D8">
      <w:numFmt w:val="bullet"/>
      <w:lvlText w:val=""/>
      <w:lvlJc w:val="left"/>
      <w:pPr>
        <w:ind w:left="754" w:hanging="360"/>
      </w:pPr>
      <w:rPr>
        <w:rFonts w:ascii="Wingdings" w:eastAsia="Calibri" w:hAnsi="Wingdings" w:cs="Aria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1" w15:restartNumberingAfterBreak="0">
    <w:nsid w:val="2C4466EA"/>
    <w:multiLevelType w:val="hybridMultilevel"/>
    <w:tmpl w:val="594080F0"/>
    <w:lvl w:ilvl="0" w:tplc="1BE6BC02">
      <w:start w:val="1"/>
      <w:numFmt w:val="bullet"/>
      <w:lvlText w:val=""/>
      <w:lvlJc w:val="left"/>
      <w:pPr>
        <w:tabs>
          <w:tab w:val="num" w:pos="1440"/>
        </w:tabs>
        <w:ind w:left="1440" w:hanging="360"/>
      </w:pPr>
      <w:rPr>
        <w:rFonts w:ascii="Symbol" w:hAnsi="Symbol" w:hint="default"/>
        <w:color w:val="FF0000"/>
      </w:rPr>
    </w:lvl>
    <w:lvl w:ilvl="1" w:tplc="04090003">
      <w:start w:val="1"/>
      <w:numFmt w:val="bullet"/>
      <w:lvlText w:val="o"/>
      <w:lvlJc w:val="left"/>
      <w:pPr>
        <w:tabs>
          <w:tab w:val="num" w:pos="1440"/>
        </w:tabs>
        <w:ind w:left="1440" w:hanging="360"/>
      </w:pPr>
      <w:rPr>
        <w:rFonts w:ascii="Courier New" w:hAnsi="Courier New" w:cs="Courier New"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A51C5C"/>
    <w:multiLevelType w:val="hybridMultilevel"/>
    <w:tmpl w:val="C8C6E4E0"/>
    <w:lvl w:ilvl="0" w:tplc="AC6EA94A">
      <w:start w:val="1"/>
      <w:numFmt w:val="bullet"/>
      <w:lvlText w:val=""/>
      <w:lvlJc w:val="left"/>
      <w:pPr>
        <w:tabs>
          <w:tab w:val="num" w:pos="720"/>
        </w:tabs>
        <w:ind w:left="720" w:hanging="360"/>
      </w:pPr>
      <w:rPr>
        <w:rFonts w:ascii="Wingdings" w:hAnsi="Wingdings" w:hint="default"/>
        <w:color w:val="FF0000"/>
      </w:rPr>
    </w:lvl>
    <w:lvl w:ilvl="1" w:tplc="0F488724">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085404"/>
    <w:multiLevelType w:val="hybridMultilevel"/>
    <w:tmpl w:val="C220BF0A"/>
    <w:lvl w:ilvl="0" w:tplc="A7B09352">
      <w:start w:val="3"/>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26FDE"/>
    <w:multiLevelType w:val="hybridMultilevel"/>
    <w:tmpl w:val="B5D2AFCE"/>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5" w15:restartNumberingAfterBreak="0">
    <w:nsid w:val="40E268A4"/>
    <w:multiLevelType w:val="hybridMultilevel"/>
    <w:tmpl w:val="4DE4B658"/>
    <w:lvl w:ilvl="0" w:tplc="FA089AF0">
      <w:start w:val="1"/>
      <w:numFmt w:val="upperLetter"/>
      <w:lvlText w:val="%1."/>
      <w:lvlJc w:val="left"/>
      <w:pPr>
        <w:ind w:left="135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521BEE"/>
    <w:multiLevelType w:val="hybridMultilevel"/>
    <w:tmpl w:val="730E6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449A7"/>
    <w:multiLevelType w:val="hybridMultilevel"/>
    <w:tmpl w:val="839A2BFE"/>
    <w:lvl w:ilvl="0" w:tplc="0409000F">
      <w:start w:val="1"/>
      <w:numFmt w:val="decimal"/>
      <w:lvlText w:val="%1."/>
      <w:lvlJc w:val="left"/>
      <w:pPr>
        <w:tabs>
          <w:tab w:val="num" w:pos="706"/>
        </w:tabs>
        <w:ind w:left="706" w:hanging="360"/>
      </w:pPr>
    </w:lvl>
    <w:lvl w:ilvl="1" w:tplc="04090019" w:tentative="1">
      <w:start w:val="1"/>
      <w:numFmt w:val="lowerLetter"/>
      <w:lvlText w:val="%2."/>
      <w:lvlJc w:val="left"/>
      <w:pPr>
        <w:tabs>
          <w:tab w:val="num" w:pos="1426"/>
        </w:tabs>
        <w:ind w:left="1426" w:hanging="360"/>
      </w:pPr>
    </w:lvl>
    <w:lvl w:ilvl="2" w:tplc="0409001B" w:tentative="1">
      <w:start w:val="1"/>
      <w:numFmt w:val="lowerRoman"/>
      <w:lvlText w:val="%3."/>
      <w:lvlJc w:val="right"/>
      <w:pPr>
        <w:tabs>
          <w:tab w:val="num" w:pos="2146"/>
        </w:tabs>
        <w:ind w:left="2146" w:hanging="180"/>
      </w:pPr>
    </w:lvl>
    <w:lvl w:ilvl="3" w:tplc="0409000F" w:tentative="1">
      <w:start w:val="1"/>
      <w:numFmt w:val="decimal"/>
      <w:lvlText w:val="%4."/>
      <w:lvlJc w:val="left"/>
      <w:pPr>
        <w:tabs>
          <w:tab w:val="num" w:pos="2866"/>
        </w:tabs>
        <w:ind w:left="2866" w:hanging="360"/>
      </w:pPr>
    </w:lvl>
    <w:lvl w:ilvl="4" w:tplc="04090019" w:tentative="1">
      <w:start w:val="1"/>
      <w:numFmt w:val="lowerLetter"/>
      <w:lvlText w:val="%5."/>
      <w:lvlJc w:val="left"/>
      <w:pPr>
        <w:tabs>
          <w:tab w:val="num" w:pos="3586"/>
        </w:tabs>
        <w:ind w:left="3586" w:hanging="360"/>
      </w:pPr>
    </w:lvl>
    <w:lvl w:ilvl="5" w:tplc="0409001B" w:tentative="1">
      <w:start w:val="1"/>
      <w:numFmt w:val="lowerRoman"/>
      <w:lvlText w:val="%6."/>
      <w:lvlJc w:val="right"/>
      <w:pPr>
        <w:tabs>
          <w:tab w:val="num" w:pos="4306"/>
        </w:tabs>
        <w:ind w:left="4306" w:hanging="180"/>
      </w:pPr>
    </w:lvl>
    <w:lvl w:ilvl="6" w:tplc="0409000F" w:tentative="1">
      <w:start w:val="1"/>
      <w:numFmt w:val="decimal"/>
      <w:lvlText w:val="%7."/>
      <w:lvlJc w:val="left"/>
      <w:pPr>
        <w:tabs>
          <w:tab w:val="num" w:pos="5026"/>
        </w:tabs>
        <w:ind w:left="5026" w:hanging="360"/>
      </w:pPr>
    </w:lvl>
    <w:lvl w:ilvl="7" w:tplc="04090019" w:tentative="1">
      <w:start w:val="1"/>
      <w:numFmt w:val="lowerLetter"/>
      <w:lvlText w:val="%8."/>
      <w:lvlJc w:val="left"/>
      <w:pPr>
        <w:tabs>
          <w:tab w:val="num" w:pos="5746"/>
        </w:tabs>
        <w:ind w:left="5746" w:hanging="360"/>
      </w:pPr>
    </w:lvl>
    <w:lvl w:ilvl="8" w:tplc="0409001B" w:tentative="1">
      <w:start w:val="1"/>
      <w:numFmt w:val="lowerRoman"/>
      <w:lvlText w:val="%9."/>
      <w:lvlJc w:val="right"/>
      <w:pPr>
        <w:tabs>
          <w:tab w:val="num" w:pos="6466"/>
        </w:tabs>
        <w:ind w:left="6466" w:hanging="180"/>
      </w:pPr>
    </w:lvl>
  </w:abstractNum>
  <w:abstractNum w:abstractNumId="18" w15:restartNumberingAfterBreak="0">
    <w:nsid w:val="421C7672"/>
    <w:multiLevelType w:val="hybridMultilevel"/>
    <w:tmpl w:val="9D16D1DC"/>
    <w:lvl w:ilvl="0" w:tplc="05DAB68E">
      <w:start w:val="1"/>
      <w:numFmt w:val="bullet"/>
      <w:lvlText w:val="►"/>
      <w:lvlJc w:val="left"/>
      <w:pPr>
        <w:ind w:left="1440" w:hanging="360"/>
      </w:pPr>
      <w:rPr>
        <w:rFonts w:ascii="Times New Roman" w:hAnsi="Times New Roman" w:cs="Times New Roman" w:hint="default"/>
        <w:b w:val="0"/>
        <w:i w:val="0"/>
        <w:color w:val="FFE600"/>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336A7C"/>
    <w:multiLevelType w:val="hybridMultilevel"/>
    <w:tmpl w:val="B14E8F9E"/>
    <w:lvl w:ilvl="0" w:tplc="74BCE402">
      <w:numFmt w:val="bullet"/>
      <w:lvlText w:val="-"/>
      <w:lvlJc w:val="left"/>
      <w:pPr>
        <w:ind w:left="1140" w:hanging="360"/>
      </w:pPr>
      <w:rPr>
        <w:rFonts w:ascii="Arial" w:eastAsia="Times New Roma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44262162"/>
    <w:multiLevelType w:val="hybridMultilevel"/>
    <w:tmpl w:val="949C87EC"/>
    <w:lvl w:ilvl="0" w:tplc="C7C67338">
      <w:start w:val="1"/>
      <w:numFmt w:val="bullet"/>
      <w:lvlText w:val=""/>
      <w:lvlJc w:val="left"/>
      <w:pPr>
        <w:ind w:left="1593" w:hanging="360"/>
      </w:pPr>
      <w:rPr>
        <w:rFonts w:ascii="Wingdings" w:hAnsi="Wingdings" w:hint="default"/>
        <w:b w:val="0"/>
        <w:i w:val="0"/>
        <w:color w:val="auto"/>
        <w:sz w:val="18"/>
        <w:szCs w:val="18"/>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21" w15:restartNumberingAfterBreak="0">
    <w:nsid w:val="473D3FE0"/>
    <w:multiLevelType w:val="hybridMultilevel"/>
    <w:tmpl w:val="D714AA90"/>
    <w:lvl w:ilvl="0" w:tplc="D19AB1E4">
      <w:start w:val="1"/>
      <w:numFmt w:val="upperLetter"/>
      <w:lvlText w:val="%1."/>
      <w:lvlJc w:val="left"/>
      <w:pPr>
        <w:tabs>
          <w:tab w:val="num" w:pos="720"/>
        </w:tabs>
        <w:ind w:left="720" w:hanging="360"/>
      </w:pPr>
      <w:rPr>
        <w:rFonts w:hint="default"/>
      </w:rPr>
    </w:lvl>
    <w:lvl w:ilvl="1" w:tplc="F78AFC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AF97061"/>
    <w:multiLevelType w:val="hybridMultilevel"/>
    <w:tmpl w:val="1E588F74"/>
    <w:lvl w:ilvl="0" w:tplc="AC6EA94A">
      <w:start w:val="1"/>
      <w:numFmt w:val="bullet"/>
      <w:lvlText w:val=""/>
      <w:lvlJc w:val="left"/>
      <w:pPr>
        <w:tabs>
          <w:tab w:val="num" w:pos="720"/>
        </w:tabs>
        <w:ind w:left="72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0A0F72"/>
    <w:multiLevelType w:val="hybridMultilevel"/>
    <w:tmpl w:val="9654BA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4" w15:restartNumberingAfterBreak="0">
    <w:nsid w:val="51D402E8"/>
    <w:multiLevelType w:val="hybridMultilevel"/>
    <w:tmpl w:val="553EA9DA"/>
    <w:lvl w:ilvl="0" w:tplc="04090005">
      <w:start w:val="1"/>
      <w:numFmt w:val="bullet"/>
      <w:lvlText w:val=""/>
      <w:lvlJc w:val="left"/>
      <w:pPr>
        <w:tabs>
          <w:tab w:val="num" w:pos="789"/>
        </w:tabs>
        <w:ind w:left="789" w:hanging="360"/>
      </w:pPr>
      <w:rPr>
        <w:rFonts w:ascii="Wingdings" w:hAnsi="Wingdings"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25" w15:restartNumberingAfterBreak="0">
    <w:nsid w:val="52F958CC"/>
    <w:multiLevelType w:val="hybridMultilevel"/>
    <w:tmpl w:val="20FCB54C"/>
    <w:lvl w:ilvl="0" w:tplc="F086D4F4">
      <w:start w:val="1"/>
      <w:numFmt w:val="lowerLetter"/>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6" w15:restartNumberingAfterBreak="0">
    <w:nsid w:val="53121DA0"/>
    <w:multiLevelType w:val="hybridMultilevel"/>
    <w:tmpl w:val="8098A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921577"/>
    <w:multiLevelType w:val="hybridMultilevel"/>
    <w:tmpl w:val="A9AC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8B709E"/>
    <w:multiLevelType w:val="hybridMultilevel"/>
    <w:tmpl w:val="3C062156"/>
    <w:lvl w:ilvl="0" w:tplc="09ECF132">
      <w:start w:val="1"/>
      <w:numFmt w:val="decimal"/>
      <w:lvlText w:val="%1."/>
      <w:lvlJc w:val="left"/>
      <w:pPr>
        <w:tabs>
          <w:tab w:val="num" w:pos="706"/>
        </w:tabs>
        <w:ind w:left="706" w:hanging="706"/>
      </w:pPr>
      <w:rPr>
        <w:rFonts w:hint="default"/>
      </w:rPr>
    </w:lvl>
    <w:lvl w:ilvl="1" w:tplc="8AE85896">
      <w:start w:val="1"/>
      <w:numFmt w:val="bullet"/>
      <w:lvlText w:val=""/>
      <w:lvlJc w:val="left"/>
      <w:pPr>
        <w:tabs>
          <w:tab w:val="num" w:pos="1440"/>
        </w:tabs>
        <w:ind w:left="1440" w:hanging="360"/>
      </w:pPr>
      <w:rPr>
        <w:rFonts w:ascii="Wingdings" w:hAnsi="Wingdings" w:hint="default"/>
        <w:color w:val="FF0000"/>
        <w:sz w:val="24"/>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AD0BBF"/>
    <w:multiLevelType w:val="multilevel"/>
    <w:tmpl w:val="6660CB36"/>
    <w:lvl w:ilvl="0">
      <w:start w:val="1"/>
      <w:numFmt w:val="bullet"/>
      <w:lvlText w:val=""/>
      <w:lvlJc w:val="left"/>
      <w:pPr>
        <w:tabs>
          <w:tab w:val="num" w:pos="789"/>
        </w:tabs>
        <w:ind w:left="789" w:hanging="360"/>
      </w:pPr>
      <w:rPr>
        <w:rFonts w:ascii="Wingdings" w:hAnsi="Wingdings"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30" w15:restartNumberingAfterBreak="0">
    <w:nsid w:val="5A0F4B21"/>
    <w:multiLevelType w:val="hybridMultilevel"/>
    <w:tmpl w:val="EDFEDFA8"/>
    <w:lvl w:ilvl="0" w:tplc="EB3C1F2E">
      <w:start w:val="1"/>
      <w:numFmt w:val="bullet"/>
      <w:lvlText w:val=""/>
      <w:lvlJc w:val="left"/>
      <w:pPr>
        <w:ind w:left="720" w:hanging="360"/>
      </w:pPr>
      <w:rPr>
        <w:rFonts w:ascii="Wingdings" w:hAnsi="Wingdings" w:hint="default"/>
        <w:b w:val="0"/>
        <w:i w:val="0"/>
        <w:color w:val="FFC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22161"/>
    <w:multiLevelType w:val="hybridMultilevel"/>
    <w:tmpl w:val="80747DE0"/>
    <w:lvl w:ilvl="0" w:tplc="48765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D8685D"/>
    <w:multiLevelType w:val="multilevel"/>
    <w:tmpl w:val="594080F0"/>
    <w:lvl w:ilvl="0">
      <w:start w:val="1"/>
      <w:numFmt w:val="bullet"/>
      <w:lvlText w:val=""/>
      <w:lvlJc w:val="left"/>
      <w:pPr>
        <w:tabs>
          <w:tab w:val="num" w:pos="1440"/>
        </w:tabs>
        <w:ind w:left="144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color w:val="FF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087F2E"/>
    <w:multiLevelType w:val="hybridMultilevel"/>
    <w:tmpl w:val="B3DC720E"/>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34" w15:restartNumberingAfterBreak="0">
    <w:nsid w:val="663841B7"/>
    <w:multiLevelType w:val="hybridMultilevel"/>
    <w:tmpl w:val="75EA1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181B1C"/>
    <w:multiLevelType w:val="hybridMultilevel"/>
    <w:tmpl w:val="4E5698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BF3FA6"/>
    <w:multiLevelType w:val="hybridMultilevel"/>
    <w:tmpl w:val="7084FC96"/>
    <w:lvl w:ilvl="0" w:tplc="ED2A1BEC">
      <w:numFmt w:val="bullet"/>
      <w:lvlText w:val="-"/>
      <w:lvlJc w:val="left"/>
      <w:pPr>
        <w:ind w:left="394" w:hanging="360"/>
      </w:pPr>
      <w:rPr>
        <w:rFonts w:ascii="Arial" w:eastAsia="Times New Roman" w:hAnsi="Arial" w:cs="Aria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37" w15:restartNumberingAfterBreak="0">
    <w:nsid w:val="704256D0"/>
    <w:multiLevelType w:val="hybridMultilevel"/>
    <w:tmpl w:val="0CC4319A"/>
    <w:lvl w:ilvl="0" w:tplc="6B3C63B8">
      <w:start w:val="15"/>
      <w:numFmt w:val="bullet"/>
      <w:lvlText w:val="-"/>
      <w:lvlJc w:val="left"/>
      <w:pPr>
        <w:tabs>
          <w:tab w:val="num" w:pos="706"/>
        </w:tabs>
        <w:ind w:left="706" w:hanging="360"/>
      </w:pPr>
      <w:rPr>
        <w:rFonts w:ascii="Times New Roman" w:eastAsia="Times New Roman" w:hAnsi="Times New Roman" w:cs="Times New Roman" w:hint="default"/>
      </w:rPr>
    </w:lvl>
    <w:lvl w:ilvl="1" w:tplc="04090003" w:tentative="1">
      <w:start w:val="1"/>
      <w:numFmt w:val="bullet"/>
      <w:lvlText w:val="o"/>
      <w:lvlJc w:val="left"/>
      <w:pPr>
        <w:tabs>
          <w:tab w:val="num" w:pos="1426"/>
        </w:tabs>
        <w:ind w:left="1426" w:hanging="360"/>
      </w:pPr>
      <w:rPr>
        <w:rFonts w:ascii="Courier New" w:hAnsi="Courier New" w:cs="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cs="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cs="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38" w15:restartNumberingAfterBreak="0">
    <w:nsid w:val="717B4CE3"/>
    <w:multiLevelType w:val="hybridMultilevel"/>
    <w:tmpl w:val="56B4CE20"/>
    <w:lvl w:ilvl="0" w:tplc="134E0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27706C0"/>
    <w:multiLevelType w:val="hybridMultilevel"/>
    <w:tmpl w:val="5F0A91C0"/>
    <w:lvl w:ilvl="0" w:tplc="1BE6BC02">
      <w:start w:val="1"/>
      <w:numFmt w:val="bullet"/>
      <w:lvlText w:val=""/>
      <w:lvlJc w:val="left"/>
      <w:pPr>
        <w:tabs>
          <w:tab w:val="num" w:pos="1440"/>
        </w:tabs>
        <w:ind w:left="1440" w:hanging="360"/>
      </w:pPr>
      <w:rPr>
        <w:rFonts w:ascii="Symbol" w:hAnsi="Symbol" w:hint="default"/>
        <w:color w:val="FF0000"/>
      </w:rPr>
    </w:lvl>
    <w:lvl w:ilvl="1" w:tplc="04090001">
      <w:start w:val="1"/>
      <w:numFmt w:val="bullet"/>
      <w:lvlText w:val=""/>
      <w:lvlJc w:val="left"/>
      <w:pPr>
        <w:tabs>
          <w:tab w:val="num" w:pos="1440"/>
        </w:tabs>
        <w:ind w:left="1440" w:hanging="360"/>
      </w:pPr>
      <w:rPr>
        <w:rFonts w:ascii="Symbol" w:hAnsi="Symbol"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AC55D2"/>
    <w:multiLevelType w:val="hybridMultilevel"/>
    <w:tmpl w:val="B4FA4984"/>
    <w:lvl w:ilvl="0" w:tplc="FE76A21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E8E6FD5"/>
    <w:multiLevelType w:val="multilevel"/>
    <w:tmpl w:val="C8C6E4E0"/>
    <w:lvl w:ilvl="0">
      <w:start w:val="1"/>
      <w:numFmt w:val="bullet"/>
      <w:lvlText w:val=""/>
      <w:lvlJc w:val="left"/>
      <w:pPr>
        <w:tabs>
          <w:tab w:val="num" w:pos="720"/>
        </w:tabs>
        <w:ind w:left="720" w:hanging="360"/>
      </w:pPr>
      <w:rPr>
        <w:rFonts w:ascii="Wingdings" w:hAnsi="Wingdings" w:hint="default"/>
        <w:color w:val="FF0000"/>
      </w:rPr>
    </w:lvl>
    <w:lvl w:ilvl="1">
      <w:start w:val="5"/>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7"/>
  </w:num>
  <w:num w:numId="3">
    <w:abstractNumId w:val="28"/>
  </w:num>
  <w:num w:numId="4">
    <w:abstractNumId w:val="12"/>
  </w:num>
  <w:num w:numId="5">
    <w:abstractNumId w:val="22"/>
  </w:num>
  <w:num w:numId="6">
    <w:abstractNumId w:val="41"/>
  </w:num>
  <w:num w:numId="7">
    <w:abstractNumId w:val="1"/>
  </w:num>
  <w:num w:numId="8">
    <w:abstractNumId w:val="37"/>
  </w:num>
  <w:num w:numId="9">
    <w:abstractNumId w:val="26"/>
  </w:num>
  <w:num w:numId="10">
    <w:abstractNumId w:val="11"/>
  </w:num>
  <w:num w:numId="11">
    <w:abstractNumId w:val="32"/>
  </w:num>
  <w:num w:numId="12">
    <w:abstractNumId w:val="39"/>
  </w:num>
  <w:num w:numId="13">
    <w:abstractNumId w:val="14"/>
  </w:num>
  <w:num w:numId="14">
    <w:abstractNumId w:val="34"/>
  </w:num>
  <w:num w:numId="15">
    <w:abstractNumId w:val="0"/>
  </w:num>
  <w:num w:numId="16">
    <w:abstractNumId w:val="7"/>
  </w:num>
  <w:num w:numId="17">
    <w:abstractNumId w:val="8"/>
  </w:num>
  <w:num w:numId="18">
    <w:abstractNumId w:val="29"/>
  </w:num>
  <w:num w:numId="19">
    <w:abstractNumId w:val="24"/>
  </w:num>
  <w:num w:numId="20">
    <w:abstractNumId w:val="9"/>
  </w:num>
  <w:num w:numId="21">
    <w:abstractNumId w:val="33"/>
  </w:num>
  <w:num w:numId="22">
    <w:abstractNumId w:val="23"/>
  </w:num>
  <w:num w:numId="23">
    <w:abstractNumId w:val="5"/>
  </w:num>
  <w:num w:numId="24">
    <w:abstractNumId w:val="3"/>
  </w:num>
  <w:num w:numId="25">
    <w:abstractNumId w:val="19"/>
  </w:num>
  <w:num w:numId="26">
    <w:abstractNumId w:val="6"/>
  </w:num>
  <w:num w:numId="27">
    <w:abstractNumId w:val="15"/>
  </w:num>
  <w:num w:numId="28">
    <w:abstractNumId w:val="31"/>
  </w:num>
  <w:num w:numId="29">
    <w:abstractNumId w:val="40"/>
  </w:num>
  <w:num w:numId="30">
    <w:abstractNumId w:val="30"/>
  </w:num>
  <w:num w:numId="31">
    <w:abstractNumId w:val="18"/>
  </w:num>
  <w:num w:numId="32">
    <w:abstractNumId w:val="35"/>
  </w:num>
  <w:num w:numId="33">
    <w:abstractNumId w:val="27"/>
  </w:num>
  <w:num w:numId="34">
    <w:abstractNumId w:val="20"/>
  </w:num>
  <w:num w:numId="35">
    <w:abstractNumId w:val="13"/>
  </w:num>
  <w:num w:numId="36">
    <w:abstractNumId w:val="36"/>
  </w:num>
  <w:num w:numId="37">
    <w:abstractNumId w:val="10"/>
  </w:num>
  <w:num w:numId="38">
    <w:abstractNumId w:val="25"/>
  </w:num>
  <w:num w:numId="39">
    <w:abstractNumId w:val="38"/>
  </w:num>
  <w:num w:numId="40">
    <w:abstractNumId w:val="16"/>
  </w:num>
  <w:num w:numId="41">
    <w:abstractNumId w:val="2"/>
  </w:num>
  <w:num w:numId="4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uy Nhat Tran">
    <w15:presenceInfo w15:providerId="AD" w15:userId="S::Duy.N.Tran@vn.ey.com::bad002d8-d72e-4135-b4aa-83cab25ff863"/>
  </w15:person>
  <w15:person w15:author="Trung Van Do">
    <w15:presenceInfo w15:providerId="AD" w15:userId="S::Trung.Van.Do@vn.ey.com::a84a5a01-cf1a-46ac-bcf9-fc3fd96e9a68"/>
  </w15:person>
  <w15:person w15:author="NGUYEN DUC DONG (Deputy Director - VCB KIEN GIANG)">
    <w15:presenceInfo w15:providerId="AD" w15:userId="S-1-5-21-4156598242-3959149302-4045164522-115639"/>
  </w15:person>
  <w15:person w15:author="Nguyen Vu Hoai Nam">
    <w15:presenceInfo w15:providerId="AD" w15:userId="S-1-5-21-4156598242-3959149302-4045164522-115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A1"/>
    <w:rsid w:val="00002A3E"/>
    <w:rsid w:val="000046C0"/>
    <w:rsid w:val="0001114E"/>
    <w:rsid w:val="000141F0"/>
    <w:rsid w:val="000148D3"/>
    <w:rsid w:val="00015BBA"/>
    <w:rsid w:val="00023838"/>
    <w:rsid w:val="0002500C"/>
    <w:rsid w:val="00026563"/>
    <w:rsid w:val="00035912"/>
    <w:rsid w:val="000402D2"/>
    <w:rsid w:val="00042D10"/>
    <w:rsid w:val="0004431B"/>
    <w:rsid w:val="00044847"/>
    <w:rsid w:val="00051FC4"/>
    <w:rsid w:val="00054B67"/>
    <w:rsid w:val="00055FE4"/>
    <w:rsid w:val="00056EBC"/>
    <w:rsid w:val="0007192F"/>
    <w:rsid w:val="0007251A"/>
    <w:rsid w:val="0007745B"/>
    <w:rsid w:val="000815DF"/>
    <w:rsid w:val="00082C66"/>
    <w:rsid w:val="00085507"/>
    <w:rsid w:val="00085CE5"/>
    <w:rsid w:val="00097DE2"/>
    <w:rsid w:val="000A4218"/>
    <w:rsid w:val="000E0629"/>
    <w:rsid w:val="000E0F6B"/>
    <w:rsid w:val="000E320D"/>
    <w:rsid w:val="000E3A1D"/>
    <w:rsid w:val="000E453C"/>
    <w:rsid w:val="000F3070"/>
    <w:rsid w:val="000F3D60"/>
    <w:rsid w:val="000F5068"/>
    <w:rsid w:val="000F5465"/>
    <w:rsid w:val="00101139"/>
    <w:rsid w:val="0010383C"/>
    <w:rsid w:val="00106A07"/>
    <w:rsid w:val="001106F1"/>
    <w:rsid w:val="00114DC4"/>
    <w:rsid w:val="00114DD0"/>
    <w:rsid w:val="00117211"/>
    <w:rsid w:val="001175BF"/>
    <w:rsid w:val="001223F8"/>
    <w:rsid w:val="00125396"/>
    <w:rsid w:val="00141EB2"/>
    <w:rsid w:val="00151874"/>
    <w:rsid w:val="00151C33"/>
    <w:rsid w:val="001570E8"/>
    <w:rsid w:val="00160D98"/>
    <w:rsid w:val="00161436"/>
    <w:rsid w:val="001644AF"/>
    <w:rsid w:val="0016540D"/>
    <w:rsid w:val="001659AD"/>
    <w:rsid w:val="00167872"/>
    <w:rsid w:val="00176A2C"/>
    <w:rsid w:val="00183F08"/>
    <w:rsid w:val="00184276"/>
    <w:rsid w:val="001843E4"/>
    <w:rsid w:val="00186B18"/>
    <w:rsid w:val="00186C7B"/>
    <w:rsid w:val="00187DF8"/>
    <w:rsid w:val="00192205"/>
    <w:rsid w:val="001935E4"/>
    <w:rsid w:val="001A0F74"/>
    <w:rsid w:val="001A2762"/>
    <w:rsid w:val="001A689A"/>
    <w:rsid w:val="001B2170"/>
    <w:rsid w:val="001C0B84"/>
    <w:rsid w:val="001C2942"/>
    <w:rsid w:val="001C67F2"/>
    <w:rsid w:val="001C7071"/>
    <w:rsid w:val="001D1EF4"/>
    <w:rsid w:val="001D319C"/>
    <w:rsid w:val="001D3672"/>
    <w:rsid w:val="001E39A1"/>
    <w:rsid w:val="001E70C8"/>
    <w:rsid w:val="001E7A8A"/>
    <w:rsid w:val="001F30D1"/>
    <w:rsid w:val="001F4F83"/>
    <w:rsid w:val="001F5EBD"/>
    <w:rsid w:val="002007F6"/>
    <w:rsid w:val="0020150A"/>
    <w:rsid w:val="0021071A"/>
    <w:rsid w:val="00211B4F"/>
    <w:rsid w:val="00211DF1"/>
    <w:rsid w:val="00212586"/>
    <w:rsid w:val="002132DB"/>
    <w:rsid w:val="0022082C"/>
    <w:rsid w:val="00222B53"/>
    <w:rsid w:val="00222C75"/>
    <w:rsid w:val="00225461"/>
    <w:rsid w:val="00231728"/>
    <w:rsid w:val="00233163"/>
    <w:rsid w:val="00233794"/>
    <w:rsid w:val="00253E18"/>
    <w:rsid w:val="002569F5"/>
    <w:rsid w:val="00260FAE"/>
    <w:rsid w:val="002627FF"/>
    <w:rsid w:val="00263E47"/>
    <w:rsid w:val="002736B0"/>
    <w:rsid w:val="00280AFE"/>
    <w:rsid w:val="00281ABF"/>
    <w:rsid w:val="002851CB"/>
    <w:rsid w:val="00285402"/>
    <w:rsid w:val="00290A26"/>
    <w:rsid w:val="002924A3"/>
    <w:rsid w:val="0029433B"/>
    <w:rsid w:val="002A3384"/>
    <w:rsid w:val="002B2854"/>
    <w:rsid w:val="002B350D"/>
    <w:rsid w:val="002B3F6F"/>
    <w:rsid w:val="002B737B"/>
    <w:rsid w:val="002C4DB8"/>
    <w:rsid w:val="002D32C9"/>
    <w:rsid w:val="002E1821"/>
    <w:rsid w:val="002E30E0"/>
    <w:rsid w:val="002E5856"/>
    <w:rsid w:val="002E6A13"/>
    <w:rsid w:val="002F21BC"/>
    <w:rsid w:val="002F573F"/>
    <w:rsid w:val="002F6521"/>
    <w:rsid w:val="002F7901"/>
    <w:rsid w:val="0030135C"/>
    <w:rsid w:val="00304446"/>
    <w:rsid w:val="00310F6B"/>
    <w:rsid w:val="0031589E"/>
    <w:rsid w:val="0032199A"/>
    <w:rsid w:val="00327483"/>
    <w:rsid w:val="00330218"/>
    <w:rsid w:val="00331263"/>
    <w:rsid w:val="00331D01"/>
    <w:rsid w:val="00334DB8"/>
    <w:rsid w:val="00335645"/>
    <w:rsid w:val="003363D0"/>
    <w:rsid w:val="0033651E"/>
    <w:rsid w:val="00336CAA"/>
    <w:rsid w:val="00337075"/>
    <w:rsid w:val="0034145B"/>
    <w:rsid w:val="00341F45"/>
    <w:rsid w:val="0034341C"/>
    <w:rsid w:val="003652B1"/>
    <w:rsid w:val="0037236A"/>
    <w:rsid w:val="00376749"/>
    <w:rsid w:val="0038140C"/>
    <w:rsid w:val="003834AF"/>
    <w:rsid w:val="00394190"/>
    <w:rsid w:val="00395C14"/>
    <w:rsid w:val="003A0F66"/>
    <w:rsid w:val="003A2E7B"/>
    <w:rsid w:val="003A304C"/>
    <w:rsid w:val="003B2753"/>
    <w:rsid w:val="003B5537"/>
    <w:rsid w:val="003C1332"/>
    <w:rsid w:val="003C5AB7"/>
    <w:rsid w:val="003C6229"/>
    <w:rsid w:val="003C691E"/>
    <w:rsid w:val="003D257B"/>
    <w:rsid w:val="003D2A00"/>
    <w:rsid w:val="003D3371"/>
    <w:rsid w:val="003D3660"/>
    <w:rsid w:val="003D6304"/>
    <w:rsid w:val="003D7460"/>
    <w:rsid w:val="003E7A78"/>
    <w:rsid w:val="003F2363"/>
    <w:rsid w:val="003F3C5A"/>
    <w:rsid w:val="003F6A8C"/>
    <w:rsid w:val="004024C3"/>
    <w:rsid w:val="00403476"/>
    <w:rsid w:val="00406057"/>
    <w:rsid w:val="004104E0"/>
    <w:rsid w:val="00412B38"/>
    <w:rsid w:val="00413925"/>
    <w:rsid w:val="00415227"/>
    <w:rsid w:val="0041620C"/>
    <w:rsid w:val="00416297"/>
    <w:rsid w:val="00417FF4"/>
    <w:rsid w:val="00421DB6"/>
    <w:rsid w:val="0042280F"/>
    <w:rsid w:val="00424FF3"/>
    <w:rsid w:val="004273DE"/>
    <w:rsid w:val="004302B8"/>
    <w:rsid w:val="0043261B"/>
    <w:rsid w:val="00435893"/>
    <w:rsid w:val="004369C0"/>
    <w:rsid w:val="00437D6E"/>
    <w:rsid w:val="004412E4"/>
    <w:rsid w:val="00452B0B"/>
    <w:rsid w:val="00456C00"/>
    <w:rsid w:val="00466962"/>
    <w:rsid w:val="004708C8"/>
    <w:rsid w:val="00472B7A"/>
    <w:rsid w:val="004740FC"/>
    <w:rsid w:val="00475CF2"/>
    <w:rsid w:val="004806D2"/>
    <w:rsid w:val="00491339"/>
    <w:rsid w:val="00491B2B"/>
    <w:rsid w:val="00495F98"/>
    <w:rsid w:val="004A5E65"/>
    <w:rsid w:val="004B2FC0"/>
    <w:rsid w:val="004B545E"/>
    <w:rsid w:val="004B71A2"/>
    <w:rsid w:val="004B7BCD"/>
    <w:rsid w:val="004B7CBA"/>
    <w:rsid w:val="004C18EF"/>
    <w:rsid w:val="004C212A"/>
    <w:rsid w:val="004C3DC9"/>
    <w:rsid w:val="004C4983"/>
    <w:rsid w:val="004C51DC"/>
    <w:rsid w:val="004D0181"/>
    <w:rsid w:val="004D25D9"/>
    <w:rsid w:val="004D46C8"/>
    <w:rsid w:val="004D5BCE"/>
    <w:rsid w:val="004E2505"/>
    <w:rsid w:val="004F14B6"/>
    <w:rsid w:val="004F20C5"/>
    <w:rsid w:val="004F565B"/>
    <w:rsid w:val="004F665B"/>
    <w:rsid w:val="004F68DD"/>
    <w:rsid w:val="004F79A4"/>
    <w:rsid w:val="00506FA6"/>
    <w:rsid w:val="00512885"/>
    <w:rsid w:val="00515B09"/>
    <w:rsid w:val="00520314"/>
    <w:rsid w:val="005226DC"/>
    <w:rsid w:val="0052348A"/>
    <w:rsid w:val="005362B7"/>
    <w:rsid w:val="0054078E"/>
    <w:rsid w:val="00541137"/>
    <w:rsid w:val="00552008"/>
    <w:rsid w:val="00554289"/>
    <w:rsid w:val="0055482B"/>
    <w:rsid w:val="0055622A"/>
    <w:rsid w:val="00557DF7"/>
    <w:rsid w:val="00565F9E"/>
    <w:rsid w:val="00567DCC"/>
    <w:rsid w:val="00572384"/>
    <w:rsid w:val="00575959"/>
    <w:rsid w:val="00575A60"/>
    <w:rsid w:val="00576506"/>
    <w:rsid w:val="005825E0"/>
    <w:rsid w:val="005827E0"/>
    <w:rsid w:val="00596D8C"/>
    <w:rsid w:val="005978FE"/>
    <w:rsid w:val="005A1028"/>
    <w:rsid w:val="005A6685"/>
    <w:rsid w:val="005C0706"/>
    <w:rsid w:val="005C334E"/>
    <w:rsid w:val="005D0AEB"/>
    <w:rsid w:val="005D3CD4"/>
    <w:rsid w:val="005E27C6"/>
    <w:rsid w:val="005F0739"/>
    <w:rsid w:val="005F0B4C"/>
    <w:rsid w:val="005F771E"/>
    <w:rsid w:val="0060701F"/>
    <w:rsid w:val="006102FF"/>
    <w:rsid w:val="00611702"/>
    <w:rsid w:val="00611BD3"/>
    <w:rsid w:val="006139B5"/>
    <w:rsid w:val="006201B2"/>
    <w:rsid w:val="00620C33"/>
    <w:rsid w:val="006249AD"/>
    <w:rsid w:val="006262C4"/>
    <w:rsid w:val="00631218"/>
    <w:rsid w:val="00632922"/>
    <w:rsid w:val="00633017"/>
    <w:rsid w:val="006333D0"/>
    <w:rsid w:val="006417CF"/>
    <w:rsid w:val="0064352D"/>
    <w:rsid w:val="0064759B"/>
    <w:rsid w:val="00650955"/>
    <w:rsid w:val="00650AEB"/>
    <w:rsid w:val="00652F9E"/>
    <w:rsid w:val="006535C1"/>
    <w:rsid w:val="00655A34"/>
    <w:rsid w:val="00661756"/>
    <w:rsid w:val="006622E8"/>
    <w:rsid w:val="006637F0"/>
    <w:rsid w:val="0066655D"/>
    <w:rsid w:val="00670A8A"/>
    <w:rsid w:val="0067456E"/>
    <w:rsid w:val="006826DE"/>
    <w:rsid w:val="006909A4"/>
    <w:rsid w:val="00690DFC"/>
    <w:rsid w:val="0069668B"/>
    <w:rsid w:val="00696805"/>
    <w:rsid w:val="00697CE0"/>
    <w:rsid w:val="006A104E"/>
    <w:rsid w:val="006A5B48"/>
    <w:rsid w:val="006B0E4B"/>
    <w:rsid w:val="006B23AC"/>
    <w:rsid w:val="006B66F1"/>
    <w:rsid w:val="006C2CF8"/>
    <w:rsid w:val="006C5672"/>
    <w:rsid w:val="006C7401"/>
    <w:rsid w:val="006D011F"/>
    <w:rsid w:val="006D026D"/>
    <w:rsid w:val="006D1C06"/>
    <w:rsid w:val="006D1CE2"/>
    <w:rsid w:val="006D4483"/>
    <w:rsid w:val="006D72C5"/>
    <w:rsid w:val="006E4886"/>
    <w:rsid w:val="006E7FE0"/>
    <w:rsid w:val="006F5B04"/>
    <w:rsid w:val="006F7BC3"/>
    <w:rsid w:val="00700365"/>
    <w:rsid w:val="0070102C"/>
    <w:rsid w:val="00703C32"/>
    <w:rsid w:val="0070412D"/>
    <w:rsid w:val="007166D8"/>
    <w:rsid w:val="00731C89"/>
    <w:rsid w:val="00740177"/>
    <w:rsid w:val="00741CAB"/>
    <w:rsid w:val="0074252F"/>
    <w:rsid w:val="00742816"/>
    <w:rsid w:val="00742A42"/>
    <w:rsid w:val="00743281"/>
    <w:rsid w:val="00751511"/>
    <w:rsid w:val="00752FBB"/>
    <w:rsid w:val="00754A09"/>
    <w:rsid w:val="0076222D"/>
    <w:rsid w:val="0076719A"/>
    <w:rsid w:val="0076798B"/>
    <w:rsid w:val="00767AC1"/>
    <w:rsid w:val="00771CD1"/>
    <w:rsid w:val="007736AE"/>
    <w:rsid w:val="0078021E"/>
    <w:rsid w:val="00780F24"/>
    <w:rsid w:val="007810F6"/>
    <w:rsid w:val="00783D9E"/>
    <w:rsid w:val="007857F3"/>
    <w:rsid w:val="00787C22"/>
    <w:rsid w:val="00790BAA"/>
    <w:rsid w:val="007911BA"/>
    <w:rsid w:val="007A0510"/>
    <w:rsid w:val="007A0D2A"/>
    <w:rsid w:val="007A720D"/>
    <w:rsid w:val="007B3D46"/>
    <w:rsid w:val="007C1778"/>
    <w:rsid w:val="007C3214"/>
    <w:rsid w:val="007C5B04"/>
    <w:rsid w:val="007D7BB2"/>
    <w:rsid w:val="007F14DD"/>
    <w:rsid w:val="007F43E8"/>
    <w:rsid w:val="007F459F"/>
    <w:rsid w:val="007F528C"/>
    <w:rsid w:val="00807AFF"/>
    <w:rsid w:val="008111C5"/>
    <w:rsid w:val="00811C38"/>
    <w:rsid w:val="00821D8F"/>
    <w:rsid w:val="008274B3"/>
    <w:rsid w:val="008277DE"/>
    <w:rsid w:val="008278FA"/>
    <w:rsid w:val="008319F1"/>
    <w:rsid w:val="008430F3"/>
    <w:rsid w:val="00847914"/>
    <w:rsid w:val="00850D42"/>
    <w:rsid w:val="00852799"/>
    <w:rsid w:val="00856146"/>
    <w:rsid w:val="00861E39"/>
    <w:rsid w:val="00862C7D"/>
    <w:rsid w:val="008640F0"/>
    <w:rsid w:val="00865D46"/>
    <w:rsid w:val="00867859"/>
    <w:rsid w:val="0087055F"/>
    <w:rsid w:val="00877605"/>
    <w:rsid w:val="008863AC"/>
    <w:rsid w:val="00892586"/>
    <w:rsid w:val="008A2FFE"/>
    <w:rsid w:val="008C05B5"/>
    <w:rsid w:val="008C0753"/>
    <w:rsid w:val="008C3E46"/>
    <w:rsid w:val="008C5329"/>
    <w:rsid w:val="008D08A8"/>
    <w:rsid w:val="008D2AA5"/>
    <w:rsid w:val="008D2C0D"/>
    <w:rsid w:val="008D5531"/>
    <w:rsid w:val="008D6B65"/>
    <w:rsid w:val="008E2DB4"/>
    <w:rsid w:val="008E3CB3"/>
    <w:rsid w:val="008E4A9D"/>
    <w:rsid w:val="008F2B2C"/>
    <w:rsid w:val="008F72BC"/>
    <w:rsid w:val="00920022"/>
    <w:rsid w:val="00924BF5"/>
    <w:rsid w:val="00925C9B"/>
    <w:rsid w:val="0092637B"/>
    <w:rsid w:val="00927219"/>
    <w:rsid w:val="00930B5F"/>
    <w:rsid w:val="00932DB3"/>
    <w:rsid w:val="00951A79"/>
    <w:rsid w:val="00951AAB"/>
    <w:rsid w:val="0095774B"/>
    <w:rsid w:val="0096159A"/>
    <w:rsid w:val="00965BF8"/>
    <w:rsid w:val="009660D8"/>
    <w:rsid w:val="00970886"/>
    <w:rsid w:val="00970E2E"/>
    <w:rsid w:val="009746E4"/>
    <w:rsid w:val="0097732A"/>
    <w:rsid w:val="0097786E"/>
    <w:rsid w:val="00977D63"/>
    <w:rsid w:val="00983FDA"/>
    <w:rsid w:val="00985E3A"/>
    <w:rsid w:val="009914A0"/>
    <w:rsid w:val="00991CAF"/>
    <w:rsid w:val="00996235"/>
    <w:rsid w:val="009A091A"/>
    <w:rsid w:val="009A0E01"/>
    <w:rsid w:val="009A0FF8"/>
    <w:rsid w:val="009A13E7"/>
    <w:rsid w:val="009A2F65"/>
    <w:rsid w:val="009A3F97"/>
    <w:rsid w:val="009A7A31"/>
    <w:rsid w:val="009B02BD"/>
    <w:rsid w:val="009B39EF"/>
    <w:rsid w:val="009B3EA3"/>
    <w:rsid w:val="009B46FA"/>
    <w:rsid w:val="009B784D"/>
    <w:rsid w:val="009C0C97"/>
    <w:rsid w:val="009C3F70"/>
    <w:rsid w:val="009C6D94"/>
    <w:rsid w:val="009D343E"/>
    <w:rsid w:val="009D4A99"/>
    <w:rsid w:val="009D7B86"/>
    <w:rsid w:val="009E0C56"/>
    <w:rsid w:val="009E15B4"/>
    <w:rsid w:val="009E4D19"/>
    <w:rsid w:val="009E7A2E"/>
    <w:rsid w:val="009F13A6"/>
    <w:rsid w:val="009F1F04"/>
    <w:rsid w:val="009F30AD"/>
    <w:rsid w:val="009F38AE"/>
    <w:rsid w:val="00A00FF0"/>
    <w:rsid w:val="00A0617F"/>
    <w:rsid w:val="00A06BFB"/>
    <w:rsid w:val="00A06C4B"/>
    <w:rsid w:val="00A076E0"/>
    <w:rsid w:val="00A07C45"/>
    <w:rsid w:val="00A13293"/>
    <w:rsid w:val="00A146A9"/>
    <w:rsid w:val="00A156EB"/>
    <w:rsid w:val="00A16B0D"/>
    <w:rsid w:val="00A2645F"/>
    <w:rsid w:val="00A35584"/>
    <w:rsid w:val="00A3566D"/>
    <w:rsid w:val="00A408D2"/>
    <w:rsid w:val="00A42DAA"/>
    <w:rsid w:val="00A51334"/>
    <w:rsid w:val="00A529A1"/>
    <w:rsid w:val="00A578B8"/>
    <w:rsid w:val="00A57B80"/>
    <w:rsid w:val="00A6070F"/>
    <w:rsid w:val="00A63427"/>
    <w:rsid w:val="00A63B29"/>
    <w:rsid w:val="00A7030C"/>
    <w:rsid w:val="00A711B4"/>
    <w:rsid w:val="00A72549"/>
    <w:rsid w:val="00A73782"/>
    <w:rsid w:val="00A750A5"/>
    <w:rsid w:val="00A757E9"/>
    <w:rsid w:val="00A768CD"/>
    <w:rsid w:val="00A76A8B"/>
    <w:rsid w:val="00A81083"/>
    <w:rsid w:val="00A83D17"/>
    <w:rsid w:val="00A930A7"/>
    <w:rsid w:val="00A932ED"/>
    <w:rsid w:val="00A93D04"/>
    <w:rsid w:val="00A94594"/>
    <w:rsid w:val="00A95558"/>
    <w:rsid w:val="00A96467"/>
    <w:rsid w:val="00AA3BD3"/>
    <w:rsid w:val="00AA6406"/>
    <w:rsid w:val="00AA68F9"/>
    <w:rsid w:val="00AA7CFF"/>
    <w:rsid w:val="00AB16C0"/>
    <w:rsid w:val="00AB5848"/>
    <w:rsid w:val="00AB6116"/>
    <w:rsid w:val="00AC3150"/>
    <w:rsid w:val="00AC3F4F"/>
    <w:rsid w:val="00AD24EB"/>
    <w:rsid w:val="00AD3FFE"/>
    <w:rsid w:val="00AD54A3"/>
    <w:rsid w:val="00AE10D5"/>
    <w:rsid w:val="00AE41CB"/>
    <w:rsid w:val="00AE4CA4"/>
    <w:rsid w:val="00AE5CC1"/>
    <w:rsid w:val="00AF32DB"/>
    <w:rsid w:val="00AF7DF7"/>
    <w:rsid w:val="00B02CB9"/>
    <w:rsid w:val="00B04363"/>
    <w:rsid w:val="00B14D6D"/>
    <w:rsid w:val="00B16429"/>
    <w:rsid w:val="00B16D7E"/>
    <w:rsid w:val="00B235D7"/>
    <w:rsid w:val="00B33EF7"/>
    <w:rsid w:val="00B4698B"/>
    <w:rsid w:val="00B50FA9"/>
    <w:rsid w:val="00B51197"/>
    <w:rsid w:val="00B51CF8"/>
    <w:rsid w:val="00B550E0"/>
    <w:rsid w:val="00B5565B"/>
    <w:rsid w:val="00B55729"/>
    <w:rsid w:val="00B70AA5"/>
    <w:rsid w:val="00B70EFD"/>
    <w:rsid w:val="00B718F4"/>
    <w:rsid w:val="00B77718"/>
    <w:rsid w:val="00B8324D"/>
    <w:rsid w:val="00B84ED4"/>
    <w:rsid w:val="00B84F7C"/>
    <w:rsid w:val="00B909C8"/>
    <w:rsid w:val="00B91944"/>
    <w:rsid w:val="00B9202F"/>
    <w:rsid w:val="00B950C4"/>
    <w:rsid w:val="00B97DA7"/>
    <w:rsid w:val="00BA2CA7"/>
    <w:rsid w:val="00BA5BD1"/>
    <w:rsid w:val="00BA6808"/>
    <w:rsid w:val="00BB06C8"/>
    <w:rsid w:val="00BB0E16"/>
    <w:rsid w:val="00BC34CA"/>
    <w:rsid w:val="00BD0AF9"/>
    <w:rsid w:val="00BD115F"/>
    <w:rsid w:val="00BD1C30"/>
    <w:rsid w:val="00BD3AFA"/>
    <w:rsid w:val="00BD4EE2"/>
    <w:rsid w:val="00BD679A"/>
    <w:rsid w:val="00BE0B3F"/>
    <w:rsid w:val="00BE2375"/>
    <w:rsid w:val="00BE24A3"/>
    <w:rsid w:val="00BE24B0"/>
    <w:rsid w:val="00BE6F47"/>
    <w:rsid w:val="00BF382C"/>
    <w:rsid w:val="00BF6CFB"/>
    <w:rsid w:val="00C03255"/>
    <w:rsid w:val="00C07ABD"/>
    <w:rsid w:val="00C11DF8"/>
    <w:rsid w:val="00C12AC4"/>
    <w:rsid w:val="00C13E2D"/>
    <w:rsid w:val="00C1698A"/>
    <w:rsid w:val="00C20EE5"/>
    <w:rsid w:val="00C211A1"/>
    <w:rsid w:val="00C22EB6"/>
    <w:rsid w:val="00C23E26"/>
    <w:rsid w:val="00C256E6"/>
    <w:rsid w:val="00C267CA"/>
    <w:rsid w:val="00C2745E"/>
    <w:rsid w:val="00C319F6"/>
    <w:rsid w:val="00C3361C"/>
    <w:rsid w:val="00C33921"/>
    <w:rsid w:val="00C36D82"/>
    <w:rsid w:val="00C41F99"/>
    <w:rsid w:val="00C442C7"/>
    <w:rsid w:val="00C45ACB"/>
    <w:rsid w:val="00C47182"/>
    <w:rsid w:val="00C57951"/>
    <w:rsid w:val="00C618EC"/>
    <w:rsid w:val="00C653D2"/>
    <w:rsid w:val="00C747AC"/>
    <w:rsid w:val="00C77262"/>
    <w:rsid w:val="00C77958"/>
    <w:rsid w:val="00C805C1"/>
    <w:rsid w:val="00C8186D"/>
    <w:rsid w:val="00C90263"/>
    <w:rsid w:val="00C9188F"/>
    <w:rsid w:val="00C94412"/>
    <w:rsid w:val="00C95133"/>
    <w:rsid w:val="00C9629F"/>
    <w:rsid w:val="00CA166E"/>
    <w:rsid w:val="00CA2C32"/>
    <w:rsid w:val="00CA3835"/>
    <w:rsid w:val="00CA6EC8"/>
    <w:rsid w:val="00CB33AA"/>
    <w:rsid w:val="00CB4625"/>
    <w:rsid w:val="00CB7100"/>
    <w:rsid w:val="00CC3764"/>
    <w:rsid w:val="00CC4EA8"/>
    <w:rsid w:val="00CC4F06"/>
    <w:rsid w:val="00CC57CE"/>
    <w:rsid w:val="00CC5F76"/>
    <w:rsid w:val="00CC6499"/>
    <w:rsid w:val="00CD0D3E"/>
    <w:rsid w:val="00CD432C"/>
    <w:rsid w:val="00CD5D4D"/>
    <w:rsid w:val="00CD60D4"/>
    <w:rsid w:val="00CD74AA"/>
    <w:rsid w:val="00CE0B90"/>
    <w:rsid w:val="00CE6962"/>
    <w:rsid w:val="00CE7920"/>
    <w:rsid w:val="00CF316F"/>
    <w:rsid w:val="00CF34B2"/>
    <w:rsid w:val="00D00B0E"/>
    <w:rsid w:val="00D00E87"/>
    <w:rsid w:val="00D103C3"/>
    <w:rsid w:val="00D1361E"/>
    <w:rsid w:val="00D24B1C"/>
    <w:rsid w:val="00D33741"/>
    <w:rsid w:val="00D40AF3"/>
    <w:rsid w:val="00D415BC"/>
    <w:rsid w:val="00D42146"/>
    <w:rsid w:val="00D42696"/>
    <w:rsid w:val="00D4564A"/>
    <w:rsid w:val="00D50F3F"/>
    <w:rsid w:val="00D62E46"/>
    <w:rsid w:val="00D63BA9"/>
    <w:rsid w:val="00D648B7"/>
    <w:rsid w:val="00D6492F"/>
    <w:rsid w:val="00D671E2"/>
    <w:rsid w:val="00D713AE"/>
    <w:rsid w:val="00D744CA"/>
    <w:rsid w:val="00D74AD2"/>
    <w:rsid w:val="00D76CDB"/>
    <w:rsid w:val="00D77F12"/>
    <w:rsid w:val="00D80576"/>
    <w:rsid w:val="00D821F9"/>
    <w:rsid w:val="00D866B7"/>
    <w:rsid w:val="00D939D3"/>
    <w:rsid w:val="00D942C0"/>
    <w:rsid w:val="00D94BDF"/>
    <w:rsid w:val="00D94E64"/>
    <w:rsid w:val="00D9523C"/>
    <w:rsid w:val="00DA162F"/>
    <w:rsid w:val="00DA2134"/>
    <w:rsid w:val="00DA32D8"/>
    <w:rsid w:val="00DA72DC"/>
    <w:rsid w:val="00DB2BA1"/>
    <w:rsid w:val="00DB447A"/>
    <w:rsid w:val="00DB4F46"/>
    <w:rsid w:val="00DC582C"/>
    <w:rsid w:val="00DC601A"/>
    <w:rsid w:val="00DD3EE3"/>
    <w:rsid w:val="00DD45DB"/>
    <w:rsid w:val="00DD566C"/>
    <w:rsid w:val="00DE4AA9"/>
    <w:rsid w:val="00DF656A"/>
    <w:rsid w:val="00E00FE7"/>
    <w:rsid w:val="00E02134"/>
    <w:rsid w:val="00E034FB"/>
    <w:rsid w:val="00E0539B"/>
    <w:rsid w:val="00E073B4"/>
    <w:rsid w:val="00E144BD"/>
    <w:rsid w:val="00E159FA"/>
    <w:rsid w:val="00E167BF"/>
    <w:rsid w:val="00E215A6"/>
    <w:rsid w:val="00E23881"/>
    <w:rsid w:val="00E23AA6"/>
    <w:rsid w:val="00E247C8"/>
    <w:rsid w:val="00E24C76"/>
    <w:rsid w:val="00E40E95"/>
    <w:rsid w:val="00E418F2"/>
    <w:rsid w:val="00E44F06"/>
    <w:rsid w:val="00E52871"/>
    <w:rsid w:val="00E52C20"/>
    <w:rsid w:val="00E56EB4"/>
    <w:rsid w:val="00E661EB"/>
    <w:rsid w:val="00E6674F"/>
    <w:rsid w:val="00E66D27"/>
    <w:rsid w:val="00E672A3"/>
    <w:rsid w:val="00E679B3"/>
    <w:rsid w:val="00E70632"/>
    <w:rsid w:val="00E71FED"/>
    <w:rsid w:val="00E76B8D"/>
    <w:rsid w:val="00E8260A"/>
    <w:rsid w:val="00E844DB"/>
    <w:rsid w:val="00E95EDB"/>
    <w:rsid w:val="00E96A94"/>
    <w:rsid w:val="00E9712E"/>
    <w:rsid w:val="00EA53CF"/>
    <w:rsid w:val="00EA6A24"/>
    <w:rsid w:val="00EB2259"/>
    <w:rsid w:val="00EB556D"/>
    <w:rsid w:val="00EC2496"/>
    <w:rsid w:val="00EC6509"/>
    <w:rsid w:val="00ED11B2"/>
    <w:rsid w:val="00ED2428"/>
    <w:rsid w:val="00ED6E0D"/>
    <w:rsid w:val="00ED7C89"/>
    <w:rsid w:val="00EE3DC6"/>
    <w:rsid w:val="00EE442F"/>
    <w:rsid w:val="00EF327F"/>
    <w:rsid w:val="00F02989"/>
    <w:rsid w:val="00F02B97"/>
    <w:rsid w:val="00F03B2E"/>
    <w:rsid w:val="00F06AD6"/>
    <w:rsid w:val="00F1606C"/>
    <w:rsid w:val="00F270BC"/>
    <w:rsid w:val="00F322D9"/>
    <w:rsid w:val="00F4092E"/>
    <w:rsid w:val="00F448CB"/>
    <w:rsid w:val="00F4519F"/>
    <w:rsid w:val="00F45C24"/>
    <w:rsid w:val="00F46284"/>
    <w:rsid w:val="00F4653B"/>
    <w:rsid w:val="00F544D0"/>
    <w:rsid w:val="00F577CF"/>
    <w:rsid w:val="00F61B66"/>
    <w:rsid w:val="00F63C80"/>
    <w:rsid w:val="00F63FD9"/>
    <w:rsid w:val="00F76C07"/>
    <w:rsid w:val="00F80F8A"/>
    <w:rsid w:val="00F823BE"/>
    <w:rsid w:val="00F82CA6"/>
    <w:rsid w:val="00F85356"/>
    <w:rsid w:val="00F904AA"/>
    <w:rsid w:val="00F920AF"/>
    <w:rsid w:val="00F93072"/>
    <w:rsid w:val="00F946EA"/>
    <w:rsid w:val="00F95413"/>
    <w:rsid w:val="00F97208"/>
    <w:rsid w:val="00F9783C"/>
    <w:rsid w:val="00FA23E9"/>
    <w:rsid w:val="00FA7293"/>
    <w:rsid w:val="00FB480E"/>
    <w:rsid w:val="00FB490D"/>
    <w:rsid w:val="00FB7FCE"/>
    <w:rsid w:val="00FC7C9F"/>
    <w:rsid w:val="00FD4A45"/>
    <w:rsid w:val="00FD4C71"/>
    <w:rsid w:val="00FD5BDE"/>
    <w:rsid w:val="00FE1910"/>
    <w:rsid w:val="00FE26DD"/>
    <w:rsid w:val="00FE378E"/>
    <w:rsid w:val="00FE647E"/>
    <w:rsid w:val="00FF0112"/>
    <w:rsid w:val="00FF03BA"/>
    <w:rsid w:val="00FF043C"/>
    <w:rsid w:val="00FF662D"/>
    <w:rsid w:val="00FF6FFB"/>
    <w:rsid w:val="00FF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8DD526"/>
  <w15:docId w15:val="{53F8F8FF-95BF-4EDE-8AC1-CF9A2B06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pPr>
      <w:overflowPunct w:val="0"/>
      <w:autoSpaceDE w:val="0"/>
      <w:autoSpaceDN w:val="0"/>
      <w:adjustRightInd w:val="0"/>
      <w:spacing w:before="60" w:after="60"/>
      <w:textAlignment w:val="baseline"/>
    </w:pPr>
    <w:rPr>
      <w:noProof/>
    </w:rPr>
  </w:style>
  <w:style w:type="paragraph" w:customStyle="1" w:styleId="Formal1">
    <w:name w:val="Formal1"/>
    <w:pPr>
      <w:overflowPunct w:val="0"/>
      <w:autoSpaceDE w:val="0"/>
      <w:autoSpaceDN w:val="0"/>
      <w:adjustRightInd w:val="0"/>
      <w:spacing w:before="60" w:after="60"/>
      <w:textAlignment w:val="baseline"/>
    </w:pPr>
    <w:rPr>
      <w:noProof/>
      <w:sz w:val="24"/>
    </w:rPr>
  </w:style>
  <w:style w:type="paragraph" w:styleId="ListParagraph">
    <w:name w:val="List Paragraph"/>
    <w:basedOn w:val="Normal"/>
    <w:uiPriority w:val="34"/>
    <w:qFormat/>
    <w:rsid w:val="002132DB"/>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styleId="Header">
    <w:name w:val="header"/>
    <w:basedOn w:val="Normal"/>
    <w:link w:val="HeaderChar"/>
    <w:rsid w:val="000148D3"/>
    <w:pPr>
      <w:tabs>
        <w:tab w:val="center" w:pos="4680"/>
        <w:tab w:val="right" w:pos="9360"/>
      </w:tabs>
    </w:pPr>
  </w:style>
  <w:style w:type="character" w:customStyle="1" w:styleId="HeaderChar">
    <w:name w:val="Header Char"/>
    <w:basedOn w:val="DefaultParagraphFont"/>
    <w:link w:val="Header"/>
    <w:rsid w:val="000148D3"/>
  </w:style>
  <w:style w:type="paragraph" w:styleId="Footer">
    <w:name w:val="footer"/>
    <w:basedOn w:val="Normal"/>
    <w:link w:val="FooterChar"/>
    <w:uiPriority w:val="99"/>
    <w:rsid w:val="000148D3"/>
    <w:pPr>
      <w:tabs>
        <w:tab w:val="center" w:pos="4680"/>
        <w:tab w:val="right" w:pos="9360"/>
      </w:tabs>
    </w:pPr>
  </w:style>
  <w:style w:type="character" w:customStyle="1" w:styleId="FooterChar">
    <w:name w:val="Footer Char"/>
    <w:basedOn w:val="DefaultParagraphFont"/>
    <w:link w:val="Footer"/>
    <w:uiPriority w:val="99"/>
    <w:rsid w:val="000148D3"/>
  </w:style>
  <w:style w:type="paragraph" w:styleId="BalloonText">
    <w:name w:val="Balloon Text"/>
    <w:basedOn w:val="Normal"/>
    <w:link w:val="BalloonTextChar"/>
    <w:semiHidden/>
    <w:unhideWhenUsed/>
    <w:rsid w:val="00AE10D5"/>
    <w:rPr>
      <w:rFonts w:ascii="Segoe UI" w:hAnsi="Segoe UI" w:cs="Segoe UI"/>
      <w:sz w:val="18"/>
      <w:szCs w:val="18"/>
    </w:rPr>
  </w:style>
  <w:style w:type="character" w:customStyle="1" w:styleId="BalloonTextChar">
    <w:name w:val="Balloon Text Char"/>
    <w:basedOn w:val="DefaultParagraphFont"/>
    <w:link w:val="BalloonText"/>
    <w:semiHidden/>
    <w:rsid w:val="00AE10D5"/>
    <w:rPr>
      <w:rFonts w:ascii="Segoe UI" w:hAnsi="Segoe UI" w:cs="Segoe UI"/>
      <w:sz w:val="18"/>
      <w:szCs w:val="18"/>
    </w:rPr>
  </w:style>
  <w:style w:type="table" w:styleId="TableGrid">
    <w:name w:val="Table Grid"/>
    <w:basedOn w:val="TableNormal"/>
    <w:rsid w:val="00867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815DF"/>
    <w:rPr>
      <w:sz w:val="16"/>
      <w:szCs w:val="16"/>
    </w:rPr>
  </w:style>
  <w:style w:type="paragraph" w:styleId="CommentText">
    <w:name w:val="annotation text"/>
    <w:basedOn w:val="Normal"/>
    <w:link w:val="CommentTextChar"/>
    <w:semiHidden/>
    <w:unhideWhenUsed/>
    <w:rsid w:val="000815DF"/>
  </w:style>
  <w:style w:type="character" w:customStyle="1" w:styleId="CommentTextChar">
    <w:name w:val="Comment Text Char"/>
    <w:basedOn w:val="DefaultParagraphFont"/>
    <w:link w:val="CommentText"/>
    <w:semiHidden/>
    <w:rsid w:val="000815DF"/>
  </w:style>
  <w:style w:type="paragraph" w:styleId="CommentSubject">
    <w:name w:val="annotation subject"/>
    <w:basedOn w:val="CommentText"/>
    <w:next w:val="CommentText"/>
    <w:link w:val="CommentSubjectChar"/>
    <w:semiHidden/>
    <w:unhideWhenUsed/>
    <w:rsid w:val="000815DF"/>
    <w:rPr>
      <w:b/>
      <w:bCs/>
    </w:rPr>
  </w:style>
  <w:style w:type="character" w:customStyle="1" w:styleId="CommentSubjectChar">
    <w:name w:val="Comment Subject Char"/>
    <w:basedOn w:val="CommentTextChar"/>
    <w:link w:val="CommentSubject"/>
    <w:semiHidden/>
    <w:rsid w:val="000815DF"/>
    <w:rPr>
      <w:b/>
      <w:bCs/>
    </w:rPr>
  </w:style>
  <w:style w:type="paragraph" w:styleId="BodyText">
    <w:name w:val="Body Text"/>
    <w:basedOn w:val="Normal"/>
    <w:link w:val="BodyTextChar"/>
    <w:rsid w:val="005A6685"/>
    <w:pPr>
      <w:overflowPunct/>
      <w:autoSpaceDE/>
      <w:autoSpaceDN/>
      <w:adjustRightInd/>
      <w:textAlignment w:val="auto"/>
    </w:pPr>
    <w:rPr>
      <w:sz w:val="28"/>
      <w:szCs w:val="24"/>
    </w:rPr>
  </w:style>
  <w:style w:type="character" w:customStyle="1" w:styleId="BodyTextChar">
    <w:name w:val="Body Text Char"/>
    <w:basedOn w:val="DefaultParagraphFont"/>
    <w:link w:val="BodyText"/>
    <w:rsid w:val="005A6685"/>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85099">
      <w:bodyDiv w:val="1"/>
      <w:marLeft w:val="0"/>
      <w:marRight w:val="0"/>
      <w:marTop w:val="0"/>
      <w:marBottom w:val="0"/>
      <w:divBdr>
        <w:top w:val="none" w:sz="0" w:space="0" w:color="auto"/>
        <w:left w:val="none" w:sz="0" w:space="0" w:color="auto"/>
        <w:bottom w:val="none" w:sz="0" w:space="0" w:color="auto"/>
        <w:right w:val="none" w:sz="0" w:space="0" w:color="auto"/>
      </w:divBdr>
    </w:div>
    <w:div w:id="72439441">
      <w:bodyDiv w:val="1"/>
      <w:marLeft w:val="0"/>
      <w:marRight w:val="0"/>
      <w:marTop w:val="0"/>
      <w:marBottom w:val="0"/>
      <w:divBdr>
        <w:top w:val="none" w:sz="0" w:space="0" w:color="auto"/>
        <w:left w:val="none" w:sz="0" w:space="0" w:color="auto"/>
        <w:bottom w:val="none" w:sz="0" w:space="0" w:color="auto"/>
        <w:right w:val="none" w:sz="0" w:space="0" w:color="auto"/>
      </w:divBdr>
    </w:div>
    <w:div w:id="1062363948">
      <w:bodyDiv w:val="1"/>
      <w:marLeft w:val="0"/>
      <w:marRight w:val="0"/>
      <w:marTop w:val="0"/>
      <w:marBottom w:val="0"/>
      <w:divBdr>
        <w:top w:val="none" w:sz="0" w:space="0" w:color="auto"/>
        <w:left w:val="none" w:sz="0" w:space="0" w:color="auto"/>
        <w:bottom w:val="none" w:sz="0" w:space="0" w:color="auto"/>
        <w:right w:val="none" w:sz="0" w:space="0" w:color="auto"/>
      </w:divBdr>
    </w:div>
    <w:div w:id="1138304893">
      <w:bodyDiv w:val="1"/>
      <w:marLeft w:val="0"/>
      <w:marRight w:val="0"/>
      <w:marTop w:val="0"/>
      <w:marBottom w:val="0"/>
      <w:divBdr>
        <w:top w:val="none" w:sz="0" w:space="0" w:color="auto"/>
        <w:left w:val="none" w:sz="0" w:space="0" w:color="auto"/>
        <w:bottom w:val="none" w:sz="0" w:space="0" w:color="auto"/>
        <w:right w:val="none" w:sz="0" w:space="0" w:color="auto"/>
      </w:divBdr>
    </w:div>
    <w:div w:id="1336807661">
      <w:bodyDiv w:val="1"/>
      <w:marLeft w:val="0"/>
      <w:marRight w:val="0"/>
      <w:marTop w:val="0"/>
      <w:marBottom w:val="0"/>
      <w:divBdr>
        <w:top w:val="none" w:sz="0" w:space="0" w:color="auto"/>
        <w:left w:val="none" w:sz="0" w:space="0" w:color="auto"/>
        <w:bottom w:val="none" w:sz="0" w:space="0" w:color="auto"/>
        <w:right w:val="none" w:sz="0" w:space="0" w:color="auto"/>
      </w:divBdr>
    </w:div>
    <w:div w:id="1584071963">
      <w:bodyDiv w:val="1"/>
      <w:marLeft w:val="0"/>
      <w:marRight w:val="0"/>
      <w:marTop w:val="0"/>
      <w:marBottom w:val="0"/>
      <w:divBdr>
        <w:top w:val="none" w:sz="0" w:space="0" w:color="auto"/>
        <w:left w:val="none" w:sz="0" w:space="0" w:color="auto"/>
        <w:bottom w:val="none" w:sz="0" w:space="0" w:color="auto"/>
        <w:right w:val="none" w:sz="0" w:space="0" w:color="auto"/>
      </w:divBdr>
    </w:div>
    <w:div w:id="1763184064">
      <w:bodyDiv w:val="1"/>
      <w:marLeft w:val="0"/>
      <w:marRight w:val="0"/>
      <w:marTop w:val="0"/>
      <w:marBottom w:val="0"/>
      <w:divBdr>
        <w:top w:val="none" w:sz="0" w:space="0" w:color="auto"/>
        <w:left w:val="none" w:sz="0" w:space="0" w:color="auto"/>
        <w:bottom w:val="none" w:sz="0" w:space="0" w:color="auto"/>
        <w:right w:val="none" w:sz="0" w:space="0" w:color="auto"/>
      </w:divBdr>
    </w:div>
    <w:div w:id="184315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CA36121DC64B49A90F8A3DDE29BEB3" ma:contentTypeVersion="11" ma:contentTypeDescription="Create a new document." ma:contentTypeScope="" ma:versionID="5390bcb5cede0bc2f5bf4bb41263d673">
  <xsd:schema xmlns:xsd="http://www.w3.org/2001/XMLSchema" xmlns:xs="http://www.w3.org/2001/XMLSchema" xmlns:p="http://schemas.microsoft.com/office/2006/metadata/properties" xmlns:ns2="a0cb2206-4dc9-4c70-91d2-0a62a544b5e9" xmlns:ns3="e509ec62-186f-434a-a57a-bb6c3bdbbfec" targetNamespace="http://schemas.microsoft.com/office/2006/metadata/properties" ma:root="true" ma:fieldsID="12bb8d7d066a7bc78a06c0aa250af9ed" ns2:_="" ns3:_="">
    <xsd:import namespace="a0cb2206-4dc9-4c70-91d2-0a62a544b5e9"/>
    <xsd:import namespace="e509ec62-186f-434a-a57a-bb6c3bdbbfe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9ec62-186f-434a-a57a-bb6c3bdbbfe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5a0a346-b815-44b9-8294-44c2da8ca8ac}" ma:internalName="TaxCatchAll" ma:showField="CatchAllData" ma:web="e509ec62-186f-434a-a57a-bb6c3bdbbfe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0cb2206-4dc9-4c70-91d2-0a62a544b5e9">
      <Terms xmlns="http://schemas.microsoft.com/office/infopath/2007/PartnerControls"/>
    </lcf76f155ced4ddcb4097134ff3c332f>
    <TaxCatchAll xmlns="e509ec62-186f-434a-a57a-bb6c3bdbbfe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8C356-D981-44D7-BA22-78E272DBDEAC}">
  <ds:schemaRefs>
    <ds:schemaRef ds:uri="http://schemas.microsoft.com/sharepoint/v3/contenttype/forms"/>
  </ds:schemaRefs>
</ds:datastoreItem>
</file>

<file path=customXml/itemProps2.xml><?xml version="1.0" encoding="utf-8"?>
<ds:datastoreItem xmlns:ds="http://schemas.openxmlformats.org/officeDocument/2006/customXml" ds:itemID="{33D6EE0E-299C-4ED6-B134-B59B2B499852}"/>
</file>

<file path=customXml/itemProps3.xml><?xml version="1.0" encoding="utf-8"?>
<ds:datastoreItem xmlns:ds="http://schemas.openxmlformats.org/officeDocument/2006/customXml" ds:itemID="{367BE4FA-0E04-4F63-816A-AC9BB854C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C4B824-24C9-48D9-8B32-9EB67D8C9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5079</Words>
  <Characters>28952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ABB Ltd</vt:lpstr>
    </vt:vector>
  </TitlesOfParts>
  <Company>Ernst &amp; Young</Company>
  <LinksUpToDate>false</LinksUpToDate>
  <CharactersWithSpaces>33964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 Ltd</dc:title>
  <dc:subject/>
  <dc:creator>YourNameHere</dc:creator>
  <cp:keywords/>
  <cp:lastModifiedBy>NGUYEN DUC DONG (Deputy Director - VCB KIEN GIANG)</cp:lastModifiedBy>
  <cp:revision>7</cp:revision>
  <cp:lastPrinted>2022-11-25T08:45:00Z</cp:lastPrinted>
  <dcterms:created xsi:type="dcterms:W3CDTF">2022-11-25T09:49:00Z</dcterms:created>
  <dcterms:modified xsi:type="dcterms:W3CDTF">2022-11-25T10:02:00Z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ies>
</file>
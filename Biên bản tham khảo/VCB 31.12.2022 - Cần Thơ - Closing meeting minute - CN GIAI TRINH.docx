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3870"/>
        <w:gridCol w:w="2587"/>
      </w:tblGrid>
      <w:tr w:rsidR="006C2CF8" w:rsidRPr="00D561BC" w14:paraId="528DD528" w14:textId="77777777" w:rsidTr="006B6819">
        <w:trPr>
          <w:trHeight w:val="354"/>
        </w:trPr>
        <w:tc>
          <w:tcPr>
            <w:tcW w:w="6390" w:type="dxa"/>
            <w:gridSpan w:val="2"/>
            <w:shd w:val="pct10" w:color="auto" w:fill="auto"/>
          </w:tcPr>
          <w:p w14:paraId="3C7E61A4" w14:textId="77777777" w:rsidR="00C006E1" w:rsidRDefault="00C006E1" w:rsidP="005974A2">
            <w:pPr>
              <w:pStyle w:val="Standard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\</w:t>
            </w:r>
          </w:p>
          <w:p w14:paraId="528DD526" w14:textId="380C3EA7" w:rsidR="00F85356" w:rsidRPr="00D561BC" w:rsidRDefault="00F85356" w:rsidP="005974A2">
            <w:pPr>
              <w:pStyle w:val="Standard1"/>
              <w:rPr>
                <w:rFonts w:ascii="Arial" w:hAnsi="Arial" w:cs="Arial"/>
                <w:b/>
              </w:rPr>
            </w:pPr>
            <w:r w:rsidRPr="00D561BC">
              <w:rPr>
                <w:rFonts w:ascii="Arial" w:hAnsi="Arial" w:cs="Arial"/>
                <w:b/>
              </w:rPr>
              <w:t>Ngân hàng</w:t>
            </w:r>
            <w:r w:rsidR="00BE24B0" w:rsidRPr="00D561BC">
              <w:rPr>
                <w:rFonts w:ascii="Arial" w:hAnsi="Arial" w:cs="Arial"/>
                <w:b/>
              </w:rPr>
              <w:t xml:space="preserve"> TMCP </w:t>
            </w:r>
            <w:r w:rsidR="006249AD" w:rsidRPr="00D561BC">
              <w:rPr>
                <w:rFonts w:ascii="Arial" w:hAnsi="Arial" w:cs="Arial"/>
                <w:b/>
              </w:rPr>
              <w:t>Ngoại</w:t>
            </w:r>
            <w:r w:rsidR="0097786E" w:rsidRPr="00D561BC">
              <w:rPr>
                <w:rFonts w:ascii="Arial" w:hAnsi="Arial" w:cs="Arial"/>
                <w:b/>
              </w:rPr>
              <w:t xml:space="preserve"> thương Việt Nam</w:t>
            </w:r>
            <w:r w:rsidR="00B14D6D" w:rsidRPr="00D561BC">
              <w:rPr>
                <w:rFonts w:ascii="Arial" w:hAnsi="Arial" w:cs="Arial"/>
                <w:b/>
              </w:rPr>
              <w:t xml:space="preserve"> </w:t>
            </w:r>
            <w:r w:rsidRPr="00D561BC">
              <w:rPr>
                <w:rFonts w:ascii="Arial" w:hAnsi="Arial" w:cs="Arial"/>
                <w:b/>
              </w:rPr>
              <w:t xml:space="preserve">Chi nhánh </w:t>
            </w:r>
            <w:r w:rsidR="006F42B0" w:rsidRPr="00D561BC">
              <w:rPr>
                <w:rFonts w:ascii="Arial" w:hAnsi="Arial" w:cs="Arial"/>
                <w:b/>
              </w:rPr>
              <w:t>Cần Thơ</w:t>
            </w:r>
          </w:p>
        </w:tc>
        <w:tc>
          <w:tcPr>
            <w:tcW w:w="2587" w:type="dxa"/>
            <w:shd w:val="pct10" w:color="auto" w:fill="auto"/>
          </w:tcPr>
          <w:p w14:paraId="528DD527" w14:textId="1C4C22E5" w:rsidR="006C2CF8" w:rsidRPr="00D561BC" w:rsidRDefault="004B7CBA" w:rsidP="005974A2">
            <w:pPr>
              <w:pStyle w:val="Standard1"/>
              <w:rPr>
                <w:rFonts w:ascii="Arial" w:hAnsi="Arial" w:cs="Arial"/>
                <w:b/>
              </w:rPr>
            </w:pPr>
            <w:r w:rsidRPr="00D561BC">
              <w:rPr>
                <w:rFonts w:ascii="Arial" w:hAnsi="Arial" w:cs="Arial"/>
                <w:b/>
              </w:rPr>
              <w:t>H</w:t>
            </w:r>
            <w:r w:rsidR="00B950C4" w:rsidRPr="00D561BC">
              <w:rPr>
                <w:rFonts w:ascii="Arial" w:hAnsi="Arial" w:cs="Arial"/>
                <w:b/>
              </w:rPr>
              <w:t>ọ</w:t>
            </w:r>
            <w:r w:rsidR="00CD0D3E" w:rsidRPr="00D561BC">
              <w:rPr>
                <w:rFonts w:ascii="Arial" w:hAnsi="Arial" w:cs="Arial"/>
                <w:b/>
              </w:rPr>
              <w:t>p</w:t>
            </w:r>
            <w:r w:rsidR="00085507" w:rsidRPr="00D561BC">
              <w:rPr>
                <w:rFonts w:ascii="Arial" w:hAnsi="Arial" w:cs="Arial"/>
                <w:b/>
              </w:rPr>
              <w:t xml:space="preserve"> tổng </w:t>
            </w:r>
            <w:r w:rsidR="00B950C4" w:rsidRPr="00D561BC">
              <w:rPr>
                <w:rFonts w:ascii="Arial" w:hAnsi="Arial" w:cs="Arial"/>
                <w:b/>
              </w:rPr>
              <w:t>kết ki</w:t>
            </w:r>
            <w:r w:rsidR="00BC34CA" w:rsidRPr="00D561BC">
              <w:rPr>
                <w:rFonts w:ascii="Arial" w:hAnsi="Arial" w:cs="Arial"/>
                <w:b/>
              </w:rPr>
              <w:t>ể</w:t>
            </w:r>
            <w:r w:rsidR="00B950C4" w:rsidRPr="00D561BC">
              <w:rPr>
                <w:rFonts w:ascii="Arial" w:hAnsi="Arial" w:cs="Arial"/>
                <w:b/>
              </w:rPr>
              <w:t>m toán</w:t>
            </w:r>
          </w:p>
        </w:tc>
      </w:tr>
      <w:tr w:rsidR="006C2CF8" w:rsidRPr="00D561BC" w14:paraId="528DD52A" w14:textId="77777777" w:rsidTr="006B6819">
        <w:tc>
          <w:tcPr>
            <w:tcW w:w="8977" w:type="dxa"/>
            <w:gridSpan w:val="3"/>
            <w:shd w:val="pct10" w:color="auto" w:fill="auto"/>
          </w:tcPr>
          <w:p w14:paraId="528DD529" w14:textId="6AAB61AD" w:rsidR="006C2CF8" w:rsidRPr="00D561BC" w:rsidRDefault="004B7CBA">
            <w:pPr>
              <w:pStyle w:val="Standard1"/>
              <w:jc w:val="both"/>
              <w:rPr>
                <w:rFonts w:ascii="Arial" w:hAnsi="Arial" w:cs="Arial"/>
                <w:i/>
              </w:rPr>
            </w:pPr>
            <w:r w:rsidRPr="00D561BC">
              <w:rPr>
                <w:rFonts w:ascii="Arial" w:hAnsi="Arial" w:cs="Arial"/>
                <w:i/>
              </w:rPr>
              <w:t xml:space="preserve">Giai đoạn từ ngày 01 tháng 01 năm 2022 đến </w:t>
            </w:r>
            <w:r w:rsidR="00F4653B" w:rsidRPr="00D561BC">
              <w:rPr>
                <w:rFonts w:ascii="Arial" w:hAnsi="Arial" w:cs="Arial"/>
                <w:i/>
              </w:rPr>
              <w:t>ngày 3</w:t>
            </w:r>
            <w:r w:rsidR="00FB490D" w:rsidRPr="00D561BC">
              <w:rPr>
                <w:rFonts w:ascii="Arial" w:hAnsi="Arial" w:cs="Arial"/>
                <w:i/>
              </w:rPr>
              <w:t>1</w:t>
            </w:r>
            <w:r w:rsidR="00D821F9" w:rsidRPr="00D561BC">
              <w:rPr>
                <w:rFonts w:ascii="Arial" w:hAnsi="Arial" w:cs="Arial"/>
                <w:i/>
              </w:rPr>
              <w:t xml:space="preserve"> tháng </w:t>
            </w:r>
            <w:r w:rsidR="00F4653B" w:rsidRPr="00D561BC">
              <w:rPr>
                <w:rFonts w:ascii="Arial" w:hAnsi="Arial" w:cs="Arial"/>
                <w:i/>
              </w:rPr>
              <w:t>1</w:t>
            </w:r>
            <w:r w:rsidRPr="00D561BC">
              <w:rPr>
                <w:rFonts w:ascii="Arial" w:hAnsi="Arial" w:cs="Arial"/>
                <w:i/>
              </w:rPr>
              <w:t>0</w:t>
            </w:r>
            <w:r w:rsidR="00B950C4" w:rsidRPr="00D561BC">
              <w:rPr>
                <w:rFonts w:ascii="Arial" w:hAnsi="Arial" w:cs="Arial"/>
                <w:i/>
              </w:rPr>
              <w:t xml:space="preserve"> năm </w:t>
            </w:r>
            <w:r w:rsidR="00951AAB" w:rsidRPr="00D561BC">
              <w:rPr>
                <w:rFonts w:ascii="Arial" w:hAnsi="Arial" w:cs="Arial"/>
                <w:i/>
              </w:rPr>
              <w:t>20</w:t>
            </w:r>
            <w:r w:rsidR="0076222D" w:rsidRPr="00D561BC">
              <w:rPr>
                <w:rFonts w:ascii="Arial" w:hAnsi="Arial" w:cs="Arial"/>
                <w:i/>
              </w:rPr>
              <w:t>22</w:t>
            </w:r>
          </w:p>
        </w:tc>
      </w:tr>
      <w:tr w:rsidR="006C2CF8" w:rsidRPr="00D561BC" w14:paraId="528DD52C" w14:textId="77777777" w:rsidTr="006B6819">
        <w:tc>
          <w:tcPr>
            <w:tcW w:w="8977" w:type="dxa"/>
            <w:gridSpan w:val="3"/>
          </w:tcPr>
          <w:p w14:paraId="528DD52B" w14:textId="77777777" w:rsidR="006C2CF8" w:rsidRPr="00D561BC" w:rsidRDefault="006C2CF8">
            <w:pPr>
              <w:pStyle w:val="Standard1"/>
              <w:jc w:val="both"/>
              <w:rPr>
                <w:rFonts w:ascii="Arial" w:hAnsi="Arial" w:cs="Arial"/>
              </w:rPr>
            </w:pPr>
          </w:p>
        </w:tc>
      </w:tr>
      <w:tr w:rsidR="00B51197" w:rsidRPr="00D561BC" w14:paraId="528DD530" w14:textId="77777777" w:rsidTr="006B6819">
        <w:tc>
          <w:tcPr>
            <w:tcW w:w="2520" w:type="dxa"/>
          </w:tcPr>
          <w:p w14:paraId="528DD52D" w14:textId="77777777" w:rsidR="00B51197" w:rsidRPr="00D561BC" w:rsidRDefault="00B51197">
            <w:pPr>
              <w:rPr>
                <w:rFonts w:ascii="Arial" w:hAnsi="Arial" w:cs="Arial"/>
                <w:b/>
              </w:rPr>
            </w:pPr>
            <w:proofErr w:type="spellStart"/>
            <w:r w:rsidRPr="00D561BC">
              <w:rPr>
                <w:rFonts w:ascii="Arial" w:hAnsi="Arial" w:cs="Arial"/>
                <w:b/>
              </w:rPr>
              <w:t>Địa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</w:rPr>
              <w:t>điểm</w:t>
            </w:r>
            <w:proofErr w:type="spellEnd"/>
            <w:r w:rsidRPr="00D561BC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457" w:type="dxa"/>
            <w:gridSpan w:val="2"/>
          </w:tcPr>
          <w:p w14:paraId="528DD52E" w14:textId="77777777" w:rsidR="003D257B" w:rsidRPr="00D561BC" w:rsidRDefault="00B51197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D561BC">
              <w:rPr>
                <w:rFonts w:ascii="Arial" w:hAnsi="Arial" w:cs="Arial"/>
              </w:rPr>
              <w:t xml:space="preserve">Ngân hàng </w:t>
            </w:r>
            <w:r w:rsidR="006249AD" w:rsidRPr="00D561BC">
              <w:rPr>
                <w:rFonts w:ascii="Arial" w:hAnsi="Arial" w:cs="Arial"/>
              </w:rPr>
              <w:t>TMCP Ngoại</w:t>
            </w:r>
            <w:r w:rsidR="003D257B" w:rsidRPr="00D561BC">
              <w:rPr>
                <w:rFonts w:ascii="Arial" w:hAnsi="Arial" w:cs="Arial"/>
              </w:rPr>
              <w:t xml:space="preserve"> thương Việt Nam</w:t>
            </w:r>
          </w:p>
          <w:p w14:paraId="528DD52F" w14:textId="48CC68D5" w:rsidR="00B51197" w:rsidRPr="00D561BC" w:rsidRDefault="00E23881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D561BC">
              <w:rPr>
                <w:rFonts w:ascii="Arial" w:hAnsi="Arial" w:cs="Arial"/>
              </w:rPr>
              <w:t>C</w:t>
            </w:r>
            <w:r w:rsidR="00B51197" w:rsidRPr="00D561BC">
              <w:rPr>
                <w:rFonts w:ascii="Arial" w:hAnsi="Arial" w:cs="Arial"/>
              </w:rPr>
              <w:t xml:space="preserve">hi nhánh </w:t>
            </w:r>
            <w:r w:rsidR="006F42B0" w:rsidRPr="00D561BC">
              <w:rPr>
                <w:rFonts w:ascii="Arial" w:hAnsi="Arial" w:cs="Arial"/>
              </w:rPr>
              <w:t>Cần Thơ</w:t>
            </w:r>
          </w:p>
        </w:tc>
      </w:tr>
      <w:tr w:rsidR="00CF34B2" w:rsidRPr="00D561BC" w14:paraId="528DD533" w14:textId="77777777" w:rsidTr="006B6819">
        <w:tc>
          <w:tcPr>
            <w:tcW w:w="2520" w:type="dxa"/>
          </w:tcPr>
          <w:p w14:paraId="528DD531" w14:textId="77777777" w:rsidR="00CF34B2" w:rsidRPr="00D561BC" w:rsidRDefault="00CF34B2">
            <w:pPr>
              <w:rPr>
                <w:rFonts w:ascii="Arial" w:hAnsi="Arial" w:cs="Arial"/>
                <w:b/>
              </w:rPr>
            </w:pPr>
          </w:p>
        </w:tc>
        <w:tc>
          <w:tcPr>
            <w:tcW w:w="6457" w:type="dxa"/>
            <w:gridSpan w:val="2"/>
          </w:tcPr>
          <w:p w14:paraId="528DD532" w14:textId="77777777" w:rsidR="00CF34B2" w:rsidRPr="00D561BC" w:rsidRDefault="00CF34B2">
            <w:pPr>
              <w:pStyle w:val="Standard1"/>
              <w:spacing w:before="0" w:after="0"/>
              <w:rPr>
                <w:rFonts w:ascii="Arial" w:hAnsi="Arial" w:cs="Arial"/>
              </w:rPr>
            </w:pPr>
          </w:p>
        </w:tc>
      </w:tr>
      <w:tr w:rsidR="00B51197" w:rsidRPr="00D561BC" w14:paraId="528DD536" w14:textId="77777777" w:rsidTr="006B6819">
        <w:tc>
          <w:tcPr>
            <w:tcW w:w="2520" w:type="dxa"/>
          </w:tcPr>
          <w:p w14:paraId="528DD534" w14:textId="77777777" w:rsidR="00B51197" w:rsidRPr="00D561BC" w:rsidRDefault="00B51197">
            <w:pPr>
              <w:rPr>
                <w:rFonts w:ascii="Arial" w:hAnsi="Arial" w:cs="Arial"/>
                <w:b/>
              </w:rPr>
            </w:pPr>
            <w:proofErr w:type="spellStart"/>
            <w:r w:rsidRPr="00D561BC">
              <w:rPr>
                <w:rFonts w:ascii="Arial" w:hAnsi="Arial" w:cs="Arial"/>
                <w:b/>
              </w:rPr>
              <w:t>Thời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</w:rPr>
              <w:t>gian</w:t>
            </w:r>
            <w:proofErr w:type="spellEnd"/>
            <w:r w:rsidRPr="00D561BC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457" w:type="dxa"/>
            <w:gridSpan w:val="2"/>
          </w:tcPr>
          <w:p w14:paraId="528DD535" w14:textId="6B7388A0" w:rsidR="00B51197" w:rsidRPr="00D561BC" w:rsidRDefault="00D713AE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D561BC">
              <w:rPr>
                <w:rFonts w:ascii="Arial" w:hAnsi="Arial" w:cs="Arial"/>
              </w:rPr>
              <w:t xml:space="preserve">Ngày </w:t>
            </w:r>
            <w:del w:id="0" w:author="Anh Dieu Hong Tran" w:date="2022-12-02T14:01:00Z">
              <w:r w:rsidR="00FD4C71" w:rsidRPr="00D561BC" w:rsidDel="00386BCD">
                <w:rPr>
                  <w:rFonts w:ascii="Arial" w:hAnsi="Arial" w:cs="Arial"/>
                </w:rPr>
                <w:delText>2</w:delText>
              </w:r>
              <w:r w:rsidR="009A091A" w:rsidRPr="00D561BC" w:rsidDel="00386BCD">
                <w:rPr>
                  <w:rFonts w:ascii="Arial" w:hAnsi="Arial" w:cs="Arial"/>
                </w:rPr>
                <w:delText>5</w:delText>
              </w:r>
              <w:r w:rsidRPr="00D561BC" w:rsidDel="00386BCD">
                <w:rPr>
                  <w:rFonts w:ascii="Arial" w:hAnsi="Arial" w:cs="Arial"/>
                </w:rPr>
                <w:delText xml:space="preserve"> </w:delText>
              </w:r>
            </w:del>
            <w:ins w:id="1" w:author="Anh Dieu Hong Tran" w:date="2022-12-02T14:01:00Z">
              <w:r w:rsidR="00386BCD" w:rsidRPr="00D561BC">
                <w:rPr>
                  <w:rFonts w:ascii="Arial" w:hAnsi="Arial" w:cs="Arial"/>
                </w:rPr>
                <w:t xml:space="preserve">02 </w:t>
              </w:r>
            </w:ins>
            <w:r w:rsidRPr="00D561BC">
              <w:rPr>
                <w:rFonts w:ascii="Arial" w:hAnsi="Arial" w:cs="Arial"/>
              </w:rPr>
              <w:t xml:space="preserve">tháng </w:t>
            </w:r>
            <w:del w:id="2" w:author="Anh Dieu Hong Tran" w:date="2022-12-02T14:01:00Z">
              <w:r w:rsidR="00FD4C71" w:rsidRPr="00D561BC" w:rsidDel="00386BCD">
                <w:rPr>
                  <w:rFonts w:ascii="Arial" w:hAnsi="Arial" w:cs="Arial"/>
                </w:rPr>
                <w:delText>11</w:delText>
              </w:r>
              <w:r w:rsidRPr="00D561BC" w:rsidDel="00386BCD">
                <w:rPr>
                  <w:rFonts w:ascii="Arial" w:hAnsi="Arial" w:cs="Arial"/>
                </w:rPr>
                <w:delText xml:space="preserve"> </w:delText>
              </w:r>
            </w:del>
            <w:ins w:id="3" w:author="Anh Dieu Hong Tran" w:date="2022-12-02T14:01:00Z">
              <w:r w:rsidR="00386BCD" w:rsidRPr="00D561BC">
                <w:rPr>
                  <w:rFonts w:ascii="Arial" w:hAnsi="Arial" w:cs="Arial"/>
                </w:rPr>
                <w:t xml:space="preserve">12 </w:t>
              </w:r>
            </w:ins>
            <w:r w:rsidRPr="00D561BC">
              <w:rPr>
                <w:rFonts w:ascii="Arial" w:hAnsi="Arial" w:cs="Arial"/>
              </w:rPr>
              <w:t>năm 20</w:t>
            </w:r>
            <w:r w:rsidR="003F2363" w:rsidRPr="00D561BC">
              <w:rPr>
                <w:rFonts w:ascii="Arial" w:hAnsi="Arial" w:cs="Arial"/>
              </w:rPr>
              <w:t>2</w:t>
            </w:r>
            <w:r w:rsidR="00FD4C71" w:rsidRPr="00D561BC">
              <w:rPr>
                <w:rFonts w:ascii="Arial" w:hAnsi="Arial" w:cs="Arial"/>
              </w:rPr>
              <w:t>2</w:t>
            </w:r>
          </w:p>
        </w:tc>
      </w:tr>
      <w:tr w:rsidR="006C2CF8" w:rsidRPr="00D561BC" w14:paraId="528DD538" w14:textId="77777777" w:rsidTr="006B6819">
        <w:trPr>
          <w:trHeight w:val="116"/>
        </w:trPr>
        <w:tc>
          <w:tcPr>
            <w:tcW w:w="8977" w:type="dxa"/>
            <w:gridSpan w:val="3"/>
          </w:tcPr>
          <w:p w14:paraId="528DD537" w14:textId="77777777" w:rsidR="006C2CF8" w:rsidRPr="00D561BC" w:rsidRDefault="006C2CF8">
            <w:pPr>
              <w:pStyle w:val="Standard1"/>
              <w:spacing w:before="0" w:after="0"/>
              <w:rPr>
                <w:rFonts w:ascii="Arial" w:hAnsi="Arial" w:cs="Arial"/>
              </w:rPr>
            </w:pPr>
          </w:p>
        </w:tc>
      </w:tr>
      <w:tr w:rsidR="006C2CF8" w:rsidRPr="00D561BC" w14:paraId="528DD542" w14:textId="77777777" w:rsidTr="006B6819">
        <w:tc>
          <w:tcPr>
            <w:tcW w:w="2520" w:type="dxa"/>
          </w:tcPr>
          <w:p w14:paraId="19D9CF23" w14:textId="77777777" w:rsidR="00F63C80" w:rsidRPr="00D561BC" w:rsidRDefault="00AC3F4F">
            <w:pPr>
              <w:ind w:right="732"/>
              <w:rPr>
                <w:rFonts w:ascii="Arial" w:hAnsi="Arial" w:cs="Arial"/>
                <w:b/>
              </w:rPr>
            </w:pPr>
            <w:proofErr w:type="spellStart"/>
            <w:r w:rsidRPr="00D561BC">
              <w:rPr>
                <w:rFonts w:ascii="Arial" w:hAnsi="Arial" w:cs="Arial"/>
                <w:b/>
              </w:rPr>
              <w:t>Th</w:t>
            </w:r>
            <w:r w:rsidR="00F85356" w:rsidRPr="00D561BC">
              <w:rPr>
                <w:rFonts w:ascii="Arial" w:hAnsi="Arial" w:cs="Arial"/>
                <w:b/>
              </w:rPr>
              <w:t>ành</w:t>
            </w:r>
            <w:proofErr w:type="spellEnd"/>
            <w:r w:rsidR="00F85356"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F85356" w:rsidRPr="00D561BC">
              <w:rPr>
                <w:rFonts w:ascii="Arial" w:hAnsi="Arial" w:cs="Arial"/>
                <w:b/>
              </w:rPr>
              <w:t>phần</w:t>
            </w:r>
            <w:proofErr w:type="spellEnd"/>
            <w:r w:rsidR="00F85356" w:rsidRPr="00D561BC">
              <w:rPr>
                <w:rFonts w:ascii="Arial" w:hAnsi="Arial" w:cs="Arial"/>
                <w:b/>
              </w:rPr>
              <w:t xml:space="preserve"> </w:t>
            </w:r>
          </w:p>
          <w:p w14:paraId="528DD539" w14:textId="58B10356" w:rsidR="006C2CF8" w:rsidRPr="00D561BC" w:rsidRDefault="00F85356">
            <w:pPr>
              <w:ind w:right="732"/>
              <w:rPr>
                <w:rFonts w:ascii="Arial" w:hAnsi="Arial" w:cs="Arial"/>
                <w:b/>
              </w:rPr>
            </w:pPr>
            <w:proofErr w:type="spellStart"/>
            <w:r w:rsidRPr="00D561BC">
              <w:rPr>
                <w:rFonts w:ascii="Arial" w:hAnsi="Arial" w:cs="Arial"/>
                <w:b/>
              </w:rPr>
              <w:t>th</w:t>
            </w:r>
            <w:r w:rsidR="00AC3F4F" w:rsidRPr="00D561BC">
              <w:rPr>
                <w:rFonts w:ascii="Arial" w:hAnsi="Arial" w:cs="Arial"/>
                <w:b/>
              </w:rPr>
              <w:t>am</w:t>
            </w:r>
            <w:proofErr w:type="spellEnd"/>
            <w:r w:rsidR="00AC3F4F"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C3F4F" w:rsidRPr="00D561BC">
              <w:rPr>
                <w:rFonts w:ascii="Arial" w:hAnsi="Arial" w:cs="Arial"/>
                <w:b/>
              </w:rPr>
              <w:t>dự</w:t>
            </w:r>
            <w:proofErr w:type="spellEnd"/>
            <w:r w:rsidR="00AC3F4F"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C3F4F" w:rsidRPr="00D561BC">
              <w:rPr>
                <w:rFonts w:ascii="Arial" w:hAnsi="Arial" w:cs="Arial"/>
                <w:b/>
              </w:rPr>
              <w:t>cuộc</w:t>
            </w:r>
            <w:proofErr w:type="spellEnd"/>
            <w:r w:rsidR="00AC3F4F"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C3F4F" w:rsidRPr="00D561BC">
              <w:rPr>
                <w:rFonts w:ascii="Arial" w:hAnsi="Arial" w:cs="Arial"/>
                <w:b/>
              </w:rPr>
              <w:t>họp</w:t>
            </w:r>
            <w:proofErr w:type="spellEnd"/>
            <w:r w:rsidR="006C2CF8" w:rsidRPr="00D561BC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457" w:type="dxa"/>
            <w:gridSpan w:val="2"/>
          </w:tcPr>
          <w:p w14:paraId="528DD53A" w14:textId="64DE8546" w:rsidR="00F85356" w:rsidRPr="00D561BC" w:rsidRDefault="00F85356">
            <w:pPr>
              <w:pStyle w:val="Standard1"/>
              <w:spacing w:before="0" w:after="0"/>
              <w:rPr>
                <w:rFonts w:ascii="Arial" w:hAnsi="Arial" w:cs="Arial"/>
                <w:b/>
                <w:i/>
                <w:u w:val="single"/>
              </w:rPr>
            </w:pPr>
            <w:r w:rsidRPr="00D561BC">
              <w:rPr>
                <w:rFonts w:ascii="Arial" w:hAnsi="Arial" w:cs="Arial"/>
                <w:b/>
                <w:i/>
                <w:u w:val="single"/>
              </w:rPr>
              <w:t xml:space="preserve">Đại diện Ngân hàng </w:t>
            </w:r>
            <w:r w:rsidR="00F4653B" w:rsidRPr="00D561BC">
              <w:rPr>
                <w:rFonts w:ascii="Arial" w:hAnsi="Arial" w:cs="Arial"/>
                <w:b/>
                <w:i/>
                <w:u w:val="single"/>
              </w:rPr>
              <w:t xml:space="preserve">TMCP </w:t>
            </w:r>
            <w:r w:rsidR="006249AD" w:rsidRPr="00D561BC">
              <w:rPr>
                <w:rFonts w:ascii="Arial" w:hAnsi="Arial" w:cs="Arial"/>
                <w:b/>
                <w:i/>
                <w:u w:val="single"/>
              </w:rPr>
              <w:t>Ngoại</w:t>
            </w:r>
            <w:r w:rsidRPr="00D561BC">
              <w:rPr>
                <w:rFonts w:ascii="Arial" w:hAnsi="Arial" w:cs="Arial"/>
                <w:b/>
                <w:i/>
                <w:u w:val="single"/>
              </w:rPr>
              <w:t xml:space="preserve"> thương Việt Nam </w:t>
            </w:r>
            <w:r w:rsidR="007B3D46" w:rsidRPr="00D561BC">
              <w:rPr>
                <w:rFonts w:ascii="Arial" w:hAnsi="Arial" w:cs="Arial"/>
                <w:b/>
                <w:i/>
                <w:u w:val="single"/>
              </w:rPr>
              <w:br/>
            </w:r>
            <w:r w:rsidR="00A16B0D" w:rsidRPr="00D561BC">
              <w:rPr>
                <w:rFonts w:ascii="Arial" w:hAnsi="Arial" w:cs="Arial"/>
                <w:b/>
                <w:i/>
                <w:u w:val="single"/>
              </w:rPr>
              <w:t>C</w:t>
            </w:r>
            <w:r w:rsidRPr="00D561BC">
              <w:rPr>
                <w:rFonts w:ascii="Arial" w:hAnsi="Arial" w:cs="Arial"/>
                <w:b/>
                <w:i/>
                <w:u w:val="single"/>
              </w:rPr>
              <w:t xml:space="preserve">hi nhánh </w:t>
            </w:r>
            <w:r w:rsidR="006F42B0" w:rsidRPr="00D561BC">
              <w:rPr>
                <w:rFonts w:ascii="Arial" w:hAnsi="Arial" w:cs="Arial"/>
                <w:b/>
                <w:i/>
                <w:u w:val="single"/>
              </w:rPr>
              <w:t>Cần Thơ</w:t>
            </w:r>
          </w:p>
          <w:p w14:paraId="528DD53B" w14:textId="77777777" w:rsidR="00F85356" w:rsidRPr="00D561BC" w:rsidRDefault="00F85356">
            <w:pPr>
              <w:pStyle w:val="Standard1"/>
              <w:spacing w:before="0" w:after="0"/>
              <w:rPr>
                <w:rFonts w:ascii="Arial" w:hAnsi="Arial" w:cs="Arial"/>
                <w:u w:val="single"/>
              </w:rPr>
            </w:pPr>
          </w:p>
          <w:p w14:paraId="528DD53D" w14:textId="77A5EC40" w:rsidR="00491339" w:rsidRPr="00D561BC" w:rsidRDefault="00A076E0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D561BC">
              <w:rPr>
                <w:rFonts w:ascii="Arial" w:hAnsi="Arial" w:cs="Arial"/>
              </w:rPr>
              <w:t>Ông</w:t>
            </w:r>
            <w:r w:rsidR="00C304A6" w:rsidRPr="00D561BC">
              <w:rPr>
                <w:rFonts w:ascii="Arial" w:hAnsi="Arial" w:cs="Arial"/>
              </w:rPr>
              <w:t xml:space="preserve"> </w:t>
            </w:r>
            <w:del w:id="4" w:author="Anh Dieu Hong Tran" w:date="2022-12-02T14:01:00Z">
              <w:r w:rsidR="00C304A6" w:rsidRPr="00D561BC" w:rsidDel="00386BCD">
                <w:rPr>
                  <w:rFonts w:ascii="Arial" w:hAnsi="Arial" w:cs="Arial"/>
                  <w:highlight w:val="yellow"/>
                </w:rPr>
                <w:delText>xxx</w:delText>
              </w:r>
              <w:r w:rsidR="002709F5" w:rsidRPr="00D561BC" w:rsidDel="00386BCD">
                <w:rPr>
                  <w:rFonts w:ascii="Arial" w:hAnsi="Arial" w:cs="Arial"/>
                </w:rPr>
                <w:delText xml:space="preserve"> </w:delText>
              </w:r>
            </w:del>
            <w:ins w:id="5" w:author="Anh Dieu Hong Tran" w:date="2022-12-02T14:01:00Z">
              <w:r w:rsidR="00386BCD" w:rsidRPr="00D561BC">
                <w:rPr>
                  <w:rFonts w:ascii="Arial" w:hAnsi="Arial" w:cs="Arial"/>
                </w:rPr>
                <w:t xml:space="preserve">Trần Long Giang </w:t>
              </w:r>
            </w:ins>
            <w:r w:rsidR="00E144BD" w:rsidRPr="00D561BC">
              <w:rPr>
                <w:rFonts w:ascii="Arial" w:hAnsi="Arial" w:cs="Arial"/>
              </w:rPr>
              <w:t>–</w:t>
            </w:r>
            <w:r w:rsidR="002709F5" w:rsidRPr="00D561BC">
              <w:rPr>
                <w:rFonts w:ascii="Arial" w:hAnsi="Arial" w:cs="Arial"/>
              </w:rPr>
              <w:t xml:space="preserve"> </w:t>
            </w:r>
            <w:r w:rsidR="00E144BD" w:rsidRPr="00D561BC">
              <w:rPr>
                <w:rFonts w:ascii="Arial" w:hAnsi="Arial" w:cs="Arial"/>
              </w:rPr>
              <w:t>Giám đốc</w:t>
            </w:r>
            <w:r w:rsidR="004806D2" w:rsidRPr="00D561BC">
              <w:rPr>
                <w:rFonts w:ascii="Arial" w:hAnsi="Arial" w:cs="Arial"/>
              </w:rPr>
              <w:t xml:space="preserve"> </w:t>
            </w:r>
            <w:r w:rsidR="00A57B80" w:rsidRPr="00D561BC">
              <w:rPr>
                <w:rFonts w:ascii="Arial" w:hAnsi="Arial" w:cs="Arial"/>
              </w:rPr>
              <w:t>Chi nhánh</w:t>
            </w:r>
          </w:p>
          <w:p w14:paraId="6D23108E" w14:textId="0FA1191B" w:rsidR="00856146" w:rsidRPr="00D561BC" w:rsidRDefault="00856146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D561BC">
              <w:rPr>
                <w:rFonts w:ascii="Arial" w:hAnsi="Arial" w:cs="Arial"/>
              </w:rPr>
              <w:t>Bà</w:t>
            </w:r>
            <w:r w:rsidR="00C304A6" w:rsidRPr="00D561BC">
              <w:rPr>
                <w:rFonts w:ascii="Arial" w:hAnsi="Arial" w:cs="Arial"/>
              </w:rPr>
              <w:t xml:space="preserve"> </w:t>
            </w:r>
            <w:r w:rsidR="004225A6" w:rsidRPr="00D561BC">
              <w:rPr>
                <w:rFonts w:ascii="Arial" w:hAnsi="Arial" w:cs="Arial"/>
              </w:rPr>
              <w:t>Đỗ Quốc Quỳnh</w:t>
            </w:r>
            <w:r w:rsidRPr="00D561BC">
              <w:rPr>
                <w:rFonts w:ascii="Arial" w:hAnsi="Arial" w:cs="Arial"/>
              </w:rPr>
              <w:t xml:space="preserve">  – Trưởng phòng Kế toán</w:t>
            </w:r>
          </w:p>
          <w:p w14:paraId="1716BA53" w14:textId="23C639E0" w:rsidR="003E7A78" w:rsidRPr="00D561BC" w:rsidRDefault="00E9712E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D561BC">
              <w:rPr>
                <w:rFonts w:ascii="Arial" w:hAnsi="Arial" w:cs="Arial"/>
              </w:rPr>
              <w:t>Ông</w:t>
            </w:r>
            <w:r w:rsidR="00C304A6" w:rsidRPr="00D561BC">
              <w:rPr>
                <w:rFonts w:ascii="Arial" w:hAnsi="Arial" w:cs="Arial"/>
              </w:rPr>
              <w:t xml:space="preserve"> </w:t>
            </w:r>
            <w:r w:rsidR="004225A6" w:rsidRPr="00D561BC">
              <w:rPr>
                <w:rFonts w:ascii="Arial" w:hAnsi="Arial" w:cs="Arial"/>
              </w:rPr>
              <w:t>Nguyễn Lam</w:t>
            </w:r>
            <w:r w:rsidRPr="00D561BC">
              <w:rPr>
                <w:rFonts w:ascii="Arial" w:hAnsi="Arial" w:cs="Arial"/>
              </w:rPr>
              <w:t xml:space="preserve"> </w:t>
            </w:r>
            <w:r w:rsidR="003F3C5A" w:rsidRPr="00D561BC">
              <w:rPr>
                <w:rFonts w:ascii="Arial" w:hAnsi="Arial" w:cs="Arial"/>
              </w:rPr>
              <w:t xml:space="preserve">– Trưởng phòng </w:t>
            </w:r>
            <w:r w:rsidR="009F38AE" w:rsidRPr="00D561BC">
              <w:rPr>
                <w:rFonts w:ascii="Arial" w:hAnsi="Arial" w:cs="Arial"/>
              </w:rPr>
              <w:t>Khách hàng Doanh nghiệp</w:t>
            </w:r>
          </w:p>
          <w:p w14:paraId="43A2C57E" w14:textId="7AD7E4C2" w:rsidR="009F38AE" w:rsidRPr="00D561BC" w:rsidRDefault="00335645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D561BC">
              <w:rPr>
                <w:rFonts w:ascii="Arial" w:hAnsi="Arial" w:cs="Arial"/>
              </w:rPr>
              <w:t>Ông</w:t>
            </w:r>
            <w:r w:rsidR="00C304A6" w:rsidRPr="00D561BC">
              <w:rPr>
                <w:rFonts w:ascii="Arial" w:hAnsi="Arial" w:cs="Arial"/>
              </w:rPr>
              <w:t xml:space="preserve"> </w:t>
            </w:r>
            <w:r w:rsidR="004225A6" w:rsidRPr="00D561BC">
              <w:rPr>
                <w:rFonts w:ascii="Arial" w:hAnsi="Arial" w:cs="Arial"/>
              </w:rPr>
              <w:t xml:space="preserve">Võ Khôi Nguyên </w:t>
            </w:r>
            <w:r w:rsidR="00C2745E" w:rsidRPr="00D561BC">
              <w:rPr>
                <w:rFonts w:ascii="Arial" w:hAnsi="Arial" w:cs="Arial"/>
              </w:rPr>
              <w:t>–</w:t>
            </w:r>
            <w:r w:rsidRPr="00D561BC">
              <w:rPr>
                <w:rFonts w:ascii="Arial" w:hAnsi="Arial" w:cs="Arial"/>
              </w:rPr>
              <w:t xml:space="preserve"> </w:t>
            </w:r>
            <w:r w:rsidR="00C2745E" w:rsidRPr="00D561BC">
              <w:rPr>
                <w:rFonts w:ascii="Arial" w:hAnsi="Arial" w:cs="Arial"/>
              </w:rPr>
              <w:t>Trưởng phòng Khác hàng Bán lẻ</w:t>
            </w:r>
          </w:p>
          <w:p w14:paraId="142D5902" w14:textId="79D13019" w:rsidR="002627FF" w:rsidRPr="00D561BC" w:rsidRDefault="004225A6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D561BC">
              <w:rPr>
                <w:rFonts w:ascii="Arial" w:hAnsi="Arial" w:cs="Arial"/>
              </w:rPr>
              <w:t>Bà Nguyễn Thị Bảo Trâm</w:t>
            </w:r>
            <w:r w:rsidR="002627FF" w:rsidRPr="00D561BC">
              <w:rPr>
                <w:rFonts w:ascii="Arial" w:hAnsi="Arial" w:cs="Arial"/>
              </w:rPr>
              <w:t xml:space="preserve"> </w:t>
            </w:r>
            <w:r w:rsidR="00D94BDF" w:rsidRPr="00D561BC">
              <w:rPr>
                <w:rFonts w:ascii="Arial" w:hAnsi="Arial" w:cs="Arial"/>
              </w:rPr>
              <w:t>–</w:t>
            </w:r>
            <w:r w:rsidR="00565F9E" w:rsidRPr="00D561BC">
              <w:rPr>
                <w:rFonts w:ascii="Arial" w:hAnsi="Arial" w:cs="Arial"/>
              </w:rPr>
              <w:t xml:space="preserve"> </w:t>
            </w:r>
            <w:r w:rsidR="00D94BDF" w:rsidRPr="00D561BC">
              <w:rPr>
                <w:rFonts w:ascii="Arial" w:hAnsi="Arial" w:cs="Arial"/>
              </w:rPr>
              <w:t>Trưởng phòng Quản lý nợ</w:t>
            </w:r>
          </w:p>
          <w:p w14:paraId="07F81BF1" w14:textId="77777777" w:rsidR="00D94BDF" w:rsidRPr="00D561BC" w:rsidRDefault="00D94BDF">
            <w:pPr>
              <w:pStyle w:val="Standard1"/>
              <w:spacing w:before="0" w:after="0"/>
              <w:rPr>
                <w:rFonts w:ascii="Arial" w:hAnsi="Arial" w:cs="Arial"/>
              </w:rPr>
            </w:pPr>
          </w:p>
          <w:p w14:paraId="2EBAB18A" w14:textId="10E814F2" w:rsidR="00B14D6D" w:rsidRPr="00D561BC" w:rsidRDefault="00B14D6D" w:rsidP="006F42B0">
            <w:pPr>
              <w:jc w:val="both"/>
              <w:rPr>
                <w:rFonts w:ascii="Arial" w:hAnsi="Arial" w:cs="Arial"/>
                <w:b/>
                <w:i/>
                <w:noProof/>
                <w:u w:val="single"/>
              </w:rPr>
            </w:pPr>
            <w:r w:rsidRPr="00D561BC">
              <w:rPr>
                <w:rFonts w:ascii="Arial" w:hAnsi="Arial" w:cs="Arial"/>
                <w:b/>
                <w:i/>
                <w:noProof/>
                <w:u w:val="single"/>
              </w:rPr>
              <w:t xml:space="preserve">Đại diện </w:t>
            </w:r>
            <w:r w:rsidR="005C69CA" w:rsidRPr="00D561BC">
              <w:rPr>
                <w:rFonts w:ascii="Arial" w:hAnsi="Arial" w:cs="Arial"/>
                <w:b/>
                <w:i/>
                <w:noProof/>
                <w:u w:val="single"/>
              </w:rPr>
              <w:t xml:space="preserve">đơn vị kiểm toán - </w:t>
            </w:r>
            <w:r w:rsidRPr="00D561BC">
              <w:rPr>
                <w:rFonts w:ascii="Arial" w:hAnsi="Arial" w:cs="Arial"/>
                <w:b/>
                <w:i/>
                <w:noProof/>
                <w:u w:val="single"/>
              </w:rPr>
              <w:t xml:space="preserve">Công ty </w:t>
            </w:r>
            <w:r w:rsidR="005C69CA" w:rsidRPr="00D561BC">
              <w:rPr>
                <w:rFonts w:ascii="Arial" w:hAnsi="Arial" w:cs="Arial"/>
                <w:b/>
                <w:i/>
                <w:noProof/>
                <w:u w:val="single"/>
              </w:rPr>
              <w:t>TNHH</w:t>
            </w:r>
            <w:r w:rsidRPr="00D561BC">
              <w:rPr>
                <w:rFonts w:ascii="Arial" w:hAnsi="Arial" w:cs="Arial"/>
                <w:b/>
                <w:i/>
                <w:noProof/>
                <w:u w:val="single"/>
              </w:rPr>
              <w:t xml:space="preserve"> Ernst &amp; Young</w:t>
            </w:r>
            <w:r w:rsidR="005C69CA" w:rsidRPr="00D561BC">
              <w:rPr>
                <w:rFonts w:ascii="Arial" w:hAnsi="Arial" w:cs="Arial"/>
                <w:b/>
                <w:i/>
                <w:noProof/>
                <w:u w:val="single"/>
              </w:rPr>
              <w:t xml:space="preserve"> Việt Nam</w:t>
            </w:r>
          </w:p>
          <w:p w14:paraId="01784EF6" w14:textId="77777777" w:rsidR="00817582" w:rsidRPr="00D561BC" w:rsidRDefault="00817582">
            <w:pPr>
              <w:pStyle w:val="Standard1"/>
              <w:spacing w:before="0" w:after="0"/>
              <w:rPr>
                <w:rFonts w:ascii="Arial" w:hAnsi="Arial" w:cs="Arial"/>
                <w:iCs/>
              </w:rPr>
            </w:pPr>
          </w:p>
          <w:p w14:paraId="7B8AD12F" w14:textId="4801A088" w:rsidR="004B7CBA" w:rsidRPr="00D561BC" w:rsidRDefault="00B14D6D">
            <w:pPr>
              <w:pStyle w:val="Standard1"/>
              <w:spacing w:before="0" w:after="0"/>
              <w:rPr>
                <w:rFonts w:ascii="Arial" w:hAnsi="Arial" w:cs="Arial"/>
                <w:iCs/>
              </w:rPr>
            </w:pPr>
            <w:r w:rsidRPr="00D561BC">
              <w:rPr>
                <w:rFonts w:ascii="Arial" w:hAnsi="Arial" w:cs="Arial"/>
                <w:iCs/>
              </w:rPr>
              <w:t>Bà Hoàng Thị Hồng Minh – Giám đốc kiểm toán</w:t>
            </w:r>
          </w:p>
          <w:p w14:paraId="7566259F" w14:textId="7D2226EC" w:rsidR="003A304C" w:rsidRPr="00D561BC" w:rsidRDefault="003A304C">
            <w:pPr>
              <w:pStyle w:val="Standard1"/>
              <w:spacing w:before="0" w:after="0"/>
              <w:rPr>
                <w:rFonts w:ascii="Arial" w:hAnsi="Arial" w:cs="Arial"/>
                <w:iCs/>
              </w:rPr>
            </w:pPr>
            <w:r w:rsidRPr="00D561BC">
              <w:rPr>
                <w:rFonts w:ascii="Arial" w:hAnsi="Arial" w:cs="Arial"/>
                <w:iCs/>
              </w:rPr>
              <w:t xml:space="preserve">Ông Trần Nhật Duy – Trưởng đoàn </w:t>
            </w:r>
            <w:r w:rsidR="00B14D6D" w:rsidRPr="00D561BC">
              <w:rPr>
                <w:rFonts w:ascii="Arial" w:hAnsi="Arial" w:cs="Arial"/>
                <w:iCs/>
              </w:rPr>
              <w:t>k</w:t>
            </w:r>
            <w:r w:rsidRPr="00D561BC">
              <w:rPr>
                <w:rFonts w:ascii="Arial" w:hAnsi="Arial" w:cs="Arial"/>
                <w:iCs/>
              </w:rPr>
              <w:t>iểm toán</w:t>
            </w:r>
          </w:p>
          <w:p w14:paraId="6774079D" w14:textId="223C3707" w:rsidR="003B2753" w:rsidRPr="00D561BC" w:rsidRDefault="003B2753">
            <w:pPr>
              <w:pStyle w:val="Standard1"/>
              <w:spacing w:before="0" w:after="0"/>
              <w:rPr>
                <w:rFonts w:ascii="Arial" w:hAnsi="Arial" w:cs="Arial"/>
                <w:iCs/>
              </w:rPr>
            </w:pPr>
            <w:r w:rsidRPr="00D561BC">
              <w:rPr>
                <w:rFonts w:ascii="Arial" w:hAnsi="Arial" w:cs="Arial"/>
                <w:iCs/>
              </w:rPr>
              <w:t xml:space="preserve">Bà Trần Diệu Hồng Anh – </w:t>
            </w:r>
            <w:r w:rsidR="004B7CBA" w:rsidRPr="00D561BC">
              <w:rPr>
                <w:rFonts w:ascii="Arial" w:hAnsi="Arial" w:cs="Arial"/>
                <w:iCs/>
              </w:rPr>
              <w:t>Thành viên</w:t>
            </w:r>
          </w:p>
          <w:p w14:paraId="0E1B4AD3" w14:textId="7B17D4CA" w:rsidR="003B2753" w:rsidRPr="00D561BC" w:rsidRDefault="003B2753">
            <w:pPr>
              <w:pStyle w:val="Standard1"/>
              <w:spacing w:before="0" w:after="0"/>
              <w:rPr>
                <w:rFonts w:ascii="Arial" w:hAnsi="Arial" w:cs="Arial"/>
                <w:iCs/>
              </w:rPr>
            </w:pPr>
            <w:r w:rsidRPr="00D561BC">
              <w:rPr>
                <w:rFonts w:ascii="Arial" w:hAnsi="Arial" w:cs="Arial"/>
                <w:iCs/>
              </w:rPr>
              <w:t xml:space="preserve">Bà Vũ Lê Thùy Linh – </w:t>
            </w:r>
            <w:r w:rsidR="004B7CBA" w:rsidRPr="00D561BC">
              <w:rPr>
                <w:rFonts w:ascii="Arial" w:hAnsi="Arial" w:cs="Arial"/>
                <w:iCs/>
              </w:rPr>
              <w:t>Thành viên</w:t>
            </w:r>
            <w:r w:rsidRPr="00D561BC">
              <w:rPr>
                <w:rFonts w:ascii="Arial" w:hAnsi="Arial" w:cs="Arial"/>
                <w:iCs/>
              </w:rPr>
              <w:t xml:space="preserve"> </w:t>
            </w:r>
          </w:p>
          <w:p w14:paraId="528DD541" w14:textId="5C4B5400" w:rsidR="00AC3F4F" w:rsidRPr="00D561BC" w:rsidRDefault="003B2753">
            <w:pPr>
              <w:pStyle w:val="Standard1"/>
              <w:spacing w:before="0" w:after="0"/>
              <w:rPr>
                <w:rFonts w:ascii="Arial" w:hAnsi="Arial" w:cs="Arial"/>
                <w:iCs/>
              </w:rPr>
            </w:pPr>
            <w:r w:rsidRPr="00D561BC">
              <w:rPr>
                <w:rFonts w:ascii="Arial" w:hAnsi="Arial" w:cs="Arial"/>
                <w:iCs/>
              </w:rPr>
              <w:t xml:space="preserve">Bà Nguyễn Diệu Linh – </w:t>
            </w:r>
            <w:r w:rsidR="004B7CBA" w:rsidRPr="00D561BC">
              <w:rPr>
                <w:rFonts w:ascii="Arial" w:hAnsi="Arial" w:cs="Arial"/>
                <w:iCs/>
              </w:rPr>
              <w:t>Thành viên</w:t>
            </w:r>
          </w:p>
        </w:tc>
      </w:tr>
    </w:tbl>
    <w:p w14:paraId="528DD543" w14:textId="77777777" w:rsidR="00B51197" w:rsidRPr="00D561BC" w:rsidRDefault="00B51197">
      <w:pPr>
        <w:jc w:val="both"/>
        <w:rPr>
          <w:rFonts w:ascii="Arial" w:hAnsi="Arial" w:cs="Arial"/>
        </w:rPr>
      </w:pPr>
      <w:r w:rsidRPr="00D561BC">
        <w:rPr>
          <w:rFonts w:ascii="Arial" w:hAnsi="Arial" w:cs="Arial"/>
        </w:rPr>
        <w:tab/>
      </w:r>
    </w:p>
    <w:p w14:paraId="528DD544" w14:textId="71B3AA9F" w:rsidR="00BA2CA7" w:rsidRPr="00D561BC" w:rsidRDefault="00BA2CA7">
      <w:pPr>
        <w:pStyle w:val="Standard1"/>
        <w:spacing w:before="0" w:after="0"/>
        <w:jc w:val="both"/>
        <w:rPr>
          <w:rFonts w:ascii="Arial" w:hAnsi="Arial" w:cs="Arial"/>
        </w:rPr>
      </w:pPr>
      <w:r w:rsidRPr="00D561BC">
        <w:rPr>
          <w:rFonts w:ascii="Arial" w:hAnsi="Arial" w:cs="Arial"/>
        </w:rPr>
        <w:t>Là m</w:t>
      </w:r>
      <w:r w:rsidR="00D821F9" w:rsidRPr="00D561BC">
        <w:rPr>
          <w:rFonts w:ascii="Arial" w:hAnsi="Arial" w:cs="Arial"/>
        </w:rPr>
        <w:t xml:space="preserve">ột phần trong kế hoạch </w:t>
      </w:r>
      <w:r w:rsidR="007C1778" w:rsidRPr="00D561BC">
        <w:rPr>
          <w:rFonts w:ascii="Arial" w:hAnsi="Arial" w:cs="Arial"/>
        </w:rPr>
        <w:t>k</w:t>
      </w:r>
      <w:r w:rsidR="00E40E95" w:rsidRPr="00D561BC">
        <w:rPr>
          <w:rFonts w:ascii="Arial" w:hAnsi="Arial" w:cs="Arial"/>
        </w:rPr>
        <w:t>iểm toán</w:t>
      </w:r>
      <w:r w:rsidRPr="00D561BC">
        <w:rPr>
          <w:rFonts w:ascii="Arial" w:hAnsi="Arial" w:cs="Arial"/>
        </w:rPr>
        <w:t xml:space="preserve"> báo cáo tài chính của Ngân hàng </w:t>
      </w:r>
      <w:r w:rsidR="00AB6116" w:rsidRPr="00D561BC">
        <w:rPr>
          <w:rFonts w:ascii="Arial" w:hAnsi="Arial" w:cs="Arial"/>
        </w:rPr>
        <w:t xml:space="preserve">TMCP </w:t>
      </w:r>
      <w:r w:rsidR="006249AD" w:rsidRPr="00D561BC">
        <w:rPr>
          <w:rFonts w:ascii="Arial" w:hAnsi="Arial" w:cs="Arial"/>
        </w:rPr>
        <w:t>Ngoại</w:t>
      </w:r>
      <w:r w:rsidRPr="00D561BC">
        <w:rPr>
          <w:rFonts w:ascii="Arial" w:hAnsi="Arial" w:cs="Arial"/>
        </w:rPr>
        <w:t xml:space="preserve"> thương Việt Nam</w:t>
      </w:r>
      <w:r w:rsidR="00F82CA6" w:rsidRPr="00D561BC">
        <w:rPr>
          <w:rFonts w:ascii="Arial" w:hAnsi="Arial" w:cs="Arial"/>
        </w:rPr>
        <w:t>,</w:t>
      </w:r>
      <w:r w:rsidRPr="00D561BC">
        <w:rPr>
          <w:rFonts w:ascii="Arial" w:hAnsi="Arial" w:cs="Arial"/>
        </w:rPr>
        <w:t xml:space="preserve"> được lập theo các Chuẩn m</w:t>
      </w:r>
      <w:r w:rsidR="00D821F9" w:rsidRPr="00D561BC">
        <w:rPr>
          <w:rFonts w:ascii="Arial" w:hAnsi="Arial" w:cs="Arial"/>
        </w:rPr>
        <w:t>ực Kế toán Việt Nam (VAS) và</w:t>
      </w:r>
      <w:r w:rsidR="00E40E95" w:rsidRPr="00D561BC">
        <w:rPr>
          <w:rFonts w:ascii="Arial" w:hAnsi="Arial" w:cs="Arial"/>
        </w:rPr>
        <w:t xml:space="preserve"> các Chuẩn mực Báo cáo Tài chính Quốc tế (IFRS) </w:t>
      </w:r>
      <w:r w:rsidRPr="00D561BC">
        <w:rPr>
          <w:rFonts w:ascii="Arial" w:hAnsi="Arial" w:cs="Arial"/>
        </w:rPr>
        <w:t>ch</w:t>
      </w:r>
      <w:r w:rsidR="00BE24B0" w:rsidRPr="00D561BC">
        <w:rPr>
          <w:rFonts w:ascii="Arial" w:hAnsi="Arial" w:cs="Arial"/>
        </w:rPr>
        <w:t xml:space="preserve">o </w:t>
      </w:r>
      <w:r w:rsidR="00A51334" w:rsidRPr="00D561BC">
        <w:rPr>
          <w:rFonts w:ascii="Arial" w:hAnsi="Arial" w:cs="Arial"/>
        </w:rPr>
        <w:t xml:space="preserve">năm </w:t>
      </w:r>
      <w:r w:rsidR="00B14D6D" w:rsidRPr="00D561BC">
        <w:rPr>
          <w:rFonts w:ascii="Arial" w:hAnsi="Arial" w:cs="Arial"/>
        </w:rPr>
        <w:t xml:space="preserve">tài chính </w:t>
      </w:r>
      <w:r w:rsidR="00951AAB" w:rsidRPr="00D561BC">
        <w:rPr>
          <w:rFonts w:ascii="Arial" w:hAnsi="Arial" w:cs="Arial"/>
        </w:rPr>
        <w:t>20</w:t>
      </w:r>
      <w:r w:rsidR="00D62E46" w:rsidRPr="00D561BC">
        <w:rPr>
          <w:rFonts w:ascii="Arial" w:hAnsi="Arial" w:cs="Arial"/>
        </w:rPr>
        <w:t>22</w:t>
      </w:r>
      <w:r w:rsidRPr="00D561BC">
        <w:rPr>
          <w:rFonts w:ascii="Arial" w:hAnsi="Arial" w:cs="Arial"/>
        </w:rPr>
        <w:t xml:space="preserve">, </w:t>
      </w:r>
      <w:r w:rsidR="00AE41CB" w:rsidRPr="00D561BC">
        <w:rPr>
          <w:rFonts w:ascii="Arial" w:hAnsi="Arial" w:cs="Arial"/>
        </w:rPr>
        <w:t xml:space="preserve">và </w:t>
      </w:r>
      <w:r w:rsidR="00D24B1C" w:rsidRPr="00D561BC">
        <w:rPr>
          <w:rFonts w:ascii="Arial" w:hAnsi="Arial" w:cs="Arial"/>
        </w:rPr>
        <w:t xml:space="preserve">kiểm toán hoạt động Hệ thống kiểm soát nội bộ theo yêu cầu của Thông tư </w:t>
      </w:r>
      <w:r w:rsidR="00B14D6D" w:rsidRPr="00D561BC">
        <w:rPr>
          <w:rFonts w:ascii="Arial" w:hAnsi="Arial" w:cs="Arial"/>
        </w:rPr>
        <w:t>39</w:t>
      </w:r>
      <w:r w:rsidR="00512885" w:rsidRPr="00D561BC">
        <w:rPr>
          <w:rFonts w:ascii="Arial" w:hAnsi="Arial" w:cs="Arial"/>
        </w:rPr>
        <w:t>/20</w:t>
      </w:r>
      <w:r w:rsidR="00B14D6D" w:rsidRPr="00D561BC">
        <w:rPr>
          <w:rFonts w:ascii="Arial" w:hAnsi="Arial" w:cs="Arial"/>
        </w:rPr>
        <w:t>1</w:t>
      </w:r>
      <w:r w:rsidR="00512885" w:rsidRPr="00D561BC">
        <w:rPr>
          <w:rFonts w:ascii="Arial" w:hAnsi="Arial" w:cs="Arial"/>
        </w:rPr>
        <w:t>1/TT-NHNN</w:t>
      </w:r>
      <w:r w:rsidR="00B14D6D" w:rsidRPr="00D561BC">
        <w:rPr>
          <w:rFonts w:ascii="Arial" w:hAnsi="Arial" w:cs="Arial"/>
        </w:rPr>
        <w:t xml:space="preserve"> và Thông tư 24</w:t>
      </w:r>
      <w:r w:rsidR="00512885" w:rsidRPr="00D561BC">
        <w:rPr>
          <w:rFonts w:ascii="Arial" w:hAnsi="Arial" w:cs="Arial"/>
        </w:rPr>
        <w:t>/2021/TT-NHNN</w:t>
      </w:r>
      <w:r w:rsidR="00B14D6D" w:rsidRPr="00D561BC">
        <w:rPr>
          <w:rFonts w:ascii="Arial" w:hAnsi="Arial" w:cs="Arial"/>
        </w:rPr>
        <w:t xml:space="preserve"> sửa đổi Thông tư 39</w:t>
      </w:r>
      <w:r w:rsidR="00D24B1C" w:rsidRPr="00D561BC">
        <w:rPr>
          <w:rFonts w:ascii="Arial" w:hAnsi="Arial" w:cs="Arial"/>
        </w:rPr>
        <w:t xml:space="preserve">, </w:t>
      </w:r>
      <w:r w:rsidRPr="00D561BC">
        <w:rPr>
          <w:rFonts w:ascii="Arial" w:hAnsi="Arial" w:cs="Arial"/>
        </w:rPr>
        <w:t xml:space="preserve">đoàn kiểm toán đã làm việc tại Ngân hàng </w:t>
      </w:r>
      <w:r w:rsidR="00F4653B" w:rsidRPr="00D561BC">
        <w:rPr>
          <w:rFonts w:ascii="Arial" w:hAnsi="Arial" w:cs="Arial"/>
        </w:rPr>
        <w:t xml:space="preserve">TMCP </w:t>
      </w:r>
      <w:r w:rsidR="006249AD" w:rsidRPr="00D561BC">
        <w:rPr>
          <w:rFonts w:ascii="Arial" w:hAnsi="Arial" w:cs="Arial"/>
        </w:rPr>
        <w:t>Ngoại</w:t>
      </w:r>
      <w:r w:rsidRPr="00D561BC">
        <w:rPr>
          <w:rFonts w:ascii="Arial" w:hAnsi="Arial" w:cs="Arial"/>
        </w:rPr>
        <w:t xml:space="preserve"> thương Việt Nam – </w:t>
      </w:r>
      <w:r w:rsidR="00AD24EB" w:rsidRPr="00D561BC">
        <w:rPr>
          <w:rFonts w:ascii="Arial" w:hAnsi="Arial" w:cs="Arial"/>
        </w:rPr>
        <w:t>C</w:t>
      </w:r>
      <w:r w:rsidRPr="00D561BC">
        <w:rPr>
          <w:rFonts w:ascii="Arial" w:hAnsi="Arial" w:cs="Arial"/>
        </w:rPr>
        <w:t xml:space="preserve">hi nhánh </w:t>
      </w:r>
      <w:r w:rsidR="006F42B0" w:rsidRPr="00D561BC">
        <w:rPr>
          <w:rFonts w:ascii="Arial" w:hAnsi="Arial" w:cs="Arial"/>
        </w:rPr>
        <w:t>Cần Thơ</w:t>
      </w:r>
      <w:r w:rsidRPr="00D561BC">
        <w:rPr>
          <w:rFonts w:ascii="Arial" w:hAnsi="Arial" w:cs="Arial"/>
        </w:rPr>
        <w:t xml:space="preserve"> (“Chi n</w:t>
      </w:r>
      <w:r w:rsidR="006249AD" w:rsidRPr="00D561BC">
        <w:rPr>
          <w:rFonts w:ascii="Arial" w:hAnsi="Arial" w:cs="Arial"/>
        </w:rPr>
        <w:t xml:space="preserve">hánh”) trong thời gian từ ngày </w:t>
      </w:r>
      <w:del w:id="6" w:author="Anh Dieu Hong Tran" w:date="2022-12-02T14:01:00Z">
        <w:r w:rsidR="00023838" w:rsidRPr="00D561BC" w:rsidDel="00386BCD">
          <w:rPr>
            <w:rFonts w:ascii="Arial" w:hAnsi="Arial" w:cs="Arial"/>
          </w:rPr>
          <w:delText>21</w:delText>
        </w:r>
        <w:r w:rsidRPr="00D561BC" w:rsidDel="00386BCD">
          <w:rPr>
            <w:rFonts w:ascii="Arial" w:hAnsi="Arial" w:cs="Arial"/>
          </w:rPr>
          <w:delText xml:space="preserve"> </w:delText>
        </w:r>
      </w:del>
      <w:ins w:id="7" w:author="Anh Dieu Hong Tran" w:date="2022-12-02T14:01:00Z">
        <w:r w:rsidR="00386BCD" w:rsidRPr="00D561BC">
          <w:rPr>
            <w:rFonts w:ascii="Arial" w:hAnsi="Arial" w:cs="Arial"/>
          </w:rPr>
          <w:t xml:space="preserve">25 </w:t>
        </w:r>
      </w:ins>
      <w:r w:rsidRPr="00D561BC">
        <w:rPr>
          <w:rFonts w:ascii="Arial" w:hAnsi="Arial" w:cs="Arial"/>
        </w:rPr>
        <w:t xml:space="preserve">tháng </w:t>
      </w:r>
      <w:r w:rsidR="00023838" w:rsidRPr="00D561BC">
        <w:rPr>
          <w:rFonts w:ascii="Arial" w:hAnsi="Arial" w:cs="Arial"/>
        </w:rPr>
        <w:t>11</w:t>
      </w:r>
      <w:r w:rsidR="00A51334" w:rsidRPr="00D561BC">
        <w:rPr>
          <w:rFonts w:ascii="Arial" w:hAnsi="Arial" w:cs="Arial"/>
        </w:rPr>
        <w:t xml:space="preserve"> </w:t>
      </w:r>
      <w:r w:rsidR="00D821F9" w:rsidRPr="00D561BC">
        <w:rPr>
          <w:rFonts w:ascii="Arial" w:hAnsi="Arial" w:cs="Arial"/>
        </w:rPr>
        <w:t>năm 20</w:t>
      </w:r>
      <w:r w:rsidR="00023838" w:rsidRPr="00D561BC">
        <w:rPr>
          <w:rFonts w:ascii="Arial" w:hAnsi="Arial" w:cs="Arial"/>
        </w:rPr>
        <w:t>22</w:t>
      </w:r>
      <w:r w:rsidRPr="00D561BC">
        <w:rPr>
          <w:rFonts w:ascii="Arial" w:hAnsi="Arial" w:cs="Arial"/>
        </w:rPr>
        <w:t xml:space="preserve"> đến ngày </w:t>
      </w:r>
      <w:del w:id="8" w:author="Anh Dieu Hong Tran" w:date="2022-12-02T14:01:00Z">
        <w:r w:rsidR="00023838" w:rsidRPr="00D561BC" w:rsidDel="00386BCD">
          <w:rPr>
            <w:rFonts w:ascii="Arial" w:hAnsi="Arial" w:cs="Arial"/>
          </w:rPr>
          <w:delText>25</w:delText>
        </w:r>
        <w:r w:rsidRPr="00D561BC" w:rsidDel="00386BCD">
          <w:rPr>
            <w:rFonts w:ascii="Arial" w:hAnsi="Arial" w:cs="Arial"/>
          </w:rPr>
          <w:delText xml:space="preserve"> </w:delText>
        </w:r>
      </w:del>
      <w:ins w:id="9" w:author="Anh Dieu Hong Tran" w:date="2022-12-02T14:01:00Z">
        <w:r w:rsidR="00386BCD" w:rsidRPr="00D561BC">
          <w:rPr>
            <w:rFonts w:ascii="Arial" w:hAnsi="Arial" w:cs="Arial"/>
          </w:rPr>
          <w:t xml:space="preserve">02 </w:t>
        </w:r>
      </w:ins>
      <w:r w:rsidRPr="00D561BC">
        <w:rPr>
          <w:rFonts w:ascii="Arial" w:hAnsi="Arial" w:cs="Arial"/>
        </w:rPr>
        <w:t xml:space="preserve">tháng </w:t>
      </w:r>
      <w:del w:id="10" w:author="Anh Dieu Hong Tran" w:date="2022-12-02T14:01:00Z">
        <w:r w:rsidR="00023838" w:rsidRPr="00D561BC" w:rsidDel="00386BCD">
          <w:rPr>
            <w:rFonts w:ascii="Arial" w:hAnsi="Arial" w:cs="Arial"/>
          </w:rPr>
          <w:delText>11</w:delText>
        </w:r>
        <w:r w:rsidR="00D821F9" w:rsidRPr="00D561BC" w:rsidDel="00386BCD">
          <w:rPr>
            <w:rFonts w:ascii="Arial" w:hAnsi="Arial" w:cs="Arial"/>
          </w:rPr>
          <w:delText xml:space="preserve"> </w:delText>
        </w:r>
      </w:del>
      <w:ins w:id="11" w:author="Anh Dieu Hong Tran" w:date="2022-12-02T14:01:00Z">
        <w:r w:rsidR="00386BCD" w:rsidRPr="00D561BC">
          <w:rPr>
            <w:rFonts w:ascii="Arial" w:hAnsi="Arial" w:cs="Arial"/>
          </w:rPr>
          <w:t xml:space="preserve">12 </w:t>
        </w:r>
      </w:ins>
      <w:r w:rsidR="00D821F9" w:rsidRPr="00D561BC">
        <w:rPr>
          <w:rFonts w:ascii="Arial" w:hAnsi="Arial" w:cs="Arial"/>
        </w:rPr>
        <w:t>năm 20</w:t>
      </w:r>
      <w:r w:rsidR="00023838" w:rsidRPr="00D561BC">
        <w:rPr>
          <w:rFonts w:ascii="Arial" w:hAnsi="Arial" w:cs="Arial"/>
        </w:rPr>
        <w:t>22</w:t>
      </w:r>
      <w:r w:rsidRPr="00D561BC">
        <w:rPr>
          <w:rFonts w:ascii="Arial" w:hAnsi="Arial" w:cs="Arial"/>
        </w:rPr>
        <w:t xml:space="preserve">. </w:t>
      </w:r>
      <w:r w:rsidR="00AE41CB" w:rsidRPr="00D561BC">
        <w:rPr>
          <w:rFonts w:ascii="Arial" w:hAnsi="Arial" w:cs="Arial"/>
        </w:rPr>
        <w:t>Trong quá trình làm việc tại đơn vị, đoàn kiểm toán đã nhận được sự giúp đỡ nhiệt tình của các cán bộ, phòng ban tại Chi nhánh.</w:t>
      </w:r>
    </w:p>
    <w:p w14:paraId="528DD545" w14:textId="0B4355DC" w:rsidR="00BA2CA7" w:rsidRPr="00D561BC" w:rsidRDefault="00BA2CA7">
      <w:pPr>
        <w:pStyle w:val="Standard1"/>
        <w:spacing w:before="0" w:after="0"/>
        <w:jc w:val="both"/>
        <w:rPr>
          <w:rFonts w:ascii="Arial" w:hAnsi="Arial" w:cs="Arial"/>
        </w:rPr>
      </w:pPr>
    </w:p>
    <w:p w14:paraId="48DFC9BA" w14:textId="77777777" w:rsidR="005C69CA" w:rsidRPr="00D561BC" w:rsidRDefault="005C69CA">
      <w:pPr>
        <w:spacing w:before="60" w:after="60"/>
        <w:ind w:left="34"/>
        <w:jc w:val="both"/>
        <w:rPr>
          <w:rFonts w:ascii="Arial" w:hAnsi="Arial" w:cs="Arial"/>
          <w:noProof/>
        </w:rPr>
      </w:pPr>
      <w:r w:rsidRPr="00D561BC">
        <w:rPr>
          <w:rFonts w:ascii="Arial" w:hAnsi="Arial" w:cs="Arial"/>
          <w:noProof/>
        </w:rPr>
        <w:t>Nội dung kiểm toán Báo cáo tài chính và kiểm toán Hệ thống kiểm soát nội bộ tại Chi nhánh:</w:t>
      </w:r>
    </w:p>
    <w:p w14:paraId="4C4AB3EB" w14:textId="77777777" w:rsidR="005C69CA" w:rsidRPr="00D561BC" w:rsidRDefault="005C69CA">
      <w:pPr>
        <w:numPr>
          <w:ilvl w:val="0"/>
          <w:numId w:val="37"/>
        </w:numPr>
        <w:overflowPunct/>
        <w:autoSpaceDE/>
        <w:autoSpaceDN/>
        <w:adjustRightInd/>
        <w:spacing w:before="120"/>
        <w:ind w:left="389"/>
        <w:jc w:val="both"/>
        <w:textAlignment w:val="auto"/>
        <w:rPr>
          <w:rFonts w:ascii="Arial" w:eastAsia="Calibri" w:hAnsi="Arial" w:cs="Arial"/>
          <w:noProof/>
          <w:lang w:val="en-GB"/>
        </w:rPr>
      </w:pPr>
      <w:r w:rsidRPr="00D561BC">
        <w:rPr>
          <w:rFonts w:ascii="Arial" w:eastAsia="Calibri" w:hAnsi="Arial" w:cs="Arial"/>
          <w:noProof/>
          <w:lang w:val="en-GB"/>
        </w:rPr>
        <w:t xml:space="preserve">Thu thập các văn bản liên quan đến quy trình chính sách của Ngân hàng và văn bản pháp lý liên quan đến hoạt động tín dụng của Chi nhánh; </w:t>
      </w:r>
    </w:p>
    <w:p w14:paraId="68E525EB" w14:textId="77777777" w:rsidR="005C69CA" w:rsidRPr="00D561BC" w:rsidRDefault="005C69CA">
      <w:pPr>
        <w:numPr>
          <w:ilvl w:val="0"/>
          <w:numId w:val="37"/>
        </w:numPr>
        <w:overflowPunct/>
        <w:autoSpaceDE/>
        <w:autoSpaceDN/>
        <w:adjustRightInd/>
        <w:spacing w:before="60"/>
        <w:ind w:left="389"/>
        <w:jc w:val="both"/>
        <w:textAlignment w:val="auto"/>
        <w:rPr>
          <w:rFonts w:ascii="Arial" w:eastAsia="Calibri" w:hAnsi="Arial" w:cs="Arial"/>
          <w:noProof/>
          <w:lang w:val="en-GB"/>
        </w:rPr>
      </w:pPr>
      <w:r w:rsidRPr="00D561BC">
        <w:rPr>
          <w:rFonts w:ascii="Arial" w:eastAsia="Calibri" w:hAnsi="Arial" w:cs="Arial"/>
          <w:noProof/>
          <w:lang w:val="en-GB"/>
        </w:rPr>
        <w:t>Phỏng vấn các cán bộ và phòng ban liên quan đến quy trình hoạt động tín dụng;</w:t>
      </w:r>
    </w:p>
    <w:p w14:paraId="39ECA9A0" w14:textId="77777777" w:rsidR="005C69CA" w:rsidRPr="00D561BC" w:rsidRDefault="005C69CA">
      <w:pPr>
        <w:numPr>
          <w:ilvl w:val="0"/>
          <w:numId w:val="37"/>
        </w:numPr>
        <w:overflowPunct/>
        <w:autoSpaceDE/>
        <w:autoSpaceDN/>
        <w:adjustRightInd/>
        <w:spacing w:before="60"/>
        <w:ind w:left="389"/>
        <w:jc w:val="both"/>
        <w:textAlignment w:val="auto"/>
        <w:rPr>
          <w:rFonts w:ascii="Arial" w:eastAsia="Calibri" w:hAnsi="Arial" w:cs="Arial"/>
          <w:noProof/>
          <w:lang w:val="en-GB"/>
        </w:rPr>
      </w:pPr>
      <w:r w:rsidRPr="00D561BC">
        <w:rPr>
          <w:rFonts w:ascii="Arial" w:eastAsia="Calibri" w:hAnsi="Arial" w:cs="Arial"/>
          <w:noProof/>
          <w:lang w:val="en-GB"/>
        </w:rPr>
        <w:t>Rà soát chất lượng tín dụng của các khách hàng có dư nợ từ 20 tỷ đồng trở lên tại 31/10/2022, bao gồm:</w:t>
      </w:r>
    </w:p>
    <w:p w14:paraId="47341F43" w14:textId="77777777" w:rsidR="005C69CA" w:rsidRPr="00D561BC" w:rsidRDefault="005C69CA">
      <w:pPr>
        <w:numPr>
          <w:ilvl w:val="0"/>
          <w:numId w:val="38"/>
        </w:numPr>
        <w:overflowPunct/>
        <w:autoSpaceDE/>
        <w:autoSpaceDN/>
        <w:adjustRightInd/>
        <w:spacing w:before="60"/>
        <w:ind w:left="778"/>
        <w:jc w:val="both"/>
        <w:textAlignment w:val="auto"/>
        <w:rPr>
          <w:rFonts w:ascii="Arial" w:hAnsi="Arial" w:cs="Arial"/>
          <w:noProof/>
          <w:lang w:val="vi-VN"/>
        </w:rPr>
      </w:pPr>
      <w:r w:rsidRPr="00D561BC">
        <w:rPr>
          <w:rFonts w:ascii="Arial" w:hAnsi="Arial" w:cs="Arial"/>
          <w:noProof/>
          <w:lang w:val="vi-VN"/>
        </w:rPr>
        <w:t xml:space="preserve">Xem xét việc tuân thủ của chi nhánh đối với các quy trình cấp tín dụng của Ngân hàng TMCP Ngoại thương Việt Nam và của Ngân hàng Nhà nước; </w:t>
      </w:r>
    </w:p>
    <w:p w14:paraId="35A039C3" w14:textId="77777777" w:rsidR="005C69CA" w:rsidRPr="00D561BC" w:rsidRDefault="005C69CA">
      <w:pPr>
        <w:numPr>
          <w:ilvl w:val="0"/>
          <w:numId w:val="38"/>
        </w:numPr>
        <w:overflowPunct/>
        <w:autoSpaceDE/>
        <w:autoSpaceDN/>
        <w:adjustRightInd/>
        <w:ind w:left="772"/>
        <w:jc w:val="both"/>
        <w:textAlignment w:val="auto"/>
        <w:rPr>
          <w:rFonts w:ascii="Arial" w:hAnsi="Arial" w:cs="Arial"/>
          <w:noProof/>
          <w:lang w:val="vi-VN"/>
        </w:rPr>
      </w:pPr>
      <w:r w:rsidRPr="00D561BC">
        <w:rPr>
          <w:rFonts w:ascii="Arial" w:hAnsi="Arial" w:cs="Arial"/>
          <w:noProof/>
          <w:lang w:val="vi-VN"/>
        </w:rPr>
        <w:t>Hồ sơ tài sản bảo đảm (“TSBĐ”) của khách hàng;</w:t>
      </w:r>
    </w:p>
    <w:p w14:paraId="5ED4C14F" w14:textId="77777777" w:rsidR="005C69CA" w:rsidRPr="00D561BC" w:rsidRDefault="005C69CA">
      <w:pPr>
        <w:numPr>
          <w:ilvl w:val="0"/>
          <w:numId w:val="38"/>
        </w:numPr>
        <w:overflowPunct/>
        <w:autoSpaceDE/>
        <w:autoSpaceDN/>
        <w:adjustRightInd/>
        <w:ind w:left="772"/>
        <w:jc w:val="both"/>
        <w:textAlignment w:val="auto"/>
        <w:rPr>
          <w:rFonts w:ascii="Arial" w:hAnsi="Arial" w:cs="Arial"/>
          <w:noProof/>
          <w:lang w:val="vi-VN"/>
        </w:rPr>
      </w:pPr>
      <w:r w:rsidRPr="00D561BC">
        <w:rPr>
          <w:rFonts w:ascii="Arial" w:hAnsi="Arial" w:cs="Arial"/>
          <w:noProof/>
          <w:lang w:val="vi-VN"/>
        </w:rPr>
        <w:t>Tình hình thanh toán nợ gốc và lãi của khách hàng;</w:t>
      </w:r>
    </w:p>
    <w:p w14:paraId="2308DAE1" w14:textId="77777777" w:rsidR="005C69CA" w:rsidRPr="00D561BC" w:rsidRDefault="005C69CA">
      <w:pPr>
        <w:numPr>
          <w:ilvl w:val="0"/>
          <w:numId w:val="38"/>
        </w:numPr>
        <w:overflowPunct/>
        <w:autoSpaceDE/>
        <w:autoSpaceDN/>
        <w:adjustRightInd/>
        <w:ind w:left="778"/>
        <w:jc w:val="both"/>
        <w:textAlignment w:val="auto"/>
        <w:rPr>
          <w:rFonts w:ascii="Arial" w:hAnsi="Arial" w:cs="Arial"/>
          <w:noProof/>
          <w:lang w:val="vi-VN"/>
        </w:rPr>
      </w:pPr>
      <w:r w:rsidRPr="00D561BC">
        <w:rPr>
          <w:rFonts w:ascii="Arial" w:hAnsi="Arial" w:cs="Arial"/>
          <w:noProof/>
          <w:lang w:val="vi-VN"/>
        </w:rPr>
        <w:t xml:space="preserve">Chấm điểm xếp hạng tín dụng nội bộ của khách hàng vay; </w:t>
      </w:r>
    </w:p>
    <w:p w14:paraId="25C1A1C9" w14:textId="7F924039" w:rsidR="005C69CA" w:rsidRPr="00D561BC" w:rsidRDefault="005C69CA">
      <w:pPr>
        <w:numPr>
          <w:ilvl w:val="0"/>
          <w:numId w:val="38"/>
        </w:numPr>
        <w:overflowPunct/>
        <w:autoSpaceDE/>
        <w:autoSpaceDN/>
        <w:adjustRightInd/>
        <w:ind w:left="772"/>
        <w:jc w:val="both"/>
        <w:textAlignment w:val="auto"/>
        <w:rPr>
          <w:rFonts w:ascii="Arial" w:hAnsi="Arial" w:cs="Arial"/>
          <w:noProof/>
          <w:lang w:val="vi-VN"/>
        </w:rPr>
      </w:pPr>
      <w:r w:rsidRPr="00D561BC">
        <w:rPr>
          <w:rFonts w:ascii="Arial" w:hAnsi="Arial" w:cs="Arial"/>
          <w:noProof/>
          <w:lang w:val="vi-VN"/>
        </w:rPr>
        <w:t>Các tiêu chí khác.</w:t>
      </w:r>
    </w:p>
    <w:p w14:paraId="28B6CDAF" w14:textId="77777777" w:rsidR="005C69CA" w:rsidRPr="00D561BC" w:rsidRDefault="005C69CA">
      <w:pPr>
        <w:overflowPunct/>
        <w:autoSpaceDE/>
        <w:autoSpaceDN/>
        <w:adjustRightInd/>
        <w:ind w:left="772"/>
        <w:jc w:val="both"/>
        <w:textAlignment w:val="auto"/>
        <w:rPr>
          <w:rFonts w:ascii="Arial" w:hAnsi="Arial" w:cs="Arial"/>
        </w:rPr>
      </w:pPr>
    </w:p>
    <w:p w14:paraId="528DD546" w14:textId="2273ED6F" w:rsidR="00BA2CA7" w:rsidRPr="00D561BC" w:rsidRDefault="00A95558">
      <w:pPr>
        <w:pStyle w:val="Standard1"/>
        <w:spacing w:before="0" w:after="0"/>
        <w:jc w:val="both"/>
        <w:rPr>
          <w:rFonts w:ascii="Arial" w:hAnsi="Arial" w:cs="Arial"/>
        </w:rPr>
      </w:pPr>
      <w:r w:rsidRPr="00D561BC">
        <w:rPr>
          <w:rFonts w:ascii="Arial" w:hAnsi="Arial" w:cs="Arial"/>
        </w:rPr>
        <w:t>Theo đánh giá của chúng tôi</w:t>
      </w:r>
      <w:r w:rsidR="00BA2CA7" w:rsidRPr="00D561BC">
        <w:rPr>
          <w:rFonts w:ascii="Arial" w:hAnsi="Arial" w:cs="Arial"/>
        </w:rPr>
        <w:t>,</w:t>
      </w:r>
      <w:r w:rsidRPr="00D561BC">
        <w:rPr>
          <w:rFonts w:ascii="Arial" w:hAnsi="Arial" w:cs="Arial"/>
        </w:rPr>
        <w:t xml:space="preserve"> hoạt động tín dụng cũng như</w:t>
      </w:r>
      <w:r w:rsidR="00F02B97" w:rsidRPr="00D561BC">
        <w:rPr>
          <w:rFonts w:ascii="Arial" w:hAnsi="Arial" w:cs="Arial"/>
        </w:rPr>
        <w:t xml:space="preserve"> công tác </w:t>
      </w:r>
      <w:r w:rsidRPr="00D561BC">
        <w:rPr>
          <w:rFonts w:ascii="Arial" w:hAnsi="Arial" w:cs="Arial"/>
        </w:rPr>
        <w:t>p</w:t>
      </w:r>
      <w:r w:rsidR="005F0B4C" w:rsidRPr="00D561BC">
        <w:rPr>
          <w:rFonts w:ascii="Arial" w:hAnsi="Arial" w:cs="Arial"/>
        </w:rPr>
        <w:t xml:space="preserve">hân loại nợ và trích lập dự phòng </w:t>
      </w:r>
      <w:r w:rsidRPr="00D561BC">
        <w:rPr>
          <w:rFonts w:ascii="Arial" w:hAnsi="Arial" w:cs="Arial"/>
        </w:rPr>
        <w:t xml:space="preserve">của Chi nhánh </w:t>
      </w:r>
      <w:r w:rsidR="006F42B0" w:rsidRPr="00D561BC">
        <w:rPr>
          <w:rFonts w:ascii="Arial" w:hAnsi="Arial" w:cs="Arial"/>
        </w:rPr>
        <w:t>Cần Thơ</w:t>
      </w:r>
      <w:r w:rsidRPr="00D561BC">
        <w:rPr>
          <w:rFonts w:ascii="Arial" w:hAnsi="Arial" w:cs="Arial"/>
        </w:rPr>
        <w:t xml:space="preserve"> đã được thực hiện theo đúng các hướng dẫn của Ngân Hàng TMCP Ngoại Thương Việt Nam</w:t>
      </w:r>
      <w:r w:rsidR="00F02B97" w:rsidRPr="00D561BC">
        <w:rPr>
          <w:rFonts w:ascii="Arial" w:hAnsi="Arial" w:cs="Arial"/>
        </w:rPr>
        <w:t>. Tuy nhiên</w:t>
      </w:r>
      <w:r w:rsidR="00BA2CA7" w:rsidRPr="00D561BC">
        <w:rPr>
          <w:rFonts w:ascii="Arial" w:hAnsi="Arial" w:cs="Arial"/>
        </w:rPr>
        <w:t xml:space="preserve">, </w:t>
      </w:r>
      <w:r w:rsidRPr="00D561BC">
        <w:rPr>
          <w:rFonts w:ascii="Arial" w:hAnsi="Arial" w:cs="Arial"/>
        </w:rPr>
        <w:t xml:space="preserve">trong quá trình làm việc tại Chi nhánh, </w:t>
      </w:r>
      <w:r w:rsidR="00BA2CA7" w:rsidRPr="00D561BC">
        <w:rPr>
          <w:rFonts w:ascii="Arial" w:hAnsi="Arial" w:cs="Arial"/>
        </w:rPr>
        <w:t xml:space="preserve">đoàn kiểm toán </w:t>
      </w:r>
      <w:r w:rsidRPr="00D561BC">
        <w:rPr>
          <w:rFonts w:ascii="Arial" w:hAnsi="Arial" w:cs="Arial"/>
        </w:rPr>
        <w:t>có</w:t>
      </w:r>
      <w:r w:rsidR="00BA2CA7" w:rsidRPr="00D561BC">
        <w:rPr>
          <w:rFonts w:ascii="Arial" w:hAnsi="Arial" w:cs="Arial"/>
        </w:rPr>
        <w:t xml:space="preserve"> lưu ý một số vấn đề dưới đây.</w:t>
      </w:r>
      <w:r w:rsidR="00552008" w:rsidRPr="00D561BC">
        <w:rPr>
          <w:rFonts w:ascii="Arial" w:hAnsi="Arial" w:cs="Arial"/>
        </w:rPr>
        <w:t xml:space="preserve"> </w:t>
      </w:r>
    </w:p>
    <w:p w14:paraId="72144CDA" w14:textId="2F4D3808" w:rsidR="00337075" w:rsidRPr="00D561BC" w:rsidRDefault="00337075">
      <w:pPr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14:paraId="4E9014F0" w14:textId="2044514B" w:rsidR="00F9564D" w:rsidRPr="00D561BC" w:rsidRDefault="00F9564D">
      <w:pPr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14:paraId="0B0FC5A5" w14:textId="498A0289" w:rsidR="00F9564D" w:rsidRPr="00D561BC" w:rsidRDefault="00F9564D" w:rsidP="00F9564D">
      <w:pPr>
        <w:numPr>
          <w:ilvl w:val="0"/>
          <w:numId w:val="27"/>
        </w:numPr>
        <w:ind w:left="720" w:hanging="720"/>
        <w:jc w:val="both"/>
        <w:rPr>
          <w:rFonts w:ascii="Arial" w:hAnsi="Arial" w:cs="Arial"/>
          <w:b/>
        </w:rPr>
      </w:pPr>
      <w:proofErr w:type="spellStart"/>
      <w:r w:rsidRPr="00D561BC">
        <w:rPr>
          <w:rFonts w:ascii="Arial" w:hAnsi="Arial" w:cs="Arial"/>
          <w:b/>
        </w:rPr>
        <w:t>Các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vấn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đề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liên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quan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đến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hoạt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động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tín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dụng</w:t>
      </w:r>
      <w:proofErr w:type="spellEnd"/>
    </w:p>
    <w:p w14:paraId="771E0143" w14:textId="77777777" w:rsidR="00F9564D" w:rsidRPr="00D561BC" w:rsidRDefault="00F9564D" w:rsidP="00F9564D">
      <w:pPr>
        <w:jc w:val="both"/>
        <w:rPr>
          <w:rFonts w:ascii="Arial" w:hAnsi="Arial" w:cs="Arial"/>
        </w:rPr>
      </w:pPr>
    </w:p>
    <w:p w14:paraId="55235BA1" w14:textId="77777777" w:rsidR="00F9564D" w:rsidRPr="00D561BC" w:rsidRDefault="00F9564D" w:rsidP="00F9564D">
      <w:pPr>
        <w:ind w:left="720"/>
        <w:jc w:val="both"/>
        <w:rPr>
          <w:rFonts w:ascii="Arial" w:hAnsi="Arial" w:cs="Arial"/>
        </w:rPr>
      </w:pPr>
      <w:proofErr w:type="spellStart"/>
      <w:r w:rsidRPr="00D561BC">
        <w:rPr>
          <w:rFonts w:ascii="Arial" w:hAnsi="Arial" w:cs="Arial"/>
        </w:rPr>
        <w:t>Trong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quá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trình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làm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việc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tại</w:t>
      </w:r>
      <w:proofErr w:type="spellEnd"/>
      <w:r w:rsidRPr="00D561BC">
        <w:rPr>
          <w:rFonts w:ascii="Arial" w:hAnsi="Arial" w:cs="Arial"/>
        </w:rPr>
        <w:t xml:space="preserve"> Chi </w:t>
      </w:r>
      <w:proofErr w:type="spellStart"/>
      <w:r w:rsidRPr="00D561BC">
        <w:rPr>
          <w:rFonts w:ascii="Arial" w:hAnsi="Arial" w:cs="Arial"/>
        </w:rPr>
        <w:t>nhánh</w:t>
      </w:r>
      <w:proofErr w:type="spellEnd"/>
      <w:r w:rsidRPr="00D561BC">
        <w:rPr>
          <w:rFonts w:ascii="Arial" w:hAnsi="Arial" w:cs="Arial"/>
        </w:rPr>
        <w:t xml:space="preserve">, </w:t>
      </w:r>
      <w:proofErr w:type="spellStart"/>
      <w:r w:rsidRPr="00D561BC">
        <w:rPr>
          <w:rFonts w:ascii="Arial" w:hAnsi="Arial" w:cs="Arial"/>
        </w:rPr>
        <w:t>đoàn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kiểm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toán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đã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xem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xét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hồ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sơ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tín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dụng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của</w:t>
      </w:r>
      <w:proofErr w:type="spellEnd"/>
      <w:r w:rsidRPr="00D561BC">
        <w:rPr>
          <w:rFonts w:ascii="Arial" w:hAnsi="Arial" w:cs="Arial"/>
        </w:rPr>
        <w:t xml:space="preserve"> 149 </w:t>
      </w:r>
      <w:proofErr w:type="spellStart"/>
      <w:r w:rsidRPr="00D561BC">
        <w:rPr>
          <w:rFonts w:ascii="Arial" w:hAnsi="Arial" w:cs="Arial"/>
        </w:rPr>
        <w:t>khách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hàng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vay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có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tổng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dư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nợ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trên</w:t>
      </w:r>
      <w:proofErr w:type="spellEnd"/>
      <w:r w:rsidRPr="00D561BC">
        <w:rPr>
          <w:rFonts w:ascii="Arial" w:hAnsi="Arial" w:cs="Arial"/>
        </w:rPr>
        <w:t xml:space="preserve"> 20 </w:t>
      </w:r>
      <w:proofErr w:type="spellStart"/>
      <w:r w:rsidRPr="00D561BC">
        <w:rPr>
          <w:rFonts w:ascii="Arial" w:hAnsi="Arial" w:cs="Arial"/>
        </w:rPr>
        <w:t>tỷ</w:t>
      </w:r>
      <w:proofErr w:type="spellEnd"/>
      <w:r w:rsidRPr="00D561BC">
        <w:rPr>
          <w:rFonts w:ascii="Arial" w:hAnsi="Arial" w:cs="Arial"/>
        </w:rPr>
        <w:t xml:space="preserve"> VNĐ</w:t>
      </w:r>
      <w:ins w:id="12" w:author="Anh Dieu Hong Tran" w:date="2022-12-02T14:21:00Z">
        <w:r w:rsidRPr="00D561BC">
          <w:rPr>
            <w:rFonts w:ascii="Arial" w:hAnsi="Arial" w:cs="Arial"/>
          </w:rPr>
          <w:t xml:space="preserve">, </w:t>
        </w:r>
        <w:proofErr w:type="spellStart"/>
        <w:r w:rsidRPr="00D561BC">
          <w:rPr>
            <w:rFonts w:ascii="Arial" w:hAnsi="Arial" w:cs="Arial"/>
          </w:rPr>
          <w:t>trong</w:t>
        </w:r>
        <w:proofErr w:type="spellEnd"/>
        <w:r w:rsidRPr="00D561BC">
          <w:rPr>
            <w:rFonts w:ascii="Arial" w:hAnsi="Arial" w:cs="Arial"/>
          </w:rPr>
          <w:t xml:space="preserve"> </w:t>
        </w:r>
        <w:proofErr w:type="spellStart"/>
        <w:r w:rsidRPr="00D561BC">
          <w:rPr>
            <w:rFonts w:ascii="Arial" w:hAnsi="Arial" w:cs="Arial"/>
          </w:rPr>
          <w:t>đó</w:t>
        </w:r>
        <w:proofErr w:type="spellEnd"/>
        <w:r w:rsidRPr="00D561BC">
          <w:rPr>
            <w:rFonts w:ascii="Arial" w:hAnsi="Arial" w:cs="Arial"/>
          </w:rPr>
          <w:t xml:space="preserve"> </w:t>
        </w:r>
        <w:proofErr w:type="spellStart"/>
        <w:r w:rsidRPr="00D561BC">
          <w:rPr>
            <w:rFonts w:ascii="Arial" w:hAnsi="Arial" w:cs="Arial"/>
          </w:rPr>
          <w:t>gồm</w:t>
        </w:r>
        <w:proofErr w:type="spellEnd"/>
        <w:r w:rsidRPr="00D561BC">
          <w:rPr>
            <w:rFonts w:ascii="Arial" w:hAnsi="Arial" w:cs="Arial"/>
          </w:rPr>
          <w:t xml:space="preserve"> 85 </w:t>
        </w:r>
        <w:proofErr w:type="spellStart"/>
        <w:r w:rsidRPr="00D561BC">
          <w:rPr>
            <w:rFonts w:ascii="Arial" w:hAnsi="Arial" w:cs="Arial"/>
          </w:rPr>
          <w:t>khách</w:t>
        </w:r>
        <w:proofErr w:type="spellEnd"/>
        <w:r w:rsidRPr="00D561BC">
          <w:rPr>
            <w:rFonts w:ascii="Arial" w:hAnsi="Arial" w:cs="Arial"/>
          </w:rPr>
          <w:t xml:space="preserve"> </w:t>
        </w:r>
        <w:proofErr w:type="spellStart"/>
        <w:r w:rsidRPr="00D561BC">
          <w:rPr>
            <w:rFonts w:ascii="Arial" w:hAnsi="Arial" w:cs="Arial"/>
          </w:rPr>
          <w:t>hàng</w:t>
        </w:r>
        <w:proofErr w:type="spellEnd"/>
        <w:r w:rsidRPr="00D561BC">
          <w:rPr>
            <w:rFonts w:ascii="Arial" w:hAnsi="Arial" w:cs="Arial"/>
          </w:rPr>
          <w:t xml:space="preserve"> </w:t>
        </w:r>
        <w:proofErr w:type="spellStart"/>
        <w:r w:rsidRPr="00D561BC">
          <w:rPr>
            <w:rFonts w:ascii="Arial" w:hAnsi="Arial" w:cs="Arial"/>
          </w:rPr>
          <w:t>doanh</w:t>
        </w:r>
        <w:proofErr w:type="spellEnd"/>
        <w:r w:rsidRPr="00D561BC">
          <w:rPr>
            <w:rFonts w:ascii="Arial" w:hAnsi="Arial" w:cs="Arial"/>
          </w:rPr>
          <w:t xml:space="preserve"> </w:t>
        </w:r>
        <w:proofErr w:type="spellStart"/>
        <w:r w:rsidRPr="00D561BC">
          <w:rPr>
            <w:rFonts w:ascii="Arial" w:hAnsi="Arial" w:cs="Arial"/>
          </w:rPr>
          <w:t>nghiệp</w:t>
        </w:r>
        <w:proofErr w:type="spellEnd"/>
        <w:r w:rsidRPr="00D561BC">
          <w:rPr>
            <w:rFonts w:ascii="Arial" w:hAnsi="Arial" w:cs="Arial"/>
          </w:rPr>
          <w:t xml:space="preserve"> </w:t>
        </w:r>
        <w:proofErr w:type="spellStart"/>
        <w:r w:rsidRPr="00D561BC">
          <w:rPr>
            <w:rFonts w:ascii="Arial" w:hAnsi="Arial" w:cs="Arial"/>
          </w:rPr>
          <w:t>và</w:t>
        </w:r>
        <w:proofErr w:type="spellEnd"/>
        <w:r w:rsidRPr="00D561BC">
          <w:rPr>
            <w:rFonts w:ascii="Arial" w:hAnsi="Arial" w:cs="Arial"/>
          </w:rPr>
          <w:t xml:space="preserve"> 64 </w:t>
        </w:r>
        <w:proofErr w:type="spellStart"/>
        <w:r w:rsidRPr="00D561BC">
          <w:rPr>
            <w:rFonts w:ascii="Arial" w:hAnsi="Arial" w:cs="Arial"/>
          </w:rPr>
          <w:t>khách</w:t>
        </w:r>
        <w:proofErr w:type="spellEnd"/>
        <w:r w:rsidRPr="00D561BC">
          <w:rPr>
            <w:rFonts w:ascii="Arial" w:hAnsi="Arial" w:cs="Arial"/>
          </w:rPr>
          <w:t xml:space="preserve"> </w:t>
        </w:r>
        <w:proofErr w:type="spellStart"/>
        <w:r w:rsidRPr="00D561BC">
          <w:rPr>
            <w:rFonts w:ascii="Arial" w:hAnsi="Arial" w:cs="Arial"/>
          </w:rPr>
          <w:t>hàng</w:t>
        </w:r>
        <w:proofErr w:type="spellEnd"/>
        <w:r w:rsidRPr="00D561BC">
          <w:rPr>
            <w:rFonts w:ascii="Arial" w:hAnsi="Arial" w:cs="Arial"/>
          </w:rPr>
          <w:t xml:space="preserve"> </w:t>
        </w:r>
        <w:proofErr w:type="spellStart"/>
        <w:r w:rsidRPr="00D561BC">
          <w:rPr>
            <w:rFonts w:ascii="Arial" w:hAnsi="Arial" w:cs="Arial"/>
          </w:rPr>
          <w:t>cá</w:t>
        </w:r>
        <w:proofErr w:type="spellEnd"/>
        <w:r w:rsidRPr="00D561BC">
          <w:rPr>
            <w:rFonts w:ascii="Arial" w:hAnsi="Arial" w:cs="Arial"/>
          </w:rPr>
          <w:t xml:space="preserve"> </w:t>
        </w:r>
        <w:proofErr w:type="spellStart"/>
        <w:r w:rsidRPr="00D561BC">
          <w:rPr>
            <w:rFonts w:ascii="Arial" w:hAnsi="Arial" w:cs="Arial"/>
          </w:rPr>
          <w:t>nhân</w:t>
        </w:r>
      </w:ins>
      <w:proofErr w:type="spellEnd"/>
      <w:r w:rsidRPr="00D561BC">
        <w:rPr>
          <w:rFonts w:ascii="Arial" w:hAnsi="Arial" w:cs="Arial"/>
        </w:rPr>
        <w:t xml:space="preserve">. </w:t>
      </w:r>
      <w:proofErr w:type="spellStart"/>
      <w:r w:rsidRPr="00D561BC">
        <w:rPr>
          <w:rFonts w:ascii="Arial" w:hAnsi="Arial" w:cs="Arial"/>
          <w:b/>
        </w:rPr>
        <w:t>Danh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sách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các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khách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hàng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vay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đã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rà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soát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được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trình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bày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trong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  <w:b/>
        </w:rPr>
        <w:t>Phụ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lục</w:t>
      </w:r>
      <w:proofErr w:type="spellEnd"/>
      <w:r w:rsidRPr="00D561BC">
        <w:rPr>
          <w:rFonts w:ascii="Arial" w:hAnsi="Arial" w:cs="Arial"/>
          <w:b/>
        </w:rPr>
        <w:t xml:space="preserve"> 1.</w:t>
      </w:r>
      <w:r w:rsidRPr="00D561BC">
        <w:rPr>
          <w:rFonts w:ascii="Arial" w:hAnsi="Arial" w:cs="Arial"/>
        </w:rPr>
        <w:t xml:space="preserve"> </w:t>
      </w:r>
    </w:p>
    <w:p w14:paraId="49810009" w14:textId="2C3438FC" w:rsidR="007F43E8" w:rsidRPr="00D561BC" w:rsidRDefault="007F43E8" w:rsidP="00F9564D">
      <w:pPr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  <w:r w:rsidRPr="00D561BC">
        <w:rPr>
          <w:rFonts w:ascii="Arial" w:hAnsi="Arial" w:cs="Arial"/>
          <w:b/>
        </w:rPr>
        <w:br w:type="page"/>
      </w:r>
    </w:p>
    <w:p w14:paraId="2CF8B044" w14:textId="77777777" w:rsidR="005868B1" w:rsidRPr="00D561BC" w:rsidRDefault="005868B1">
      <w:pPr>
        <w:numPr>
          <w:ilvl w:val="0"/>
          <w:numId w:val="27"/>
        </w:numPr>
        <w:ind w:left="720" w:hanging="720"/>
        <w:jc w:val="both"/>
        <w:rPr>
          <w:rFonts w:ascii="Arial" w:hAnsi="Arial" w:cs="Arial"/>
          <w:b/>
        </w:rPr>
        <w:sectPr w:rsidR="005868B1" w:rsidRPr="00D561BC" w:rsidSect="00BE6F4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851" w:right="1701" w:bottom="1134" w:left="1134" w:header="720" w:footer="358" w:gutter="0"/>
          <w:cols w:space="720"/>
          <w:docGrid w:linePitch="360"/>
        </w:sectPr>
      </w:pPr>
    </w:p>
    <w:p w14:paraId="5C84EF28" w14:textId="77777777" w:rsidR="00F9564D" w:rsidRPr="00D561BC" w:rsidRDefault="00F9564D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/>
          <w:i/>
          <w:iCs/>
        </w:rPr>
      </w:pPr>
    </w:p>
    <w:p w14:paraId="3A8EBC43" w14:textId="0C741637" w:rsidR="00F9564D" w:rsidRPr="00D561BC" w:rsidRDefault="00183F08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/>
          <w:i/>
          <w:iCs/>
        </w:rPr>
      </w:pPr>
      <w:r w:rsidRPr="00D561BC">
        <w:rPr>
          <w:rFonts w:ascii="Arial" w:hAnsi="Arial" w:cs="Arial"/>
          <w:b/>
          <w:i/>
          <w:iCs/>
        </w:rPr>
        <w:t xml:space="preserve"> </w:t>
      </w:r>
    </w:p>
    <w:p w14:paraId="198366BB" w14:textId="3E7B67B9" w:rsidR="00183F08" w:rsidRPr="00D561BC" w:rsidRDefault="003E733D" w:rsidP="00F9564D">
      <w:pPr>
        <w:overflowPunct/>
        <w:autoSpaceDE/>
        <w:autoSpaceDN/>
        <w:adjustRightInd/>
        <w:textAlignment w:val="auto"/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  <w:i/>
          <w:iCs/>
        </w:rPr>
        <w:tab/>
      </w:r>
      <w:r w:rsidR="00D14D3C" w:rsidRPr="00D561BC">
        <w:rPr>
          <w:rFonts w:ascii="Arial" w:hAnsi="Arial" w:cs="Arial"/>
          <w:b/>
          <w:i/>
          <w:iCs/>
        </w:rPr>
        <w:t>a</w:t>
      </w:r>
      <w:r w:rsidR="00F9564D" w:rsidRPr="00D561BC">
        <w:rPr>
          <w:rFonts w:ascii="Arial" w:hAnsi="Arial" w:cs="Arial"/>
          <w:b/>
          <w:i/>
          <w:iCs/>
        </w:rPr>
        <w:t xml:space="preserve">) </w:t>
      </w:r>
      <w:proofErr w:type="spellStart"/>
      <w:r w:rsidR="00985902" w:rsidRPr="00D561BC">
        <w:rPr>
          <w:rFonts w:ascii="Arial" w:hAnsi="Arial" w:cs="Arial"/>
          <w:b/>
          <w:i/>
          <w:iCs/>
        </w:rPr>
        <w:t>Chấm</w:t>
      </w:r>
      <w:proofErr w:type="spellEnd"/>
      <w:r w:rsidR="00985902" w:rsidRPr="00D561BC">
        <w:rPr>
          <w:rFonts w:ascii="Arial" w:hAnsi="Arial" w:cs="Arial"/>
          <w:b/>
          <w:i/>
          <w:iCs/>
        </w:rPr>
        <w:t xml:space="preserve"> </w:t>
      </w:r>
      <w:proofErr w:type="spellStart"/>
      <w:r w:rsidR="00985902" w:rsidRPr="00D561BC">
        <w:rPr>
          <w:rFonts w:ascii="Arial" w:hAnsi="Arial" w:cs="Arial"/>
          <w:b/>
          <w:i/>
          <w:iCs/>
        </w:rPr>
        <w:t>điểm</w:t>
      </w:r>
      <w:proofErr w:type="spellEnd"/>
      <w:r w:rsidR="00985902" w:rsidRPr="00D561BC">
        <w:rPr>
          <w:rFonts w:ascii="Arial" w:hAnsi="Arial" w:cs="Arial"/>
          <w:b/>
          <w:i/>
          <w:iCs/>
        </w:rPr>
        <w:t xml:space="preserve"> </w:t>
      </w:r>
      <w:proofErr w:type="spellStart"/>
      <w:r w:rsidR="00985902" w:rsidRPr="00D561BC">
        <w:rPr>
          <w:rFonts w:ascii="Arial" w:hAnsi="Arial" w:cs="Arial"/>
          <w:b/>
          <w:i/>
          <w:iCs/>
        </w:rPr>
        <w:t>hệ</w:t>
      </w:r>
      <w:proofErr w:type="spellEnd"/>
      <w:r w:rsidR="00985902" w:rsidRPr="00D561BC">
        <w:rPr>
          <w:rFonts w:ascii="Arial" w:hAnsi="Arial" w:cs="Arial"/>
          <w:b/>
          <w:i/>
          <w:iCs/>
        </w:rPr>
        <w:t xml:space="preserve"> </w:t>
      </w:r>
      <w:proofErr w:type="spellStart"/>
      <w:r w:rsidR="00985902" w:rsidRPr="00D561BC">
        <w:rPr>
          <w:rFonts w:ascii="Arial" w:hAnsi="Arial" w:cs="Arial"/>
          <w:b/>
          <w:i/>
          <w:iCs/>
        </w:rPr>
        <w:t>thống</w:t>
      </w:r>
      <w:proofErr w:type="spellEnd"/>
      <w:r w:rsidR="00985902" w:rsidRPr="00D561BC">
        <w:rPr>
          <w:rFonts w:ascii="Arial" w:hAnsi="Arial" w:cs="Arial"/>
          <w:b/>
          <w:i/>
          <w:iCs/>
        </w:rPr>
        <w:t xml:space="preserve"> XHT</w:t>
      </w:r>
      <w:r w:rsidR="00057986" w:rsidRPr="00D561BC">
        <w:rPr>
          <w:rFonts w:ascii="Arial" w:hAnsi="Arial" w:cs="Arial"/>
          <w:b/>
          <w:i/>
          <w:iCs/>
        </w:rPr>
        <w:t>DNB</w:t>
      </w:r>
      <w:r w:rsidR="00183F08" w:rsidRPr="00D561BC">
        <w:rPr>
          <w:rFonts w:ascii="Arial" w:hAnsi="Arial" w:cs="Arial"/>
          <w:b/>
          <w:i/>
          <w:iCs/>
        </w:rPr>
        <w:t>:</w:t>
      </w:r>
    </w:p>
    <w:p w14:paraId="0917A56E" w14:textId="2CDAF6C8" w:rsidR="00A76A8B" w:rsidRPr="00D561BC" w:rsidRDefault="00A76A8B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</w:p>
    <w:p w14:paraId="673A1ECF" w14:textId="2033D4D8" w:rsidR="00210D6C" w:rsidRPr="00D561BC" w:rsidRDefault="00210D6C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  <w:i/>
          <w:iCs/>
          <w:u w:val="single"/>
        </w:rPr>
      </w:pPr>
      <w:r w:rsidRPr="00D561BC">
        <w:rPr>
          <w:rFonts w:ascii="Arial" w:hAnsi="Arial" w:cs="Arial"/>
          <w:bCs/>
          <w:i/>
          <w:iCs/>
          <w:u w:val="single"/>
        </w:rPr>
        <w:t xml:space="preserve">Quan </w:t>
      </w:r>
      <w:proofErr w:type="spellStart"/>
      <w:r w:rsidRPr="00D561BC">
        <w:rPr>
          <w:rFonts w:ascii="Arial" w:hAnsi="Arial" w:cs="Arial"/>
          <w:bCs/>
          <w:i/>
          <w:iCs/>
          <w:u w:val="single"/>
        </w:rPr>
        <w:t>sát</w:t>
      </w:r>
      <w:proofErr w:type="spellEnd"/>
      <w:r w:rsidRPr="00D561BC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D561BC">
        <w:rPr>
          <w:rFonts w:ascii="Arial" w:hAnsi="Arial" w:cs="Arial"/>
          <w:bCs/>
          <w:i/>
          <w:iCs/>
          <w:u w:val="single"/>
        </w:rPr>
        <w:t>và</w:t>
      </w:r>
      <w:proofErr w:type="spellEnd"/>
      <w:r w:rsidRPr="00D561BC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D561BC">
        <w:rPr>
          <w:rFonts w:ascii="Arial" w:hAnsi="Arial" w:cs="Arial"/>
          <w:bCs/>
          <w:i/>
          <w:iCs/>
          <w:u w:val="single"/>
        </w:rPr>
        <w:t>ảnh</w:t>
      </w:r>
      <w:proofErr w:type="spellEnd"/>
      <w:r w:rsidRPr="00D561BC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D561BC">
        <w:rPr>
          <w:rFonts w:ascii="Arial" w:hAnsi="Arial" w:cs="Arial"/>
          <w:bCs/>
          <w:i/>
          <w:iCs/>
          <w:u w:val="single"/>
        </w:rPr>
        <w:t>hưởng</w:t>
      </w:r>
      <w:proofErr w:type="spellEnd"/>
    </w:p>
    <w:p w14:paraId="7F7926BA" w14:textId="77777777" w:rsidR="00210D6C" w:rsidRPr="00D561BC" w:rsidRDefault="00210D6C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/>
          <w:i/>
          <w:iCs/>
          <w:u w:val="single"/>
        </w:rPr>
      </w:pPr>
    </w:p>
    <w:p w14:paraId="011CFB30" w14:textId="051B5A89" w:rsidR="0008481A" w:rsidRPr="00D561BC" w:rsidRDefault="0008481A">
      <w:pPr>
        <w:overflowPunct/>
        <w:autoSpaceDE/>
        <w:autoSpaceDN/>
        <w:adjustRightInd/>
        <w:ind w:left="720"/>
        <w:jc w:val="both"/>
        <w:textAlignment w:val="auto"/>
        <w:rPr>
          <w:rFonts w:ascii="Arial" w:eastAsia="CIDFont+F2" w:hAnsi="Arial" w:cs="Arial"/>
          <w:bCs/>
        </w:rPr>
      </w:pPr>
      <w:proofErr w:type="spellStart"/>
      <w:r w:rsidRPr="00D561BC">
        <w:rPr>
          <w:rFonts w:ascii="Arial" w:hAnsi="Arial" w:cs="Arial"/>
        </w:rPr>
        <w:t>Trong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quà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trình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rà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soát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chấm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điểm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xếp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hạng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tín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dụng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nội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bộ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kỳ</w:t>
      </w:r>
      <w:proofErr w:type="spellEnd"/>
      <w:r w:rsidRPr="00D561BC">
        <w:rPr>
          <w:rFonts w:ascii="Arial" w:hAnsi="Arial" w:cs="Arial"/>
        </w:rPr>
        <w:t xml:space="preserve"> 2 </w:t>
      </w:r>
      <w:proofErr w:type="spellStart"/>
      <w:r w:rsidRPr="00D561BC">
        <w:rPr>
          <w:rFonts w:ascii="Arial" w:hAnsi="Arial" w:cs="Arial"/>
        </w:rPr>
        <w:t>năm</w:t>
      </w:r>
      <w:proofErr w:type="spellEnd"/>
      <w:r w:rsidRPr="00D561BC">
        <w:rPr>
          <w:rFonts w:ascii="Arial" w:hAnsi="Arial" w:cs="Arial"/>
        </w:rPr>
        <w:t xml:space="preserve"> 2022, </w:t>
      </w:r>
      <w:proofErr w:type="spellStart"/>
      <w:r w:rsidRPr="00D561BC">
        <w:rPr>
          <w:rFonts w:ascii="Arial" w:hAnsi="Arial" w:cs="Arial"/>
        </w:rPr>
        <w:t>chúng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tôi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nhận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thấy</w:t>
      </w:r>
      <w:proofErr w:type="spellEnd"/>
      <w:r w:rsidRPr="00D561BC">
        <w:rPr>
          <w:rFonts w:ascii="Arial" w:hAnsi="Arial" w:cs="Arial"/>
        </w:rPr>
        <w:t xml:space="preserve"> Chi </w:t>
      </w:r>
      <w:proofErr w:type="spellStart"/>
      <w:r w:rsidRPr="00D561BC">
        <w:rPr>
          <w:rFonts w:ascii="Arial" w:hAnsi="Arial" w:cs="Arial"/>
        </w:rPr>
        <w:t>nhánh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đã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thực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hiện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theo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các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hướng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dẫn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của</w:t>
      </w:r>
      <w:proofErr w:type="spellEnd"/>
      <w:r w:rsidRPr="00D561BC">
        <w:rPr>
          <w:rFonts w:ascii="Arial" w:hAnsi="Arial" w:cs="Arial"/>
        </w:rPr>
        <w:t xml:space="preserve"> VCB TW </w:t>
      </w:r>
      <w:proofErr w:type="spellStart"/>
      <w:r w:rsidRPr="00D561BC">
        <w:rPr>
          <w:rFonts w:ascii="Arial" w:hAnsi="Arial" w:cs="Arial"/>
        </w:rPr>
        <w:t>trong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công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tác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chấm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điểm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xếp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hạng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tín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dụng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cho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các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khách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hàng</w:t>
      </w:r>
      <w:proofErr w:type="spellEnd"/>
      <w:r w:rsidRPr="00D561BC">
        <w:rPr>
          <w:rFonts w:ascii="Arial" w:hAnsi="Arial" w:cs="Arial"/>
        </w:rPr>
        <w:t xml:space="preserve">, </w:t>
      </w:r>
      <w:proofErr w:type="spellStart"/>
      <w:r w:rsidRPr="00D561BC">
        <w:rPr>
          <w:rFonts w:ascii="Arial" w:hAnsi="Arial" w:cs="Arial"/>
        </w:rPr>
        <w:t>tuy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nhiên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vẫn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còn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trường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hợp</w:t>
      </w:r>
      <w:proofErr w:type="spellEnd"/>
      <w:r w:rsidRPr="00D561BC">
        <w:rPr>
          <w:rFonts w:ascii="Arial" w:hAnsi="Arial" w:cs="Arial"/>
        </w:rPr>
        <w:t xml:space="preserve">, </w:t>
      </w:r>
      <w:r w:rsidRPr="00D561BC">
        <w:rPr>
          <w:rFonts w:ascii="Arial" w:eastAsia="CIDFont+F2" w:hAnsi="Arial" w:cs="Arial"/>
          <w:bCs/>
        </w:rPr>
        <w:t xml:space="preserve">Chi </w:t>
      </w:r>
      <w:proofErr w:type="spellStart"/>
      <w:r w:rsidRPr="00D561BC">
        <w:rPr>
          <w:rFonts w:ascii="Arial" w:eastAsia="CIDFont+F2" w:hAnsi="Arial" w:cs="Arial"/>
          <w:bCs/>
        </w:rPr>
        <w:t>nhánh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sử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dụng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các</w:t>
      </w:r>
      <w:proofErr w:type="spellEnd"/>
      <w:r w:rsidRPr="00D561BC">
        <w:rPr>
          <w:rFonts w:ascii="Arial" w:eastAsia="CIDFont+F2" w:hAnsi="Arial" w:cs="Arial"/>
          <w:bCs/>
        </w:rPr>
        <w:t xml:space="preserve"> chi </w:t>
      </w:r>
      <w:proofErr w:type="spellStart"/>
      <w:r w:rsidRPr="00D561BC">
        <w:rPr>
          <w:rFonts w:ascii="Arial" w:eastAsia="CIDFont+F2" w:hAnsi="Arial" w:cs="Arial"/>
          <w:bCs/>
        </w:rPr>
        <w:t>tiêu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phí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tài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chính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chưa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phù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hợp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với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tình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hình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thực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tế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của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doanh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nghiệp</w:t>
      </w:r>
      <w:proofErr w:type="spellEnd"/>
      <w:r w:rsidRPr="00D561BC">
        <w:rPr>
          <w:rFonts w:ascii="Arial" w:eastAsia="CIDFont+F2" w:hAnsi="Arial" w:cs="Arial"/>
          <w:bCs/>
        </w:rPr>
        <w:t xml:space="preserve">, </w:t>
      </w:r>
      <w:proofErr w:type="spellStart"/>
      <w:r w:rsidRPr="00D561BC">
        <w:rPr>
          <w:rFonts w:ascii="Arial" w:eastAsia="CIDFont+F2" w:hAnsi="Arial" w:cs="Arial"/>
          <w:bCs/>
        </w:rPr>
        <w:t>chưa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có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những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báo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cáo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phần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tích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để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chứng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minh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theo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yêu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Pr="00D561BC">
        <w:rPr>
          <w:rFonts w:ascii="Arial" w:eastAsia="CIDFont+F2" w:hAnsi="Arial" w:cs="Arial"/>
          <w:bCs/>
        </w:rPr>
        <w:t>cầu</w:t>
      </w:r>
      <w:proofErr w:type="spellEnd"/>
      <w:r w:rsidRPr="00D561BC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D561BC">
        <w:rPr>
          <w:rFonts w:ascii="Arial" w:eastAsia="CIDFont+F2" w:hAnsi="Arial" w:cs="Arial"/>
          <w:bCs/>
        </w:rPr>
        <w:t>như</w:t>
      </w:r>
      <w:proofErr w:type="spellEnd"/>
      <w:r w:rsidR="006E3ABD" w:rsidRPr="00D561BC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D561BC">
        <w:rPr>
          <w:rFonts w:ascii="Arial" w:eastAsia="CIDFont+F2" w:hAnsi="Arial" w:cs="Arial"/>
          <w:bCs/>
        </w:rPr>
        <w:t>trong</w:t>
      </w:r>
      <w:proofErr w:type="spellEnd"/>
      <w:r w:rsidR="006E3ABD" w:rsidRPr="00D561BC">
        <w:rPr>
          <w:rFonts w:ascii="Arial" w:eastAsia="CIDFont+F2" w:hAnsi="Arial" w:cs="Arial"/>
          <w:bCs/>
        </w:rPr>
        <w:t xml:space="preserve"> “</w:t>
      </w:r>
      <w:proofErr w:type="spellStart"/>
      <w:r w:rsidR="006E3ABD" w:rsidRPr="00D561BC">
        <w:rPr>
          <w:rFonts w:ascii="Arial" w:eastAsia="CIDFont+F2" w:hAnsi="Arial" w:cs="Arial"/>
          <w:bCs/>
        </w:rPr>
        <w:t>Sổ</w:t>
      </w:r>
      <w:proofErr w:type="spellEnd"/>
      <w:r w:rsidR="006E3ABD" w:rsidRPr="00D561BC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D561BC">
        <w:rPr>
          <w:rFonts w:ascii="Arial" w:eastAsia="CIDFont+F2" w:hAnsi="Arial" w:cs="Arial"/>
          <w:bCs/>
        </w:rPr>
        <w:t>tay</w:t>
      </w:r>
      <w:proofErr w:type="spellEnd"/>
      <w:r w:rsidR="006E3ABD" w:rsidRPr="00D561BC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D561BC">
        <w:rPr>
          <w:rFonts w:ascii="Arial" w:eastAsia="CIDFont+F2" w:hAnsi="Arial" w:cs="Arial"/>
          <w:bCs/>
        </w:rPr>
        <w:t>hướng</w:t>
      </w:r>
      <w:proofErr w:type="spellEnd"/>
      <w:r w:rsidR="006E3ABD" w:rsidRPr="00D561BC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D561BC">
        <w:rPr>
          <w:rFonts w:ascii="Arial" w:eastAsia="CIDFont+F2" w:hAnsi="Arial" w:cs="Arial"/>
          <w:bCs/>
        </w:rPr>
        <w:t>dẫn</w:t>
      </w:r>
      <w:proofErr w:type="spellEnd"/>
      <w:r w:rsidR="006E3ABD" w:rsidRPr="00D561BC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D561BC">
        <w:rPr>
          <w:rFonts w:ascii="Arial" w:eastAsia="CIDFont+F2" w:hAnsi="Arial" w:cs="Arial"/>
          <w:bCs/>
        </w:rPr>
        <w:t>chấm</w:t>
      </w:r>
      <w:proofErr w:type="spellEnd"/>
      <w:r w:rsidR="006E3ABD" w:rsidRPr="00D561BC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D561BC">
        <w:rPr>
          <w:rFonts w:ascii="Arial" w:eastAsia="CIDFont+F2" w:hAnsi="Arial" w:cs="Arial"/>
          <w:bCs/>
        </w:rPr>
        <w:t>điểm</w:t>
      </w:r>
      <w:proofErr w:type="spellEnd"/>
      <w:r w:rsidR="006E3ABD" w:rsidRPr="00D561BC">
        <w:rPr>
          <w:rFonts w:ascii="Arial" w:eastAsia="CIDFont+F2" w:hAnsi="Arial" w:cs="Arial"/>
          <w:bCs/>
        </w:rPr>
        <w:t xml:space="preserve"> XHTDNB </w:t>
      </w:r>
      <w:proofErr w:type="spellStart"/>
      <w:r w:rsidR="006E3ABD" w:rsidRPr="00D561BC">
        <w:rPr>
          <w:rFonts w:ascii="Arial" w:eastAsia="CIDFont+F2" w:hAnsi="Arial" w:cs="Arial"/>
          <w:bCs/>
        </w:rPr>
        <w:t>khách</w:t>
      </w:r>
      <w:proofErr w:type="spellEnd"/>
      <w:r w:rsidR="006E3ABD" w:rsidRPr="00D561BC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D561BC">
        <w:rPr>
          <w:rFonts w:ascii="Arial" w:eastAsia="CIDFont+F2" w:hAnsi="Arial" w:cs="Arial"/>
          <w:bCs/>
        </w:rPr>
        <w:t>hàng</w:t>
      </w:r>
      <w:proofErr w:type="spellEnd"/>
      <w:r w:rsidR="006E3ABD" w:rsidRPr="00D561BC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D561BC">
        <w:rPr>
          <w:rFonts w:ascii="Arial" w:eastAsia="CIDFont+F2" w:hAnsi="Arial" w:cs="Arial"/>
          <w:bCs/>
        </w:rPr>
        <w:t>doanh</w:t>
      </w:r>
      <w:proofErr w:type="spellEnd"/>
      <w:r w:rsidR="006E3ABD" w:rsidRPr="00D561BC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D561BC">
        <w:rPr>
          <w:rFonts w:ascii="Arial" w:eastAsia="CIDFont+F2" w:hAnsi="Arial" w:cs="Arial"/>
          <w:bCs/>
        </w:rPr>
        <w:t>nghiệp</w:t>
      </w:r>
      <w:proofErr w:type="spellEnd"/>
      <w:r w:rsidR="006E3ABD" w:rsidRPr="00D561BC">
        <w:rPr>
          <w:rFonts w:ascii="Arial" w:eastAsia="CIDFont+F2" w:hAnsi="Arial" w:cs="Arial"/>
          <w:bCs/>
        </w:rPr>
        <w:t xml:space="preserve"> 2017”.</w:t>
      </w:r>
      <w:r w:rsidR="00F56C28" w:rsidRPr="00D561BC">
        <w:rPr>
          <w:rFonts w:ascii="Arial" w:eastAsia="CIDFont+F2" w:hAnsi="Arial" w:cs="Arial"/>
          <w:bCs/>
        </w:rPr>
        <w:t xml:space="preserve"> </w:t>
      </w:r>
      <w:proofErr w:type="spellStart"/>
      <w:r w:rsidR="00F56C28" w:rsidRPr="00D561BC">
        <w:rPr>
          <w:rFonts w:ascii="Arial" w:eastAsia="CIDFont+F2" w:hAnsi="Arial" w:cs="Arial"/>
          <w:bCs/>
        </w:rPr>
        <w:t>Danh</w:t>
      </w:r>
      <w:proofErr w:type="spellEnd"/>
      <w:r w:rsidR="00F56C28" w:rsidRPr="00D561BC">
        <w:rPr>
          <w:rFonts w:ascii="Arial" w:eastAsia="CIDFont+F2" w:hAnsi="Arial" w:cs="Arial"/>
          <w:bCs/>
        </w:rPr>
        <w:t xml:space="preserve"> </w:t>
      </w:r>
      <w:proofErr w:type="spellStart"/>
      <w:r w:rsidR="00F56C28" w:rsidRPr="00D561BC">
        <w:rPr>
          <w:rFonts w:ascii="Arial" w:eastAsia="CIDFont+F2" w:hAnsi="Arial" w:cs="Arial"/>
          <w:bCs/>
        </w:rPr>
        <w:t>sách</w:t>
      </w:r>
      <w:proofErr w:type="spellEnd"/>
      <w:r w:rsidR="00F56C28" w:rsidRPr="00D561BC">
        <w:rPr>
          <w:rFonts w:ascii="Arial" w:eastAsia="CIDFont+F2" w:hAnsi="Arial" w:cs="Arial"/>
          <w:bCs/>
        </w:rPr>
        <w:t xml:space="preserve"> </w:t>
      </w:r>
      <w:proofErr w:type="spellStart"/>
      <w:r w:rsidR="00F56C28" w:rsidRPr="00D561BC">
        <w:rPr>
          <w:rFonts w:ascii="Arial" w:eastAsia="CIDFont+F2" w:hAnsi="Arial" w:cs="Arial"/>
          <w:bCs/>
        </w:rPr>
        <w:t>khách</w:t>
      </w:r>
      <w:proofErr w:type="spellEnd"/>
      <w:r w:rsidR="00F56C28" w:rsidRPr="00D561BC">
        <w:rPr>
          <w:rFonts w:ascii="Arial" w:eastAsia="CIDFont+F2" w:hAnsi="Arial" w:cs="Arial"/>
          <w:bCs/>
        </w:rPr>
        <w:t xml:space="preserve"> </w:t>
      </w:r>
      <w:proofErr w:type="spellStart"/>
      <w:r w:rsidR="00F56C28" w:rsidRPr="00D561BC">
        <w:rPr>
          <w:rFonts w:ascii="Arial" w:eastAsia="CIDFont+F2" w:hAnsi="Arial" w:cs="Arial"/>
          <w:bCs/>
        </w:rPr>
        <w:t>hàng</w:t>
      </w:r>
      <w:proofErr w:type="spellEnd"/>
      <w:r w:rsidR="00F56C28" w:rsidRPr="00D561BC">
        <w:rPr>
          <w:rFonts w:ascii="Arial" w:eastAsia="CIDFont+F2" w:hAnsi="Arial" w:cs="Arial"/>
          <w:bCs/>
        </w:rPr>
        <w:t xml:space="preserve"> </w:t>
      </w:r>
      <w:proofErr w:type="spellStart"/>
      <w:r w:rsidR="00F56C28" w:rsidRPr="00D561BC">
        <w:rPr>
          <w:rFonts w:ascii="Arial" w:eastAsia="CIDFont+F2" w:hAnsi="Arial" w:cs="Arial"/>
          <w:bCs/>
        </w:rPr>
        <w:t>và</w:t>
      </w:r>
      <w:proofErr w:type="spellEnd"/>
      <w:r w:rsidR="00F56C28" w:rsidRPr="00D561BC">
        <w:rPr>
          <w:rFonts w:ascii="Arial" w:eastAsia="CIDFont+F2" w:hAnsi="Arial" w:cs="Arial"/>
          <w:bCs/>
        </w:rPr>
        <w:t xml:space="preserve"> </w:t>
      </w:r>
      <w:proofErr w:type="spellStart"/>
      <w:r w:rsidR="00F56C28" w:rsidRPr="00D561BC">
        <w:rPr>
          <w:rFonts w:ascii="Arial" w:eastAsia="CIDFont+F2" w:hAnsi="Arial" w:cs="Arial"/>
          <w:bCs/>
        </w:rPr>
        <w:t>chỉ</w:t>
      </w:r>
      <w:proofErr w:type="spellEnd"/>
      <w:r w:rsidR="00F56C28" w:rsidRPr="00D561BC">
        <w:rPr>
          <w:rFonts w:ascii="Arial" w:eastAsia="CIDFont+F2" w:hAnsi="Arial" w:cs="Arial"/>
          <w:bCs/>
        </w:rPr>
        <w:t xml:space="preserve"> </w:t>
      </w:r>
      <w:proofErr w:type="spellStart"/>
      <w:r w:rsidR="00F56C28" w:rsidRPr="00D561BC">
        <w:rPr>
          <w:rFonts w:ascii="Arial" w:eastAsia="CIDFont+F2" w:hAnsi="Arial" w:cs="Arial"/>
          <w:bCs/>
        </w:rPr>
        <w:t>tiêu</w:t>
      </w:r>
      <w:proofErr w:type="spellEnd"/>
      <w:r w:rsidR="00F56C28" w:rsidRPr="00D561BC">
        <w:rPr>
          <w:rFonts w:ascii="Arial" w:eastAsia="CIDFont+F2" w:hAnsi="Arial" w:cs="Arial"/>
          <w:bCs/>
        </w:rPr>
        <w:t>:</w:t>
      </w:r>
    </w:p>
    <w:p w14:paraId="14693596" w14:textId="77777777" w:rsidR="006E3ABD" w:rsidRPr="00D561BC" w:rsidRDefault="006E3ABD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</w:p>
    <w:tbl>
      <w:tblPr>
        <w:tblStyle w:val="TableGrid"/>
        <w:tblW w:w="14179" w:type="dxa"/>
        <w:tblInd w:w="720" w:type="dxa"/>
        <w:tblLook w:val="04A0" w:firstRow="1" w:lastRow="0" w:firstColumn="1" w:lastColumn="0" w:noHBand="0" w:noVBand="1"/>
        <w:tblPrChange w:id="13" w:author="Anh Dieu Hong Tran" w:date="2022-12-06T08:35:00Z">
          <w:tblPr>
            <w:tblStyle w:val="TableGrid"/>
            <w:tblW w:w="14443" w:type="dxa"/>
            <w:tblInd w:w="720" w:type="dxa"/>
            <w:tblLook w:val="04A0" w:firstRow="1" w:lastRow="0" w:firstColumn="1" w:lastColumn="0" w:noHBand="0" w:noVBand="1"/>
          </w:tblPr>
        </w:tblPrChange>
      </w:tblPr>
      <w:tblGrid>
        <w:gridCol w:w="594"/>
        <w:gridCol w:w="1329"/>
        <w:gridCol w:w="1134"/>
        <w:gridCol w:w="1702"/>
        <w:gridCol w:w="1702"/>
        <w:gridCol w:w="1702"/>
        <w:gridCol w:w="1702"/>
        <w:gridCol w:w="4314"/>
        <w:tblGridChange w:id="14">
          <w:tblGrid>
            <w:gridCol w:w="594"/>
            <w:gridCol w:w="1233"/>
            <w:gridCol w:w="96"/>
            <w:gridCol w:w="1038"/>
            <w:gridCol w:w="96"/>
            <w:gridCol w:w="1702"/>
            <w:gridCol w:w="328"/>
            <w:gridCol w:w="1374"/>
            <w:gridCol w:w="752"/>
            <w:gridCol w:w="950"/>
            <w:gridCol w:w="893"/>
            <w:gridCol w:w="809"/>
            <w:gridCol w:w="608"/>
            <w:gridCol w:w="3706"/>
            <w:gridCol w:w="264"/>
          </w:tblGrid>
        </w:tblGridChange>
      </w:tblGrid>
      <w:tr w:rsidR="000F7BDA" w:rsidRPr="00D561BC" w14:paraId="0D162519" w14:textId="1862BF48" w:rsidTr="00C51CFD">
        <w:trPr>
          <w:trHeight w:val="701"/>
          <w:tblHeader/>
          <w:trPrChange w:id="15" w:author="Anh Dieu Hong Tran" w:date="2022-12-06T08:35:00Z">
            <w:trPr>
              <w:trHeight w:val="701"/>
              <w:tblHeader/>
            </w:trPr>
          </w:trPrChange>
        </w:trPr>
        <w:tc>
          <w:tcPr>
            <w:tcW w:w="594" w:type="dxa"/>
            <w:vAlign w:val="bottom"/>
            <w:tcPrChange w:id="16" w:author="Anh Dieu Hong Tran" w:date="2022-12-06T08:35:00Z">
              <w:tcPr>
                <w:tcW w:w="594" w:type="dxa"/>
              </w:tcPr>
            </w:tcPrChange>
          </w:tcPr>
          <w:p w14:paraId="7FB4B19D" w14:textId="46714650" w:rsidR="000F7BDA" w:rsidRPr="00D561BC" w:rsidRDefault="000F7BDA">
            <w:p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b/>
              </w:rPr>
              <w:pPrChange w:id="17" w:author="Anh Dieu Hong Tran" w:date="2022-12-06T08:34:00Z">
                <w:pPr>
                  <w:overflowPunct/>
                  <w:autoSpaceDE/>
                  <w:autoSpaceDN/>
                  <w:adjustRightInd/>
                  <w:jc w:val="center"/>
                  <w:textAlignment w:val="auto"/>
                </w:pPr>
              </w:pPrChange>
            </w:pPr>
            <w:r w:rsidRPr="00D561BC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329" w:type="dxa"/>
            <w:vAlign w:val="bottom"/>
            <w:tcPrChange w:id="18" w:author="Anh Dieu Hong Tran" w:date="2022-12-06T08:35:00Z">
              <w:tcPr>
                <w:tcW w:w="1233" w:type="dxa"/>
              </w:tcPr>
            </w:tcPrChange>
          </w:tcPr>
          <w:p w14:paraId="520EBE22" w14:textId="1D592D48" w:rsidR="000F7BDA" w:rsidRPr="00D561BC" w:rsidRDefault="000F7BDA">
            <w:p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b/>
              </w:rPr>
              <w:pPrChange w:id="19" w:author="Anh Dieu Hong Tran" w:date="2022-12-06T08:34:00Z">
                <w:pPr>
                  <w:overflowPunct/>
                  <w:autoSpaceDE/>
                  <w:autoSpaceDN/>
                  <w:adjustRightInd/>
                  <w:jc w:val="center"/>
                  <w:textAlignment w:val="auto"/>
                </w:pPr>
              </w:pPrChange>
            </w:pPr>
            <w:proofErr w:type="spellStart"/>
            <w:r w:rsidRPr="00D561BC">
              <w:rPr>
                <w:rFonts w:ascii="Arial" w:hAnsi="Arial" w:cs="Arial"/>
                <w:b/>
              </w:rPr>
              <w:t>Tên</w:t>
            </w:r>
            <w:proofErr w:type="spellEnd"/>
            <w:r w:rsidR="00C51CFD">
              <w:rPr>
                <w:rFonts w:ascii="Arial" w:hAnsi="Arial" w:cs="Arial"/>
                <w:b/>
              </w:rPr>
              <w:t xml:space="preserve">  </w:t>
            </w:r>
            <w:r w:rsidRPr="00D561BC">
              <w:rPr>
                <w:rFonts w:ascii="Arial" w:hAnsi="Arial" w:cs="Arial"/>
                <w:b/>
              </w:rPr>
              <w:t xml:space="preserve"> </w:t>
            </w:r>
            <w:ins w:id="20" w:author="Anh Dieu Hong Tran" w:date="2022-12-06T08:34:00Z">
              <w:r w:rsidR="00C51CFD">
                <w:rPr>
                  <w:rFonts w:ascii="Arial" w:hAnsi="Arial" w:cs="Arial"/>
                  <w:b/>
                </w:rPr>
                <w:t xml:space="preserve"> </w:t>
              </w:r>
            </w:ins>
            <w:proofErr w:type="spellStart"/>
            <w:r w:rsidRPr="00D561BC">
              <w:rPr>
                <w:rFonts w:ascii="Arial" w:hAnsi="Arial" w:cs="Arial"/>
                <w:b/>
              </w:rPr>
              <w:t>khách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</w:rPr>
              <w:t>hàng</w:t>
            </w:r>
            <w:proofErr w:type="spellEnd"/>
          </w:p>
        </w:tc>
        <w:tc>
          <w:tcPr>
            <w:tcW w:w="1134" w:type="dxa"/>
            <w:vAlign w:val="bottom"/>
            <w:tcPrChange w:id="21" w:author="Anh Dieu Hong Tran" w:date="2022-12-06T08:35:00Z">
              <w:tcPr>
                <w:tcW w:w="1134" w:type="dxa"/>
                <w:gridSpan w:val="2"/>
              </w:tcPr>
            </w:tcPrChange>
          </w:tcPr>
          <w:p w14:paraId="1AA0FFFC" w14:textId="24710EF0" w:rsidR="000F7BDA" w:rsidRPr="00D561BC" w:rsidRDefault="000F7BDA">
            <w:p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b/>
              </w:rPr>
              <w:pPrChange w:id="22" w:author="Anh Dieu Hong Tran" w:date="2022-12-06T08:34:00Z">
                <w:pPr>
                  <w:overflowPunct/>
                  <w:autoSpaceDE/>
                  <w:autoSpaceDN/>
                  <w:adjustRightInd/>
                  <w:jc w:val="center"/>
                  <w:textAlignment w:val="auto"/>
                </w:pPr>
              </w:pPrChange>
            </w:pPr>
            <w:r w:rsidRPr="00D561BC">
              <w:rPr>
                <w:rFonts w:ascii="Arial" w:hAnsi="Arial" w:cs="Arial"/>
                <w:b/>
              </w:rPr>
              <w:t>CIF</w:t>
            </w:r>
          </w:p>
        </w:tc>
        <w:tc>
          <w:tcPr>
            <w:tcW w:w="1702" w:type="dxa"/>
            <w:vAlign w:val="bottom"/>
            <w:tcPrChange w:id="23" w:author="Anh Dieu Hong Tran" w:date="2022-12-06T08:35:00Z">
              <w:tcPr>
                <w:tcW w:w="2126" w:type="dxa"/>
                <w:gridSpan w:val="3"/>
              </w:tcPr>
            </w:tcPrChange>
          </w:tcPr>
          <w:p w14:paraId="3F88566C" w14:textId="76CF4E95" w:rsidR="000F7BDA" w:rsidRPr="00D561BC" w:rsidRDefault="000F7BDA">
            <w:p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b/>
              </w:rPr>
              <w:pPrChange w:id="24" w:author="Anh Dieu Hong Tran" w:date="2022-12-06T08:34:00Z">
                <w:pPr>
                  <w:overflowPunct/>
                  <w:autoSpaceDE/>
                  <w:autoSpaceDN/>
                  <w:adjustRightInd/>
                  <w:jc w:val="center"/>
                  <w:textAlignment w:val="auto"/>
                </w:pPr>
              </w:pPrChange>
            </w:pPr>
            <w:proofErr w:type="spellStart"/>
            <w:r w:rsidRPr="00D561BC">
              <w:rPr>
                <w:rFonts w:ascii="Arial" w:hAnsi="Arial" w:cs="Arial"/>
                <w:b/>
              </w:rPr>
              <w:t>Tên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chi </w:t>
            </w:r>
            <w:proofErr w:type="spellStart"/>
            <w:r w:rsidRPr="00D561BC">
              <w:rPr>
                <w:rFonts w:ascii="Arial" w:hAnsi="Arial" w:cs="Arial"/>
                <w:b/>
              </w:rPr>
              <w:t>tiêu</w:t>
            </w:r>
            <w:proofErr w:type="spellEnd"/>
          </w:p>
        </w:tc>
        <w:tc>
          <w:tcPr>
            <w:tcW w:w="1702" w:type="dxa"/>
            <w:vAlign w:val="bottom"/>
            <w:tcPrChange w:id="25" w:author="Anh Dieu Hong Tran" w:date="2022-12-06T08:35:00Z">
              <w:tcPr>
                <w:tcW w:w="2126" w:type="dxa"/>
                <w:gridSpan w:val="2"/>
              </w:tcPr>
            </w:tcPrChange>
          </w:tcPr>
          <w:p w14:paraId="039D9CFB" w14:textId="771D7116" w:rsidR="000F7BDA" w:rsidRPr="00D561BC" w:rsidRDefault="000F7BDA">
            <w:p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b/>
              </w:rPr>
              <w:pPrChange w:id="26" w:author="Anh Dieu Hong Tran" w:date="2022-12-06T08:34:00Z">
                <w:pPr>
                  <w:overflowPunct/>
                  <w:autoSpaceDE/>
                  <w:autoSpaceDN/>
                  <w:adjustRightInd/>
                  <w:jc w:val="center"/>
                  <w:textAlignment w:val="auto"/>
                </w:pPr>
              </w:pPrChange>
            </w:pPr>
            <w:proofErr w:type="spellStart"/>
            <w:r w:rsidRPr="00D561BC">
              <w:rPr>
                <w:rFonts w:ascii="Arial" w:hAnsi="Arial" w:cs="Arial"/>
                <w:b/>
              </w:rPr>
              <w:t>Giá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</w:rPr>
              <w:t>trị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</w:rPr>
              <w:t>chỉ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</w:rPr>
              <w:t>tiêu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</w:rPr>
              <w:t>theo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VCB</w:t>
            </w:r>
          </w:p>
        </w:tc>
        <w:tc>
          <w:tcPr>
            <w:tcW w:w="1702" w:type="dxa"/>
            <w:vAlign w:val="bottom"/>
            <w:tcPrChange w:id="27" w:author="Anh Dieu Hong Tran" w:date="2022-12-06T08:35:00Z">
              <w:tcPr>
                <w:tcW w:w="1843" w:type="dxa"/>
                <w:gridSpan w:val="2"/>
              </w:tcPr>
            </w:tcPrChange>
          </w:tcPr>
          <w:p w14:paraId="509BF1A5" w14:textId="4FDB9881" w:rsidR="000F7BDA" w:rsidRPr="00D561BC" w:rsidRDefault="000F7BDA">
            <w:pPr>
              <w:overflowPunct/>
              <w:autoSpaceDE/>
              <w:autoSpaceDN/>
              <w:adjustRightInd/>
              <w:spacing w:before="60" w:after="120"/>
              <w:textAlignment w:val="auto"/>
              <w:rPr>
                <w:rFonts w:ascii="Arial" w:hAnsi="Arial" w:cs="Arial"/>
                <w:b/>
              </w:rPr>
              <w:pPrChange w:id="28" w:author="Anh Dieu Hong Tran" w:date="2022-12-06T08:34:00Z">
                <w:pPr>
                  <w:overflowPunct/>
                  <w:autoSpaceDE/>
                  <w:autoSpaceDN/>
                  <w:adjustRightInd/>
                  <w:jc w:val="center"/>
                  <w:textAlignment w:val="auto"/>
                </w:pPr>
              </w:pPrChange>
            </w:pPr>
            <w:proofErr w:type="spellStart"/>
            <w:r w:rsidRPr="00D561BC">
              <w:rPr>
                <w:rFonts w:ascii="Arial" w:hAnsi="Arial" w:cs="Arial"/>
                <w:b/>
              </w:rPr>
              <w:t>Giá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</w:rPr>
              <w:t>trị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</w:rPr>
              <w:t>chỉ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</w:rPr>
              <w:t>tiêu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   </w:t>
            </w:r>
            <w:proofErr w:type="spellStart"/>
            <w:r w:rsidRPr="00D561BC">
              <w:rPr>
                <w:rFonts w:ascii="Arial" w:hAnsi="Arial" w:cs="Arial"/>
                <w:b/>
              </w:rPr>
              <w:t>sau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</w:rPr>
              <w:t>điều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</w:rPr>
              <w:t>chỉnh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  </w:t>
            </w:r>
            <w:proofErr w:type="spellStart"/>
            <w:r w:rsidRPr="00D561BC">
              <w:rPr>
                <w:rFonts w:ascii="Arial" w:hAnsi="Arial" w:cs="Arial"/>
                <w:b/>
              </w:rPr>
              <w:t>của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EY</w:t>
            </w:r>
          </w:p>
        </w:tc>
        <w:tc>
          <w:tcPr>
            <w:tcW w:w="1702" w:type="dxa"/>
            <w:vAlign w:val="bottom"/>
            <w:tcPrChange w:id="29" w:author="Anh Dieu Hong Tran" w:date="2022-12-06T08:35:00Z">
              <w:tcPr>
                <w:tcW w:w="1417" w:type="dxa"/>
                <w:gridSpan w:val="2"/>
              </w:tcPr>
            </w:tcPrChange>
          </w:tcPr>
          <w:p w14:paraId="09922415" w14:textId="70D39501" w:rsidR="000F7BDA" w:rsidRPr="00D561BC" w:rsidRDefault="000F7BDA">
            <w:p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b/>
              </w:rPr>
              <w:pPrChange w:id="30" w:author="Anh Dieu Hong Tran" w:date="2022-12-06T08:34:00Z">
                <w:pPr>
                  <w:overflowPunct/>
                  <w:autoSpaceDE/>
                  <w:autoSpaceDN/>
                  <w:adjustRightInd/>
                  <w:jc w:val="center"/>
                  <w:textAlignment w:val="auto"/>
                </w:pPr>
              </w:pPrChange>
            </w:pPr>
            <w:proofErr w:type="spellStart"/>
            <w:r w:rsidRPr="00D561BC">
              <w:rPr>
                <w:rFonts w:ascii="Arial" w:hAnsi="Arial" w:cs="Arial"/>
                <w:b/>
              </w:rPr>
              <w:t>Nguyên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</w:rPr>
              <w:t>nhân</w:t>
            </w:r>
            <w:proofErr w:type="spellEnd"/>
          </w:p>
        </w:tc>
        <w:tc>
          <w:tcPr>
            <w:tcW w:w="4314" w:type="dxa"/>
            <w:vAlign w:val="bottom"/>
            <w:tcPrChange w:id="31" w:author="Anh Dieu Hong Tran" w:date="2022-12-06T08:35:00Z">
              <w:tcPr>
                <w:tcW w:w="3970" w:type="dxa"/>
                <w:gridSpan w:val="2"/>
              </w:tcPr>
            </w:tcPrChange>
          </w:tcPr>
          <w:p w14:paraId="1F50F1DE" w14:textId="42E27D97" w:rsidR="000F7BDA" w:rsidRPr="00D561BC" w:rsidRDefault="00C51CFD">
            <w:pPr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b/>
              </w:rPr>
              <w:pPrChange w:id="32" w:author="Anh Dieu Hong Tran" w:date="2022-12-06T08:34:00Z">
                <w:pPr>
                  <w:overflowPunct/>
                  <w:autoSpaceDE/>
                  <w:autoSpaceDN/>
                  <w:adjustRightInd/>
                  <w:jc w:val="center"/>
                  <w:textAlignment w:val="auto"/>
                </w:pPr>
              </w:pPrChange>
            </w:pPr>
            <w:r>
              <w:rPr>
                <w:rFonts w:ascii="Arial" w:hAnsi="Arial" w:cs="Arial"/>
                <w:b/>
              </w:rPr>
              <w:t xml:space="preserve">Chi </w:t>
            </w:r>
            <w:proofErr w:type="spellStart"/>
            <w:r>
              <w:rPr>
                <w:rFonts w:ascii="Arial" w:hAnsi="Arial" w:cs="Arial"/>
                <w:b/>
              </w:rPr>
              <w:t>nhánh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giải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trình</w:t>
            </w:r>
            <w:proofErr w:type="spellEnd"/>
          </w:p>
        </w:tc>
      </w:tr>
      <w:tr w:rsidR="000F7BDA" w:rsidRPr="00D561BC" w14:paraId="2EEA5BFA" w14:textId="7F5B9AC6" w:rsidTr="006B6819">
        <w:trPr>
          <w:trHeight w:val="782"/>
          <w:trPrChange w:id="33" w:author="Anh Dieu Hong Tran" w:date="2022-12-06T08:35:00Z">
            <w:trPr>
              <w:trHeight w:val="782"/>
            </w:trPr>
          </w:trPrChange>
        </w:trPr>
        <w:tc>
          <w:tcPr>
            <w:tcW w:w="594" w:type="dxa"/>
            <w:vMerge w:val="restart"/>
            <w:tcPrChange w:id="34" w:author="Anh Dieu Hong Tran" w:date="2022-12-06T08:35:00Z">
              <w:tcPr>
                <w:tcW w:w="594" w:type="dxa"/>
                <w:vMerge w:val="restart"/>
                <w:vAlign w:val="center"/>
              </w:tcPr>
            </w:tcPrChange>
          </w:tcPr>
          <w:p w14:paraId="40ADF39B" w14:textId="6FD76294" w:rsidR="000F7BDA" w:rsidRPr="00D561BC" w:rsidRDefault="000F7BDA" w:rsidP="006B681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329" w:type="dxa"/>
            <w:vMerge w:val="restart"/>
            <w:tcPrChange w:id="35" w:author="Anh Dieu Hong Tran" w:date="2022-12-06T08:35:00Z">
              <w:tcPr>
                <w:tcW w:w="1233" w:type="dxa"/>
                <w:vMerge w:val="restart"/>
                <w:vAlign w:val="center"/>
              </w:tcPr>
            </w:tcPrChange>
          </w:tcPr>
          <w:p w14:paraId="6C675620" w14:textId="1F15E386" w:rsidR="000F7BDA" w:rsidRPr="00D561BC" w:rsidRDefault="000F7BDA" w:rsidP="006B681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Công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ty TNHH Thanh Tú</w:t>
            </w:r>
          </w:p>
        </w:tc>
        <w:tc>
          <w:tcPr>
            <w:tcW w:w="1134" w:type="dxa"/>
            <w:vMerge w:val="restart"/>
            <w:tcPrChange w:id="36" w:author="Anh Dieu Hong Tran" w:date="2022-12-06T08:35:00Z">
              <w:tcPr>
                <w:tcW w:w="1134" w:type="dxa"/>
                <w:gridSpan w:val="2"/>
                <w:vMerge w:val="restart"/>
                <w:vAlign w:val="center"/>
              </w:tcPr>
            </w:tcPrChange>
          </w:tcPr>
          <w:p w14:paraId="535FFB24" w14:textId="0065A7B8" w:rsidR="000F7BDA" w:rsidRPr="00D561BC" w:rsidRDefault="000F7BDA" w:rsidP="006B681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>4809581</w:t>
            </w:r>
          </w:p>
        </w:tc>
        <w:tc>
          <w:tcPr>
            <w:tcW w:w="1702" w:type="dxa"/>
            <w:tcPrChange w:id="37" w:author="Anh Dieu Hong Tran" w:date="2022-12-06T08:35:00Z">
              <w:tcPr>
                <w:tcW w:w="2126" w:type="dxa"/>
                <w:gridSpan w:val="3"/>
              </w:tcPr>
            </w:tcPrChange>
          </w:tcPr>
          <w:p w14:paraId="2432751D" w14:textId="541817B3" w:rsidR="000F7BDA" w:rsidRPr="00D561BC" w:rsidRDefault="000F7BD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 xml:space="preserve">4.2 </w:t>
            </w:r>
            <w:proofErr w:type="spellStart"/>
            <w:r w:rsidRPr="00D561BC">
              <w:rPr>
                <w:rFonts w:ascii="Arial" w:hAnsi="Arial" w:cs="Arial"/>
                <w:bCs/>
              </w:rPr>
              <w:t>Khả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gia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nhập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ngành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nghiệp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mới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theo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đánh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giá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CBTD</w:t>
            </w:r>
          </w:p>
        </w:tc>
        <w:tc>
          <w:tcPr>
            <w:tcW w:w="1702" w:type="dxa"/>
            <w:tcPrChange w:id="38" w:author="Anh Dieu Hong Tran" w:date="2022-12-06T08:35:00Z">
              <w:tcPr>
                <w:tcW w:w="2126" w:type="dxa"/>
                <w:gridSpan w:val="2"/>
              </w:tcPr>
            </w:tcPrChange>
          </w:tcPr>
          <w:p w14:paraId="3EC395A1" w14:textId="728DF771" w:rsidR="000F7BDA" w:rsidRPr="00D561BC" w:rsidRDefault="000F7BD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Rất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khó</w:t>
            </w:r>
            <w:proofErr w:type="spellEnd"/>
          </w:p>
        </w:tc>
        <w:tc>
          <w:tcPr>
            <w:tcW w:w="1702" w:type="dxa"/>
            <w:tcPrChange w:id="39" w:author="Anh Dieu Hong Tran" w:date="2022-12-06T08:35:00Z">
              <w:tcPr>
                <w:tcW w:w="1843" w:type="dxa"/>
                <w:gridSpan w:val="2"/>
              </w:tcPr>
            </w:tcPrChange>
          </w:tcPr>
          <w:p w14:paraId="70500EE3" w14:textId="7D7A547C" w:rsidR="000F7BDA" w:rsidRPr="00D561BC" w:rsidRDefault="000F7BD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Bình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thường</w:t>
            </w:r>
            <w:proofErr w:type="spellEnd"/>
          </w:p>
        </w:tc>
        <w:tc>
          <w:tcPr>
            <w:tcW w:w="1702" w:type="dxa"/>
            <w:vMerge w:val="restart"/>
            <w:tcPrChange w:id="40" w:author="Anh Dieu Hong Tran" w:date="2022-12-06T08:35:00Z">
              <w:tcPr>
                <w:tcW w:w="1417" w:type="dxa"/>
                <w:gridSpan w:val="2"/>
                <w:vMerge w:val="restart"/>
              </w:tcPr>
            </w:tcPrChange>
          </w:tcPr>
          <w:p w14:paraId="4A580CA8" w14:textId="6B7311C2" w:rsidR="000F7BDA" w:rsidRPr="00D561BC" w:rsidRDefault="000F7BD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nghiệp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tham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gia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ngành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“</w:t>
            </w:r>
            <w:proofErr w:type="spellStart"/>
            <w:r w:rsidRPr="00D561BC">
              <w:rPr>
                <w:rFonts w:ascii="Arial" w:hAnsi="Arial" w:cs="Arial"/>
                <w:bCs/>
              </w:rPr>
              <w:t>Thương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mại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tiêu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dùng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”. </w:t>
            </w:r>
            <w:proofErr w:type="spellStart"/>
            <w:r w:rsidRPr="00D561BC">
              <w:rPr>
                <w:rFonts w:ascii="Arial" w:hAnsi="Arial" w:cs="Arial"/>
                <w:bCs/>
              </w:rPr>
              <w:t>Chúng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tôi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đánh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giá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khả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gia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nhập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nghành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này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nghiệp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mới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ở </w:t>
            </w:r>
            <w:proofErr w:type="spellStart"/>
            <w:r w:rsidRPr="00D561BC">
              <w:rPr>
                <w:rFonts w:ascii="Arial" w:hAnsi="Arial" w:cs="Arial"/>
                <w:bCs/>
              </w:rPr>
              <w:t>mức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bình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thường</w:t>
            </w:r>
            <w:proofErr w:type="spellEnd"/>
            <w:r w:rsidRPr="00D561BC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314" w:type="dxa"/>
            <w:vMerge w:val="restart"/>
            <w:tcPrChange w:id="41" w:author="Anh Dieu Hong Tran" w:date="2022-12-06T08:35:00Z">
              <w:tcPr>
                <w:tcW w:w="3970" w:type="dxa"/>
                <w:gridSpan w:val="2"/>
                <w:vMerge w:val="restart"/>
              </w:tcPr>
            </w:tcPrChange>
          </w:tcPr>
          <w:p w14:paraId="7A7DA6B1" w14:textId="1CE0954A" w:rsidR="000F7BDA" w:rsidRPr="00D561BC" w:rsidRDefault="000F7BDA" w:rsidP="00250C43">
            <w:pPr>
              <w:pStyle w:val="ListParagraph"/>
              <w:numPr>
                <w:ilvl w:val="0"/>
                <w:numId w:val="46"/>
              </w:numPr>
              <w:tabs>
                <w:tab w:val="left" w:pos="287"/>
              </w:tabs>
              <w:spacing w:after="120"/>
              <w:ind w:left="34" w:firstLine="0"/>
              <w:jc w:val="both"/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</w:pPr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Do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đặc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điểm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ngành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nghề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của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KH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và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đặc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thù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của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Doanh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nghiệp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cần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lượng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hàng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tồn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kho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lớn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và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chất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lượng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đội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ngũ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nhân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lực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tay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nghề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cao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kỹ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thuật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chuyên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môn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lâu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năm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máy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móc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hiện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đại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và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kho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bãi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lớn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nên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việc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gia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nhập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ngành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của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các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doanh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nghiệp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mới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theo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đánh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giá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của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CBTD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là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rất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khó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.</w:t>
            </w:r>
          </w:p>
          <w:p w14:paraId="331DD1C4" w14:textId="77777777" w:rsidR="000F7BDA" w:rsidRPr="00D561BC" w:rsidRDefault="000F7BDA" w:rsidP="00C51CFD">
            <w:pPr>
              <w:pStyle w:val="ListParagraph"/>
              <w:numPr>
                <w:ilvl w:val="0"/>
                <w:numId w:val="46"/>
              </w:numPr>
              <w:tabs>
                <w:tab w:val="left" w:pos="287"/>
              </w:tabs>
              <w:ind w:left="34" w:firstLine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Sản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phẩm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của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doanh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nghiệp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tại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địa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phương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khách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hàng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đánh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giá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cao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bởi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chất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lượng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đáp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ứng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theo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thiết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kế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và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mẫu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mã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riêng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của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khách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hàng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nên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khả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sản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phẩm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của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DN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bị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đào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thải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bởi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các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sản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phẩm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khác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là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rất</w:t>
            </w:r>
            <w:proofErr w:type="spellEnd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khó</w:t>
            </w:r>
            <w:proofErr w:type="spellEnd"/>
          </w:p>
          <w:p w14:paraId="784DA8EB" w14:textId="3F90556C" w:rsidR="000F7BDA" w:rsidRPr="00D561BC" w:rsidRDefault="00C51CFD" w:rsidP="00250C43">
            <w:pPr>
              <w:pStyle w:val="ListParagraph"/>
              <w:numPr>
                <w:ilvl w:val="0"/>
                <w:numId w:val="46"/>
              </w:numPr>
              <w:tabs>
                <w:tab w:val="left" w:pos="224"/>
              </w:tabs>
              <w:spacing w:after="60"/>
              <w:ind w:left="34" w:firstLine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="000F7BDA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KH </w:t>
            </w:r>
            <w:proofErr w:type="spellStart"/>
            <w:r w:rsidR="000F7BDA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tốt</w:t>
            </w:r>
            <w:proofErr w:type="spellEnd"/>
            <w:r w:rsidR="000F7BDA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0F7BDA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trả</w:t>
            </w:r>
            <w:proofErr w:type="spellEnd"/>
            <w:r w:rsidR="000F7BDA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0F7BDA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nợ</w:t>
            </w:r>
            <w:proofErr w:type="spellEnd"/>
            <w:r w:rsidR="00541391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41391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gốc</w:t>
            </w:r>
            <w:proofErr w:type="spellEnd"/>
            <w:r w:rsidR="00541391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41391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lãi</w:t>
            </w:r>
            <w:proofErr w:type="spellEnd"/>
            <w:r w:rsidR="00541391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41391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đầy</w:t>
            </w:r>
            <w:proofErr w:type="spellEnd"/>
            <w:r w:rsidR="00541391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41391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đủ</w:t>
            </w:r>
            <w:proofErr w:type="spellEnd"/>
            <w:r w:rsidR="00541391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,</w:t>
            </w:r>
            <w:r w:rsidR="000F7BDA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0F7BDA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đúng</w:t>
            </w:r>
            <w:proofErr w:type="spellEnd"/>
            <w:r w:rsidR="000F7BDA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0F7BDA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kỳ</w:t>
            </w:r>
            <w:proofErr w:type="spellEnd"/>
            <w:r w:rsidR="000F7BDA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0F7BDA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hạn</w:t>
            </w:r>
            <w:proofErr w:type="spellEnd"/>
            <w:r w:rsidR="000F7BDA" w:rsidRPr="00D561BC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0F7BDA" w:rsidRPr="00D561BC" w14:paraId="3C19F00A" w14:textId="56563D79" w:rsidTr="00C51CFD">
        <w:trPr>
          <w:trHeight w:val="1250"/>
          <w:trPrChange w:id="42" w:author="Anh Dieu Hong Tran" w:date="2022-12-06T08:35:00Z">
            <w:trPr>
              <w:trHeight w:val="1250"/>
            </w:trPr>
          </w:trPrChange>
        </w:trPr>
        <w:tc>
          <w:tcPr>
            <w:tcW w:w="594" w:type="dxa"/>
            <w:vMerge/>
            <w:vAlign w:val="center"/>
            <w:tcPrChange w:id="43" w:author="Anh Dieu Hong Tran" w:date="2022-12-06T08:35:00Z">
              <w:tcPr>
                <w:tcW w:w="594" w:type="dxa"/>
                <w:vMerge/>
                <w:vAlign w:val="center"/>
              </w:tcPr>
            </w:tcPrChange>
          </w:tcPr>
          <w:p w14:paraId="40328281" w14:textId="4170BBC7" w:rsidR="000F7BDA" w:rsidRPr="00D561BC" w:rsidRDefault="000F7BDA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329" w:type="dxa"/>
            <w:vMerge/>
            <w:tcPrChange w:id="44" w:author="Anh Dieu Hong Tran" w:date="2022-12-06T08:35:00Z">
              <w:tcPr>
                <w:tcW w:w="1233" w:type="dxa"/>
                <w:vMerge/>
              </w:tcPr>
            </w:tcPrChange>
          </w:tcPr>
          <w:p w14:paraId="6CC56BEC" w14:textId="77777777" w:rsidR="000F7BDA" w:rsidRPr="00D561BC" w:rsidRDefault="000F7BD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  <w:vMerge/>
            <w:tcPrChange w:id="45" w:author="Anh Dieu Hong Tran" w:date="2022-12-06T08:35:00Z">
              <w:tcPr>
                <w:tcW w:w="1134" w:type="dxa"/>
                <w:gridSpan w:val="2"/>
                <w:vMerge/>
              </w:tcPr>
            </w:tcPrChange>
          </w:tcPr>
          <w:p w14:paraId="6CCA2D80" w14:textId="77777777" w:rsidR="000F7BDA" w:rsidRPr="00D561BC" w:rsidRDefault="000F7BD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702" w:type="dxa"/>
            <w:tcPrChange w:id="46" w:author="Anh Dieu Hong Tran" w:date="2022-12-06T08:35:00Z">
              <w:tcPr>
                <w:tcW w:w="2126" w:type="dxa"/>
                <w:gridSpan w:val="3"/>
              </w:tcPr>
            </w:tcPrChange>
          </w:tcPr>
          <w:p w14:paraId="23406F94" w14:textId="2B545994" w:rsidR="000F7BDA" w:rsidRPr="00D561BC" w:rsidRDefault="000F7BD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 xml:space="preserve">5.4. </w:t>
            </w:r>
            <w:proofErr w:type="spellStart"/>
            <w:r w:rsidRPr="00D561BC">
              <w:rPr>
                <w:rFonts w:ascii="Arial" w:hAnsi="Arial" w:cs="Arial"/>
                <w:bCs/>
              </w:rPr>
              <w:t>Khả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DN </w:t>
            </w:r>
            <w:proofErr w:type="spellStart"/>
            <w:r w:rsidRPr="00D561BC">
              <w:rPr>
                <w:rFonts w:ascii="Arial" w:hAnsi="Arial" w:cs="Arial"/>
                <w:bCs/>
              </w:rPr>
              <w:t>bị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đào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thải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bởi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khác</w:t>
            </w:r>
            <w:proofErr w:type="spellEnd"/>
          </w:p>
        </w:tc>
        <w:tc>
          <w:tcPr>
            <w:tcW w:w="1702" w:type="dxa"/>
            <w:tcPrChange w:id="47" w:author="Anh Dieu Hong Tran" w:date="2022-12-06T08:35:00Z">
              <w:tcPr>
                <w:tcW w:w="2126" w:type="dxa"/>
                <w:gridSpan w:val="2"/>
              </w:tcPr>
            </w:tcPrChange>
          </w:tcPr>
          <w:p w14:paraId="7A053FC7" w14:textId="43A27C7D" w:rsidR="000F7BDA" w:rsidRPr="00D561BC" w:rsidRDefault="000F7BD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Rất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thị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trường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chưa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thay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thế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trong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vòng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1 </w:t>
            </w:r>
            <w:proofErr w:type="spellStart"/>
            <w:r w:rsidRPr="00D561BC">
              <w:rPr>
                <w:rFonts w:ascii="Arial" w:hAnsi="Arial" w:cs="Arial"/>
                <w:bCs/>
              </w:rPr>
              <w:t>năm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tới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hoặc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không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thay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thế</w:t>
            </w:r>
            <w:proofErr w:type="spellEnd"/>
          </w:p>
        </w:tc>
        <w:tc>
          <w:tcPr>
            <w:tcW w:w="1702" w:type="dxa"/>
            <w:tcPrChange w:id="48" w:author="Anh Dieu Hong Tran" w:date="2022-12-06T08:35:00Z">
              <w:tcPr>
                <w:tcW w:w="1843" w:type="dxa"/>
                <w:gridSpan w:val="2"/>
              </w:tcPr>
            </w:tcPrChange>
          </w:tcPr>
          <w:p w14:paraId="366CAC48" w14:textId="76B19A24" w:rsidR="000F7BDA" w:rsidRPr="00D561BC" w:rsidRDefault="000F7BD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Khả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thay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thế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bình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thường</w:t>
            </w:r>
            <w:proofErr w:type="spellEnd"/>
          </w:p>
        </w:tc>
        <w:tc>
          <w:tcPr>
            <w:tcW w:w="1702" w:type="dxa"/>
            <w:vMerge/>
            <w:tcPrChange w:id="49" w:author="Anh Dieu Hong Tran" w:date="2022-12-06T08:35:00Z">
              <w:tcPr>
                <w:tcW w:w="1417" w:type="dxa"/>
                <w:gridSpan w:val="2"/>
                <w:vMerge/>
              </w:tcPr>
            </w:tcPrChange>
          </w:tcPr>
          <w:p w14:paraId="021A0AB8" w14:textId="77777777" w:rsidR="000F7BDA" w:rsidRPr="00D561BC" w:rsidRDefault="000F7BD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4314" w:type="dxa"/>
            <w:vMerge/>
            <w:tcPrChange w:id="50" w:author="Anh Dieu Hong Tran" w:date="2022-12-06T08:35:00Z">
              <w:tcPr>
                <w:tcW w:w="3970" w:type="dxa"/>
                <w:gridSpan w:val="2"/>
                <w:vMerge/>
              </w:tcPr>
            </w:tcPrChange>
          </w:tcPr>
          <w:p w14:paraId="45813FC5" w14:textId="77777777" w:rsidR="000F7BDA" w:rsidRPr="00D561BC" w:rsidRDefault="000F7BD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</w:tr>
      <w:tr w:rsidR="0099678D" w:rsidRPr="00D561BC" w14:paraId="38662E1C" w14:textId="0A78493A" w:rsidTr="006B6819">
        <w:trPr>
          <w:trHeight w:val="800"/>
          <w:trPrChange w:id="51" w:author="Anh Dieu Hong Tran" w:date="2022-12-06T08:35:00Z">
            <w:trPr>
              <w:trHeight w:val="800"/>
            </w:trPr>
          </w:trPrChange>
        </w:trPr>
        <w:tc>
          <w:tcPr>
            <w:tcW w:w="594" w:type="dxa"/>
            <w:vMerge w:val="restart"/>
            <w:tcPrChange w:id="52" w:author="Anh Dieu Hong Tran" w:date="2022-12-06T08:35:00Z">
              <w:tcPr>
                <w:tcW w:w="594" w:type="dxa"/>
                <w:vMerge w:val="restart"/>
                <w:vAlign w:val="center"/>
              </w:tcPr>
            </w:tcPrChange>
          </w:tcPr>
          <w:p w14:paraId="57D45EBC" w14:textId="167340A8" w:rsidR="0099678D" w:rsidRPr="00D561BC" w:rsidRDefault="0099678D" w:rsidP="006B681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329" w:type="dxa"/>
            <w:vMerge w:val="restart"/>
            <w:tcPrChange w:id="53" w:author="Anh Dieu Hong Tran" w:date="2022-12-06T08:35:00Z">
              <w:tcPr>
                <w:tcW w:w="1233" w:type="dxa"/>
                <w:vMerge w:val="restart"/>
                <w:vAlign w:val="center"/>
              </w:tcPr>
            </w:tcPrChange>
          </w:tcPr>
          <w:p w14:paraId="7B92A8AF" w14:textId="77777777" w:rsidR="0099678D" w:rsidRPr="00D561BC" w:rsidRDefault="0099678D" w:rsidP="006B681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Công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ty TNHH MTV </w:t>
            </w:r>
          </w:p>
          <w:p w14:paraId="094336EE" w14:textId="610AEF7E" w:rsidR="0099678D" w:rsidRPr="00D561BC" w:rsidRDefault="0099678D" w:rsidP="006B681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Trái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cây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sạch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Hà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Vy</w:t>
            </w:r>
            <w:proofErr w:type="spellEnd"/>
          </w:p>
        </w:tc>
        <w:tc>
          <w:tcPr>
            <w:tcW w:w="1134" w:type="dxa"/>
            <w:vMerge w:val="restart"/>
            <w:tcPrChange w:id="54" w:author="Anh Dieu Hong Tran" w:date="2022-12-06T08:35:00Z">
              <w:tcPr>
                <w:tcW w:w="1134" w:type="dxa"/>
                <w:gridSpan w:val="2"/>
                <w:vMerge w:val="restart"/>
                <w:vAlign w:val="center"/>
              </w:tcPr>
            </w:tcPrChange>
          </w:tcPr>
          <w:p w14:paraId="729EF9C3" w14:textId="57C013F6" w:rsidR="0099678D" w:rsidRPr="00D561BC" w:rsidRDefault="0099678D" w:rsidP="006B681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>12000243</w:t>
            </w:r>
          </w:p>
        </w:tc>
        <w:tc>
          <w:tcPr>
            <w:tcW w:w="1702" w:type="dxa"/>
            <w:tcPrChange w:id="55" w:author="Anh Dieu Hong Tran" w:date="2022-12-06T08:35:00Z">
              <w:tcPr>
                <w:tcW w:w="2126" w:type="dxa"/>
                <w:gridSpan w:val="3"/>
              </w:tcPr>
            </w:tcPrChange>
          </w:tcPr>
          <w:p w14:paraId="57E09B9C" w14:textId="10C6FBCC" w:rsidR="0099678D" w:rsidRPr="00D561BC" w:rsidRDefault="0099678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 xml:space="preserve">4.2 </w:t>
            </w:r>
            <w:proofErr w:type="spellStart"/>
            <w:r w:rsidRPr="00D561BC">
              <w:rPr>
                <w:rFonts w:ascii="Arial" w:hAnsi="Arial" w:cs="Arial"/>
                <w:bCs/>
              </w:rPr>
              <w:t>Khả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gia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nhập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ngành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nghiệp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mới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theo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đánh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giá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CBTD</w:t>
            </w:r>
          </w:p>
        </w:tc>
        <w:tc>
          <w:tcPr>
            <w:tcW w:w="1702" w:type="dxa"/>
            <w:tcPrChange w:id="56" w:author="Anh Dieu Hong Tran" w:date="2022-12-06T08:35:00Z">
              <w:tcPr>
                <w:tcW w:w="2126" w:type="dxa"/>
                <w:gridSpan w:val="2"/>
              </w:tcPr>
            </w:tcPrChange>
          </w:tcPr>
          <w:p w14:paraId="5EBE8D8E" w14:textId="200ABED1" w:rsidR="0099678D" w:rsidRPr="00D561BC" w:rsidRDefault="0099678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Rất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khó</w:t>
            </w:r>
            <w:proofErr w:type="spellEnd"/>
          </w:p>
        </w:tc>
        <w:tc>
          <w:tcPr>
            <w:tcW w:w="1702" w:type="dxa"/>
            <w:tcPrChange w:id="57" w:author="Anh Dieu Hong Tran" w:date="2022-12-06T08:35:00Z">
              <w:tcPr>
                <w:tcW w:w="1843" w:type="dxa"/>
                <w:gridSpan w:val="2"/>
              </w:tcPr>
            </w:tcPrChange>
          </w:tcPr>
          <w:p w14:paraId="4F497147" w14:textId="62EFE048" w:rsidR="0099678D" w:rsidRPr="00D561BC" w:rsidRDefault="0099678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Bình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thường</w:t>
            </w:r>
            <w:proofErr w:type="spellEnd"/>
          </w:p>
        </w:tc>
        <w:tc>
          <w:tcPr>
            <w:tcW w:w="1702" w:type="dxa"/>
            <w:vMerge w:val="restart"/>
            <w:tcPrChange w:id="58" w:author="Anh Dieu Hong Tran" w:date="2022-12-06T08:35:00Z">
              <w:tcPr>
                <w:tcW w:w="1417" w:type="dxa"/>
                <w:gridSpan w:val="2"/>
                <w:vMerge w:val="restart"/>
              </w:tcPr>
            </w:tcPrChange>
          </w:tcPr>
          <w:p w14:paraId="4F8B91D3" w14:textId="1F29E043" w:rsidR="0099678D" w:rsidRPr="00D561BC" w:rsidRDefault="0099678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Công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ty </w:t>
            </w:r>
            <w:proofErr w:type="spellStart"/>
            <w:r w:rsidRPr="00D561BC">
              <w:rPr>
                <w:rFonts w:ascii="Arial" w:hAnsi="Arial" w:cs="Arial"/>
                <w:bCs/>
              </w:rPr>
              <w:t>kinh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trái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cây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sạch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trong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phạm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vi </w:t>
            </w:r>
            <w:proofErr w:type="spellStart"/>
            <w:r w:rsidRPr="00D561BC">
              <w:rPr>
                <w:rFonts w:ascii="Arial" w:hAnsi="Arial" w:cs="Arial"/>
                <w:bCs/>
              </w:rPr>
              <w:t>thành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phố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Cần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Thơ</w:t>
            </w:r>
            <w:proofErr w:type="spellEnd"/>
            <w:r w:rsidRPr="00D561BC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314" w:type="dxa"/>
            <w:vMerge w:val="restart"/>
            <w:tcPrChange w:id="59" w:author="Anh Dieu Hong Tran" w:date="2022-12-06T08:35:00Z">
              <w:tcPr>
                <w:tcW w:w="3970" w:type="dxa"/>
                <w:gridSpan w:val="2"/>
                <w:vMerge w:val="restart"/>
              </w:tcPr>
            </w:tcPrChange>
          </w:tcPr>
          <w:p w14:paraId="35A4C7D7" w14:textId="77777777" w:rsidR="0099678D" w:rsidRPr="00D561BC" w:rsidRDefault="0099678D" w:rsidP="0099678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Tại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địa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bàn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thành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phố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Cần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Thơ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khách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cửa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Cs/>
              </w:rPr>
              <w:t>/</w:t>
            </w:r>
            <w:proofErr w:type="spellStart"/>
            <w:r w:rsidRPr="00D561BC">
              <w:rPr>
                <w:rFonts w:ascii="Arial" w:hAnsi="Arial" w:cs="Arial"/>
                <w:bCs/>
              </w:rPr>
              <w:t>siêu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nhập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khẩu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/ </w:t>
            </w:r>
            <w:proofErr w:type="spellStart"/>
            <w:r w:rsidRPr="00D561BC">
              <w:rPr>
                <w:rFonts w:ascii="Arial" w:hAnsi="Arial" w:cs="Arial"/>
                <w:bCs/>
              </w:rPr>
              <w:t>siêu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rượu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kinh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dạng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mặt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với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nghìn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mặt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độc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lạ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từ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mặt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nội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địa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đến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nhập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khẩu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D561BC">
              <w:rPr>
                <w:rFonts w:ascii="Arial" w:hAnsi="Arial" w:cs="Arial"/>
                <w:bCs/>
              </w:rPr>
              <w:t>chính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ngạch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)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hóa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đơn</w:t>
            </w:r>
            <w:proofErr w:type="spellEnd"/>
            <w:r w:rsidRPr="00D561BC">
              <w:rPr>
                <w:rFonts w:ascii="Arial" w:hAnsi="Arial" w:cs="Arial"/>
                <w:bCs/>
              </w:rPr>
              <w:t>/</w:t>
            </w:r>
            <w:proofErr w:type="spellStart"/>
            <w:r w:rsidRPr="00D561BC">
              <w:rPr>
                <w:rFonts w:ascii="Arial" w:hAnsi="Arial" w:cs="Arial"/>
                <w:bCs/>
              </w:rPr>
              <w:t>chứng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từ</w:t>
            </w:r>
            <w:proofErr w:type="spellEnd"/>
            <w:r w:rsidRPr="00D561BC">
              <w:rPr>
                <w:rFonts w:ascii="Arial" w:hAnsi="Arial" w:cs="Arial"/>
                <w:bCs/>
              </w:rPr>
              <w:t>/</w:t>
            </w:r>
            <w:proofErr w:type="spellStart"/>
            <w:r w:rsidRPr="00D561BC">
              <w:rPr>
                <w:rFonts w:ascii="Arial" w:hAnsi="Arial" w:cs="Arial"/>
                <w:bCs/>
              </w:rPr>
              <w:t>nguồn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gốc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rõ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ràng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hợp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lệ</w:t>
            </w:r>
            <w:proofErr w:type="spellEnd"/>
            <w:r w:rsidRPr="00D561BC">
              <w:rPr>
                <w:rFonts w:ascii="Arial" w:hAnsi="Arial" w:cs="Arial"/>
                <w:bCs/>
              </w:rPr>
              <w:t>.</w:t>
            </w:r>
          </w:p>
          <w:p w14:paraId="65BB4B9D" w14:textId="03E17F70" w:rsidR="0099678D" w:rsidRPr="00D561BC" w:rsidRDefault="0099678D" w:rsidP="0099678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lastRenderedPageBreak/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nhân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chủ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nghiệp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kinh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nghiệm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lâu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trong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ngành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nguồn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lực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tốt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uy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tín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trong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vực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mối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quan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hệ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rất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tốt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với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cơ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quan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ban </w:t>
            </w:r>
            <w:proofErr w:type="spellStart"/>
            <w:r w:rsidRPr="00D561BC">
              <w:rPr>
                <w:rFonts w:ascii="Arial" w:hAnsi="Arial" w:cs="Arial"/>
                <w:bCs/>
              </w:rPr>
              <w:t>ngành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thành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phố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. </w:t>
            </w:r>
          </w:p>
          <w:p w14:paraId="5D50C26A" w14:textId="77777777" w:rsidR="0099678D" w:rsidRPr="00250C43" w:rsidRDefault="0099678D" w:rsidP="0099678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  <w:sz w:val="14"/>
                <w:szCs w:val="14"/>
              </w:rPr>
            </w:pPr>
          </w:p>
          <w:p w14:paraId="7E3F4A6D" w14:textId="77777777" w:rsidR="0099678D" w:rsidRPr="00D561BC" w:rsidRDefault="0099678D" w:rsidP="0099678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Đối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với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nghiệp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mới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muốn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gia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nhập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ngành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thì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phải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mối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quan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hệ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tốt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nguồn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lực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mạnh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về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tài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chính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kinh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nghiệm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thực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tế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lâu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trong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nghề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và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mối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quan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hệ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mới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thể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cạnh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được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với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Khách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Cs/>
              </w:rPr>
              <w:t>.</w:t>
            </w:r>
            <w:r w:rsidRPr="00D561BC">
              <w:rPr>
                <w:rFonts w:ascii="Arial" w:hAnsi="Arial" w:cs="Arial"/>
                <w:bCs/>
              </w:rPr>
              <w:br/>
            </w:r>
            <w:r w:rsidRPr="00D561BC">
              <w:rPr>
                <w:rFonts w:ascii="Arial" w:hAnsi="Arial" w:cs="Arial"/>
                <w:bCs/>
              </w:rPr>
              <w:sym w:font="Wingdings" w:char="F0E0"/>
            </w:r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Phòng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kiến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nghị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giữ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nguyên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chỉ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tiêu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Khả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năng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gia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nhập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ngành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nghiệp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mới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so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với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quy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mô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kinh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nghiệm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Khách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là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rất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khó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>.</w:t>
            </w:r>
          </w:p>
          <w:p w14:paraId="5D172358" w14:textId="77777777" w:rsidR="0099678D" w:rsidRPr="00250C43" w:rsidRDefault="0099678D" w:rsidP="0099678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  <w:sz w:val="14"/>
                <w:szCs w:val="14"/>
              </w:rPr>
            </w:pPr>
          </w:p>
          <w:p w14:paraId="1B23896C" w14:textId="69D1F196" w:rsidR="0099678D" w:rsidRPr="00D561BC" w:rsidRDefault="0099678D" w:rsidP="0099678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Khách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ký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Hợp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đồng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phân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phối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nhiều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mặt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tại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thành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phố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Cần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Thơ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nên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được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hưởng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nhiều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chính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sách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ưu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đãi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thương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hiệu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được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khẳng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định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như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phân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phối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bia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Sabeco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rượu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Jinro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rượu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gramStart"/>
            <w:r w:rsidRPr="00D561BC">
              <w:rPr>
                <w:rFonts w:ascii="Arial" w:hAnsi="Arial" w:cs="Arial"/>
                <w:bCs/>
              </w:rPr>
              <w:t>Sake,.</w:t>
            </w:r>
            <w:proofErr w:type="gramEnd"/>
            <w:r w:rsidRPr="00D561BC">
              <w:rPr>
                <w:rFonts w:ascii="Arial" w:hAnsi="Arial" w:cs="Arial"/>
                <w:bCs/>
              </w:rPr>
              <w:t xml:space="preserve"> </w:t>
            </w:r>
            <w:r w:rsidRPr="00D561BC">
              <w:rPr>
                <w:rFonts w:ascii="Arial" w:hAnsi="Arial" w:cs="Arial"/>
                <w:bCs/>
              </w:rPr>
              <w:sym w:font="Wingdings" w:char="F0E0"/>
            </w:r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Phòng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kiến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nghị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giữ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nguyên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chỉ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tiêu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DN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độc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quyền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khả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năng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chi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phối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thị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trường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về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lượng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và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giá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cả</w:t>
            </w:r>
            <w:proofErr w:type="spellEnd"/>
          </w:p>
          <w:p w14:paraId="439DF5AF" w14:textId="04EF4CBC" w:rsidR="0099678D" w:rsidRPr="00D561BC" w:rsidRDefault="0099678D" w:rsidP="00C51CFD">
            <w:pPr>
              <w:overflowPunct/>
              <w:autoSpaceDE/>
              <w:autoSpaceDN/>
              <w:adjustRightInd/>
              <w:spacing w:after="120"/>
              <w:jc w:val="both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 xml:space="preserve">=&gt;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Đây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là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khách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dư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nợ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lớn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tại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VCBCT,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hoạt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động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kinh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hiệu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quả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mang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lại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nhiều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lợi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ích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tổng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thể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đối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với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VCBCT,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trả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nợ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đầy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đủ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uy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tín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nên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VCB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đánh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giá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đây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là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khách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tốt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99678D" w:rsidRPr="00D561BC" w14:paraId="3F2B8B21" w14:textId="1DE71C95" w:rsidTr="00C51CFD">
        <w:trPr>
          <w:trHeight w:val="440"/>
          <w:trPrChange w:id="60" w:author="Anh Dieu Hong Tran" w:date="2022-12-06T08:35:00Z">
            <w:trPr>
              <w:trHeight w:val="440"/>
            </w:trPr>
          </w:trPrChange>
        </w:trPr>
        <w:tc>
          <w:tcPr>
            <w:tcW w:w="594" w:type="dxa"/>
            <w:vMerge/>
            <w:vAlign w:val="center"/>
            <w:tcPrChange w:id="61" w:author="Anh Dieu Hong Tran" w:date="2022-12-06T08:35:00Z">
              <w:tcPr>
                <w:tcW w:w="594" w:type="dxa"/>
                <w:vMerge/>
                <w:vAlign w:val="center"/>
              </w:tcPr>
            </w:tcPrChange>
          </w:tcPr>
          <w:p w14:paraId="1210CBF5" w14:textId="77777777" w:rsidR="0099678D" w:rsidRPr="00D561BC" w:rsidRDefault="0099678D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329" w:type="dxa"/>
            <w:vMerge/>
            <w:tcPrChange w:id="62" w:author="Anh Dieu Hong Tran" w:date="2022-12-06T08:35:00Z">
              <w:tcPr>
                <w:tcW w:w="1233" w:type="dxa"/>
                <w:vMerge/>
              </w:tcPr>
            </w:tcPrChange>
          </w:tcPr>
          <w:p w14:paraId="296D2C54" w14:textId="77777777" w:rsidR="0099678D" w:rsidRPr="00D561BC" w:rsidRDefault="0099678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  <w:vMerge/>
            <w:tcPrChange w:id="63" w:author="Anh Dieu Hong Tran" w:date="2022-12-06T08:35:00Z">
              <w:tcPr>
                <w:tcW w:w="1134" w:type="dxa"/>
                <w:gridSpan w:val="2"/>
                <w:vMerge/>
              </w:tcPr>
            </w:tcPrChange>
          </w:tcPr>
          <w:p w14:paraId="5C4A6071" w14:textId="77777777" w:rsidR="0099678D" w:rsidRPr="00D561BC" w:rsidRDefault="0099678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702" w:type="dxa"/>
            <w:tcPrChange w:id="64" w:author="Anh Dieu Hong Tran" w:date="2022-12-06T08:35:00Z">
              <w:tcPr>
                <w:tcW w:w="2126" w:type="dxa"/>
                <w:gridSpan w:val="3"/>
              </w:tcPr>
            </w:tcPrChange>
          </w:tcPr>
          <w:p w14:paraId="2C62A54B" w14:textId="5335F7CD" w:rsidR="0099678D" w:rsidRPr="00D561BC" w:rsidRDefault="0099678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 xml:space="preserve">5.17. </w:t>
            </w:r>
            <w:proofErr w:type="spellStart"/>
            <w:r w:rsidRPr="00D561BC">
              <w:rPr>
                <w:rFonts w:ascii="Arial" w:hAnsi="Arial" w:cs="Arial"/>
                <w:bCs/>
              </w:rPr>
              <w:t>Vị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thế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cạnh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nghiệp</w:t>
            </w:r>
            <w:proofErr w:type="spellEnd"/>
          </w:p>
        </w:tc>
        <w:tc>
          <w:tcPr>
            <w:tcW w:w="1702" w:type="dxa"/>
            <w:tcPrChange w:id="65" w:author="Anh Dieu Hong Tran" w:date="2022-12-06T08:35:00Z">
              <w:tcPr>
                <w:tcW w:w="2126" w:type="dxa"/>
                <w:gridSpan w:val="2"/>
              </w:tcPr>
            </w:tcPrChange>
          </w:tcPr>
          <w:p w14:paraId="5F6C0AB5" w14:textId="212A4C0F" w:rsidR="0099678D" w:rsidRPr="00D561BC" w:rsidRDefault="0099678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 xml:space="preserve">DN </w:t>
            </w:r>
            <w:proofErr w:type="spellStart"/>
            <w:r w:rsidRPr="00D561BC">
              <w:rPr>
                <w:rFonts w:ascii="Arial" w:hAnsi="Arial" w:cs="Arial"/>
                <w:bCs/>
              </w:rPr>
              <w:t>độc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quyền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khả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chi </w:t>
            </w:r>
            <w:proofErr w:type="spellStart"/>
            <w:r w:rsidRPr="00D561BC">
              <w:rPr>
                <w:rFonts w:ascii="Arial" w:hAnsi="Arial" w:cs="Arial"/>
                <w:bCs/>
              </w:rPr>
              <w:t>phối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trường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về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lượng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và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giá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cả</w:t>
            </w:r>
            <w:proofErr w:type="spellEnd"/>
          </w:p>
        </w:tc>
        <w:tc>
          <w:tcPr>
            <w:tcW w:w="1702" w:type="dxa"/>
            <w:tcPrChange w:id="66" w:author="Anh Dieu Hong Tran" w:date="2022-12-06T08:35:00Z">
              <w:tcPr>
                <w:tcW w:w="1843" w:type="dxa"/>
                <w:gridSpan w:val="2"/>
              </w:tcPr>
            </w:tcPrChange>
          </w:tcPr>
          <w:p w14:paraId="4EE3A123" w14:textId="28EF19E0" w:rsidR="0099678D" w:rsidRPr="00D561BC" w:rsidRDefault="0099678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khả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cạnh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tranh</w:t>
            </w:r>
            <w:proofErr w:type="spellEnd"/>
          </w:p>
        </w:tc>
        <w:tc>
          <w:tcPr>
            <w:tcW w:w="1702" w:type="dxa"/>
            <w:vMerge/>
            <w:tcPrChange w:id="67" w:author="Anh Dieu Hong Tran" w:date="2022-12-06T08:35:00Z">
              <w:tcPr>
                <w:tcW w:w="1417" w:type="dxa"/>
                <w:gridSpan w:val="2"/>
                <w:vMerge/>
              </w:tcPr>
            </w:tcPrChange>
          </w:tcPr>
          <w:p w14:paraId="0DA99E53" w14:textId="77777777" w:rsidR="0099678D" w:rsidRPr="00D561BC" w:rsidRDefault="0099678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4314" w:type="dxa"/>
            <w:vMerge/>
            <w:tcPrChange w:id="68" w:author="Anh Dieu Hong Tran" w:date="2022-12-06T08:35:00Z">
              <w:tcPr>
                <w:tcW w:w="3970" w:type="dxa"/>
                <w:gridSpan w:val="2"/>
                <w:vMerge/>
              </w:tcPr>
            </w:tcPrChange>
          </w:tcPr>
          <w:p w14:paraId="46404A15" w14:textId="77777777" w:rsidR="0099678D" w:rsidRPr="00D561BC" w:rsidRDefault="0099678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</w:tr>
      <w:tr w:rsidR="000F7BDA" w:rsidRPr="00D561BC" w14:paraId="0920E238" w14:textId="2B66EC2F" w:rsidTr="006B6819">
        <w:trPr>
          <w:trHeight w:val="606"/>
          <w:trPrChange w:id="69" w:author="Anh Dieu Hong Tran" w:date="2022-12-06T08:35:00Z">
            <w:trPr>
              <w:trHeight w:val="606"/>
            </w:trPr>
          </w:trPrChange>
        </w:trPr>
        <w:tc>
          <w:tcPr>
            <w:tcW w:w="594" w:type="dxa"/>
            <w:vMerge w:val="restart"/>
            <w:tcPrChange w:id="70" w:author="Anh Dieu Hong Tran" w:date="2022-12-06T08:35:00Z">
              <w:tcPr>
                <w:tcW w:w="594" w:type="dxa"/>
                <w:vMerge w:val="restart"/>
                <w:vAlign w:val="center"/>
              </w:tcPr>
            </w:tcPrChange>
          </w:tcPr>
          <w:p w14:paraId="2599E86E" w14:textId="45D41735" w:rsidR="000F7BDA" w:rsidRPr="00D561BC" w:rsidRDefault="000F7BDA" w:rsidP="006B681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329" w:type="dxa"/>
            <w:vMerge w:val="restart"/>
            <w:tcPrChange w:id="71" w:author="Anh Dieu Hong Tran" w:date="2022-12-06T08:35:00Z">
              <w:tcPr>
                <w:tcW w:w="1233" w:type="dxa"/>
                <w:vMerge w:val="restart"/>
                <w:vAlign w:val="center"/>
              </w:tcPr>
            </w:tcPrChange>
          </w:tcPr>
          <w:p w14:paraId="1C768E38" w14:textId="45771342" w:rsidR="000F7BDA" w:rsidRPr="008D60D4" w:rsidRDefault="000F7BDA" w:rsidP="006B6819">
            <w:pPr>
              <w:overflowPunct/>
              <w:autoSpaceDE/>
              <w:autoSpaceDN/>
              <w:adjustRightInd/>
              <w:spacing w:before="60"/>
              <w:textAlignment w:val="auto"/>
              <w:rPr>
                <w:rFonts w:ascii="Arial" w:hAnsi="Arial" w:cs="Arial"/>
                <w:bCs/>
                <w:lang w:val="vi-VN"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Công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ty TNHH MTV Kim </w:t>
            </w:r>
            <w:proofErr w:type="spellStart"/>
            <w:r w:rsidRPr="00D561BC">
              <w:rPr>
                <w:rFonts w:ascii="Arial" w:hAnsi="Arial" w:cs="Arial"/>
                <w:bCs/>
              </w:rPr>
              <w:t>Phú</w:t>
            </w:r>
            <w:proofErr w:type="spellEnd"/>
            <w:r w:rsidR="008D60D4">
              <w:rPr>
                <w:rFonts w:ascii="Arial" w:hAnsi="Arial" w:cs="Arial"/>
                <w:bCs/>
                <w:lang w:val="vi-VN"/>
              </w:rPr>
              <w:t xml:space="preserve"> Khánh</w:t>
            </w:r>
          </w:p>
        </w:tc>
        <w:tc>
          <w:tcPr>
            <w:tcW w:w="1134" w:type="dxa"/>
            <w:vMerge w:val="restart"/>
            <w:tcPrChange w:id="72" w:author="Anh Dieu Hong Tran" w:date="2022-12-06T08:35:00Z">
              <w:tcPr>
                <w:tcW w:w="1134" w:type="dxa"/>
                <w:gridSpan w:val="2"/>
                <w:vMerge w:val="restart"/>
                <w:vAlign w:val="center"/>
              </w:tcPr>
            </w:tcPrChange>
          </w:tcPr>
          <w:p w14:paraId="0B3AAE0C" w14:textId="6ED56798" w:rsidR="000F7BDA" w:rsidRPr="00D561BC" w:rsidRDefault="000F7BDA" w:rsidP="006B6819">
            <w:pPr>
              <w:overflowPunct/>
              <w:autoSpaceDE/>
              <w:autoSpaceDN/>
              <w:adjustRightInd/>
              <w:spacing w:before="60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>1354238</w:t>
            </w:r>
          </w:p>
        </w:tc>
        <w:tc>
          <w:tcPr>
            <w:tcW w:w="1702" w:type="dxa"/>
            <w:tcPrChange w:id="73" w:author="Anh Dieu Hong Tran" w:date="2022-12-06T08:35:00Z">
              <w:tcPr>
                <w:tcW w:w="2126" w:type="dxa"/>
                <w:gridSpan w:val="3"/>
              </w:tcPr>
            </w:tcPrChange>
          </w:tcPr>
          <w:p w14:paraId="50771CE8" w14:textId="38279275" w:rsidR="000F7BDA" w:rsidRPr="00D561BC" w:rsidRDefault="000F7BDA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 xml:space="preserve">4.2 </w:t>
            </w:r>
            <w:proofErr w:type="spellStart"/>
            <w:r w:rsidRPr="00D561BC">
              <w:rPr>
                <w:rFonts w:ascii="Arial" w:hAnsi="Arial" w:cs="Arial"/>
                <w:bCs/>
              </w:rPr>
              <w:t>Khả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gia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nhập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ngành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nghiệp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mới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theo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đánh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giá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CBTD</w:t>
            </w:r>
          </w:p>
        </w:tc>
        <w:tc>
          <w:tcPr>
            <w:tcW w:w="1702" w:type="dxa"/>
            <w:tcPrChange w:id="74" w:author="Anh Dieu Hong Tran" w:date="2022-12-06T08:35:00Z">
              <w:tcPr>
                <w:tcW w:w="2126" w:type="dxa"/>
                <w:gridSpan w:val="2"/>
              </w:tcPr>
            </w:tcPrChange>
          </w:tcPr>
          <w:p w14:paraId="0DBC4E6F" w14:textId="3EA35A6A" w:rsidR="000F7BDA" w:rsidRPr="00D561BC" w:rsidRDefault="000F7BDA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Rất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khó</w:t>
            </w:r>
            <w:proofErr w:type="spellEnd"/>
          </w:p>
        </w:tc>
        <w:tc>
          <w:tcPr>
            <w:tcW w:w="1702" w:type="dxa"/>
            <w:tcPrChange w:id="75" w:author="Anh Dieu Hong Tran" w:date="2022-12-06T08:35:00Z">
              <w:tcPr>
                <w:tcW w:w="1843" w:type="dxa"/>
                <w:gridSpan w:val="2"/>
              </w:tcPr>
            </w:tcPrChange>
          </w:tcPr>
          <w:p w14:paraId="1BD0692E" w14:textId="389F7081" w:rsidR="000F7BDA" w:rsidRPr="00D561BC" w:rsidRDefault="000F7BDA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Bình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thường</w:t>
            </w:r>
            <w:proofErr w:type="spellEnd"/>
          </w:p>
          <w:p w14:paraId="0C19A150" w14:textId="44C1A724" w:rsidR="000F7BDA" w:rsidRPr="00D561BC" w:rsidRDefault="000F7BDA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702" w:type="dxa"/>
            <w:vMerge w:val="restart"/>
            <w:tcPrChange w:id="76" w:author="Anh Dieu Hong Tran" w:date="2022-12-06T08:35:00Z">
              <w:tcPr>
                <w:tcW w:w="1417" w:type="dxa"/>
                <w:gridSpan w:val="2"/>
                <w:vMerge w:val="restart"/>
              </w:tcPr>
            </w:tcPrChange>
          </w:tcPr>
          <w:p w14:paraId="4E4E3B40" w14:textId="324C8D29" w:rsidR="000F7BDA" w:rsidRPr="00D561BC" w:rsidRDefault="000F7BDA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Công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ty </w:t>
            </w:r>
            <w:proofErr w:type="spellStart"/>
            <w:r w:rsidRPr="00D561BC">
              <w:rPr>
                <w:rFonts w:ascii="Arial" w:hAnsi="Arial" w:cs="Arial"/>
                <w:bCs/>
              </w:rPr>
              <w:t>kinh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mặt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thực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thông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thường</w:t>
            </w:r>
            <w:proofErr w:type="spellEnd"/>
          </w:p>
        </w:tc>
        <w:tc>
          <w:tcPr>
            <w:tcW w:w="4314" w:type="dxa"/>
            <w:tcPrChange w:id="77" w:author="Anh Dieu Hong Tran" w:date="2022-12-06T08:35:00Z">
              <w:tcPr>
                <w:tcW w:w="3970" w:type="dxa"/>
                <w:gridSpan w:val="2"/>
              </w:tcPr>
            </w:tcPrChange>
          </w:tcPr>
          <w:p w14:paraId="31063EE4" w14:textId="77777777" w:rsidR="00BA7B50" w:rsidRPr="00D561BC" w:rsidRDefault="00BA7B50" w:rsidP="00250C43">
            <w:pPr>
              <w:spacing w:before="6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D561BC">
              <w:rPr>
                <w:rFonts w:ascii="Arial" w:hAnsi="Arial" w:cs="Arial"/>
                <w:b/>
                <w:bCs/>
              </w:rPr>
              <w:t xml:space="preserve">4.2.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Khả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năng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gia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nhập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ngành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nghiệp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mới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theo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đánh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giá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CBTD: </w:t>
            </w:r>
          </w:p>
          <w:p w14:paraId="267F97C6" w14:textId="45F08B39" w:rsidR="000F7BDA" w:rsidRPr="00D561BC" w:rsidRDefault="00BA7B50" w:rsidP="00250C43">
            <w:pPr>
              <w:spacing w:before="60" w:line="360" w:lineRule="auto"/>
              <w:jc w:val="both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 xml:space="preserve">- </w:t>
            </w:r>
            <w:proofErr w:type="spellStart"/>
            <w:r w:rsidRPr="00D561BC">
              <w:rPr>
                <w:rFonts w:ascii="Arial" w:hAnsi="Arial" w:cs="Arial"/>
                <w:bCs/>
              </w:rPr>
              <w:t>Cty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thành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lập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từ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2015, </w:t>
            </w:r>
            <w:proofErr w:type="spellStart"/>
            <w:r w:rsidRPr="00D561BC">
              <w:rPr>
                <w:rFonts w:ascii="Arial" w:hAnsi="Arial" w:cs="Arial"/>
                <w:bCs/>
              </w:rPr>
              <w:t>chuyên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phân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phối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tập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đoàn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cty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lớn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như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Cty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TH </w:t>
            </w:r>
            <w:r w:rsidRPr="00D561BC">
              <w:rPr>
                <w:rFonts w:ascii="Arial" w:hAnsi="Arial" w:cs="Arial"/>
                <w:bCs/>
              </w:rPr>
              <w:lastRenderedPageBreak/>
              <w:t xml:space="preserve">true Milk, </w:t>
            </w:r>
            <w:proofErr w:type="spellStart"/>
            <w:r w:rsidRPr="00D561BC">
              <w:rPr>
                <w:rFonts w:ascii="Arial" w:hAnsi="Arial" w:cs="Arial"/>
                <w:bCs/>
              </w:rPr>
              <w:t>Tập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Đoàn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Kinh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Đô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Trung </w:t>
            </w:r>
            <w:proofErr w:type="spellStart"/>
            <w:r w:rsidRPr="00D561BC">
              <w:rPr>
                <w:rFonts w:ascii="Arial" w:hAnsi="Arial" w:cs="Arial"/>
                <w:bCs/>
              </w:rPr>
              <w:t>Nguyên</w:t>
            </w:r>
            <w:proofErr w:type="spellEnd"/>
            <w:r w:rsidRPr="00D561BC">
              <w:rPr>
                <w:rFonts w:ascii="Arial" w:hAnsi="Arial" w:cs="Arial"/>
                <w:bCs/>
              </w:rPr>
              <w:t>, Unilever……</w:t>
            </w:r>
            <w:proofErr w:type="spellStart"/>
            <w:r w:rsidRPr="00D561BC">
              <w:rPr>
                <w:rFonts w:ascii="Arial" w:hAnsi="Arial" w:cs="Arial"/>
                <w:bCs/>
              </w:rPr>
              <w:t>đây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là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những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tập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đoàn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đầu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ngành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trên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trường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nên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khả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nghiệp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mới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gia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nhập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với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quy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mô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làm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ảnh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hưởng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đến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thương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hiệu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là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rất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D561BC">
              <w:rPr>
                <w:rFonts w:ascii="Arial" w:hAnsi="Arial" w:cs="Arial"/>
                <w:bCs/>
              </w:rPr>
              <w:t>Bên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cạnh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để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được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trở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thành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công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ty </w:t>
            </w:r>
            <w:proofErr w:type="spellStart"/>
            <w:r w:rsidRPr="00D561BC">
              <w:rPr>
                <w:rFonts w:ascii="Arial" w:hAnsi="Arial" w:cs="Arial"/>
                <w:bCs/>
              </w:rPr>
              <w:t>phân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phối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tập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đoàn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trên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đòi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hỏi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đơn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phải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đủ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tiềm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lực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kinh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tế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mạnh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cơ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sở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vật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chất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và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nguồn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nhân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lực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đảm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bảo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tiêu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chí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nhà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cung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cấp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D561BC">
              <w:rPr>
                <w:rFonts w:ascii="Arial" w:hAnsi="Arial" w:cs="Arial"/>
                <w:bCs/>
              </w:rPr>
              <w:t>Đơn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hoạt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động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trên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08 </w:t>
            </w:r>
            <w:proofErr w:type="spellStart"/>
            <w:r w:rsidRPr="00D561BC">
              <w:rPr>
                <w:rFonts w:ascii="Arial" w:hAnsi="Arial" w:cs="Arial"/>
                <w:bCs/>
              </w:rPr>
              <w:t>năm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với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quy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mô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và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cũng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như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ngành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phân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phối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ngày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càng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phát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proofErr w:type="gramStart"/>
            <w:r w:rsidRPr="00D561BC">
              <w:rPr>
                <w:rFonts w:ascii="Arial" w:hAnsi="Arial" w:cs="Arial"/>
                <w:bCs/>
              </w:rPr>
              <w:t>triểu</w:t>
            </w:r>
            <w:proofErr w:type="spellEnd"/>
            <w:r w:rsidRPr="00D561BC">
              <w:rPr>
                <w:rFonts w:ascii="Arial" w:hAnsi="Arial" w:cs="Arial"/>
                <w:bCs/>
              </w:rPr>
              <w:t>.-</w:t>
            </w:r>
            <w:proofErr w:type="gramEnd"/>
            <w:r w:rsidRPr="00D561BC">
              <w:rPr>
                <w:rFonts w:ascii="Arial" w:hAnsi="Arial" w:cs="Arial"/>
                <w:bCs/>
              </w:rPr>
              <w:t xml:space="preserve">&gt; </w:t>
            </w:r>
            <w:proofErr w:type="spellStart"/>
            <w:r w:rsidRPr="00D561BC">
              <w:rPr>
                <w:rFonts w:ascii="Arial" w:hAnsi="Arial" w:cs="Arial"/>
                <w:bCs/>
              </w:rPr>
              <w:t>theo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đánh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giá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phòng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khả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gia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nhập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nghiệp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mới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là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rất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D561BC">
              <w:rPr>
                <w:rFonts w:ascii="Arial" w:hAnsi="Arial" w:cs="Arial"/>
                <w:bCs/>
              </w:rPr>
              <w:t>Hồ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sơ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chứng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minh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: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hợp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đồng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phân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phối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ngành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hóa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đơn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chứng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từ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mua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bán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đã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xuất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trình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cho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đoàn</w:t>
            </w:r>
            <w:proofErr w:type="spellEnd"/>
            <w:r w:rsidRPr="00D561BC">
              <w:rPr>
                <w:rFonts w:ascii="Arial" w:hAnsi="Arial" w:cs="Arial"/>
                <w:bCs/>
              </w:rPr>
              <w:t>).</w:t>
            </w:r>
          </w:p>
        </w:tc>
      </w:tr>
      <w:tr w:rsidR="000F7BDA" w:rsidRPr="00D561BC" w14:paraId="3539A173" w14:textId="07EE5276" w:rsidTr="00C51CFD">
        <w:trPr>
          <w:trHeight w:val="465"/>
          <w:trPrChange w:id="78" w:author="Anh Dieu Hong Tran" w:date="2022-12-06T08:35:00Z">
            <w:trPr>
              <w:trHeight w:val="465"/>
            </w:trPr>
          </w:trPrChange>
        </w:trPr>
        <w:tc>
          <w:tcPr>
            <w:tcW w:w="594" w:type="dxa"/>
            <w:vMerge/>
            <w:vAlign w:val="center"/>
            <w:tcPrChange w:id="79" w:author="Anh Dieu Hong Tran" w:date="2022-12-06T08:35:00Z">
              <w:tcPr>
                <w:tcW w:w="594" w:type="dxa"/>
                <w:vMerge/>
                <w:vAlign w:val="center"/>
              </w:tcPr>
            </w:tcPrChange>
          </w:tcPr>
          <w:p w14:paraId="4D934467" w14:textId="77777777" w:rsidR="000F7BDA" w:rsidRPr="00D561BC" w:rsidRDefault="000F7BDA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329" w:type="dxa"/>
            <w:vMerge/>
            <w:tcPrChange w:id="80" w:author="Anh Dieu Hong Tran" w:date="2022-12-06T08:35:00Z">
              <w:tcPr>
                <w:tcW w:w="1233" w:type="dxa"/>
                <w:vMerge/>
              </w:tcPr>
            </w:tcPrChange>
          </w:tcPr>
          <w:p w14:paraId="25B3F6E4" w14:textId="77777777" w:rsidR="000F7BDA" w:rsidRPr="00D561BC" w:rsidRDefault="000F7BDA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  <w:vMerge/>
            <w:tcPrChange w:id="81" w:author="Anh Dieu Hong Tran" w:date="2022-12-06T08:35:00Z">
              <w:tcPr>
                <w:tcW w:w="1134" w:type="dxa"/>
                <w:gridSpan w:val="2"/>
                <w:vMerge/>
              </w:tcPr>
            </w:tcPrChange>
          </w:tcPr>
          <w:p w14:paraId="041349A5" w14:textId="77777777" w:rsidR="000F7BDA" w:rsidRPr="00D561BC" w:rsidRDefault="000F7BDA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702" w:type="dxa"/>
            <w:tcPrChange w:id="82" w:author="Anh Dieu Hong Tran" w:date="2022-12-06T08:35:00Z">
              <w:tcPr>
                <w:tcW w:w="2126" w:type="dxa"/>
                <w:gridSpan w:val="3"/>
              </w:tcPr>
            </w:tcPrChange>
          </w:tcPr>
          <w:p w14:paraId="37DD39B1" w14:textId="171A72B0" w:rsidR="000F7BDA" w:rsidRPr="00D561BC" w:rsidRDefault="000F7BDA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 xml:space="preserve">5.4. </w:t>
            </w:r>
            <w:proofErr w:type="spellStart"/>
            <w:r w:rsidRPr="00D561BC">
              <w:rPr>
                <w:rFonts w:ascii="Arial" w:hAnsi="Arial" w:cs="Arial"/>
                <w:bCs/>
              </w:rPr>
              <w:t>Khả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DN </w:t>
            </w:r>
            <w:proofErr w:type="spellStart"/>
            <w:r w:rsidRPr="00D561BC">
              <w:rPr>
                <w:rFonts w:ascii="Arial" w:hAnsi="Arial" w:cs="Arial"/>
                <w:bCs/>
              </w:rPr>
              <w:t>bị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đào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thải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bởi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khác</w:t>
            </w:r>
            <w:proofErr w:type="spellEnd"/>
          </w:p>
        </w:tc>
        <w:tc>
          <w:tcPr>
            <w:tcW w:w="1702" w:type="dxa"/>
            <w:tcPrChange w:id="83" w:author="Anh Dieu Hong Tran" w:date="2022-12-06T08:35:00Z">
              <w:tcPr>
                <w:tcW w:w="2126" w:type="dxa"/>
                <w:gridSpan w:val="2"/>
              </w:tcPr>
            </w:tcPrChange>
          </w:tcPr>
          <w:p w14:paraId="6D9C1CA7" w14:textId="66305D50" w:rsidR="000F7BDA" w:rsidRPr="00D561BC" w:rsidRDefault="000F7BDA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Rất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thị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trường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chưa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thay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thế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trong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vòng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1 </w:t>
            </w:r>
            <w:proofErr w:type="spellStart"/>
            <w:r w:rsidRPr="00D561BC">
              <w:rPr>
                <w:rFonts w:ascii="Arial" w:hAnsi="Arial" w:cs="Arial"/>
                <w:bCs/>
              </w:rPr>
              <w:t>năm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tới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hoặc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không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thay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thế</w:t>
            </w:r>
            <w:proofErr w:type="spellEnd"/>
          </w:p>
        </w:tc>
        <w:tc>
          <w:tcPr>
            <w:tcW w:w="1702" w:type="dxa"/>
            <w:tcPrChange w:id="84" w:author="Anh Dieu Hong Tran" w:date="2022-12-06T08:35:00Z">
              <w:tcPr>
                <w:tcW w:w="1843" w:type="dxa"/>
                <w:gridSpan w:val="2"/>
              </w:tcPr>
            </w:tcPrChange>
          </w:tcPr>
          <w:p w14:paraId="19041D4B" w14:textId="3141C4AD" w:rsidR="000F7BDA" w:rsidRPr="00D561BC" w:rsidRDefault="000F7BDA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Khả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thay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thế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bình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thường</w:t>
            </w:r>
            <w:proofErr w:type="spellEnd"/>
          </w:p>
        </w:tc>
        <w:tc>
          <w:tcPr>
            <w:tcW w:w="1702" w:type="dxa"/>
            <w:vMerge/>
            <w:tcPrChange w:id="85" w:author="Anh Dieu Hong Tran" w:date="2022-12-06T08:35:00Z">
              <w:tcPr>
                <w:tcW w:w="1417" w:type="dxa"/>
                <w:gridSpan w:val="2"/>
                <w:vMerge/>
              </w:tcPr>
            </w:tcPrChange>
          </w:tcPr>
          <w:p w14:paraId="4DE48C01" w14:textId="77777777" w:rsidR="000F7BDA" w:rsidRPr="00D561BC" w:rsidRDefault="000F7BDA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4314" w:type="dxa"/>
            <w:tcPrChange w:id="86" w:author="Anh Dieu Hong Tran" w:date="2022-12-06T08:35:00Z">
              <w:tcPr>
                <w:tcW w:w="3970" w:type="dxa"/>
                <w:gridSpan w:val="2"/>
              </w:tcPr>
            </w:tcPrChange>
          </w:tcPr>
          <w:p w14:paraId="5CDE2FF0" w14:textId="7EE20A59" w:rsidR="000F7BDA" w:rsidRPr="00D561BC" w:rsidRDefault="00B40A28" w:rsidP="00250C43">
            <w:pPr>
              <w:spacing w:before="60" w:line="360" w:lineRule="auto"/>
              <w:jc w:val="both"/>
              <w:rPr>
                <w:rFonts w:ascii="Arial" w:hAnsi="Arial" w:cs="Arial"/>
                <w:bCs/>
              </w:rPr>
            </w:pPr>
            <w:r w:rsidRPr="00250C43">
              <w:rPr>
                <w:rFonts w:ascii="Arial" w:hAnsi="Arial" w:cs="Arial"/>
                <w:b/>
              </w:rPr>
              <w:t>5</w:t>
            </w:r>
            <w:r w:rsidRPr="00D561BC">
              <w:rPr>
                <w:rFonts w:ascii="Arial" w:hAnsi="Arial" w:cs="Arial"/>
                <w:b/>
                <w:bCs/>
              </w:rPr>
              <w:t xml:space="preserve">.4.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Khả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năng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DN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bị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đào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thải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bởi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khác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: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đơn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vị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phân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phối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thương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hiệu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lớn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uy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tín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trên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thị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trường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Việt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Nam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và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quốc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tế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được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xuất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bởi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nghiệp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tập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đoàn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đầu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ngành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nên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rất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khó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khả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năng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thay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thế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đào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thải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bởi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khác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trong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vòng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1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năm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tới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. </w:t>
            </w:r>
            <w:r w:rsidR="00BA7B50" w:rsidRPr="00D561BC">
              <w:rPr>
                <w:rFonts w:ascii="Arial" w:hAnsi="Arial" w:cs="Arial"/>
                <w:bCs/>
              </w:rPr>
              <w:lastRenderedPageBreak/>
              <w:t>(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Thông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tin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ngành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proofErr w:type="gramStart"/>
            <w:r w:rsidR="00BA7B50" w:rsidRPr="00D561BC">
              <w:rPr>
                <w:rFonts w:ascii="Arial" w:hAnsi="Arial" w:cs="Arial"/>
                <w:bCs/>
              </w:rPr>
              <w:t>hàng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phân</w:t>
            </w:r>
            <w:proofErr w:type="spellEnd"/>
            <w:proofErr w:type="gram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phối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trên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thị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trường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>)</w:t>
            </w:r>
          </w:p>
        </w:tc>
      </w:tr>
      <w:tr w:rsidR="000F7BDA" w:rsidRPr="00D561BC" w14:paraId="53148665" w14:textId="52E1F76F" w:rsidTr="00C51CFD">
        <w:trPr>
          <w:trHeight w:val="323"/>
          <w:trPrChange w:id="87" w:author="Anh Dieu Hong Tran" w:date="2022-12-06T08:35:00Z">
            <w:trPr>
              <w:trHeight w:val="323"/>
            </w:trPr>
          </w:trPrChange>
        </w:trPr>
        <w:tc>
          <w:tcPr>
            <w:tcW w:w="594" w:type="dxa"/>
            <w:vMerge/>
            <w:vAlign w:val="center"/>
            <w:tcPrChange w:id="88" w:author="Anh Dieu Hong Tran" w:date="2022-12-06T08:35:00Z">
              <w:tcPr>
                <w:tcW w:w="594" w:type="dxa"/>
                <w:vMerge/>
                <w:vAlign w:val="center"/>
              </w:tcPr>
            </w:tcPrChange>
          </w:tcPr>
          <w:p w14:paraId="7EF395AF" w14:textId="77777777" w:rsidR="000F7BDA" w:rsidRPr="00D561BC" w:rsidRDefault="000F7BDA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329" w:type="dxa"/>
            <w:vMerge/>
            <w:tcPrChange w:id="89" w:author="Anh Dieu Hong Tran" w:date="2022-12-06T08:35:00Z">
              <w:tcPr>
                <w:tcW w:w="1233" w:type="dxa"/>
                <w:vMerge/>
              </w:tcPr>
            </w:tcPrChange>
          </w:tcPr>
          <w:p w14:paraId="61C263C4" w14:textId="77777777" w:rsidR="000F7BDA" w:rsidRPr="00D561BC" w:rsidRDefault="000F7BDA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  <w:vMerge/>
            <w:tcPrChange w:id="90" w:author="Anh Dieu Hong Tran" w:date="2022-12-06T08:35:00Z">
              <w:tcPr>
                <w:tcW w:w="1134" w:type="dxa"/>
                <w:gridSpan w:val="2"/>
                <w:vMerge/>
              </w:tcPr>
            </w:tcPrChange>
          </w:tcPr>
          <w:p w14:paraId="797A4684" w14:textId="77777777" w:rsidR="000F7BDA" w:rsidRPr="00D561BC" w:rsidRDefault="000F7BDA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702" w:type="dxa"/>
            <w:tcPrChange w:id="91" w:author="Anh Dieu Hong Tran" w:date="2022-12-06T08:35:00Z">
              <w:tcPr>
                <w:tcW w:w="2126" w:type="dxa"/>
                <w:gridSpan w:val="3"/>
              </w:tcPr>
            </w:tcPrChange>
          </w:tcPr>
          <w:p w14:paraId="5B78D1C3" w14:textId="57CE9867" w:rsidR="000F7BDA" w:rsidRPr="00D561BC" w:rsidRDefault="000F7BDA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 xml:space="preserve">5.11. </w:t>
            </w:r>
            <w:proofErr w:type="spellStart"/>
            <w:r w:rsidRPr="00D561BC">
              <w:rPr>
                <w:rFonts w:ascii="Arial" w:hAnsi="Arial" w:cs="Arial"/>
                <w:bCs/>
              </w:rPr>
              <w:t>Ảnh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hưởng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tình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hình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chính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và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chính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sách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proofErr w:type="gramStart"/>
            <w:r w:rsidRPr="00D561BC">
              <w:rPr>
                <w:rFonts w:ascii="Arial" w:hAnsi="Arial" w:cs="Arial"/>
                <w:bCs/>
              </w:rPr>
              <w:t>nước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D561BC">
              <w:rPr>
                <w:rFonts w:ascii="Arial" w:hAnsi="Arial" w:cs="Arial"/>
                <w:bCs/>
              </w:rPr>
              <w:t>thị</w:t>
            </w:r>
            <w:proofErr w:type="spellEnd"/>
            <w:proofErr w:type="gram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trường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xuất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khẩu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D561BC">
              <w:rPr>
                <w:rFonts w:ascii="Arial" w:hAnsi="Arial" w:cs="Arial"/>
                <w:bCs/>
              </w:rPr>
              <w:t>hoặc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thì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trường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nhập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khẩu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) </w:t>
            </w:r>
            <w:proofErr w:type="spellStart"/>
            <w:r w:rsidRPr="00D561BC">
              <w:rPr>
                <w:rFonts w:ascii="Arial" w:hAnsi="Arial" w:cs="Arial"/>
                <w:bCs/>
              </w:rPr>
              <w:t>chính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đối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với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nghiệp</w:t>
            </w:r>
            <w:proofErr w:type="spellEnd"/>
          </w:p>
        </w:tc>
        <w:tc>
          <w:tcPr>
            <w:tcW w:w="1702" w:type="dxa"/>
            <w:tcPrChange w:id="92" w:author="Anh Dieu Hong Tran" w:date="2022-12-06T08:35:00Z">
              <w:tcPr>
                <w:tcW w:w="2126" w:type="dxa"/>
                <w:gridSpan w:val="2"/>
              </w:tcPr>
            </w:tcPrChange>
          </w:tcPr>
          <w:p w14:paraId="35F57BDC" w14:textId="61C041A1" w:rsidR="000F7BDA" w:rsidRPr="00D561BC" w:rsidRDefault="000F7BDA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chính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sách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trường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XK </w:t>
            </w:r>
            <w:proofErr w:type="spellStart"/>
            <w:r w:rsidRPr="00D561BC">
              <w:rPr>
                <w:rFonts w:ascii="Arial" w:hAnsi="Arial" w:cs="Arial"/>
                <w:bCs/>
              </w:rPr>
              <w:t>rất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thuận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lợi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; DN </w:t>
            </w:r>
            <w:proofErr w:type="spellStart"/>
            <w:r w:rsidRPr="00D561BC">
              <w:rPr>
                <w:rFonts w:ascii="Arial" w:hAnsi="Arial" w:cs="Arial"/>
                <w:bCs/>
              </w:rPr>
              <w:t>cập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nhật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thường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xuyên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chính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sách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này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và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quy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trình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hoạt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động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đảm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bảo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tuân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thủ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theo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yêu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cầu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trường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xuất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khẩu</w:t>
            </w:r>
            <w:proofErr w:type="spellEnd"/>
          </w:p>
        </w:tc>
        <w:tc>
          <w:tcPr>
            <w:tcW w:w="1702" w:type="dxa"/>
            <w:tcPrChange w:id="93" w:author="Anh Dieu Hong Tran" w:date="2022-12-06T08:35:00Z">
              <w:tcPr>
                <w:tcW w:w="1843" w:type="dxa"/>
                <w:gridSpan w:val="2"/>
              </w:tcPr>
            </w:tcPrChange>
          </w:tcPr>
          <w:p w14:paraId="259D8063" w14:textId="225863AA" w:rsidR="000F7BDA" w:rsidRPr="00D561BC" w:rsidRDefault="000F7BDA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 xml:space="preserve">Trung </w:t>
            </w:r>
            <w:proofErr w:type="spellStart"/>
            <w:r w:rsidRPr="00D561BC">
              <w:rPr>
                <w:rFonts w:ascii="Arial" w:hAnsi="Arial" w:cs="Arial"/>
                <w:bCs/>
              </w:rPr>
              <w:t>bình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/ </w:t>
            </w:r>
            <w:proofErr w:type="spellStart"/>
            <w:r w:rsidRPr="00D561BC">
              <w:rPr>
                <w:rFonts w:ascii="Arial" w:hAnsi="Arial" w:cs="Arial"/>
                <w:bCs/>
              </w:rPr>
              <w:t>Không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xuất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khẩu</w:t>
            </w:r>
            <w:proofErr w:type="spellEnd"/>
          </w:p>
        </w:tc>
        <w:tc>
          <w:tcPr>
            <w:tcW w:w="1702" w:type="dxa"/>
            <w:tcPrChange w:id="94" w:author="Anh Dieu Hong Tran" w:date="2022-12-06T08:35:00Z">
              <w:tcPr>
                <w:tcW w:w="1417" w:type="dxa"/>
                <w:gridSpan w:val="2"/>
              </w:tcPr>
            </w:tcPrChange>
          </w:tcPr>
          <w:p w14:paraId="26532B29" w14:textId="39DC41A7" w:rsidR="000F7BDA" w:rsidRPr="00D561BC" w:rsidRDefault="000F7BDA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Công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ty </w:t>
            </w:r>
            <w:proofErr w:type="spellStart"/>
            <w:r w:rsidRPr="00D561BC">
              <w:rPr>
                <w:rFonts w:ascii="Arial" w:hAnsi="Arial" w:cs="Arial"/>
                <w:bCs/>
              </w:rPr>
              <w:t>không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phát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sinh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hoạt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động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xuất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khẩu</w:t>
            </w:r>
            <w:proofErr w:type="spellEnd"/>
          </w:p>
        </w:tc>
        <w:tc>
          <w:tcPr>
            <w:tcW w:w="4314" w:type="dxa"/>
            <w:tcPrChange w:id="95" w:author="Anh Dieu Hong Tran" w:date="2022-12-06T08:35:00Z">
              <w:tcPr>
                <w:tcW w:w="3970" w:type="dxa"/>
                <w:gridSpan w:val="2"/>
              </w:tcPr>
            </w:tcPrChange>
          </w:tcPr>
          <w:p w14:paraId="40713318" w14:textId="2EC27802" w:rsidR="00BA7B50" w:rsidRPr="00D561BC" w:rsidRDefault="00B40A28" w:rsidP="00250C43">
            <w:pPr>
              <w:spacing w:before="60"/>
              <w:jc w:val="both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/>
                <w:bCs/>
              </w:rPr>
              <w:t xml:space="preserve">5.11.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Ảnh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hưởng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của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tình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hình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chính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trị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và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chính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sách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của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các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nước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-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thị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trường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xuất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khẩu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hoặc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thì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trường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nhập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khẩu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)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chính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đối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với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sản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phẩm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của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/>
                <w:bCs/>
              </w:rPr>
              <w:t>doanh</w:t>
            </w:r>
            <w:proofErr w:type="spellEnd"/>
            <w:r w:rsidR="00BA7B50"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proofErr w:type="gramStart"/>
            <w:r w:rsidR="00BA7B50" w:rsidRPr="00D561BC">
              <w:rPr>
                <w:rFonts w:ascii="Arial" w:hAnsi="Arial" w:cs="Arial"/>
                <w:b/>
                <w:bCs/>
              </w:rPr>
              <w:t>nghiệp:</w:t>
            </w:r>
            <w:r w:rsidR="00BA7B50" w:rsidRPr="00D561BC">
              <w:rPr>
                <w:rFonts w:ascii="Arial" w:hAnsi="Arial" w:cs="Arial"/>
                <w:bCs/>
              </w:rPr>
              <w:t>Theo</w:t>
            </w:r>
            <w:proofErr w:type="spellEnd"/>
            <w:proofErr w:type="gramEnd"/>
            <w:r w:rsidR="00BA7B50" w:rsidRPr="00D561BC">
              <w:rPr>
                <w:rFonts w:ascii="Arial" w:hAnsi="Arial" w:cs="Arial"/>
                <w:bCs/>
              </w:rPr>
              <w:t xml:space="preserve"> ý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kiến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chi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nhánh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đơn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vị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phân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phối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nguyên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liệu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xuất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được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NK,.,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và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tập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đoàn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xuất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tiềm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lực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quy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mô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và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cập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nhật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thường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xuyên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chính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sách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nên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không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chịu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ảnh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hưởng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nhiều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bởi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chính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sách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7B50" w:rsidRPr="00D561BC">
              <w:rPr>
                <w:rFonts w:ascii="Arial" w:hAnsi="Arial" w:cs="Arial"/>
                <w:bCs/>
              </w:rPr>
              <w:t>này</w:t>
            </w:r>
            <w:proofErr w:type="spellEnd"/>
            <w:r w:rsidR="00BA7B50" w:rsidRPr="00D561BC">
              <w:rPr>
                <w:rFonts w:ascii="Arial" w:hAnsi="Arial" w:cs="Arial"/>
                <w:bCs/>
              </w:rPr>
              <w:t xml:space="preserve">.  </w:t>
            </w:r>
          </w:p>
          <w:p w14:paraId="41DE30B8" w14:textId="04475AC0" w:rsidR="000F7BDA" w:rsidRPr="00D561BC" w:rsidRDefault="00541391" w:rsidP="00250C43">
            <w:pPr>
              <w:spacing w:before="60"/>
              <w:jc w:val="both"/>
              <w:rPr>
                <w:rFonts w:ascii="Arial" w:hAnsi="Arial" w:cs="Arial"/>
                <w:b/>
                <w:bCs/>
              </w:rPr>
            </w:pPr>
            <w:r w:rsidRPr="00D561BC">
              <w:rPr>
                <w:rFonts w:ascii="Arial" w:hAnsi="Arial" w:cs="Arial"/>
                <w:b/>
                <w:bCs/>
              </w:rPr>
              <w:t xml:space="preserve">-   KH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tốt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trả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nợ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gốc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lãi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đầy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đủ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đúng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kỳ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hạn</w:t>
            </w:r>
            <w:proofErr w:type="spellEnd"/>
            <w:r w:rsidR="007E1553" w:rsidRPr="00D561BC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0F7BDA" w:rsidRPr="00D561BC" w14:paraId="56A2F474" w14:textId="03FFE30E" w:rsidTr="006B6819">
        <w:trPr>
          <w:trHeight w:val="1340"/>
          <w:trPrChange w:id="96" w:author="Anh Dieu Hong Tran" w:date="2022-12-06T08:35:00Z">
            <w:trPr>
              <w:trHeight w:val="1340"/>
            </w:trPr>
          </w:trPrChange>
        </w:trPr>
        <w:tc>
          <w:tcPr>
            <w:tcW w:w="594" w:type="dxa"/>
            <w:tcPrChange w:id="97" w:author="Anh Dieu Hong Tran" w:date="2022-12-06T08:35:00Z">
              <w:tcPr>
                <w:tcW w:w="594" w:type="dxa"/>
                <w:vAlign w:val="center"/>
              </w:tcPr>
            </w:tcPrChange>
          </w:tcPr>
          <w:p w14:paraId="5574AE0D" w14:textId="3DD029F2" w:rsidR="000F7BDA" w:rsidRPr="00D561BC" w:rsidRDefault="000F7BDA" w:rsidP="006B681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329" w:type="dxa"/>
            <w:tcPrChange w:id="98" w:author="Anh Dieu Hong Tran" w:date="2022-12-06T08:35:00Z">
              <w:tcPr>
                <w:tcW w:w="1233" w:type="dxa"/>
                <w:vAlign w:val="center"/>
              </w:tcPr>
            </w:tcPrChange>
          </w:tcPr>
          <w:p w14:paraId="78460EFF" w14:textId="1ADC00CA" w:rsidR="000F7BDA" w:rsidRPr="00D561BC" w:rsidRDefault="000F7BDA" w:rsidP="006B681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Công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ty CP </w:t>
            </w:r>
            <w:proofErr w:type="spellStart"/>
            <w:r w:rsidRPr="00D561BC">
              <w:rPr>
                <w:rFonts w:ascii="Arial" w:hAnsi="Arial" w:cs="Arial"/>
                <w:bCs/>
              </w:rPr>
              <w:t>Phát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triển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Nông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nghiệp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Minh </w:t>
            </w:r>
            <w:proofErr w:type="spellStart"/>
            <w:r w:rsidRPr="00D561BC">
              <w:rPr>
                <w:rFonts w:ascii="Arial" w:hAnsi="Arial" w:cs="Arial"/>
                <w:bCs/>
              </w:rPr>
              <w:t>Phú</w:t>
            </w:r>
            <w:proofErr w:type="spellEnd"/>
          </w:p>
        </w:tc>
        <w:tc>
          <w:tcPr>
            <w:tcW w:w="1134" w:type="dxa"/>
            <w:tcPrChange w:id="99" w:author="Anh Dieu Hong Tran" w:date="2022-12-06T08:35:00Z">
              <w:tcPr>
                <w:tcW w:w="1134" w:type="dxa"/>
                <w:gridSpan w:val="2"/>
                <w:vAlign w:val="center"/>
              </w:tcPr>
            </w:tcPrChange>
          </w:tcPr>
          <w:p w14:paraId="32BA4A84" w14:textId="614AD060" w:rsidR="000F7BDA" w:rsidRPr="00D561BC" w:rsidRDefault="000F7BDA" w:rsidP="006B6819">
            <w:pPr>
              <w:overflowPunct/>
              <w:autoSpaceDE/>
              <w:autoSpaceDN/>
              <w:adjustRightInd/>
              <w:spacing w:before="60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>16711350</w:t>
            </w:r>
          </w:p>
        </w:tc>
        <w:tc>
          <w:tcPr>
            <w:tcW w:w="1702" w:type="dxa"/>
            <w:tcPrChange w:id="100" w:author="Anh Dieu Hong Tran" w:date="2022-12-06T08:35:00Z">
              <w:tcPr>
                <w:tcW w:w="2126" w:type="dxa"/>
                <w:gridSpan w:val="3"/>
              </w:tcPr>
            </w:tcPrChange>
          </w:tcPr>
          <w:p w14:paraId="6EED94FC" w14:textId="25F8801A" w:rsidR="000F7BDA" w:rsidRPr="00D561BC" w:rsidRDefault="000F7BDA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 xml:space="preserve">5.4. </w:t>
            </w:r>
            <w:proofErr w:type="spellStart"/>
            <w:r w:rsidRPr="00D561BC">
              <w:rPr>
                <w:rFonts w:ascii="Arial" w:hAnsi="Arial" w:cs="Arial"/>
                <w:bCs/>
              </w:rPr>
              <w:t>Khả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DN </w:t>
            </w:r>
            <w:proofErr w:type="spellStart"/>
            <w:r w:rsidRPr="00D561BC">
              <w:rPr>
                <w:rFonts w:ascii="Arial" w:hAnsi="Arial" w:cs="Arial"/>
                <w:bCs/>
              </w:rPr>
              <w:t>bị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đào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thải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bởi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khác</w:t>
            </w:r>
            <w:proofErr w:type="spellEnd"/>
          </w:p>
        </w:tc>
        <w:tc>
          <w:tcPr>
            <w:tcW w:w="1702" w:type="dxa"/>
            <w:tcPrChange w:id="101" w:author="Anh Dieu Hong Tran" w:date="2022-12-06T08:35:00Z">
              <w:tcPr>
                <w:tcW w:w="2126" w:type="dxa"/>
                <w:gridSpan w:val="2"/>
              </w:tcPr>
            </w:tcPrChange>
          </w:tcPr>
          <w:p w14:paraId="61B7CA12" w14:textId="1542DDEB" w:rsidR="000F7BDA" w:rsidRPr="00D561BC" w:rsidRDefault="000F7BDA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Rất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thị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trường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chưa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thay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thế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trong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vòng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1 </w:t>
            </w:r>
            <w:proofErr w:type="spellStart"/>
            <w:r w:rsidRPr="00D561BC">
              <w:rPr>
                <w:rFonts w:ascii="Arial" w:hAnsi="Arial" w:cs="Arial"/>
                <w:bCs/>
              </w:rPr>
              <w:t>năm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tới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hoặc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không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thay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thế</w:t>
            </w:r>
            <w:proofErr w:type="spellEnd"/>
          </w:p>
        </w:tc>
        <w:tc>
          <w:tcPr>
            <w:tcW w:w="1702" w:type="dxa"/>
            <w:tcPrChange w:id="102" w:author="Anh Dieu Hong Tran" w:date="2022-12-06T08:35:00Z">
              <w:tcPr>
                <w:tcW w:w="1843" w:type="dxa"/>
                <w:gridSpan w:val="2"/>
              </w:tcPr>
            </w:tcPrChange>
          </w:tcPr>
          <w:p w14:paraId="62CFFD83" w14:textId="6A9A71B4" w:rsidR="000F7BDA" w:rsidRPr="00D561BC" w:rsidRDefault="000F7BDA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Khả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thay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thế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bình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thường</w:t>
            </w:r>
            <w:proofErr w:type="spellEnd"/>
          </w:p>
        </w:tc>
        <w:tc>
          <w:tcPr>
            <w:tcW w:w="1702" w:type="dxa"/>
            <w:tcPrChange w:id="103" w:author="Anh Dieu Hong Tran" w:date="2022-12-06T08:35:00Z">
              <w:tcPr>
                <w:tcW w:w="1417" w:type="dxa"/>
                <w:gridSpan w:val="2"/>
              </w:tcPr>
            </w:tcPrChange>
          </w:tcPr>
          <w:p w14:paraId="603D76C9" w14:textId="3248C901" w:rsidR="000F7BDA" w:rsidRPr="00D561BC" w:rsidRDefault="000F7BDA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nghiệp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bao </w:t>
            </w:r>
            <w:proofErr w:type="spellStart"/>
            <w:r w:rsidRPr="00D561BC">
              <w:rPr>
                <w:rFonts w:ascii="Arial" w:hAnsi="Arial" w:cs="Arial"/>
                <w:bCs/>
              </w:rPr>
              <w:t>tiêu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lúa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gạo</w:t>
            </w:r>
            <w:proofErr w:type="spellEnd"/>
          </w:p>
        </w:tc>
        <w:tc>
          <w:tcPr>
            <w:tcW w:w="4314" w:type="dxa"/>
            <w:tcPrChange w:id="104" w:author="Anh Dieu Hong Tran" w:date="2022-12-06T08:35:00Z">
              <w:tcPr>
                <w:tcW w:w="3970" w:type="dxa"/>
                <w:gridSpan w:val="2"/>
              </w:tcPr>
            </w:tcPrChange>
          </w:tcPr>
          <w:p w14:paraId="678689A1" w14:textId="77777777" w:rsidR="000F7BDA" w:rsidRPr="00D561BC" w:rsidRDefault="00AE027A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kinh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chính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Công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ty Minh </w:t>
            </w:r>
            <w:proofErr w:type="spellStart"/>
            <w:r w:rsidRPr="00D561BC">
              <w:rPr>
                <w:rFonts w:ascii="Arial" w:hAnsi="Arial" w:cs="Arial"/>
                <w:bCs/>
              </w:rPr>
              <w:t>Phú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là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kinh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doanhlúa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gạo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đây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là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mặt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thiết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yếu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D561BC">
              <w:rPr>
                <w:rFonts w:ascii="Arial" w:hAnsi="Arial" w:cs="Arial"/>
                <w:bCs/>
              </w:rPr>
              <w:t>Hiện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tại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Việt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Nam </w:t>
            </w:r>
            <w:proofErr w:type="spellStart"/>
            <w:r w:rsidRPr="00D561BC">
              <w:rPr>
                <w:rFonts w:ascii="Arial" w:hAnsi="Arial" w:cs="Arial"/>
                <w:bCs/>
              </w:rPr>
              <w:t>thị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hiếu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người</w:t>
            </w:r>
            <w:proofErr w:type="spellEnd"/>
            <w:r w:rsidRPr="00D561BC">
              <w:rPr>
                <w:rFonts w:ascii="Arial" w:hAnsi="Arial" w:cs="Arial"/>
                <w:bCs/>
              </w:rPr>
              <w:t> </w:t>
            </w:r>
            <w:proofErr w:type="spellStart"/>
            <w:r w:rsidRPr="00D561BC">
              <w:rPr>
                <w:rFonts w:ascii="Arial" w:hAnsi="Arial" w:cs="Arial"/>
                <w:bCs/>
              </w:rPr>
              <w:t>tiêu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dùng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vẫn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chưa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sử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dụng</w:t>
            </w:r>
            <w:proofErr w:type="spellEnd"/>
            <w:r w:rsidRPr="00D561BC">
              <w:rPr>
                <w:rFonts w:ascii="Arial" w:hAnsi="Arial" w:cs="Arial"/>
                <w:bCs/>
              </w:rPr>
              <w:t> </w:t>
            </w:r>
            <w:proofErr w:type="spellStart"/>
            <w:r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như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bột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mì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yến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mạch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... </w:t>
            </w:r>
            <w:proofErr w:type="spellStart"/>
            <w:r w:rsidRPr="00D561BC">
              <w:rPr>
                <w:rFonts w:ascii="Arial" w:hAnsi="Arial" w:cs="Arial"/>
                <w:bCs/>
              </w:rPr>
              <w:t>để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thay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thế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trong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cầu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ngày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D561BC">
              <w:rPr>
                <w:rFonts w:ascii="Arial" w:hAnsi="Arial" w:cs="Arial"/>
                <w:bCs/>
              </w:rPr>
              <w:t>Thêm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vào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2021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Cty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đạt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81,4 </w:t>
            </w:r>
            <w:proofErr w:type="spellStart"/>
            <w:r w:rsidRPr="00D561BC">
              <w:rPr>
                <w:rFonts w:ascii="Arial" w:hAnsi="Arial" w:cs="Arial"/>
                <w:bCs/>
              </w:rPr>
              <w:t>tỷ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đồng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là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một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trong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những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nghiệp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quy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mô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chiếm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phần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lớn</w:t>
            </w:r>
            <w:proofErr w:type="spellEnd"/>
            <w:r w:rsidRPr="00D561BC">
              <w:rPr>
                <w:rFonts w:ascii="Arial" w:hAnsi="Arial" w:cs="Arial"/>
                <w:bCs/>
              </w:rPr>
              <w:t> </w:t>
            </w:r>
            <w:proofErr w:type="spellStart"/>
            <w:r w:rsidRPr="00D561BC">
              <w:rPr>
                <w:rFonts w:ascii="Arial" w:hAnsi="Arial" w:cs="Arial"/>
                <w:bCs/>
              </w:rPr>
              <w:t>tại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tỉnh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Sóc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Trăng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vòng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đời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rất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dài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D561BC">
              <w:rPr>
                <w:rFonts w:ascii="Arial" w:hAnsi="Arial" w:cs="Arial"/>
                <w:bCs/>
              </w:rPr>
              <w:t>Vì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vậy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đánh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giá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bộ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về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tiêu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chí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này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là</w:t>
            </w:r>
            <w:proofErr w:type="spellEnd"/>
            <w:r w:rsidRPr="00D561BC">
              <w:rPr>
                <w:rFonts w:ascii="Arial" w:hAnsi="Arial" w:cs="Arial"/>
                <w:bCs/>
              </w:rPr>
              <w:t>: 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Rất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khó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thị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trường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chưa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thay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thế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trong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vòng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1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năm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tới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hoặc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không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có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thay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thế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là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hợp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lý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và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đúng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theo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hướng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dẫn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VCB.</w:t>
            </w:r>
          </w:p>
          <w:p w14:paraId="0AB64C42" w14:textId="3CE10890" w:rsidR="00AE027A" w:rsidRPr="00D561BC" w:rsidRDefault="00AE027A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/>
                <w:bCs/>
              </w:rPr>
              <w:t xml:space="preserve">KH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tốt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trả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nợ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gốc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lãi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đầy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đủ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đúng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kỳ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hạn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6B6819" w:rsidRPr="00D561BC" w14:paraId="290FB3FB" w14:textId="0E982DFC" w:rsidTr="006977BD">
        <w:trPr>
          <w:trHeight w:val="558"/>
        </w:trPr>
        <w:tc>
          <w:tcPr>
            <w:tcW w:w="594" w:type="dxa"/>
            <w:vMerge w:val="restart"/>
          </w:tcPr>
          <w:p w14:paraId="4488E36D" w14:textId="2D540175" w:rsidR="006B6819" w:rsidRPr="00D561BC" w:rsidRDefault="006B6819" w:rsidP="006B681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329" w:type="dxa"/>
            <w:vMerge w:val="restart"/>
          </w:tcPr>
          <w:p w14:paraId="5289ABE8" w14:textId="0549D0A7" w:rsidR="006B6819" w:rsidRPr="00D561BC" w:rsidRDefault="006B6819" w:rsidP="006B6819">
            <w:pPr>
              <w:overflowPunct/>
              <w:autoSpaceDE/>
              <w:autoSpaceDN/>
              <w:adjustRightInd/>
              <w:spacing w:before="60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Công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ty TNHH </w:t>
            </w:r>
            <w:proofErr w:type="spellStart"/>
            <w:r w:rsidRPr="00D561BC">
              <w:rPr>
                <w:rFonts w:ascii="Arial" w:hAnsi="Arial" w:cs="Arial"/>
                <w:bCs/>
              </w:rPr>
              <w:t>Ngô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Phong</w:t>
            </w:r>
            <w:proofErr w:type="spellEnd"/>
          </w:p>
        </w:tc>
        <w:tc>
          <w:tcPr>
            <w:tcW w:w="1134" w:type="dxa"/>
            <w:vMerge w:val="restart"/>
          </w:tcPr>
          <w:p w14:paraId="0694BEEC" w14:textId="4E0824BB" w:rsidR="006B6819" w:rsidRPr="00D561BC" w:rsidRDefault="006B6819" w:rsidP="006B6819">
            <w:pPr>
              <w:overflowPunct/>
              <w:autoSpaceDE/>
              <w:autoSpaceDN/>
              <w:adjustRightInd/>
              <w:spacing w:before="60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>20357880</w:t>
            </w:r>
          </w:p>
        </w:tc>
        <w:tc>
          <w:tcPr>
            <w:tcW w:w="1702" w:type="dxa"/>
          </w:tcPr>
          <w:p w14:paraId="7CBC766A" w14:textId="2D9A1C42" w:rsidR="006B6819" w:rsidRPr="00D561BC" w:rsidRDefault="006B6819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 xml:space="preserve">5.3. </w:t>
            </w:r>
            <w:proofErr w:type="spellStart"/>
            <w:r w:rsidRPr="00D561BC">
              <w:rPr>
                <w:rFonts w:ascii="Arial" w:hAnsi="Arial" w:cs="Arial"/>
                <w:bCs/>
              </w:rPr>
              <w:t>Mức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độ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ổn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định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trường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đầu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ra</w:t>
            </w:r>
            <w:proofErr w:type="spellEnd"/>
          </w:p>
        </w:tc>
        <w:tc>
          <w:tcPr>
            <w:tcW w:w="1702" w:type="dxa"/>
          </w:tcPr>
          <w:p w14:paraId="5BF7DA97" w14:textId="10CCC669" w:rsidR="006B6819" w:rsidRPr="00D561BC" w:rsidRDefault="006B6819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Rất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ổn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định</w:t>
            </w:r>
            <w:proofErr w:type="spellEnd"/>
          </w:p>
        </w:tc>
        <w:tc>
          <w:tcPr>
            <w:tcW w:w="1702" w:type="dxa"/>
          </w:tcPr>
          <w:p w14:paraId="4E89AA12" w14:textId="3184A69F" w:rsidR="006B6819" w:rsidRPr="00D561BC" w:rsidRDefault="006B6819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Bị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hẹp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về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quy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mô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hoạt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động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kinh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</w:p>
        </w:tc>
        <w:tc>
          <w:tcPr>
            <w:tcW w:w="1702" w:type="dxa"/>
          </w:tcPr>
          <w:p w14:paraId="124E5EDE" w14:textId="48C90F59" w:rsidR="006B6819" w:rsidRPr="00D561BC" w:rsidRDefault="006B6819" w:rsidP="00250C43">
            <w:pPr>
              <w:overflowPunct/>
              <w:autoSpaceDE/>
              <w:autoSpaceDN/>
              <w:adjustRightInd/>
              <w:spacing w:before="60"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trước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nghiệp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là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144 </w:t>
            </w:r>
            <w:proofErr w:type="spellStart"/>
            <w:r w:rsidRPr="00D561BC">
              <w:rPr>
                <w:rFonts w:ascii="Arial" w:hAnsi="Arial" w:cs="Arial"/>
                <w:bCs/>
              </w:rPr>
              <w:t>tỷ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r w:rsidRPr="00D561BC">
              <w:rPr>
                <w:rFonts w:ascii="Arial" w:hAnsi="Arial" w:cs="Arial"/>
                <w:bCs/>
              </w:rPr>
              <w:lastRenderedPageBreak/>
              <w:t xml:space="preserve">808 </w:t>
            </w:r>
            <w:proofErr w:type="spellStart"/>
            <w:r w:rsidRPr="00D561BC">
              <w:rPr>
                <w:rFonts w:ascii="Arial" w:hAnsi="Arial" w:cs="Arial"/>
                <w:bCs/>
              </w:rPr>
              <w:t>đồng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năm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nay </w:t>
            </w:r>
            <w:proofErr w:type="spellStart"/>
            <w:r w:rsidRPr="00D561BC">
              <w:rPr>
                <w:rFonts w:ascii="Arial" w:hAnsi="Arial" w:cs="Arial"/>
                <w:bCs/>
              </w:rPr>
              <w:t>giảm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xuống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121 </w:t>
            </w:r>
            <w:proofErr w:type="spellStart"/>
            <w:r w:rsidRPr="00D561BC">
              <w:rPr>
                <w:rFonts w:ascii="Arial" w:hAnsi="Arial" w:cs="Arial"/>
                <w:bCs/>
              </w:rPr>
              <w:t>tỷ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916 </w:t>
            </w:r>
            <w:proofErr w:type="spellStart"/>
            <w:r w:rsidRPr="00D561BC">
              <w:rPr>
                <w:rFonts w:ascii="Arial" w:hAnsi="Arial" w:cs="Arial"/>
                <w:bCs/>
              </w:rPr>
              <w:t>đồng</w:t>
            </w:r>
            <w:proofErr w:type="spellEnd"/>
          </w:p>
        </w:tc>
        <w:tc>
          <w:tcPr>
            <w:tcW w:w="4314" w:type="dxa"/>
          </w:tcPr>
          <w:p w14:paraId="5A1A1E60" w14:textId="336DC288" w:rsidR="006B6819" w:rsidRPr="00D561BC" w:rsidRDefault="006B6819" w:rsidP="00250C43">
            <w:pPr>
              <w:overflowPunct/>
              <w:spacing w:before="60"/>
              <w:ind w:left="34"/>
              <w:jc w:val="both"/>
              <w:textAlignment w:val="auto"/>
              <w:rPr>
                <w:rFonts w:ascii="Arial" w:eastAsia="ArialMT" w:hAnsi="Arial" w:cs="Arial"/>
              </w:rPr>
            </w:pPr>
            <w:r w:rsidRPr="00D561BC">
              <w:rPr>
                <w:rFonts w:ascii="Arial" w:hAnsi="Arial" w:cs="Arial"/>
                <w:b/>
                <w:bCs/>
              </w:rPr>
              <w:lastRenderedPageBreak/>
              <w:t>5.3:</w:t>
            </w:r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Công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ty </w:t>
            </w:r>
            <w:proofErr w:type="spellStart"/>
            <w:r w:rsidRPr="00D561BC">
              <w:rPr>
                <w:rFonts w:ascii="Arial" w:hAnsi="Arial" w:cs="Arial"/>
                <w:bCs/>
              </w:rPr>
              <w:t>hoạt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động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từ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2009, </w:t>
            </w:r>
            <w:proofErr w:type="spellStart"/>
            <w:r w:rsidRPr="00D561BC">
              <w:rPr>
                <w:rFonts w:ascii="Arial" w:hAnsi="Arial" w:cs="Arial"/>
                <w:bCs/>
              </w:rPr>
              <w:t>cty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là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đại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lý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phân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phối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cấp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1 </w:t>
            </w:r>
            <w:proofErr w:type="spellStart"/>
            <w:r w:rsidRPr="00D561BC">
              <w:rPr>
                <w:rFonts w:ascii="Arial" w:hAnsi="Arial" w:cs="Arial"/>
                <w:bCs/>
              </w:rPr>
              <w:t>độc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quyền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tại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khu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vực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Tây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Nam </w:t>
            </w:r>
            <w:proofErr w:type="spellStart"/>
            <w:r w:rsidRPr="00D561BC">
              <w:rPr>
                <w:rFonts w:ascii="Arial" w:hAnsi="Arial" w:cs="Arial"/>
                <w:bCs/>
              </w:rPr>
              <w:t>Bộ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các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nhãn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hàng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: Duy </w:t>
            </w:r>
            <w:proofErr w:type="spellStart"/>
            <w:r w:rsidRPr="00D561BC">
              <w:rPr>
                <w:rFonts w:ascii="Arial" w:hAnsi="Arial" w:cs="Arial"/>
                <w:bCs/>
              </w:rPr>
              <w:t>Tân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r w:rsidRPr="00D561BC">
              <w:rPr>
                <w:rFonts w:ascii="Arial" w:eastAsia="ArialMT" w:hAnsi="Arial" w:cs="Arial"/>
              </w:rPr>
              <w:t xml:space="preserve">Duy </w:t>
            </w:r>
            <w:proofErr w:type="spellStart"/>
            <w:r w:rsidRPr="00D561BC">
              <w:rPr>
                <w:rFonts w:ascii="Arial" w:eastAsia="ArialMT" w:hAnsi="Arial" w:cs="Arial"/>
              </w:rPr>
              <w:lastRenderedPageBreak/>
              <w:t>Thành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</w:t>
            </w:r>
            <w:proofErr w:type="spellStart"/>
            <w:r w:rsidRPr="00D561BC">
              <w:rPr>
                <w:rFonts w:ascii="Arial" w:eastAsia="ArialMT" w:hAnsi="Arial" w:cs="Arial"/>
              </w:rPr>
              <w:t>Tân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Lập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Thành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</w:t>
            </w:r>
            <w:proofErr w:type="spellStart"/>
            <w:r w:rsidRPr="00D561BC">
              <w:rPr>
                <w:rFonts w:ascii="Arial" w:eastAsia="ArialMT" w:hAnsi="Arial" w:cs="Arial"/>
              </w:rPr>
              <w:t>Tý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Liên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</w:t>
            </w:r>
            <w:proofErr w:type="spellStart"/>
            <w:r w:rsidRPr="00D561BC">
              <w:rPr>
                <w:rFonts w:ascii="Arial" w:eastAsia="ArialMT" w:hAnsi="Arial" w:cs="Arial"/>
              </w:rPr>
              <w:t>Rạng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Đông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</w:t>
            </w:r>
            <w:proofErr w:type="spellStart"/>
            <w:r w:rsidRPr="00D561BC">
              <w:rPr>
                <w:rFonts w:ascii="Arial" w:eastAsia="ArialMT" w:hAnsi="Arial" w:cs="Arial"/>
              </w:rPr>
              <w:t>Nhựa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Hiệp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Thành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. </w:t>
            </w:r>
            <w:proofErr w:type="spellStart"/>
            <w:r w:rsidRPr="00D561BC">
              <w:rPr>
                <w:rFonts w:ascii="Arial" w:eastAsia="ArialMT" w:hAnsi="Arial" w:cs="Arial"/>
              </w:rPr>
              <w:t>Công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ty </w:t>
            </w:r>
            <w:proofErr w:type="spellStart"/>
            <w:r w:rsidRPr="00D561BC">
              <w:rPr>
                <w:rFonts w:ascii="Arial" w:eastAsia="ArialMT" w:hAnsi="Arial" w:cs="Arial"/>
              </w:rPr>
              <w:t>có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hệ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thống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phân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phối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với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3 showroom </w:t>
            </w:r>
            <w:proofErr w:type="spellStart"/>
            <w:r w:rsidRPr="00D561BC">
              <w:rPr>
                <w:rFonts w:ascii="Arial" w:eastAsia="ArialMT" w:hAnsi="Arial" w:cs="Arial"/>
              </w:rPr>
              <w:t>lớn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tại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Cần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Thơ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1 Trung </w:t>
            </w:r>
            <w:proofErr w:type="spellStart"/>
            <w:r w:rsidRPr="00D561BC">
              <w:rPr>
                <w:rFonts w:ascii="Arial" w:eastAsia="ArialMT" w:hAnsi="Arial" w:cs="Arial"/>
              </w:rPr>
              <w:t>tâm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phân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phối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sản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phẩm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104 </w:t>
            </w:r>
            <w:proofErr w:type="spellStart"/>
            <w:r w:rsidRPr="00D561BC">
              <w:rPr>
                <w:rFonts w:ascii="Arial" w:eastAsia="ArialMT" w:hAnsi="Arial" w:cs="Arial"/>
              </w:rPr>
              <w:t>đại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lý</w:t>
            </w:r>
            <w:proofErr w:type="spellEnd"/>
            <w:r w:rsidRPr="00D561BC">
              <w:rPr>
                <w:rFonts w:ascii="Arial" w:eastAsia="ArialMT" w:hAnsi="Arial" w:cs="Arial"/>
              </w:rPr>
              <w:t>/</w:t>
            </w:r>
            <w:proofErr w:type="spellStart"/>
            <w:r w:rsidRPr="00D561BC">
              <w:rPr>
                <w:rFonts w:ascii="Arial" w:eastAsia="ArialMT" w:hAnsi="Arial" w:cs="Arial"/>
              </w:rPr>
              <w:t>cửa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hàng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tại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các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tỉnh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trên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toàn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quốc</w:t>
            </w:r>
            <w:proofErr w:type="spellEnd"/>
            <w:r w:rsidRPr="00D561BC">
              <w:rPr>
                <w:rFonts w:ascii="Arial" w:eastAsia="ArialMT" w:hAnsi="Arial" w:cs="Arial"/>
              </w:rPr>
              <w:t>. (</w:t>
            </w:r>
            <w:proofErr w:type="spellStart"/>
            <w:r w:rsidRPr="00D561BC">
              <w:rPr>
                <w:rFonts w:ascii="Arial" w:eastAsia="ArialMT" w:hAnsi="Arial" w:cs="Arial"/>
              </w:rPr>
              <w:t>Kiên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Giang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</w:t>
            </w:r>
            <w:proofErr w:type="spellStart"/>
            <w:r w:rsidRPr="00D561BC">
              <w:rPr>
                <w:rFonts w:ascii="Arial" w:eastAsia="ArialMT" w:hAnsi="Arial" w:cs="Arial"/>
              </w:rPr>
              <w:t>Đồng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Tháp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</w:t>
            </w:r>
            <w:proofErr w:type="spellStart"/>
            <w:r w:rsidRPr="00D561BC">
              <w:rPr>
                <w:rFonts w:ascii="Arial" w:eastAsia="ArialMT" w:hAnsi="Arial" w:cs="Arial"/>
              </w:rPr>
              <w:t>Cà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Mau, </w:t>
            </w:r>
            <w:proofErr w:type="spellStart"/>
            <w:r w:rsidRPr="00D561BC">
              <w:rPr>
                <w:rFonts w:ascii="Arial" w:eastAsia="ArialMT" w:hAnsi="Arial" w:cs="Arial"/>
              </w:rPr>
              <w:t>Bạc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Liêu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</w:t>
            </w:r>
            <w:proofErr w:type="spellStart"/>
            <w:r w:rsidRPr="00D561BC">
              <w:rPr>
                <w:rFonts w:ascii="Arial" w:eastAsia="ArialMT" w:hAnsi="Arial" w:cs="Arial"/>
              </w:rPr>
              <w:t>Sóc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Trăng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</w:t>
            </w:r>
            <w:proofErr w:type="gramStart"/>
            <w:r w:rsidRPr="00D561BC">
              <w:rPr>
                <w:rFonts w:ascii="Arial" w:eastAsia="ArialMT" w:hAnsi="Arial" w:cs="Arial"/>
              </w:rPr>
              <w:t>An</w:t>
            </w:r>
            <w:proofErr w:type="gram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Giang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</w:t>
            </w:r>
            <w:proofErr w:type="spellStart"/>
            <w:r w:rsidRPr="00D561BC">
              <w:rPr>
                <w:rFonts w:ascii="Arial" w:eastAsia="ArialMT" w:hAnsi="Arial" w:cs="Arial"/>
              </w:rPr>
              <w:t>Tiền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Giang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</w:t>
            </w:r>
            <w:proofErr w:type="spellStart"/>
            <w:r w:rsidRPr="00D561BC">
              <w:rPr>
                <w:rFonts w:ascii="Arial" w:eastAsia="ArialMT" w:hAnsi="Arial" w:cs="Arial"/>
              </w:rPr>
              <w:t>Trà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Vinh, </w:t>
            </w:r>
            <w:proofErr w:type="spellStart"/>
            <w:r w:rsidRPr="00D561BC">
              <w:rPr>
                <w:rFonts w:ascii="Arial" w:eastAsia="ArialMT" w:hAnsi="Arial" w:cs="Arial"/>
              </w:rPr>
              <w:t>Vĩnh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Long, </w:t>
            </w:r>
            <w:proofErr w:type="spellStart"/>
            <w:r w:rsidRPr="00D561BC">
              <w:rPr>
                <w:rFonts w:ascii="Arial" w:eastAsia="ArialMT" w:hAnsi="Arial" w:cs="Arial"/>
              </w:rPr>
              <w:t>Hậu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Giang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</w:t>
            </w:r>
            <w:proofErr w:type="spellStart"/>
            <w:r w:rsidRPr="00D561BC">
              <w:rPr>
                <w:rFonts w:ascii="Arial" w:eastAsia="ArialMT" w:hAnsi="Arial" w:cs="Arial"/>
              </w:rPr>
              <w:t>Cần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Thơ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</w:t>
            </w:r>
            <w:proofErr w:type="spellStart"/>
            <w:r w:rsidRPr="00D561BC">
              <w:rPr>
                <w:rFonts w:ascii="Arial" w:eastAsia="ArialMT" w:hAnsi="Arial" w:cs="Arial"/>
              </w:rPr>
              <w:t>Bình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Dương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</w:t>
            </w:r>
            <w:proofErr w:type="spellStart"/>
            <w:r w:rsidRPr="00D561BC">
              <w:rPr>
                <w:rFonts w:ascii="Arial" w:eastAsia="ArialMT" w:hAnsi="Arial" w:cs="Arial"/>
              </w:rPr>
              <w:t>Đà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Lạt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</w:t>
            </w:r>
            <w:proofErr w:type="spellStart"/>
            <w:r w:rsidRPr="00D561BC">
              <w:rPr>
                <w:rFonts w:ascii="Arial" w:eastAsia="ArialMT" w:hAnsi="Arial" w:cs="Arial"/>
              </w:rPr>
              <w:t>Vũng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Tàu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</w:t>
            </w:r>
            <w:proofErr w:type="spellStart"/>
            <w:r w:rsidRPr="00D561BC">
              <w:rPr>
                <w:rFonts w:ascii="Arial" w:eastAsia="ArialMT" w:hAnsi="Arial" w:cs="Arial"/>
              </w:rPr>
              <w:t>Đà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Nẵng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…). </w:t>
            </w:r>
            <w:proofErr w:type="spellStart"/>
            <w:r w:rsidRPr="00D561BC">
              <w:rPr>
                <w:rFonts w:ascii="Arial" w:eastAsia="ArialMT" w:hAnsi="Arial" w:cs="Arial"/>
              </w:rPr>
              <w:t>Việc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doanh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thu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2021 </w:t>
            </w:r>
            <w:proofErr w:type="spellStart"/>
            <w:r w:rsidRPr="00D561BC">
              <w:rPr>
                <w:rFonts w:ascii="Arial" w:eastAsia="ArialMT" w:hAnsi="Arial" w:cs="Arial"/>
              </w:rPr>
              <w:t>đạt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121,916 </w:t>
            </w:r>
            <w:proofErr w:type="spellStart"/>
            <w:r w:rsidRPr="00D561BC">
              <w:rPr>
                <w:rFonts w:ascii="Arial" w:eastAsia="ArialMT" w:hAnsi="Arial" w:cs="Arial"/>
              </w:rPr>
              <w:t>tỷ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đồng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giảm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22,09 </w:t>
            </w:r>
            <w:proofErr w:type="spellStart"/>
            <w:r w:rsidRPr="00D561BC">
              <w:rPr>
                <w:rFonts w:ascii="Arial" w:eastAsia="ArialMT" w:hAnsi="Arial" w:cs="Arial"/>
              </w:rPr>
              <w:t>tỷ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đồng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so </w:t>
            </w:r>
            <w:proofErr w:type="spellStart"/>
            <w:r w:rsidRPr="00D561BC">
              <w:rPr>
                <w:rFonts w:ascii="Arial" w:eastAsia="ArialMT" w:hAnsi="Arial" w:cs="Arial"/>
              </w:rPr>
              <w:t>với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năm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2020 </w:t>
            </w:r>
            <w:proofErr w:type="spellStart"/>
            <w:r w:rsidRPr="00D561BC">
              <w:rPr>
                <w:rFonts w:ascii="Arial" w:eastAsia="ArialMT" w:hAnsi="Arial" w:cs="Arial"/>
              </w:rPr>
              <w:t>là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do </w:t>
            </w:r>
            <w:proofErr w:type="spellStart"/>
            <w:r w:rsidRPr="00D561BC">
              <w:rPr>
                <w:rFonts w:ascii="Arial" w:eastAsia="ArialMT" w:hAnsi="Arial" w:cs="Arial"/>
              </w:rPr>
              <w:t>năm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2021 </w:t>
            </w:r>
            <w:proofErr w:type="spellStart"/>
            <w:r w:rsidRPr="00D561BC">
              <w:rPr>
                <w:rFonts w:ascii="Arial" w:eastAsia="ArialMT" w:hAnsi="Arial" w:cs="Arial"/>
              </w:rPr>
              <w:t>dịch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Covid </w:t>
            </w:r>
            <w:proofErr w:type="spellStart"/>
            <w:r w:rsidRPr="00D561BC">
              <w:rPr>
                <w:rFonts w:ascii="Arial" w:eastAsia="ArialMT" w:hAnsi="Arial" w:cs="Arial"/>
              </w:rPr>
              <w:t>bùng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phát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mạnh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tại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khu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vực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phía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Nam, </w:t>
            </w:r>
            <w:proofErr w:type="spellStart"/>
            <w:r w:rsidRPr="00D561BC">
              <w:rPr>
                <w:rFonts w:ascii="Arial" w:eastAsia="ArialMT" w:hAnsi="Arial" w:cs="Arial"/>
              </w:rPr>
              <w:t>theo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chỉ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thị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16 </w:t>
            </w:r>
            <w:proofErr w:type="spellStart"/>
            <w:r w:rsidRPr="00D561BC">
              <w:rPr>
                <w:rFonts w:ascii="Arial" w:eastAsia="ArialMT" w:hAnsi="Arial" w:cs="Arial"/>
              </w:rPr>
              <w:t>Công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ty </w:t>
            </w:r>
            <w:proofErr w:type="spellStart"/>
            <w:r w:rsidRPr="00D561BC">
              <w:rPr>
                <w:rFonts w:ascii="Arial" w:eastAsia="ArialMT" w:hAnsi="Arial" w:cs="Arial"/>
              </w:rPr>
              <w:t>tạm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thời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ngưng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hoạt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động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từ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tháng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06/2021 </w:t>
            </w:r>
            <w:proofErr w:type="spellStart"/>
            <w:r w:rsidRPr="00D561BC">
              <w:rPr>
                <w:rFonts w:ascii="Arial" w:eastAsia="ArialMT" w:hAnsi="Arial" w:cs="Arial"/>
              </w:rPr>
              <w:t>đến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hết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tháng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09/2021 (04 </w:t>
            </w:r>
            <w:proofErr w:type="spellStart"/>
            <w:r w:rsidRPr="00D561BC">
              <w:rPr>
                <w:rFonts w:ascii="Arial" w:eastAsia="ArialMT" w:hAnsi="Arial" w:cs="Arial"/>
              </w:rPr>
              <w:t>tháng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trong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1 </w:t>
            </w:r>
            <w:proofErr w:type="spellStart"/>
            <w:r w:rsidRPr="00D561BC">
              <w:rPr>
                <w:rFonts w:ascii="Arial" w:eastAsia="ArialMT" w:hAnsi="Arial" w:cs="Arial"/>
              </w:rPr>
              <w:t>năm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) </w:t>
            </w:r>
            <w:proofErr w:type="spellStart"/>
            <w:r w:rsidRPr="00D561BC">
              <w:rPr>
                <w:rFonts w:ascii="Arial" w:eastAsia="ArialMT" w:hAnsi="Arial" w:cs="Arial"/>
              </w:rPr>
              <w:t>nhưng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doanh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thu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chỉ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giảm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có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22,09 </w:t>
            </w:r>
            <w:proofErr w:type="spellStart"/>
            <w:r w:rsidRPr="00D561BC">
              <w:rPr>
                <w:rFonts w:ascii="Arial" w:eastAsia="ArialMT" w:hAnsi="Arial" w:cs="Arial"/>
              </w:rPr>
              <w:t>tỷ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đồng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. </w:t>
            </w:r>
            <w:proofErr w:type="spellStart"/>
            <w:r w:rsidRPr="00D561BC">
              <w:rPr>
                <w:rFonts w:ascii="Arial" w:eastAsia="ArialMT" w:hAnsi="Arial" w:cs="Arial"/>
              </w:rPr>
              <w:t>Bước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sang </w:t>
            </w:r>
            <w:proofErr w:type="spellStart"/>
            <w:r w:rsidRPr="00D561BC">
              <w:rPr>
                <w:rFonts w:ascii="Arial" w:eastAsia="ArialMT" w:hAnsi="Arial" w:cs="Arial"/>
              </w:rPr>
              <w:t>năm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2022, 09 </w:t>
            </w:r>
            <w:proofErr w:type="spellStart"/>
            <w:r w:rsidRPr="00D561BC">
              <w:rPr>
                <w:rFonts w:ascii="Arial" w:eastAsia="ArialMT" w:hAnsi="Arial" w:cs="Arial"/>
              </w:rPr>
              <w:t>tháng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2022 </w:t>
            </w:r>
            <w:proofErr w:type="spellStart"/>
            <w:r w:rsidRPr="00D561BC">
              <w:rPr>
                <w:rFonts w:ascii="Arial" w:eastAsia="ArialMT" w:hAnsi="Arial" w:cs="Arial"/>
              </w:rPr>
              <w:t>công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ty </w:t>
            </w:r>
            <w:proofErr w:type="spellStart"/>
            <w:r w:rsidRPr="00D561BC">
              <w:rPr>
                <w:rFonts w:ascii="Arial" w:eastAsia="ArialMT" w:hAnsi="Arial" w:cs="Arial"/>
              </w:rPr>
              <w:t>đã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đạt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doanh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thu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144 </w:t>
            </w:r>
            <w:proofErr w:type="spellStart"/>
            <w:r w:rsidRPr="00D561BC">
              <w:rPr>
                <w:rFonts w:ascii="Arial" w:eastAsia="ArialMT" w:hAnsi="Arial" w:cs="Arial"/>
              </w:rPr>
              <w:t>tỷ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tăng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19% so </w:t>
            </w:r>
            <w:proofErr w:type="spellStart"/>
            <w:r w:rsidRPr="00D561BC">
              <w:rPr>
                <w:rFonts w:ascii="Arial" w:eastAsia="ArialMT" w:hAnsi="Arial" w:cs="Arial"/>
              </w:rPr>
              <w:t>với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cả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năm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2021 </w:t>
            </w:r>
            <w:proofErr w:type="spellStart"/>
            <w:r w:rsidRPr="00D561BC">
              <w:rPr>
                <w:rFonts w:ascii="Arial" w:eastAsia="ArialMT" w:hAnsi="Arial" w:cs="Arial"/>
              </w:rPr>
              <w:t>và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bằng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danh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thu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cả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năm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2020 =&gt; chi </w:t>
            </w:r>
            <w:proofErr w:type="spellStart"/>
            <w:r w:rsidRPr="00D561BC">
              <w:rPr>
                <w:rFonts w:ascii="Arial" w:eastAsia="ArialMT" w:hAnsi="Arial" w:cs="Arial"/>
              </w:rPr>
              <w:t>nhánh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đánh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giá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đầu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ra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của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công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ty </w:t>
            </w:r>
            <w:proofErr w:type="spellStart"/>
            <w:r w:rsidRPr="00D561BC">
              <w:rPr>
                <w:rFonts w:ascii="Arial" w:eastAsia="ArialMT" w:hAnsi="Arial" w:cs="Arial"/>
              </w:rPr>
              <w:t>rất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ổn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định</w:t>
            </w:r>
            <w:proofErr w:type="spellEnd"/>
            <w:r w:rsidRPr="00D561BC">
              <w:rPr>
                <w:rFonts w:ascii="Arial" w:eastAsia="ArialMT" w:hAnsi="Arial" w:cs="Arial"/>
              </w:rPr>
              <w:t>.</w:t>
            </w:r>
          </w:p>
          <w:p w14:paraId="7F28E440" w14:textId="370C214B" w:rsidR="006B6819" w:rsidRPr="00D561BC" w:rsidRDefault="006B6819" w:rsidP="00250C43">
            <w:pPr>
              <w:overflowPunct/>
              <w:spacing w:before="60" w:after="60"/>
              <w:ind w:left="34"/>
              <w:jc w:val="both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/>
                <w:bCs/>
              </w:rPr>
              <w:t xml:space="preserve">KH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tốt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trả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nợ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gốc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lãi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đầy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đủ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đúng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kỳ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  <w:bCs/>
              </w:rPr>
              <w:t>hạn</w:t>
            </w:r>
            <w:proofErr w:type="spellEnd"/>
            <w:r w:rsidRPr="00D561BC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6B6819" w:rsidRPr="00D561BC" w14:paraId="0A35E36A" w14:textId="5EC964EF" w:rsidTr="006977BD">
        <w:trPr>
          <w:trHeight w:val="800"/>
        </w:trPr>
        <w:tc>
          <w:tcPr>
            <w:tcW w:w="594" w:type="dxa"/>
            <w:vMerge/>
            <w:vAlign w:val="center"/>
          </w:tcPr>
          <w:p w14:paraId="5A78781A" w14:textId="77777777" w:rsidR="006B6819" w:rsidRPr="00D561BC" w:rsidRDefault="006B6819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329" w:type="dxa"/>
            <w:vMerge/>
          </w:tcPr>
          <w:p w14:paraId="5AA46811" w14:textId="77777777" w:rsidR="006B6819" w:rsidRPr="00D561BC" w:rsidRDefault="006B6819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  <w:vMerge/>
          </w:tcPr>
          <w:p w14:paraId="70394038" w14:textId="77777777" w:rsidR="006B6819" w:rsidRPr="00D561BC" w:rsidRDefault="006B6819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702" w:type="dxa"/>
          </w:tcPr>
          <w:p w14:paraId="1EB96B70" w14:textId="2A66C1AA" w:rsidR="006B6819" w:rsidRPr="00D561BC" w:rsidRDefault="006B6819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 xml:space="preserve">5.10. </w:t>
            </w:r>
            <w:proofErr w:type="spellStart"/>
            <w:r w:rsidRPr="00D561BC">
              <w:rPr>
                <w:rFonts w:ascii="Arial" w:hAnsi="Arial" w:cs="Arial"/>
                <w:bCs/>
              </w:rPr>
              <w:t>Phạm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vi </w:t>
            </w:r>
            <w:proofErr w:type="spellStart"/>
            <w:r w:rsidRPr="00D561BC">
              <w:rPr>
                <w:rFonts w:ascii="Arial" w:hAnsi="Arial" w:cs="Arial"/>
                <w:bCs/>
              </w:rPr>
              <w:t>hoạt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động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nghiệp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D561BC">
              <w:rPr>
                <w:rFonts w:ascii="Arial" w:hAnsi="Arial" w:cs="Arial"/>
                <w:bCs/>
              </w:rPr>
              <w:t>Phạm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vi </w:t>
            </w:r>
            <w:proofErr w:type="spellStart"/>
            <w:r w:rsidRPr="00D561BC">
              <w:rPr>
                <w:rFonts w:ascii="Arial" w:hAnsi="Arial" w:cs="Arial"/>
                <w:bCs/>
              </w:rPr>
              <w:t>tiêu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thụ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sản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phẩm</w:t>
            </w:r>
            <w:proofErr w:type="spellEnd"/>
            <w:r w:rsidRPr="00D561BC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702" w:type="dxa"/>
          </w:tcPr>
          <w:p w14:paraId="3F852585" w14:textId="4B815ECA" w:rsidR="006B6819" w:rsidRPr="00D561BC" w:rsidRDefault="006B6819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Toàn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quốc</w:t>
            </w:r>
            <w:proofErr w:type="spellEnd"/>
          </w:p>
        </w:tc>
        <w:tc>
          <w:tcPr>
            <w:tcW w:w="1702" w:type="dxa"/>
          </w:tcPr>
          <w:p w14:paraId="71FD42D2" w14:textId="77FEDA36" w:rsidR="006B6819" w:rsidRPr="00D561BC" w:rsidRDefault="006B6819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Trong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phạm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vi </w:t>
            </w:r>
            <w:proofErr w:type="spellStart"/>
            <w:r w:rsidRPr="00D561BC">
              <w:rPr>
                <w:rFonts w:ascii="Arial" w:hAnsi="Arial" w:cs="Arial"/>
                <w:bCs/>
              </w:rPr>
              <w:t>miền</w:t>
            </w:r>
            <w:proofErr w:type="spellEnd"/>
          </w:p>
        </w:tc>
        <w:tc>
          <w:tcPr>
            <w:tcW w:w="1702" w:type="dxa"/>
          </w:tcPr>
          <w:p w14:paraId="1BF95486" w14:textId="5DFF90E0" w:rsidR="006B6819" w:rsidRPr="00D561BC" w:rsidRDefault="006B6819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Công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ty </w:t>
            </w:r>
            <w:proofErr w:type="spellStart"/>
            <w:r w:rsidRPr="00D561BC">
              <w:rPr>
                <w:rFonts w:ascii="Arial" w:hAnsi="Arial" w:cs="Arial"/>
                <w:bCs/>
              </w:rPr>
              <w:t>chỉ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kinh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trong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phạm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vi </w:t>
            </w:r>
            <w:proofErr w:type="spellStart"/>
            <w:r w:rsidRPr="00D561BC">
              <w:rPr>
                <w:rFonts w:ascii="Arial" w:hAnsi="Arial" w:cs="Arial"/>
                <w:bCs/>
              </w:rPr>
              <w:t>miền</w:t>
            </w:r>
            <w:proofErr w:type="spellEnd"/>
          </w:p>
        </w:tc>
        <w:tc>
          <w:tcPr>
            <w:tcW w:w="4314" w:type="dxa"/>
          </w:tcPr>
          <w:p w14:paraId="6F31FE10" w14:textId="56A83B3C" w:rsidR="006B6819" w:rsidRPr="00D561BC" w:rsidRDefault="006B6819" w:rsidP="002358B2">
            <w:pPr>
              <w:overflowPunct/>
              <w:jc w:val="both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eastAsia="ArialMT" w:hAnsi="Arial" w:cs="Arial"/>
                <w:b/>
              </w:rPr>
              <w:t>5.10</w:t>
            </w:r>
            <w:r w:rsidRPr="00D561BC">
              <w:rPr>
                <w:rFonts w:ascii="Arial" w:eastAsia="ArialMT" w:hAnsi="Arial" w:cs="Arial"/>
              </w:rPr>
              <w:t xml:space="preserve">: </w:t>
            </w:r>
            <w:proofErr w:type="spellStart"/>
            <w:r w:rsidRPr="00D561BC">
              <w:rPr>
                <w:rFonts w:ascii="Arial" w:eastAsia="ArialMT" w:hAnsi="Arial" w:cs="Arial"/>
              </w:rPr>
              <w:t>Công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ty </w:t>
            </w:r>
            <w:proofErr w:type="spellStart"/>
            <w:r w:rsidRPr="00D561BC">
              <w:rPr>
                <w:rFonts w:ascii="Arial" w:eastAsia="ArialMT" w:hAnsi="Arial" w:cs="Arial"/>
              </w:rPr>
              <w:t>có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bán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cho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khách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hàng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tại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Hà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Nội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</w:t>
            </w:r>
            <w:proofErr w:type="spellStart"/>
            <w:r w:rsidRPr="00D561BC">
              <w:rPr>
                <w:rFonts w:ascii="Arial" w:eastAsia="ArialMT" w:hAnsi="Arial" w:cs="Arial"/>
              </w:rPr>
              <w:t>Đà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Lạt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(</w:t>
            </w:r>
            <w:proofErr w:type="spellStart"/>
            <w:r w:rsidRPr="00D561BC">
              <w:rPr>
                <w:rFonts w:ascii="Arial" w:eastAsia="ArialMT" w:hAnsi="Arial" w:cs="Arial"/>
              </w:rPr>
              <w:t>đính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kèm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hóa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đơn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) =&gt; chi </w:t>
            </w:r>
            <w:proofErr w:type="spellStart"/>
            <w:r w:rsidRPr="00D561BC">
              <w:rPr>
                <w:rFonts w:ascii="Arial" w:eastAsia="ArialMT" w:hAnsi="Arial" w:cs="Arial"/>
              </w:rPr>
              <w:t>nhánh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chọn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Toàn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quốc</w:t>
            </w:r>
            <w:proofErr w:type="spellEnd"/>
          </w:p>
        </w:tc>
      </w:tr>
      <w:tr w:rsidR="006B6819" w:rsidRPr="00D561BC" w14:paraId="56C873DD" w14:textId="6BEC9276" w:rsidTr="006977BD">
        <w:trPr>
          <w:trHeight w:val="272"/>
        </w:trPr>
        <w:tc>
          <w:tcPr>
            <w:tcW w:w="594" w:type="dxa"/>
            <w:vMerge/>
            <w:vAlign w:val="center"/>
          </w:tcPr>
          <w:p w14:paraId="506200D8" w14:textId="77777777" w:rsidR="006B6819" w:rsidRPr="00D561BC" w:rsidRDefault="006B6819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329" w:type="dxa"/>
            <w:vMerge/>
          </w:tcPr>
          <w:p w14:paraId="5AC7462B" w14:textId="77777777" w:rsidR="006B6819" w:rsidRPr="00D561BC" w:rsidRDefault="006B6819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  <w:vMerge/>
          </w:tcPr>
          <w:p w14:paraId="29DBC873" w14:textId="77777777" w:rsidR="006B6819" w:rsidRPr="00D561BC" w:rsidRDefault="006B6819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702" w:type="dxa"/>
          </w:tcPr>
          <w:p w14:paraId="1740A87E" w14:textId="40430A3C" w:rsidR="006B6819" w:rsidRPr="00D561BC" w:rsidRDefault="006B6819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hAnsi="Arial" w:cs="Arial"/>
                <w:bCs/>
              </w:rPr>
              <w:t xml:space="preserve">5.16. </w:t>
            </w:r>
            <w:proofErr w:type="spellStart"/>
            <w:r w:rsidRPr="00D561BC">
              <w:rPr>
                <w:rFonts w:ascii="Arial" w:hAnsi="Arial" w:cs="Arial"/>
                <w:bCs/>
              </w:rPr>
              <w:t>Triển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vọng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phát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triển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DN </w:t>
            </w:r>
            <w:proofErr w:type="spellStart"/>
            <w:r w:rsidRPr="00D561BC">
              <w:rPr>
                <w:rFonts w:ascii="Arial" w:hAnsi="Arial" w:cs="Arial"/>
                <w:bCs/>
              </w:rPr>
              <w:t>theo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đánh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A6C2B">
              <w:rPr>
                <w:rFonts w:ascii="Arial" w:hAnsi="Arial" w:cs="Arial"/>
                <w:bCs/>
              </w:rPr>
              <w:t>giá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CBTD</w:t>
            </w:r>
          </w:p>
        </w:tc>
        <w:tc>
          <w:tcPr>
            <w:tcW w:w="1702" w:type="dxa"/>
          </w:tcPr>
          <w:p w14:paraId="3F5202A8" w14:textId="57337441" w:rsidR="006B6819" w:rsidRPr="00D561BC" w:rsidRDefault="006B6819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Phát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triển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nhanh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và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vững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chắc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trong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1 </w:t>
            </w:r>
            <w:proofErr w:type="spellStart"/>
            <w:r w:rsidRPr="00D561BC">
              <w:rPr>
                <w:rFonts w:ascii="Arial" w:hAnsi="Arial" w:cs="Arial"/>
                <w:bCs/>
              </w:rPr>
              <w:t>đến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3 </w:t>
            </w:r>
            <w:proofErr w:type="spellStart"/>
            <w:r w:rsidRPr="00D561BC">
              <w:rPr>
                <w:rFonts w:ascii="Arial" w:hAnsi="Arial" w:cs="Arial"/>
                <w:bCs/>
              </w:rPr>
              <w:t>năm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tới</w:t>
            </w:r>
            <w:proofErr w:type="spellEnd"/>
          </w:p>
        </w:tc>
        <w:tc>
          <w:tcPr>
            <w:tcW w:w="1702" w:type="dxa"/>
          </w:tcPr>
          <w:p w14:paraId="483CB388" w14:textId="5C5D2C7E" w:rsidR="006B6819" w:rsidRPr="00D561BC" w:rsidRDefault="006B6819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Phát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triển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ở </w:t>
            </w:r>
            <w:proofErr w:type="spellStart"/>
            <w:r w:rsidRPr="00D561BC">
              <w:rPr>
                <w:rFonts w:ascii="Arial" w:hAnsi="Arial" w:cs="Arial"/>
                <w:bCs/>
              </w:rPr>
              <w:t>mức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độ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trung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bình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và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tương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đối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vững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chắc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trong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1 </w:t>
            </w:r>
            <w:proofErr w:type="spellStart"/>
            <w:r w:rsidRPr="00D561BC">
              <w:rPr>
                <w:rFonts w:ascii="Arial" w:hAnsi="Arial" w:cs="Arial"/>
                <w:bCs/>
              </w:rPr>
              <w:t>đến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3 </w:t>
            </w:r>
            <w:proofErr w:type="spellStart"/>
            <w:r w:rsidRPr="00D561BC">
              <w:rPr>
                <w:rFonts w:ascii="Arial" w:hAnsi="Arial" w:cs="Arial"/>
                <w:bCs/>
              </w:rPr>
              <w:t>năm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tới</w:t>
            </w:r>
            <w:proofErr w:type="spellEnd"/>
          </w:p>
        </w:tc>
        <w:tc>
          <w:tcPr>
            <w:tcW w:w="1702" w:type="dxa"/>
          </w:tcPr>
          <w:p w14:paraId="5BC053B4" w14:textId="2FE4748C" w:rsidR="006B6819" w:rsidRPr="00D561BC" w:rsidRDefault="006B6819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thu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năm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trước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của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doanh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nghiệp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là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144 </w:t>
            </w:r>
            <w:proofErr w:type="spellStart"/>
            <w:r w:rsidRPr="00D561BC">
              <w:rPr>
                <w:rFonts w:ascii="Arial" w:hAnsi="Arial" w:cs="Arial"/>
                <w:bCs/>
              </w:rPr>
              <w:t>tỷ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808 </w:t>
            </w:r>
            <w:proofErr w:type="spellStart"/>
            <w:r w:rsidRPr="00D561BC">
              <w:rPr>
                <w:rFonts w:ascii="Arial" w:hAnsi="Arial" w:cs="Arial"/>
                <w:bCs/>
              </w:rPr>
              <w:t>đồng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D561BC">
              <w:rPr>
                <w:rFonts w:ascii="Arial" w:hAnsi="Arial" w:cs="Arial"/>
                <w:bCs/>
              </w:rPr>
              <w:t>năm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nay </w:t>
            </w:r>
            <w:proofErr w:type="spellStart"/>
            <w:r w:rsidRPr="00D561BC">
              <w:rPr>
                <w:rFonts w:ascii="Arial" w:hAnsi="Arial" w:cs="Arial"/>
                <w:bCs/>
              </w:rPr>
              <w:t>giảm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Cs/>
              </w:rPr>
              <w:t>xuống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121 </w:t>
            </w:r>
            <w:proofErr w:type="spellStart"/>
            <w:r w:rsidRPr="00D561BC">
              <w:rPr>
                <w:rFonts w:ascii="Arial" w:hAnsi="Arial" w:cs="Arial"/>
                <w:bCs/>
              </w:rPr>
              <w:t>tỷ</w:t>
            </w:r>
            <w:proofErr w:type="spellEnd"/>
            <w:r w:rsidRPr="00D561BC">
              <w:rPr>
                <w:rFonts w:ascii="Arial" w:hAnsi="Arial" w:cs="Arial"/>
                <w:bCs/>
              </w:rPr>
              <w:t xml:space="preserve"> 916 </w:t>
            </w:r>
            <w:proofErr w:type="spellStart"/>
            <w:r w:rsidRPr="00D561BC">
              <w:rPr>
                <w:rFonts w:ascii="Arial" w:hAnsi="Arial" w:cs="Arial"/>
                <w:bCs/>
              </w:rPr>
              <w:t>đồng</w:t>
            </w:r>
            <w:proofErr w:type="spellEnd"/>
            <w:r w:rsidRPr="00D561BC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314" w:type="dxa"/>
          </w:tcPr>
          <w:p w14:paraId="6DBBB35F" w14:textId="2DFF7CBD" w:rsidR="006B6819" w:rsidRPr="00D561BC" w:rsidRDefault="006B6819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D561BC">
              <w:rPr>
                <w:rFonts w:ascii="Arial" w:eastAsia="ArialMT" w:hAnsi="Arial" w:cs="Arial"/>
                <w:b/>
              </w:rPr>
              <w:t>5.16</w:t>
            </w:r>
            <w:r w:rsidRPr="00D561BC">
              <w:rPr>
                <w:rFonts w:ascii="Arial" w:eastAsia="ArialMT" w:hAnsi="Arial" w:cs="Arial"/>
              </w:rPr>
              <w:t xml:space="preserve">: Sau </w:t>
            </w:r>
            <w:proofErr w:type="spellStart"/>
            <w:r w:rsidRPr="00D561BC">
              <w:rPr>
                <w:rFonts w:ascii="Arial" w:eastAsia="ArialMT" w:hAnsi="Arial" w:cs="Arial"/>
              </w:rPr>
              <w:t>khi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Covid </w:t>
            </w:r>
            <w:proofErr w:type="spellStart"/>
            <w:r w:rsidRPr="00D561BC">
              <w:rPr>
                <w:rFonts w:ascii="Arial" w:eastAsia="ArialMT" w:hAnsi="Arial" w:cs="Arial"/>
              </w:rPr>
              <w:t>được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kiểm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soát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</w:t>
            </w:r>
            <w:proofErr w:type="spellStart"/>
            <w:r w:rsidRPr="00D561BC">
              <w:rPr>
                <w:rFonts w:ascii="Arial" w:eastAsia="ArialMT" w:hAnsi="Arial" w:cs="Arial"/>
              </w:rPr>
              <w:t>hoạt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động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kinh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doanh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của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doanh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nghiệp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được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phục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hồi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, </w:t>
            </w:r>
            <w:proofErr w:type="spellStart"/>
            <w:r w:rsidRPr="00D561BC">
              <w:rPr>
                <w:rFonts w:ascii="Arial" w:eastAsia="ArialMT" w:hAnsi="Arial" w:cs="Arial"/>
              </w:rPr>
              <w:t>có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định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hướng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mở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rộng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và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phát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triển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nhanh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và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vững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chắc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trong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03 </w:t>
            </w:r>
            <w:proofErr w:type="spellStart"/>
            <w:r w:rsidRPr="00D561BC">
              <w:rPr>
                <w:rFonts w:ascii="Arial" w:eastAsia="ArialMT" w:hAnsi="Arial" w:cs="Arial"/>
              </w:rPr>
              <w:t>năm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tới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cụ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thể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09 </w:t>
            </w:r>
            <w:proofErr w:type="spellStart"/>
            <w:r w:rsidRPr="00D561BC">
              <w:rPr>
                <w:rFonts w:ascii="Arial" w:eastAsia="ArialMT" w:hAnsi="Arial" w:cs="Arial"/>
              </w:rPr>
              <w:t>tháng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2022 </w:t>
            </w:r>
            <w:proofErr w:type="spellStart"/>
            <w:r w:rsidRPr="00D561BC">
              <w:rPr>
                <w:rFonts w:ascii="Arial" w:eastAsia="ArialMT" w:hAnsi="Arial" w:cs="Arial"/>
              </w:rPr>
              <w:t>công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ty </w:t>
            </w:r>
            <w:proofErr w:type="spellStart"/>
            <w:r w:rsidRPr="00D561BC">
              <w:rPr>
                <w:rFonts w:ascii="Arial" w:eastAsia="ArialMT" w:hAnsi="Arial" w:cs="Arial"/>
              </w:rPr>
              <w:t>đã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đạt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doanh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thu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144 </w:t>
            </w:r>
            <w:proofErr w:type="spellStart"/>
            <w:r w:rsidRPr="00D561BC">
              <w:rPr>
                <w:rFonts w:ascii="Arial" w:eastAsia="ArialMT" w:hAnsi="Arial" w:cs="Arial"/>
              </w:rPr>
              <w:t>tỷ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tăng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19% so </w:t>
            </w:r>
            <w:proofErr w:type="spellStart"/>
            <w:r w:rsidRPr="00D561BC">
              <w:rPr>
                <w:rFonts w:ascii="Arial" w:eastAsia="ArialMT" w:hAnsi="Arial" w:cs="Arial"/>
              </w:rPr>
              <w:t>với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cả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năm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2021 </w:t>
            </w:r>
            <w:proofErr w:type="spellStart"/>
            <w:r w:rsidRPr="00D561BC">
              <w:rPr>
                <w:rFonts w:ascii="Arial" w:eastAsia="ArialMT" w:hAnsi="Arial" w:cs="Arial"/>
              </w:rPr>
              <w:t>và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bằng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danh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thu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cả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năm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2020 (</w:t>
            </w:r>
            <w:proofErr w:type="spellStart"/>
            <w:r w:rsidRPr="00D561BC">
              <w:rPr>
                <w:rFonts w:ascii="Arial" w:eastAsia="ArialMT" w:hAnsi="Arial" w:cs="Arial"/>
              </w:rPr>
              <w:t>đính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</w:t>
            </w:r>
            <w:proofErr w:type="spellStart"/>
            <w:r w:rsidRPr="00D561BC">
              <w:rPr>
                <w:rFonts w:ascii="Arial" w:eastAsia="ArialMT" w:hAnsi="Arial" w:cs="Arial"/>
              </w:rPr>
              <w:t>kèm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BCTC 09 </w:t>
            </w:r>
            <w:proofErr w:type="spellStart"/>
            <w:r w:rsidRPr="00D561BC">
              <w:rPr>
                <w:rFonts w:ascii="Arial" w:eastAsia="ArialMT" w:hAnsi="Arial" w:cs="Arial"/>
              </w:rPr>
              <w:t>tháng</w:t>
            </w:r>
            <w:proofErr w:type="spellEnd"/>
            <w:r w:rsidRPr="00D561BC">
              <w:rPr>
                <w:rFonts w:ascii="Arial" w:eastAsia="ArialMT" w:hAnsi="Arial" w:cs="Arial"/>
              </w:rPr>
              <w:t xml:space="preserve"> 2022)</w:t>
            </w:r>
          </w:p>
        </w:tc>
      </w:tr>
    </w:tbl>
    <w:p w14:paraId="3024F7C1" w14:textId="77777777" w:rsidR="005868B1" w:rsidRPr="00D561BC" w:rsidRDefault="005868B1">
      <w:pPr>
        <w:overflowPunct/>
        <w:autoSpaceDE/>
        <w:autoSpaceDN/>
        <w:adjustRightInd/>
        <w:textAlignment w:val="auto"/>
        <w:rPr>
          <w:rFonts w:ascii="Arial" w:hAnsi="Arial" w:cs="Arial"/>
          <w:b/>
        </w:rPr>
        <w:sectPr w:rsidR="005868B1" w:rsidRPr="00D561BC" w:rsidSect="005868B1">
          <w:pgSz w:w="16840" w:h="11907" w:orient="landscape" w:code="9"/>
          <w:pgMar w:top="1134" w:right="851" w:bottom="1701" w:left="1134" w:header="720" w:footer="358" w:gutter="0"/>
          <w:cols w:space="720"/>
          <w:docGrid w:linePitch="360"/>
        </w:sectPr>
      </w:pPr>
    </w:p>
    <w:p w14:paraId="050AA2F0" w14:textId="1819FE44" w:rsidR="00210D6C" w:rsidRPr="00D561BC" w:rsidRDefault="00210D6C" w:rsidP="005868B1">
      <w:pPr>
        <w:overflowPunct/>
        <w:autoSpaceDE/>
        <w:autoSpaceDN/>
        <w:adjustRightInd/>
        <w:ind w:firstLine="720"/>
        <w:textAlignment w:val="auto"/>
        <w:rPr>
          <w:rFonts w:ascii="Arial" w:hAnsi="Arial" w:cs="Arial"/>
          <w:b/>
        </w:rPr>
      </w:pPr>
      <w:proofErr w:type="spellStart"/>
      <w:r w:rsidRPr="00D561BC">
        <w:rPr>
          <w:rFonts w:ascii="Arial" w:hAnsi="Arial" w:cs="Arial"/>
          <w:bCs/>
          <w:i/>
          <w:iCs/>
          <w:u w:val="single"/>
        </w:rPr>
        <w:lastRenderedPageBreak/>
        <w:t>Khuyến</w:t>
      </w:r>
      <w:proofErr w:type="spellEnd"/>
      <w:r w:rsidRPr="00D561BC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D561BC">
        <w:rPr>
          <w:rFonts w:ascii="Arial" w:hAnsi="Arial" w:cs="Arial"/>
          <w:bCs/>
          <w:i/>
          <w:iCs/>
          <w:u w:val="single"/>
        </w:rPr>
        <w:t>nghị</w:t>
      </w:r>
      <w:proofErr w:type="spellEnd"/>
      <w:r w:rsidRPr="00D561BC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D561BC">
        <w:rPr>
          <w:rFonts w:ascii="Arial" w:hAnsi="Arial" w:cs="Arial"/>
          <w:bCs/>
          <w:i/>
          <w:iCs/>
          <w:u w:val="single"/>
        </w:rPr>
        <w:t>của</w:t>
      </w:r>
      <w:proofErr w:type="spellEnd"/>
      <w:r w:rsidRPr="00D561BC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D561BC">
        <w:rPr>
          <w:rFonts w:ascii="Arial" w:hAnsi="Arial" w:cs="Arial"/>
          <w:bCs/>
          <w:i/>
          <w:iCs/>
          <w:u w:val="single"/>
        </w:rPr>
        <w:t>đoàn</w:t>
      </w:r>
      <w:proofErr w:type="spellEnd"/>
      <w:r w:rsidRPr="00D561BC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D561BC">
        <w:rPr>
          <w:rFonts w:ascii="Arial" w:hAnsi="Arial" w:cs="Arial"/>
          <w:bCs/>
          <w:i/>
          <w:iCs/>
          <w:u w:val="single"/>
        </w:rPr>
        <w:t>kiểm</w:t>
      </w:r>
      <w:proofErr w:type="spellEnd"/>
      <w:r w:rsidRPr="00D561BC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D561BC">
        <w:rPr>
          <w:rFonts w:ascii="Arial" w:hAnsi="Arial" w:cs="Arial"/>
          <w:bCs/>
          <w:i/>
          <w:iCs/>
          <w:u w:val="single"/>
        </w:rPr>
        <w:t>toán</w:t>
      </w:r>
      <w:proofErr w:type="spellEnd"/>
    </w:p>
    <w:p w14:paraId="6087D080" w14:textId="55569EC8" w:rsidR="00210D6C" w:rsidRPr="00D561BC" w:rsidRDefault="00210D6C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</w:p>
    <w:p w14:paraId="77164827" w14:textId="1B01F857" w:rsidR="00210D6C" w:rsidRPr="00D561BC" w:rsidRDefault="008B0922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  <w:r w:rsidRPr="00D561BC">
        <w:rPr>
          <w:rFonts w:ascii="Arial" w:hAnsi="Arial" w:cs="Arial"/>
          <w:bCs/>
          <w:highlight w:val="yellow"/>
        </w:rPr>
        <w:t xml:space="preserve">Do </w:t>
      </w:r>
      <w:proofErr w:type="spellStart"/>
      <w:r w:rsidRPr="00D561BC">
        <w:rPr>
          <w:rFonts w:ascii="Arial" w:hAnsi="Arial" w:cs="Arial"/>
          <w:bCs/>
          <w:highlight w:val="yellow"/>
        </w:rPr>
        <w:t>việc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thay</w:t>
      </w:r>
      <w:proofErr w:type="spellEnd"/>
      <w:r w:rsidR="00464AE4"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="00464AE4" w:rsidRPr="00D561BC">
        <w:rPr>
          <w:rFonts w:ascii="Arial" w:hAnsi="Arial" w:cs="Arial"/>
          <w:bCs/>
          <w:highlight w:val="yellow"/>
        </w:rPr>
        <w:t>đổi</w:t>
      </w:r>
      <w:proofErr w:type="spellEnd"/>
      <w:r w:rsidR="00464AE4"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="00464AE4" w:rsidRPr="00D561BC">
        <w:rPr>
          <w:rFonts w:ascii="Arial" w:hAnsi="Arial" w:cs="Arial"/>
          <w:bCs/>
          <w:highlight w:val="yellow"/>
        </w:rPr>
        <w:t>các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chỉ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tiêu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sẽ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ảnh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hưởng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lớn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đến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kết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quả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chấm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điểm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của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khách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hàng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trên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hệ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thống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XHTDNB, </w:t>
      </w:r>
      <w:proofErr w:type="spellStart"/>
      <w:r w:rsidRPr="00D561BC">
        <w:rPr>
          <w:rFonts w:ascii="Arial" w:hAnsi="Arial" w:cs="Arial"/>
          <w:bCs/>
          <w:highlight w:val="yellow"/>
        </w:rPr>
        <w:t>Đoàn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kiểm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toán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khuyến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nghị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Chi </w:t>
      </w:r>
      <w:proofErr w:type="spellStart"/>
      <w:r w:rsidRPr="00D561BC">
        <w:rPr>
          <w:rFonts w:ascii="Arial" w:hAnsi="Arial" w:cs="Arial"/>
          <w:bCs/>
          <w:highlight w:val="yellow"/>
        </w:rPr>
        <w:t>nhánh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rà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soát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lại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các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r w:rsidR="00464AE4" w:rsidRPr="00D561BC">
        <w:rPr>
          <w:rFonts w:ascii="Arial" w:hAnsi="Arial" w:cs="Arial"/>
          <w:bCs/>
          <w:highlight w:val="yellow"/>
        </w:rPr>
        <w:t xml:space="preserve">chi </w:t>
      </w:r>
      <w:proofErr w:type="spellStart"/>
      <w:r w:rsidR="00464AE4" w:rsidRPr="00D561BC">
        <w:rPr>
          <w:rFonts w:ascii="Arial" w:hAnsi="Arial" w:cs="Arial"/>
          <w:bCs/>
          <w:highlight w:val="yellow"/>
        </w:rPr>
        <w:t>tiêu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="00464AE4" w:rsidRPr="00D561BC">
        <w:rPr>
          <w:rFonts w:ascii="Arial" w:hAnsi="Arial" w:cs="Arial"/>
          <w:bCs/>
          <w:highlight w:val="yellow"/>
        </w:rPr>
        <w:t>liên</w:t>
      </w:r>
      <w:proofErr w:type="spellEnd"/>
      <w:r w:rsidR="00464AE4"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="00464AE4" w:rsidRPr="00D561BC">
        <w:rPr>
          <w:rFonts w:ascii="Arial" w:hAnsi="Arial" w:cs="Arial"/>
          <w:bCs/>
          <w:highlight w:val="yellow"/>
        </w:rPr>
        <w:t>quan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r w:rsidR="00464AE4" w:rsidRPr="00D561BC">
        <w:rPr>
          <w:rFonts w:ascii="Arial" w:hAnsi="Arial" w:cs="Arial"/>
          <w:bCs/>
          <w:highlight w:val="yellow"/>
        </w:rPr>
        <w:t xml:space="preserve">do </w:t>
      </w:r>
      <w:proofErr w:type="spellStart"/>
      <w:r w:rsidRPr="00D561BC">
        <w:rPr>
          <w:rFonts w:ascii="Arial" w:hAnsi="Arial" w:cs="Arial"/>
          <w:bCs/>
          <w:highlight w:val="yellow"/>
        </w:rPr>
        <w:t>khách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hàng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cung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cấp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cũng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như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rà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soát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thực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tế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hoạt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động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kinh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doanh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của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khách</w:t>
      </w:r>
      <w:proofErr w:type="spellEnd"/>
      <w:r w:rsidRPr="00D561BC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D561BC">
        <w:rPr>
          <w:rFonts w:ascii="Arial" w:hAnsi="Arial" w:cs="Arial"/>
          <w:bCs/>
          <w:highlight w:val="yellow"/>
        </w:rPr>
        <w:t>hàng</w:t>
      </w:r>
      <w:proofErr w:type="spellEnd"/>
      <w:r w:rsidR="00464AE4" w:rsidRPr="00D561BC">
        <w:rPr>
          <w:rFonts w:ascii="Arial" w:hAnsi="Arial" w:cs="Arial"/>
          <w:bCs/>
        </w:rPr>
        <w:t xml:space="preserve"> </w:t>
      </w:r>
      <w:proofErr w:type="spellStart"/>
      <w:r w:rsidR="00464AE4" w:rsidRPr="00D561BC">
        <w:rPr>
          <w:rFonts w:ascii="Arial" w:hAnsi="Arial" w:cs="Arial"/>
          <w:bCs/>
        </w:rPr>
        <w:t>cũng</w:t>
      </w:r>
      <w:proofErr w:type="spellEnd"/>
      <w:r w:rsidR="00464AE4" w:rsidRPr="00D561BC">
        <w:rPr>
          <w:rFonts w:ascii="Arial" w:hAnsi="Arial" w:cs="Arial"/>
          <w:bCs/>
        </w:rPr>
        <w:t xml:space="preserve"> </w:t>
      </w:r>
      <w:proofErr w:type="spellStart"/>
      <w:r w:rsidR="00464AE4" w:rsidRPr="00D561BC">
        <w:rPr>
          <w:rFonts w:ascii="Arial" w:hAnsi="Arial" w:cs="Arial"/>
          <w:bCs/>
        </w:rPr>
        <w:t>như</w:t>
      </w:r>
      <w:proofErr w:type="spellEnd"/>
      <w:r w:rsidR="00464AE4" w:rsidRPr="00D561BC">
        <w:rPr>
          <w:rFonts w:ascii="Arial" w:hAnsi="Arial" w:cs="Arial"/>
          <w:bCs/>
        </w:rPr>
        <w:t xml:space="preserve"> </w:t>
      </w:r>
      <w:proofErr w:type="spellStart"/>
      <w:r w:rsidR="00464AE4" w:rsidRPr="00D561BC">
        <w:rPr>
          <w:rFonts w:ascii="Arial" w:hAnsi="Arial" w:cs="Arial"/>
          <w:bCs/>
        </w:rPr>
        <w:t>các</w:t>
      </w:r>
      <w:proofErr w:type="spellEnd"/>
      <w:r w:rsidR="00464AE4" w:rsidRPr="00D561BC">
        <w:rPr>
          <w:rFonts w:ascii="Arial" w:hAnsi="Arial" w:cs="Arial"/>
          <w:bCs/>
        </w:rPr>
        <w:t xml:space="preserve"> </w:t>
      </w:r>
      <w:proofErr w:type="spellStart"/>
      <w:r w:rsidR="00464AE4" w:rsidRPr="00D561BC">
        <w:rPr>
          <w:rFonts w:ascii="Arial" w:hAnsi="Arial" w:cs="Arial"/>
          <w:bCs/>
        </w:rPr>
        <w:t>yếu</w:t>
      </w:r>
      <w:proofErr w:type="spellEnd"/>
      <w:r w:rsidR="00464AE4" w:rsidRPr="00D561BC">
        <w:rPr>
          <w:rFonts w:ascii="Arial" w:hAnsi="Arial" w:cs="Arial"/>
          <w:bCs/>
        </w:rPr>
        <w:t xml:space="preserve"> </w:t>
      </w:r>
      <w:proofErr w:type="spellStart"/>
      <w:r w:rsidR="00464AE4" w:rsidRPr="00D561BC">
        <w:rPr>
          <w:rFonts w:ascii="Arial" w:hAnsi="Arial" w:cs="Arial"/>
          <w:bCs/>
        </w:rPr>
        <w:t>tố</w:t>
      </w:r>
      <w:proofErr w:type="spellEnd"/>
      <w:r w:rsidR="00464AE4" w:rsidRPr="00D561BC">
        <w:rPr>
          <w:rFonts w:ascii="Arial" w:hAnsi="Arial" w:cs="Arial"/>
          <w:bCs/>
        </w:rPr>
        <w:t xml:space="preserve"> </w:t>
      </w:r>
      <w:proofErr w:type="spellStart"/>
      <w:r w:rsidR="00464AE4" w:rsidRPr="00D561BC">
        <w:rPr>
          <w:rFonts w:ascii="Arial" w:hAnsi="Arial" w:cs="Arial"/>
          <w:bCs/>
        </w:rPr>
        <w:t>bên</w:t>
      </w:r>
      <w:proofErr w:type="spellEnd"/>
      <w:r w:rsidR="00464AE4" w:rsidRPr="00D561BC">
        <w:rPr>
          <w:rFonts w:ascii="Arial" w:hAnsi="Arial" w:cs="Arial"/>
          <w:bCs/>
        </w:rPr>
        <w:t xml:space="preserve"> </w:t>
      </w:r>
      <w:proofErr w:type="spellStart"/>
      <w:r w:rsidR="00464AE4" w:rsidRPr="00D561BC">
        <w:rPr>
          <w:rFonts w:ascii="Arial" w:hAnsi="Arial" w:cs="Arial"/>
          <w:bCs/>
        </w:rPr>
        <w:t>ngoài</w:t>
      </w:r>
      <w:proofErr w:type="spellEnd"/>
      <w:r w:rsidR="00464AE4" w:rsidRPr="00D561BC">
        <w:rPr>
          <w:rFonts w:ascii="Arial" w:hAnsi="Arial" w:cs="Arial"/>
          <w:bCs/>
        </w:rPr>
        <w:t xml:space="preserve"> </w:t>
      </w:r>
      <w:proofErr w:type="spellStart"/>
      <w:r w:rsidR="00464AE4" w:rsidRPr="00D561BC">
        <w:rPr>
          <w:rFonts w:ascii="Arial" w:hAnsi="Arial" w:cs="Arial"/>
          <w:bCs/>
        </w:rPr>
        <w:t>tác</w:t>
      </w:r>
      <w:proofErr w:type="spellEnd"/>
      <w:r w:rsidR="00464AE4" w:rsidRPr="00D561BC">
        <w:rPr>
          <w:rFonts w:ascii="Arial" w:hAnsi="Arial" w:cs="Arial"/>
          <w:bCs/>
        </w:rPr>
        <w:t xml:space="preserve"> </w:t>
      </w:r>
      <w:proofErr w:type="spellStart"/>
      <w:r w:rsidR="00464AE4" w:rsidRPr="00D561BC">
        <w:rPr>
          <w:rFonts w:ascii="Arial" w:hAnsi="Arial" w:cs="Arial"/>
          <w:bCs/>
        </w:rPr>
        <w:t>động</w:t>
      </w:r>
      <w:proofErr w:type="spellEnd"/>
      <w:r w:rsidR="00464AE4" w:rsidRPr="00D561BC">
        <w:rPr>
          <w:rFonts w:ascii="Arial" w:hAnsi="Arial" w:cs="Arial"/>
          <w:bCs/>
        </w:rPr>
        <w:t xml:space="preserve"> </w:t>
      </w:r>
      <w:proofErr w:type="spellStart"/>
      <w:r w:rsidR="00464AE4" w:rsidRPr="00D561BC">
        <w:rPr>
          <w:rFonts w:ascii="Arial" w:hAnsi="Arial" w:cs="Arial"/>
          <w:bCs/>
        </w:rPr>
        <w:t>đến</w:t>
      </w:r>
      <w:proofErr w:type="spellEnd"/>
      <w:r w:rsidR="00464AE4" w:rsidRPr="00D561BC">
        <w:rPr>
          <w:rFonts w:ascii="Arial" w:hAnsi="Arial" w:cs="Arial"/>
          <w:bCs/>
        </w:rPr>
        <w:t xml:space="preserve"> </w:t>
      </w:r>
      <w:proofErr w:type="spellStart"/>
      <w:r w:rsidR="00464AE4" w:rsidRPr="00D561BC">
        <w:rPr>
          <w:rFonts w:ascii="Arial" w:hAnsi="Arial" w:cs="Arial"/>
          <w:bCs/>
        </w:rPr>
        <w:t>hoạt</w:t>
      </w:r>
      <w:proofErr w:type="spellEnd"/>
      <w:r w:rsidR="00464AE4" w:rsidRPr="00D561BC">
        <w:rPr>
          <w:rFonts w:ascii="Arial" w:hAnsi="Arial" w:cs="Arial"/>
          <w:bCs/>
        </w:rPr>
        <w:t xml:space="preserve"> </w:t>
      </w:r>
      <w:proofErr w:type="spellStart"/>
      <w:r w:rsidR="00464AE4" w:rsidRPr="00D561BC">
        <w:rPr>
          <w:rFonts w:ascii="Arial" w:hAnsi="Arial" w:cs="Arial"/>
          <w:bCs/>
        </w:rPr>
        <w:t>động</w:t>
      </w:r>
      <w:proofErr w:type="spellEnd"/>
      <w:r w:rsidR="00464AE4" w:rsidRPr="00D561BC">
        <w:rPr>
          <w:rFonts w:ascii="Arial" w:hAnsi="Arial" w:cs="Arial"/>
          <w:bCs/>
        </w:rPr>
        <w:t xml:space="preserve"> </w:t>
      </w:r>
      <w:proofErr w:type="spellStart"/>
      <w:r w:rsidR="00464AE4" w:rsidRPr="00D561BC">
        <w:rPr>
          <w:rFonts w:ascii="Arial" w:hAnsi="Arial" w:cs="Arial"/>
          <w:bCs/>
        </w:rPr>
        <w:t>kinh</w:t>
      </w:r>
      <w:proofErr w:type="spellEnd"/>
      <w:r w:rsidR="00464AE4" w:rsidRPr="00D561BC">
        <w:rPr>
          <w:rFonts w:ascii="Arial" w:hAnsi="Arial" w:cs="Arial"/>
          <w:bCs/>
        </w:rPr>
        <w:t xml:space="preserve"> </w:t>
      </w:r>
      <w:proofErr w:type="spellStart"/>
      <w:r w:rsidR="00464AE4" w:rsidRPr="00D561BC">
        <w:rPr>
          <w:rFonts w:ascii="Arial" w:hAnsi="Arial" w:cs="Arial"/>
          <w:bCs/>
        </w:rPr>
        <w:t>doanh</w:t>
      </w:r>
      <w:proofErr w:type="spellEnd"/>
      <w:r w:rsidR="00464AE4" w:rsidRPr="00D561BC">
        <w:rPr>
          <w:rFonts w:ascii="Arial" w:hAnsi="Arial" w:cs="Arial"/>
          <w:bCs/>
        </w:rPr>
        <w:t xml:space="preserve"> </w:t>
      </w:r>
      <w:proofErr w:type="spellStart"/>
      <w:r w:rsidR="00464AE4" w:rsidRPr="00D561BC">
        <w:rPr>
          <w:rFonts w:ascii="Arial" w:hAnsi="Arial" w:cs="Arial"/>
          <w:bCs/>
        </w:rPr>
        <w:t>của</w:t>
      </w:r>
      <w:proofErr w:type="spellEnd"/>
      <w:r w:rsidR="00464AE4" w:rsidRPr="00D561BC">
        <w:rPr>
          <w:rFonts w:ascii="Arial" w:hAnsi="Arial" w:cs="Arial"/>
          <w:bCs/>
        </w:rPr>
        <w:t xml:space="preserve"> </w:t>
      </w:r>
      <w:proofErr w:type="spellStart"/>
      <w:r w:rsidR="00464AE4" w:rsidRPr="00D561BC">
        <w:rPr>
          <w:rFonts w:ascii="Arial" w:hAnsi="Arial" w:cs="Arial"/>
          <w:bCs/>
        </w:rPr>
        <w:t>khách</w:t>
      </w:r>
      <w:proofErr w:type="spellEnd"/>
      <w:r w:rsidR="00464AE4" w:rsidRPr="00D561BC">
        <w:rPr>
          <w:rFonts w:ascii="Arial" w:hAnsi="Arial" w:cs="Arial"/>
          <w:bCs/>
        </w:rPr>
        <w:t xml:space="preserve"> </w:t>
      </w:r>
      <w:proofErr w:type="spellStart"/>
      <w:r w:rsidR="00464AE4" w:rsidRPr="00D561BC">
        <w:rPr>
          <w:rFonts w:ascii="Arial" w:hAnsi="Arial" w:cs="Arial"/>
          <w:bCs/>
        </w:rPr>
        <w:t>hàng</w:t>
      </w:r>
      <w:proofErr w:type="spellEnd"/>
      <w:r w:rsidR="00464AE4" w:rsidRPr="00D561BC">
        <w:rPr>
          <w:rFonts w:ascii="Arial" w:hAnsi="Arial" w:cs="Arial"/>
          <w:bCs/>
        </w:rPr>
        <w:t>.</w:t>
      </w:r>
    </w:p>
    <w:p w14:paraId="607F36BE" w14:textId="0B63FB48" w:rsidR="008B0922" w:rsidRPr="00D561BC" w:rsidRDefault="008B0922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</w:p>
    <w:p w14:paraId="1823245B" w14:textId="26C80150" w:rsidR="00A76A8B" w:rsidRPr="00D561BC" w:rsidRDefault="00464AE4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</w:rPr>
      </w:pPr>
      <w:proofErr w:type="spellStart"/>
      <w:r w:rsidRPr="00D561BC">
        <w:rPr>
          <w:rFonts w:ascii="Arial" w:hAnsi="Arial" w:cs="Arial"/>
        </w:rPr>
        <w:t>Kết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quả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chấm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điểm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xếp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hạng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tín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dụng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là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một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trong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những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căn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cứ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quan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trọng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để</w:t>
      </w:r>
      <w:proofErr w:type="spellEnd"/>
      <w:r w:rsidRPr="00D561BC">
        <w:rPr>
          <w:rFonts w:ascii="Arial" w:hAnsi="Arial" w:cs="Arial"/>
        </w:rPr>
        <w:t xml:space="preserve"> VCB </w:t>
      </w:r>
      <w:proofErr w:type="spellStart"/>
      <w:r w:rsidRPr="00D561BC">
        <w:rPr>
          <w:rFonts w:ascii="Arial" w:hAnsi="Arial" w:cs="Arial"/>
        </w:rPr>
        <w:t>quyết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định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cấp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tín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dụng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cho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khách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hàng</w:t>
      </w:r>
      <w:proofErr w:type="spellEnd"/>
      <w:r w:rsidRPr="00D561BC">
        <w:rPr>
          <w:rFonts w:ascii="Arial" w:hAnsi="Arial" w:cs="Arial"/>
        </w:rPr>
        <w:t xml:space="preserve">, </w:t>
      </w:r>
      <w:proofErr w:type="spellStart"/>
      <w:r w:rsidRPr="00D561BC">
        <w:rPr>
          <w:rFonts w:ascii="Arial" w:hAnsi="Arial" w:cs="Arial"/>
        </w:rPr>
        <w:t>quyết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định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loại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sản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phẩm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tín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dụng</w:t>
      </w:r>
      <w:proofErr w:type="spellEnd"/>
      <w:r w:rsidRPr="00D561BC">
        <w:rPr>
          <w:rFonts w:ascii="Arial" w:hAnsi="Arial" w:cs="Arial"/>
        </w:rPr>
        <w:t xml:space="preserve">, </w:t>
      </w:r>
      <w:proofErr w:type="spellStart"/>
      <w:r w:rsidRPr="00D561BC">
        <w:rPr>
          <w:rFonts w:ascii="Arial" w:hAnsi="Arial" w:cs="Arial"/>
        </w:rPr>
        <w:t>các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ưu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đãi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về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lãi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suất</w:t>
      </w:r>
      <w:proofErr w:type="spellEnd"/>
      <w:r w:rsidRPr="00D561BC">
        <w:rPr>
          <w:rFonts w:ascii="Arial" w:hAnsi="Arial" w:cs="Arial"/>
        </w:rPr>
        <w:t xml:space="preserve">, </w:t>
      </w:r>
      <w:proofErr w:type="spellStart"/>
      <w:r w:rsidRPr="00D561BC">
        <w:rPr>
          <w:rFonts w:ascii="Arial" w:hAnsi="Arial" w:cs="Arial"/>
        </w:rPr>
        <w:t>cũng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như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quyết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định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mức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độ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yêu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cầu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về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tài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sản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đảm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bảo</w:t>
      </w:r>
      <w:proofErr w:type="spellEnd"/>
      <w:r w:rsidRPr="00D561BC">
        <w:rPr>
          <w:rFonts w:ascii="Arial" w:hAnsi="Arial" w:cs="Arial"/>
        </w:rPr>
        <w:t xml:space="preserve">…Do </w:t>
      </w:r>
      <w:proofErr w:type="spellStart"/>
      <w:r w:rsidRPr="00D561BC">
        <w:rPr>
          <w:rFonts w:ascii="Arial" w:hAnsi="Arial" w:cs="Arial"/>
        </w:rPr>
        <w:t>đó</w:t>
      </w:r>
      <w:proofErr w:type="spellEnd"/>
      <w:r w:rsidRPr="00D561BC">
        <w:rPr>
          <w:rFonts w:ascii="Arial" w:hAnsi="Arial" w:cs="Arial"/>
        </w:rPr>
        <w:t xml:space="preserve"> Chi </w:t>
      </w:r>
      <w:proofErr w:type="spellStart"/>
      <w:r w:rsidRPr="00D561BC">
        <w:rPr>
          <w:rFonts w:ascii="Arial" w:hAnsi="Arial" w:cs="Arial"/>
        </w:rPr>
        <w:t>nhánh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cần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thực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hiện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chấm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điểm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xếp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hạng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tín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dụng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một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cách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khách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quan</w:t>
      </w:r>
      <w:proofErr w:type="spellEnd"/>
      <w:r w:rsidRPr="00D561BC">
        <w:rPr>
          <w:rFonts w:ascii="Arial" w:hAnsi="Arial" w:cs="Arial"/>
        </w:rPr>
        <w:t xml:space="preserve">, </w:t>
      </w:r>
      <w:proofErr w:type="spellStart"/>
      <w:r w:rsidRPr="00D561BC">
        <w:rPr>
          <w:rFonts w:ascii="Arial" w:hAnsi="Arial" w:cs="Arial"/>
        </w:rPr>
        <w:t>đầy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đủ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trước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khi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thực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hiện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lập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báo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cáo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thẩm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định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khách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hàng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và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trình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hồ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sơ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tín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dụng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theo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đúng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quy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trình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của</w:t>
      </w:r>
      <w:proofErr w:type="spellEnd"/>
      <w:r w:rsidRPr="00D561BC">
        <w:rPr>
          <w:rFonts w:ascii="Arial" w:hAnsi="Arial" w:cs="Arial"/>
        </w:rPr>
        <w:t xml:space="preserve"> VCB.</w:t>
      </w:r>
    </w:p>
    <w:p w14:paraId="796E0235" w14:textId="77777777" w:rsidR="00464AE4" w:rsidRPr="00D561BC" w:rsidRDefault="00464AE4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</w:p>
    <w:p w14:paraId="23DD53E0" w14:textId="5D5CE23D" w:rsidR="00A76A8B" w:rsidRPr="00D561BC" w:rsidRDefault="00A76A8B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Cs/>
          <w:i/>
          <w:iCs/>
          <w:u w:val="single"/>
        </w:rPr>
      </w:pPr>
      <w:r w:rsidRPr="00D561BC">
        <w:rPr>
          <w:rFonts w:ascii="Arial" w:hAnsi="Arial" w:cs="Arial"/>
          <w:bCs/>
          <w:i/>
          <w:iCs/>
          <w:highlight w:val="yellow"/>
          <w:u w:val="single"/>
        </w:rPr>
        <w:t xml:space="preserve">Ý </w:t>
      </w:r>
      <w:proofErr w:type="spellStart"/>
      <w:r w:rsidRPr="00D561BC">
        <w:rPr>
          <w:rFonts w:ascii="Arial" w:hAnsi="Arial" w:cs="Arial"/>
          <w:bCs/>
          <w:i/>
          <w:iCs/>
          <w:highlight w:val="yellow"/>
          <w:u w:val="single"/>
        </w:rPr>
        <w:t>kiến</w:t>
      </w:r>
      <w:proofErr w:type="spellEnd"/>
      <w:r w:rsidRPr="00D561BC">
        <w:rPr>
          <w:rFonts w:ascii="Arial" w:hAnsi="Arial" w:cs="Arial"/>
          <w:bCs/>
          <w:i/>
          <w:iCs/>
          <w:highlight w:val="yellow"/>
          <w:u w:val="single"/>
        </w:rPr>
        <w:t xml:space="preserve"> </w:t>
      </w:r>
      <w:proofErr w:type="spellStart"/>
      <w:r w:rsidRPr="00D561BC">
        <w:rPr>
          <w:rFonts w:ascii="Arial" w:hAnsi="Arial" w:cs="Arial"/>
          <w:bCs/>
          <w:i/>
          <w:iCs/>
          <w:highlight w:val="yellow"/>
          <w:u w:val="single"/>
        </w:rPr>
        <w:t>của</w:t>
      </w:r>
      <w:proofErr w:type="spellEnd"/>
      <w:r w:rsidRPr="00D561BC">
        <w:rPr>
          <w:rFonts w:ascii="Arial" w:hAnsi="Arial" w:cs="Arial"/>
          <w:bCs/>
          <w:i/>
          <w:iCs/>
          <w:highlight w:val="yellow"/>
          <w:u w:val="single"/>
        </w:rPr>
        <w:t xml:space="preserve"> Chi </w:t>
      </w:r>
      <w:proofErr w:type="spellStart"/>
      <w:r w:rsidRPr="00D561BC">
        <w:rPr>
          <w:rFonts w:ascii="Arial" w:hAnsi="Arial" w:cs="Arial"/>
          <w:bCs/>
          <w:i/>
          <w:iCs/>
          <w:highlight w:val="yellow"/>
          <w:u w:val="single"/>
        </w:rPr>
        <w:t>nhánh</w:t>
      </w:r>
      <w:proofErr w:type="spellEnd"/>
      <w:r w:rsidRPr="00D561BC">
        <w:rPr>
          <w:rFonts w:ascii="Arial" w:hAnsi="Arial" w:cs="Arial"/>
          <w:bCs/>
          <w:i/>
          <w:iCs/>
          <w:highlight w:val="yellow"/>
          <w:u w:val="single"/>
        </w:rPr>
        <w:t xml:space="preserve"> </w:t>
      </w:r>
      <w:proofErr w:type="spellStart"/>
      <w:r w:rsidR="006F42B0" w:rsidRPr="00D561BC">
        <w:rPr>
          <w:rFonts w:ascii="Arial" w:hAnsi="Arial" w:cs="Arial"/>
          <w:bCs/>
          <w:i/>
          <w:iCs/>
          <w:highlight w:val="yellow"/>
          <w:u w:val="single"/>
        </w:rPr>
        <w:t>Cần</w:t>
      </w:r>
      <w:proofErr w:type="spellEnd"/>
      <w:r w:rsidR="006F42B0" w:rsidRPr="00D561BC">
        <w:rPr>
          <w:rFonts w:ascii="Arial" w:hAnsi="Arial" w:cs="Arial"/>
          <w:bCs/>
          <w:i/>
          <w:iCs/>
          <w:highlight w:val="yellow"/>
          <w:u w:val="single"/>
        </w:rPr>
        <w:t xml:space="preserve"> </w:t>
      </w:r>
      <w:proofErr w:type="spellStart"/>
      <w:r w:rsidR="006F42B0" w:rsidRPr="00D561BC">
        <w:rPr>
          <w:rFonts w:ascii="Arial" w:hAnsi="Arial" w:cs="Arial"/>
          <w:bCs/>
          <w:i/>
          <w:iCs/>
          <w:highlight w:val="yellow"/>
          <w:u w:val="single"/>
        </w:rPr>
        <w:t>Thơ</w:t>
      </w:r>
      <w:proofErr w:type="spellEnd"/>
    </w:p>
    <w:p w14:paraId="735BFCF0" w14:textId="383C3DF6" w:rsidR="005974A2" w:rsidRPr="00D561BC" w:rsidRDefault="005974A2">
      <w:pPr>
        <w:overflowPunct/>
        <w:autoSpaceDE/>
        <w:autoSpaceDN/>
        <w:adjustRightInd/>
        <w:textAlignment w:val="auto"/>
        <w:rPr>
          <w:rFonts w:ascii="Arial" w:hAnsi="Arial" w:cs="Arial"/>
          <w:bCs/>
        </w:rPr>
      </w:pPr>
    </w:p>
    <w:p w14:paraId="1B5CDD31" w14:textId="77777777" w:rsidR="005868B1" w:rsidRPr="00D561BC" w:rsidRDefault="005868B1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/>
        </w:rPr>
      </w:pPr>
    </w:p>
    <w:p w14:paraId="1BF1AC99" w14:textId="18B020CA" w:rsidR="0008481A" w:rsidRPr="00D561BC" w:rsidRDefault="0008481A">
      <w:pPr>
        <w:numPr>
          <w:ilvl w:val="0"/>
          <w:numId w:val="27"/>
        </w:numPr>
        <w:ind w:left="720" w:hanging="630"/>
        <w:jc w:val="both"/>
        <w:rPr>
          <w:rFonts w:ascii="Arial" w:hAnsi="Arial" w:cs="Arial"/>
          <w:b/>
        </w:rPr>
      </w:pPr>
      <w:proofErr w:type="spellStart"/>
      <w:r w:rsidRPr="00D561BC">
        <w:rPr>
          <w:rFonts w:ascii="Arial" w:hAnsi="Arial" w:cs="Arial"/>
          <w:b/>
        </w:rPr>
        <w:t>Các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vấn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đề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liên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quan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đến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hoạt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động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kế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toán</w:t>
      </w:r>
      <w:proofErr w:type="spellEnd"/>
    </w:p>
    <w:p w14:paraId="37E6A91E" w14:textId="26F2C588" w:rsidR="0008481A" w:rsidRPr="00D561BC" w:rsidRDefault="0008481A" w:rsidP="0008481A">
      <w:pPr>
        <w:ind w:left="720"/>
        <w:jc w:val="both"/>
        <w:rPr>
          <w:rFonts w:ascii="Arial" w:hAnsi="Arial" w:cs="Arial"/>
          <w:b/>
        </w:rPr>
      </w:pPr>
    </w:p>
    <w:p w14:paraId="4A90BFE2" w14:textId="164550EA" w:rsidR="0008481A" w:rsidRPr="00D561BC" w:rsidRDefault="0008481A" w:rsidP="0008481A">
      <w:pPr>
        <w:ind w:left="720"/>
        <w:jc w:val="both"/>
        <w:rPr>
          <w:rFonts w:ascii="Arial" w:hAnsi="Arial" w:cs="Arial"/>
        </w:rPr>
      </w:pPr>
      <w:proofErr w:type="spellStart"/>
      <w:r w:rsidRPr="00D561BC">
        <w:rPr>
          <w:rFonts w:ascii="Arial" w:hAnsi="Arial" w:cs="Arial"/>
        </w:rPr>
        <w:t>Trong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quá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trình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đánh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giá</w:t>
      </w:r>
      <w:proofErr w:type="spellEnd"/>
      <w:r w:rsidRPr="00D561BC">
        <w:rPr>
          <w:rFonts w:ascii="Arial" w:hAnsi="Arial" w:cs="Arial"/>
        </w:rPr>
        <w:t xml:space="preserve">, </w:t>
      </w:r>
      <w:proofErr w:type="spellStart"/>
      <w:r w:rsidRPr="00D561BC">
        <w:rPr>
          <w:rFonts w:ascii="Arial" w:hAnsi="Arial" w:cs="Arial"/>
        </w:rPr>
        <w:t>Đoàn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kiểm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toán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chúng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tôi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không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phát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hiện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vấn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đề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trọng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yếu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liên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quan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đến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hoạt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động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kế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toán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tại</w:t>
      </w:r>
      <w:proofErr w:type="spellEnd"/>
      <w:r w:rsidRPr="00D561BC">
        <w:rPr>
          <w:rFonts w:ascii="Arial" w:hAnsi="Arial" w:cs="Arial"/>
        </w:rPr>
        <w:t xml:space="preserve"> Chi </w:t>
      </w:r>
      <w:proofErr w:type="spellStart"/>
      <w:r w:rsidRPr="00D561BC">
        <w:rPr>
          <w:rFonts w:ascii="Arial" w:hAnsi="Arial" w:cs="Arial"/>
        </w:rPr>
        <w:t>nhánh</w:t>
      </w:r>
      <w:proofErr w:type="spellEnd"/>
      <w:r w:rsidRPr="00D561BC">
        <w:rPr>
          <w:rFonts w:ascii="Arial" w:hAnsi="Arial" w:cs="Arial"/>
        </w:rPr>
        <w:t>.</w:t>
      </w:r>
    </w:p>
    <w:p w14:paraId="7C3DEB42" w14:textId="77777777" w:rsidR="0008481A" w:rsidRPr="00D561BC" w:rsidRDefault="0008481A" w:rsidP="0008481A">
      <w:pPr>
        <w:ind w:left="720"/>
        <w:jc w:val="both"/>
        <w:rPr>
          <w:rFonts w:ascii="Arial" w:hAnsi="Arial" w:cs="Arial"/>
          <w:b/>
        </w:rPr>
      </w:pPr>
    </w:p>
    <w:p w14:paraId="5B41A060" w14:textId="77777777" w:rsidR="005868B1" w:rsidRPr="00D561BC" w:rsidRDefault="005868B1" w:rsidP="0008481A">
      <w:pPr>
        <w:ind w:left="720"/>
        <w:jc w:val="both"/>
        <w:rPr>
          <w:rFonts w:ascii="Arial" w:hAnsi="Arial" w:cs="Arial"/>
          <w:b/>
        </w:rPr>
      </w:pPr>
    </w:p>
    <w:p w14:paraId="7061AD24" w14:textId="561FD3BC" w:rsidR="0008481A" w:rsidRPr="00D561BC" w:rsidRDefault="0008481A">
      <w:pPr>
        <w:numPr>
          <w:ilvl w:val="0"/>
          <w:numId w:val="27"/>
        </w:numPr>
        <w:ind w:left="720" w:hanging="630"/>
        <w:jc w:val="both"/>
        <w:rPr>
          <w:rFonts w:ascii="Arial" w:hAnsi="Arial" w:cs="Arial"/>
          <w:b/>
        </w:rPr>
      </w:pPr>
      <w:proofErr w:type="spellStart"/>
      <w:r w:rsidRPr="00D561BC">
        <w:rPr>
          <w:rFonts w:ascii="Arial" w:hAnsi="Arial" w:cs="Arial"/>
          <w:b/>
        </w:rPr>
        <w:t>Các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vấn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đề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liên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quan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đến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hoạt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động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kiểm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soát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nội</w:t>
      </w:r>
      <w:proofErr w:type="spellEnd"/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bộ</w:t>
      </w:r>
      <w:proofErr w:type="spellEnd"/>
    </w:p>
    <w:p w14:paraId="1E0ABA07" w14:textId="562EC09F" w:rsidR="0008481A" w:rsidRPr="00D561BC" w:rsidRDefault="0008481A" w:rsidP="0008481A">
      <w:pPr>
        <w:ind w:left="720"/>
        <w:jc w:val="both"/>
        <w:rPr>
          <w:rFonts w:ascii="Arial" w:hAnsi="Arial" w:cs="Arial"/>
          <w:b/>
        </w:rPr>
      </w:pPr>
    </w:p>
    <w:p w14:paraId="252FD7D3" w14:textId="37C2DF55" w:rsidR="0008481A" w:rsidRPr="00D561BC" w:rsidRDefault="0008481A" w:rsidP="0008481A">
      <w:pPr>
        <w:ind w:left="720"/>
        <w:jc w:val="both"/>
        <w:rPr>
          <w:rFonts w:ascii="Arial" w:hAnsi="Arial" w:cs="Arial"/>
        </w:rPr>
      </w:pPr>
      <w:proofErr w:type="spellStart"/>
      <w:r w:rsidRPr="00D561BC">
        <w:rPr>
          <w:rFonts w:ascii="Arial" w:hAnsi="Arial" w:cs="Arial"/>
        </w:rPr>
        <w:t>Trong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quá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trình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làm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việc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tại</w:t>
      </w:r>
      <w:proofErr w:type="spellEnd"/>
      <w:r w:rsidRPr="00D561BC">
        <w:rPr>
          <w:rFonts w:ascii="Arial" w:hAnsi="Arial" w:cs="Arial"/>
        </w:rPr>
        <w:t xml:space="preserve"> Chi </w:t>
      </w:r>
      <w:proofErr w:type="spellStart"/>
      <w:r w:rsidRPr="00D561BC">
        <w:rPr>
          <w:rFonts w:ascii="Arial" w:hAnsi="Arial" w:cs="Arial"/>
        </w:rPr>
        <w:t>nhánh</w:t>
      </w:r>
      <w:proofErr w:type="spellEnd"/>
      <w:r w:rsidRPr="00D561BC">
        <w:rPr>
          <w:rFonts w:ascii="Arial" w:hAnsi="Arial" w:cs="Arial"/>
        </w:rPr>
        <w:t xml:space="preserve">, </w:t>
      </w:r>
      <w:proofErr w:type="spellStart"/>
      <w:r w:rsidRPr="00D561BC">
        <w:rPr>
          <w:rFonts w:ascii="Arial" w:hAnsi="Arial" w:cs="Arial"/>
        </w:rPr>
        <w:t>Đoàn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kiểm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toán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đã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thực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hiện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tìm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hiểu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và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kiểm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tra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chọn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mẫu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các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quy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trình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nghiệp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vụ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sau</w:t>
      </w:r>
      <w:proofErr w:type="spellEnd"/>
      <w:r w:rsidRPr="00D561BC">
        <w:rPr>
          <w:rFonts w:ascii="Arial" w:hAnsi="Arial" w:cs="Arial"/>
        </w:rPr>
        <w:t>:</w:t>
      </w:r>
    </w:p>
    <w:p w14:paraId="49FE8C88" w14:textId="77777777" w:rsidR="0008481A" w:rsidRPr="00D561BC" w:rsidRDefault="0008481A" w:rsidP="0008481A">
      <w:pPr>
        <w:ind w:left="720"/>
        <w:jc w:val="both"/>
        <w:rPr>
          <w:rFonts w:ascii="Arial" w:hAnsi="Arial" w:cs="Arial"/>
        </w:rPr>
      </w:pPr>
    </w:p>
    <w:p w14:paraId="3777870E" w14:textId="77777777" w:rsidR="0008481A" w:rsidRPr="00D561BC" w:rsidRDefault="0008481A" w:rsidP="0008481A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561BC">
        <w:rPr>
          <w:rFonts w:ascii="Arial" w:hAnsi="Arial" w:cs="Arial"/>
          <w:sz w:val="20"/>
          <w:szCs w:val="20"/>
        </w:rPr>
        <w:t>Hoạt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động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bán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lẻ</w:t>
      </w:r>
      <w:proofErr w:type="spellEnd"/>
    </w:p>
    <w:p w14:paraId="7F8506EA" w14:textId="77777777" w:rsidR="0008481A" w:rsidRPr="00D561BC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561BC">
        <w:rPr>
          <w:rFonts w:ascii="Arial" w:hAnsi="Arial" w:cs="Arial"/>
          <w:sz w:val="20"/>
          <w:szCs w:val="20"/>
        </w:rPr>
        <w:t>Mở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và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sử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dụng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tài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khoản</w:t>
      </w:r>
      <w:proofErr w:type="spellEnd"/>
    </w:p>
    <w:p w14:paraId="2D672F40" w14:textId="77777777" w:rsidR="0008481A" w:rsidRPr="00D561BC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561BC">
        <w:rPr>
          <w:rFonts w:ascii="Arial" w:hAnsi="Arial" w:cs="Arial"/>
          <w:sz w:val="20"/>
          <w:szCs w:val="20"/>
        </w:rPr>
        <w:t>Huy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động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tiền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gửi</w:t>
      </w:r>
      <w:proofErr w:type="spellEnd"/>
    </w:p>
    <w:p w14:paraId="6A8C87FC" w14:textId="77777777" w:rsidR="0008481A" w:rsidRPr="00D561BC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561BC">
        <w:rPr>
          <w:rFonts w:ascii="Arial" w:hAnsi="Arial" w:cs="Arial"/>
          <w:sz w:val="20"/>
          <w:szCs w:val="20"/>
        </w:rPr>
        <w:t>Rút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tiền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và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đóng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tài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khoản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</w:p>
    <w:p w14:paraId="2C49B14E" w14:textId="77777777" w:rsidR="0008481A" w:rsidRPr="00D561BC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561BC">
        <w:rPr>
          <w:rFonts w:ascii="Arial" w:hAnsi="Arial" w:cs="Arial"/>
          <w:sz w:val="20"/>
          <w:szCs w:val="20"/>
        </w:rPr>
        <w:t>Chuyển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tiền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trong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nước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và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nước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ngoài</w:t>
      </w:r>
      <w:proofErr w:type="spellEnd"/>
    </w:p>
    <w:p w14:paraId="2223C040" w14:textId="77777777" w:rsidR="0008481A" w:rsidRPr="00D561BC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561BC">
        <w:rPr>
          <w:rFonts w:ascii="Arial" w:hAnsi="Arial" w:cs="Arial"/>
          <w:sz w:val="20"/>
          <w:szCs w:val="20"/>
        </w:rPr>
        <w:t>Kinh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doang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ngoại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tệ</w:t>
      </w:r>
      <w:proofErr w:type="spellEnd"/>
    </w:p>
    <w:p w14:paraId="50931298" w14:textId="77777777" w:rsidR="0008481A" w:rsidRPr="00D561BC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561BC">
        <w:rPr>
          <w:rFonts w:ascii="Arial" w:hAnsi="Arial" w:cs="Arial"/>
          <w:sz w:val="20"/>
          <w:szCs w:val="20"/>
        </w:rPr>
        <w:t>Tạm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ứng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tiền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mặt</w:t>
      </w:r>
      <w:proofErr w:type="spellEnd"/>
    </w:p>
    <w:p w14:paraId="353D25AA" w14:textId="77777777" w:rsidR="0008481A" w:rsidRPr="00D561BC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561BC">
        <w:rPr>
          <w:rFonts w:ascii="Arial" w:hAnsi="Arial" w:cs="Arial"/>
          <w:sz w:val="20"/>
          <w:szCs w:val="20"/>
        </w:rPr>
        <w:t>Hoàn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ứng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tiền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mặt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</w:p>
    <w:p w14:paraId="05DAB970" w14:textId="77777777" w:rsidR="0008481A" w:rsidRPr="00D561BC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561BC">
        <w:rPr>
          <w:rFonts w:ascii="Arial" w:hAnsi="Arial" w:cs="Arial"/>
          <w:sz w:val="20"/>
          <w:szCs w:val="20"/>
        </w:rPr>
        <w:t>Hoạt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động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thẻ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</w:p>
    <w:p w14:paraId="3308A686" w14:textId="77777777" w:rsidR="0008481A" w:rsidRPr="00D561BC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561BC">
        <w:rPr>
          <w:rFonts w:ascii="Arial" w:hAnsi="Arial" w:cs="Arial"/>
          <w:sz w:val="20"/>
          <w:szCs w:val="20"/>
        </w:rPr>
        <w:t>Hoạt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động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ngân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quỹ</w:t>
      </w:r>
      <w:proofErr w:type="spellEnd"/>
    </w:p>
    <w:p w14:paraId="6DE93C4B" w14:textId="77777777" w:rsidR="0008481A" w:rsidRPr="00D561BC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561BC">
        <w:rPr>
          <w:rFonts w:ascii="Arial" w:hAnsi="Arial" w:cs="Arial"/>
          <w:sz w:val="20"/>
          <w:szCs w:val="20"/>
        </w:rPr>
        <w:t>Ngân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hàng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điện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tử</w:t>
      </w:r>
      <w:proofErr w:type="spellEnd"/>
    </w:p>
    <w:p w14:paraId="27BAEC61" w14:textId="77777777" w:rsidR="0008481A" w:rsidRPr="00D561BC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561BC">
        <w:rPr>
          <w:rFonts w:ascii="Arial" w:hAnsi="Arial" w:cs="Arial"/>
          <w:sz w:val="20"/>
          <w:szCs w:val="20"/>
        </w:rPr>
        <w:t>Nghiệp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vụ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phòng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chống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rửa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tiền</w:t>
      </w:r>
      <w:proofErr w:type="spellEnd"/>
    </w:p>
    <w:p w14:paraId="490B04B4" w14:textId="77777777" w:rsidR="0008481A" w:rsidRPr="00D561BC" w:rsidRDefault="0008481A" w:rsidP="006B6819">
      <w:pPr>
        <w:pStyle w:val="ListParagraph"/>
        <w:numPr>
          <w:ilvl w:val="1"/>
          <w:numId w:val="35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D561BC">
        <w:rPr>
          <w:rFonts w:ascii="Arial" w:hAnsi="Arial" w:cs="Arial"/>
          <w:sz w:val="20"/>
          <w:szCs w:val="20"/>
        </w:rPr>
        <w:t>Lương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và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Pr="00D561BC">
        <w:rPr>
          <w:rFonts w:ascii="Arial" w:hAnsi="Arial" w:cs="Arial"/>
          <w:sz w:val="20"/>
          <w:szCs w:val="20"/>
        </w:rPr>
        <w:t>phí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nhân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viên</w:t>
      </w:r>
      <w:proofErr w:type="spellEnd"/>
    </w:p>
    <w:p w14:paraId="46C04176" w14:textId="1921B3E6" w:rsidR="0008481A" w:rsidRPr="00D561BC" w:rsidRDefault="0008481A" w:rsidP="00275093">
      <w:pPr>
        <w:pStyle w:val="ListParagraph"/>
        <w:numPr>
          <w:ilvl w:val="0"/>
          <w:numId w:val="35"/>
        </w:numPr>
        <w:spacing w:before="120"/>
        <w:jc w:val="both"/>
        <w:rPr>
          <w:rFonts w:ascii="Arial" w:hAnsi="Arial" w:cs="Arial"/>
          <w:sz w:val="20"/>
          <w:szCs w:val="20"/>
        </w:rPr>
      </w:pPr>
      <w:proofErr w:type="spellStart"/>
      <w:r w:rsidRPr="00D561BC">
        <w:rPr>
          <w:rFonts w:ascii="Arial" w:hAnsi="Arial" w:cs="Arial"/>
          <w:sz w:val="20"/>
          <w:szCs w:val="20"/>
        </w:rPr>
        <w:t>Hoạt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động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tín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dụng</w:t>
      </w:r>
      <w:proofErr w:type="spellEnd"/>
    </w:p>
    <w:p w14:paraId="589C1E10" w14:textId="77777777" w:rsidR="0008481A" w:rsidRPr="00D561BC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D561BC">
        <w:rPr>
          <w:rFonts w:ascii="Arial" w:hAnsi="Arial" w:cs="Arial"/>
          <w:sz w:val="20"/>
          <w:szCs w:val="20"/>
        </w:rPr>
        <w:t xml:space="preserve">Cho </w:t>
      </w:r>
      <w:proofErr w:type="spellStart"/>
      <w:r w:rsidRPr="00D561BC">
        <w:rPr>
          <w:rFonts w:ascii="Arial" w:hAnsi="Arial" w:cs="Arial"/>
          <w:sz w:val="20"/>
          <w:szCs w:val="20"/>
        </w:rPr>
        <w:t>vay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khách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hàng</w:t>
      </w:r>
      <w:proofErr w:type="spellEnd"/>
    </w:p>
    <w:p w14:paraId="783A2F9D" w14:textId="77777777" w:rsidR="0008481A" w:rsidRPr="00D561BC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561BC">
        <w:rPr>
          <w:rFonts w:ascii="Arial" w:hAnsi="Arial" w:cs="Arial"/>
          <w:sz w:val="20"/>
          <w:szCs w:val="20"/>
        </w:rPr>
        <w:t>Bảo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lãnh</w:t>
      </w:r>
      <w:proofErr w:type="spellEnd"/>
    </w:p>
    <w:p w14:paraId="6B419823" w14:textId="77777777" w:rsidR="0008481A" w:rsidRPr="00D561BC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561BC">
        <w:rPr>
          <w:rFonts w:ascii="Arial" w:hAnsi="Arial" w:cs="Arial"/>
          <w:sz w:val="20"/>
          <w:szCs w:val="20"/>
        </w:rPr>
        <w:t>Thư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tín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dụng</w:t>
      </w:r>
      <w:proofErr w:type="spellEnd"/>
    </w:p>
    <w:p w14:paraId="024E88AA" w14:textId="3443A47D" w:rsidR="006B6819" w:rsidRPr="006B6819" w:rsidRDefault="0008481A" w:rsidP="006B6819">
      <w:pPr>
        <w:pStyle w:val="ListParagraph"/>
        <w:numPr>
          <w:ilvl w:val="0"/>
          <w:numId w:val="35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D561BC">
        <w:rPr>
          <w:rFonts w:ascii="Arial" w:hAnsi="Arial" w:cs="Arial"/>
          <w:sz w:val="20"/>
          <w:szCs w:val="20"/>
        </w:rPr>
        <w:t>Hoạt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động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kế</w:t>
      </w:r>
      <w:proofErr w:type="spellEnd"/>
      <w:r w:rsidRPr="00D561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61BC">
        <w:rPr>
          <w:rFonts w:ascii="Arial" w:hAnsi="Arial" w:cs="Arial"/>
          <w:sz w:val="20"/>
          <w:szCs w:val="20"/>
        </w:rPr>
        <w:t>toán</w:t>
      </w:r>
      <w:proofErr w:type="spellEnd"/>
    </w:p>
    <w:p w14:paraId="3D74C4F9" w14:textId="17045B0E" w:rsidR="0008481A" w:rsidRPr="006B6819" w:rsidRDefault="0008481A" w:rsidP="006B6819">
      <w:pPr>
        <w:spacing w:before="120"/>
        <w:ind w:left="720"/>
        <w:jc w:val="both"/>
        <w:rPr>
          <w:rFonts w:ascii="Arial" w:hAnsi="Arial" w:cs="Arial"/>
        </w:rPr>
      </w:pPr>
      <w:proofErr w:type="spellStart"/>
      <w:r w:rsidRPr="00D561BC">
        <w:rPr>
          <w:rFonts w:ascii="Arial" w:hAnsi="Arial" w:cs="Arial"/>
        </w:rPr>
        <w:t>Trong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quá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trình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đánh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giá</w:t>
      </w:r>
      <w:proofErr w:type="spellEnd"/>
      <w:r w:rsidRPr="00D561BC">
        <w:rPr>
          <w:rFonts w:ascii="Arial" w:hAnsi="Arial" w:cs="Arial"/>
        </w:rPr>
        <w:t xml:space="preserve">, </w:t>
      </w:r>
      <w:proofErr w:type="spellStart"/>
      <w:r w:rsidRPr="00D561BC">
        <w:rPr>
          <w:rFonts w:ascii="Arial" w:hAnsi="Arial" w:cs="Arial"/>
        </w:rPr>
        <w:t>Đoàn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kiểm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toán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chúng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tôi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không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phát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hiện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vấn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đề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trọng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yếu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liên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D561BC">
        <w:rPr>
          <w:rFonts w:ascii="Arial" w:hAnsi="Arial" w:cs="Arial"/>
        </w:rPr>
        <w:t>quan</w:t>
      </w:r>
      <w:proofErr w:type="spellEnd"/>
      <w:r w:rsidRPr="00D561BC">
        <w:rPr>
          <w:rFonts w:ascii="Arial" w:hAnsi="Arial" w:cs="Arial"/>
        </w:rPr>
        <w:t xml:space="preserve"> </w:t>
      </w:r>
      <w:proofErr w:type="spellStart"/>
      <w:r w:rsidRPr="006B6819">
        <w:rPr>
          <w:rFonts w:ascii="Arial" w:hAnsi="Arial" w:cs="Arial"/>
        </w:rPr>
        <w:t>đến</w:t>
      </w:r>
      <w:proofErr w:type="spellEnd"/>
      <w:r w:rsidRPr="006B6819">
        <w:rPr>
          <w:rFonts w:ascii="Arial" w:hAnsi="Arial" w:cs="Arial"/>
        </w:rPr>
        <w:t xml:space="preserve"> </w:t>
      </w:r>
      <w:proofErr w:type="spellStart"/>
      <w:r w:rsidRPr="006B6819">
        <w:rPr>
          <w:rFonts w:ascii="Arial" w:hAnsi="Arial" w:cs="Arial"/>
        </w:rPr>
        <w:t>hoạt</w:t>
      </w:r>
      <w:proofErr w:type="spellEnd"/>
      <w:r w:rsidRPr="006B6819">
        <w:rPr>
          <w:rFonts w:ascii="Arial" w:hAnsi="Arial" w:cs="Arial"/>
        </w:rPr>
        <w:t xml:space="preserve"> </w:t>
      </w:r>
      <w:proofErr w:type="spellStart"/>
      <w:r w:rsidRPr="006B6819">
        <w:rPr>
          <w:rFonts w:ascii="Arial" w:hAnsi="Arial" w:cs="Arial"/>
        </w:rPr>
        <w:t>động</w:t>
      </w:r>
      <w:proofErr w:type="spellEnd"/>
      <w:r w:rsidRPr="006B6819">
        <w:rPr>
          <w:rFonts w:ascii="Arial" w:hAnsi="Arial" w:cs="Arial"/>
        </w:rPr>
        <w:t xml:space="preserve"> </w:t>
      </w:r>
      <w:proofErr w:type="spellStart"/>
      <w:r w:rsidRPr="006B6819">
        <w:rPr>
          <w:rFonts w:ascii="Arial" w:hAnsi="Arial" w:cs="Arial"/>
        </w:rPr>
        <w:t>kiểm</w:t>
      </w:r>
      <w:proofErr w:type="spellEnd"/>
      <w:r w:rsidRPr="006B6819">
        <w:rPr>
          <w:rFonts w:ascii="Arial" w:hAnsi="Arial" w:cs="Arial"/>
        </w:rPr>
        <w:t xml:space="preserve"> </w:t>
      </w:r>
      <w:proofErr w:type="spellStart"/>
      <w:r w:rsidRPr="006B6819">
        <w:rPr>
          <w:rFonts w:ascii="Arial" w:hAnsi="Arial" w:cs="Arial"/>
        </w:rPr>
        <w:t>soát</w:t>
      </w:r>
      <w:proofErr w:type="spellEnd"/>
      <w:r w:rsidRPr="006B6819">
        <w:rPr>
          <w:rFonts w:ascii="Arial" w:hAnsi="Arial" w:cs="Arial"/>
        </w:rPr>
        <w:t xml:space="preserve"> </w:t>
      </w:r>
      <w:proofErr w:type="spellStart"/>
      <w:r w:rsidRPr="006B6819">
        <w:rPr>
          <w:rFonts w:ascii="Arial" w:hAnsi="Arial" w:cs="Arial"/>
        </w:rPr>
        <w:t>nội</w:t>
      </w:r>
      <w:proofErr w:type="spellEnd"/>
      <w:r w:rsidRPr="006B6819">
        <w:rPr>
          <w:rFonts w:ascii="Arial" w:hAnsi="Arial" w:cs="Arial"/>
        </w:rPr>
        <w:t xml:space="preserve"> </w:t>
      </w:r>
      <w:proofErr w:type="spellStart"/>
      <w:r w:rsidRPr="006B6819">
        <w:rPr>
          <w:rFonts w:ascii="Arial" w:hAnsi="Arial" w:cs="Arial"/>
        </w:rPr>
        <w:t>bộ</w:t>
      </w:r>
      <w:proofErr w:type="spellEnd"/>
      <w:r w:rsidRPr="006B6819">
        <w:rPr>
          <w:rFonts w:ascii="Arial" w:hAnsi="Arial" w:cs="Arial"/>
        </w:rPr>
        <w:t xml:space="preserve"> </w:t>
      </w:r>
      <w:proofErr w:type="spellStart"/>
      <w:r w:rsidRPr="006B6819">
        <w:rPr>
          <w:rFonts w:ascii="Arial" w:hAnsi="Arial" w:cs="Arial"/>
        </w:rPr>
        <w:t>tại</w:t>
      </w:r>
      <w:proofErr w:type="spellEnd"/>
      <w:r w:rsidRPr="006B6819">
        <w:rPr>
          <w:rFonts w:ascii="Arial" w:hAnsi="Arial" w:cs="Arial"/>
        </w:rPr>
        <w:t xml:space="preserve"> Chi </w:t>
      </w:r>
      <w:proofErr w:type="spellStart"/>
      <w:r w:rsidRPr="006B6819">
        <w:rPr>
          <w:rFonts w:ascii="Arial" w:hAnsi="Arial" w:cs="Arial"/>
        </w:rPr>
        <w:t>nhánh</w:t>
      </w:r>
      <w:proofErr w:type="spellEnd"/>
      <w:r w:rsidRPr="006B6819">
        <w:rPr>
          <w:rFonts w:ascii="Arial" w:hAnsi="Arial" w:cs="Arial"/>
        </w:rPr>
        <w:t>.</w:t>
      </w:r>
    </w:p>
    <w:p w14:paraId="4175798C" w14:textId="1D25F1D1" w:rsidR="0008481A" w:rsidRPr="006B6819" w:rsidRDefault="0008481A" w:rsidP="0008481A">
      <w:pPr>
        <w:ind w:left="720"/>
        <w:jc w:val="both"/>
        <w:rPr>
          <w:rFonts w:ascii="Arial" w:hAnsi="Arial" w:cs="Arial"/>
        </w:rPr>
      </w:pPr>
    </w:p>
    <w:p w14:paraId="08FFBE28" w14:textId="77777777" w:rsidR="0008481A" w:rsidRPr="006B6819" w:rsidRDefault="0008481A" w:rsidP="0008481A">
      <w:pPr>
        <w:ind w:left="720"/>
        <w:jc w:val="both"/>
        <w:rPr>
          <w:rFonts w:ascii="Arial" w:hAnsi="Arial" w:cs="Arial"/>
          <w:b/>
        </w:rPr>
      </w:pPr>
    </w:p>
    <w:p w14:paraId="2BEF6D42" w14:textId="77777777" w:rsidR="00F5334D" w:rsidRDefault="00F5334D">
      <w:pPr>
        <w:overflowPunct/>
        <w:autoSpaceDE/>
        <w:autoSpaceDN/>
        <w:adjustRightInd/>
        <w:textAlignment w:val="auto"/>
        <w:rPr>
          <w:rFonts w:ascii="Arial" w:eastAsia="Calibri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AB24D1E" w14:textId="05DDE038" w:rsidR="00D9523C" w:rsidRPr="006B6819" w:rsidRDefault="00D9523C" w:rsidP="006B6819">
      <w:pPr>
        <w:pStyle w:val="ListParagraph"/>
        <w:numPr>
          <w:ilvl w:val="0"/>
          <w:numId w:val="27"/>
        </w:numPr>
        <w:tabs>
          <w:tab w:val="left" w:pos="720"/>
          <w:tab w:val="left" w:pos="810"/>
          <w:tab w:val="left" w:pos="990"/>
        </w:tabs>
        <w:ind w:hanging="117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6B6819">
        <w:rPr>
          <w:rFonts w:ascii="Arial" w:hAnsi="Arial" w:cs="Arial"/>
          <w:b/>
          <w:sz w:val="20"/>
          <w:szCs w:val="20"/>
        </w:rPr>
        <w:lastRenderedPageBreak/>
        <w:t>Các</w:t>
      </w:r>
      <w:proofErr w:type="spellEnd"/>
      <w:r w:rsidRPr="006B681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B6819">
        <w:rPr>
          <w:rFonts w:ascii="Arial" w:hAnsi="Arial" w:cs="Arial"/>
          <w:b/>
          <w:sz w:val="20"/>
          <w:szCs w:val="20"/>
        </w:rPr>
        <w:t>vấn</w:t>
      </w:r>
      <w:proofErr w:type="spellEnd"/>
      <w:r w:rsidRPr="006B681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B6819">
        <w:rPr>
          <w:rFonts w:ascii="Arial" w:hAnsi="Arial" w:cs="Arial"/>
          <w:b/>
          <w:sz w:val="20"/>
          <w:szCs w:val="20"/>
        </w:rPr>
        <w:t>đề</w:t>
      </w:r>
      <w:proofErr w:type="spellEnd"/>
      <w:r w:rsidRPr="006B681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B6819">
        <w:rPr>
          <w:rFonts w:ascii="Arial" w:hAnsi="Arial" w:cs="Arial"/>
          <w:b/>
          <w:sz w:val="20"/>
          <w:szCs w:val="20"/>
        </w:rPr>
        <w:t>khác</w:t>
      </w:r>
      <w:proofErr w:type="spellEnd"/>
    </w:p>
    <w:p w14:paraId="454537E3" w14:textId="77777777" w:rsidR="00D9523C" w:rsidRPr="00D561BC" w:rsidRDefault="00D9523C">
      <w:pPr>
        <w:jc w:val="both"/>
        <w:rPr>
          <w:rFonts w:ascii="Arial" w:hAnsi="Arial" w:cs="Arial"/>
        </w:rPr>
      </w:pPr>
    </w:p>
    <w:p w14:paraId="0B7DDDF4" w14:textId="5B831A17" w:rsidR="00D9523C" w:rsidRPr="00D561BC" w:rsidRDefault="00F946EA">
      <w:pPr>
        <w:ind w:left="720"/>
        <w:jc w:val="both"/>
        <w:rPr>
          <w:rFonts w:ascii="Arial" w:hAnsi="Arial" w:cs="Arial"/>
          <w:lang w:val="it-IT"/>
        </w:rPr>
      </w:pPr>
      <w:r w:rsidRPr="00D561BC">
        <w:rPr>
          <w:rFonts w:ascii="Arial" w:hAnsi="Arial" w:cs="Arial"/>
          <w:lang w:val="it-IT"/>
        </w:rPr>
        <w:t>Để phục vụ cho quá trình lập báo cáo tài chính cho năm tài chính 2022 của</w:t>
      </w:r>
      <w:r w:rsidR="00D9523C" w:rsidRPr="00D561BC">
        <w:rPr>
          <w:rFonts w:ascii="Arial" w:hAnsi="Arial" w:cs="Arial"/>
          <w:lang w:val="it-IT"/>
        </w:rPr>
        <w:t xml:space="preserve"> Ngân hàng TMCP Ngoại thương Việt Nam, </w:t>
      </w:r>
      <w:r w:rsidRPr="00D561BC">
        <w:rPr>
          <w:rFonts w:ascii="Arial" w:hAnsi="Arial" w:cs="Arial"/>
          <w:lang w:val="it-IT"/>
        </w:rPr>
        <w:t xml:space="preserve">chúng tôi </w:t>
      </w:r>
      <w:r w:rsidR="00D9523C" w:rsidRPr="00D561BC">
        <w:rPr>
          <w:rFonts w:ascii="Arial" w:hAnsi="Arial" w:cs="Arial"/>
          <w:lang w:val="it-IT"/>
        </w:rPr>
        <w:t xml:space="preserve">có thể </w:t>
      </w:r>
      <w:r w:rsidRPr="00D561BC">
        <w:rPr>
          <w:rFonts w:ascii="Arial" w:hAnsi="Arial" w:cs="Arial"/>
          <w:lang w:val="it-IT"/>
        </w:rPr>
        <w:t>sẽ cần được cung cấp thêm</w:t>
      </w:r>
      <w:r w:rsidR="00D9523C" w:rsidRPr="00D561BC">
        <w:rPr>
          <w:rFonts w:ascii="Arial" w:hAnsi="Arial" w:cs="Arial"/>
          <w:lang w:val="it-IT"/>
        </w:rPr>
        <w:t xml:space="preserve"> một số thông tin và tài liệu phát sinh </w:t>
      </w:r>
      <w:r w:rsidRPr="00D561BC">
        <w:rPr>
          <w:rFonts w:ascii="Arial" w:hAnsi="Arial" w:cs="Arial"/>
          <w:lang w:val="it-IT"/>
        </w:rPr>
        <w:t>từ</w:t>
      </w:r>
      <w:r w:rsidR="00D9523C" w:rsidRPr="00D561BC">
        <w:rPr>
          <w:rFonts w:ascii="Arial" w:hAnsi="Arial" w:cs="Arial"/>
          <w:lang w:val="it-IT"/>
        </w:rPr>
        <w:t xml:space="preserve"> Chi nhánh, đoàn kiểm toán rất mong sẽ tiếp tục nhận được sự hợp tác từ Chi nhánh.</w:t>
      </w:r>
    </w:p>
    <w:p w14:paraId="76B88EFD" w14:textId="77777777" w:rsidR="00D9523C" w:rsidRPr="00D561BC" w:rsidRDefault="00D9523C">
      <w:pPr>
        <w:jc w:val="both"/>
        <w:rPr>
          <w:rFonts w:ascii="Arial" w:hAnsi="Arial" w:cs="Arial"/>
        </w:rPr>
      </w:pPr>
    </w:p>
    <w:p w14:paraId="21526657" w14:textId="77777777" w:rsidR="00D9523C" w:rsidRPr="00D561BC" w:rsidRDefault="00D9523C">
      <w:pPr>
        <w:ind w:left="720"/>
        <w:jc w:val="both"/>
        <w:rPr>
          <w:rFonts w:ascii="Arial" w:hAnsi="Arial" w:cs="Arial"/>
          <w:highlight w:val="yellow"/>
          <w:lang w:val="it-IT"/>
        </w:rPr>
      </w:pPr>
      <w:r w:rsidRPr="00D561BC">
        <w:rPr>
          <w:rFonts w:ascii="Arial" w:hAnsi="Arial" w:cs="Arial"/>
          <w:highlight w:val="yellow"/>
          <w:lang w:val="it-IT"/>
        </w:rPr>
        <w:t>Các tài liệu đính kèm theo biên bản này bao gồm:</w:t>
      </w:r>
    </w:p>
    <w:p w14:paraId="712CD6C4" w14:textId="77777777" w:rsidR="00D9523C" w:rsidRPr="00D561BC" w:rsidRDefault="00D9523C">
      <w:pPr>
        <w:jc w:val="both"/>
        <w:rPr>
          <w:rFonts w:ascii="Arial" w:hAnsi="Arial" w:cs="Arial"/>
          <w:highlight w:val="yellow"/>
          <w:lang w:val="it-IT"/>
        </w:rPr>
      </w:pPr>
      <w:r w:rsidRPr="00D561BC">
        <w:rPr>
          <w:rFonts w:ascii="Arial" w:hAnsi="Arial" w:cs="Arial"/>
          <w:highlight w:val="yellow"/>
          <w:lang w:val="it-IT"/>
        </w:rPr>
        <w:t xml:space="preserve"> </w:t>
      </w:r>
    </w:p>
    <w:p w14:paraId="60382220" w14:textId="39A83CD0" w:rsidR="00D9523C" w:rsidRPr="00D561BC" w:rsidRDefault="00D9523C">
      <w:pPr>
        <w:numPr>
          <w:ilvl w:val="0"/>
          <w:numId w:val="34"/>
        </w:numPr>
        <w:overflowPunct/>
        <w:autoSpaceDE/>
        <w:autoSpaceDN/>
        <w:adjustRightInd/>
        <w:ind w:left="993" w:hanging="426"/>
        <w:jc w:val="both"/>
        <w:textAlignment w:val="auto"/>
        <w:rPr>
          <w:rFonts w:ascii="Arial" w:hAnsi="Arial" w:cs="Arial"/>
          <w:highlight w:val="yellow"/>
          <w:lang w:val="it-IT"/>
        </w:rPr>
      </w:pPr>
      <w:r w:rsidRPr="00D561BC">
        <w:rPr>
          <w:rFonts w:ascii="Arial" w:hAnsi="Arial" w:cs="Arial"/>
          <w:highlight w:val="yellow"/>
          <w:lang w:val="it-IT"/>
        </w:rPr>
        <w:t>Phụ lục 1: Danh sách các khách hàng vay được xem xét</w:t>
      </w:r>
    </w:p>
    <w:p w14:paraId="574B9F30" w14:textId="77777777" w:rsidR="00D9523C" w:rsidRPr="00D561BC" w:rsidRDefault="00D9523C">
      <w:pPr>
        <w:jc w:val="both"/>
        <w:rPr>
          <w:rFonts w:ascii="Arial" w:hAnsi="Arial" w:cs="Arial"/>
          <w:lang w:val="it-IT"/>
        </w:rPr>
      </w:pPr>
    </w:p>
    <w:p w14:paraId="0B26C956" w14:textId="3C9949FB" w:rsidR="00D9523C" w:rsidRPr="00D561BC" w:rsidRDefault="00D9523C">
      <w:pPr>
        <w:ind w:left="720"/>
        <w:jc w:val="both"/>
        <w:rPr>
          <w:rFonts w:ascii="Arial" w:hAnsi="Arial" w:cs="Arial"/>
          <w:lang w:val="it-IT"/>
        </w:rPr>
      </w:pPr>
      <w:r w:rsidRPr="00D561BC">
        <w:rPr>
          <w:rFonts w:ascii="Arial" w:hAnsi="Arial" w:cs="Arial"/>
          <w:lang w:val="it-IT"/>
        </w:rPr>
        <w:t xml:space="preserve">Biên bản cuộc họp được lập thành </w:t>
      </w:r>
      <w:r w:rsidR="00C9188F" w:rsidRPr="00D561BC">
        <w:rPr>
          <w:rFonts w:ascii="Arial" w:hAnsi="Arial" w:cs="Arial"/>
          <w:lang w:val="it-IT"/>
        </w:rPr>
        <w:t>bốn</w:t>
      </w:r>
      <w:r w:rsidRPr="00D561BC">
        <w:rPr>
          <w:rFonts w:ascii="Arial" w:hAnsi="Arial" w:cs="Arial"/>
          <w:lang w:val="it-IT"/>
        </w:rPr>
        <w:t xml:space="preserve"> (0</w:t>
      </w:r>
      <w:r w:rsidR="00C9188F" w:rsidRPr="00D561BC">
        <w:rPr>
          <w:rFonts w:ascii="Arial" w:hAnsi="Arial" w:cs="Arial"/>
          <w:lang w:val="it-IT"/>
        </w:rPr>
        <w:t>4</w:t>
      </w:r>
      <w:r w:rsidRPr="00D561BC">
        <w:rPr>
          <w:rFonts w:ascii="Arial" w:hAnsi="Arial" w:cs="Arial"/>
          <w:lang w:val="it-IT"/>
        </w:rPr>
        <w:t xml:space="preserve">) bản, một (01) bản sẽ được lưu tại Chi nhánh, </w:t>
      </w:r>
      <w:r w:rsidR="00C9188F" w:rsidRPr="00D561BC">
        <w:rPr>
          <w:rFonts w:ascii="Arial" w:hAnsi="Arial" w:cs="Arial"/>
          <w:lang w:val="it-IT"/>
        </w:rPr>
        <w:t>hai</w:t>
      </w:r>
      <w:r w:rsidRPr="00D561BC">
        <w:rPr>
          <w:rFonts w:ascii="Arial" w:hAnsi="Arial" w:cs="Arial"/>
          <w:lang w:val="it-IT"/>
        </w:rPr>
        <w:t xml:space="preserve"> (0</w:t>
      </w:r>
      <w:r w:rsidR="00C9188F" w:rsidRPr="00D561BC">
        <w:rPr>
          <w:rFonts w:ascii="Arial" w:hAnsi="Arial" w:cs="Arial"/>
          <w:lang w:val="it-IT"/>
        </w:rPr>
        <w:t>2</w:t>
      </w:r>
      <w:r w:rsidRPr="00D561BC">
        <w:rPr>
          <w:rFonts w:ascii="Arial" w:hAnsi="Arial" w:cs="Arial"/>
          <w:lang w:val="it-IT"/>
        </w:rPr>
        <w:t xml:space="preserve">) bản sẽ gửi cho </w:t>
      </w:r>
      <w:r w:rsidR="00F946EA" w:rsidRPr="00D561BC">
        <w:rPr>
          <w:rFonts w:ascii="Arial" w:hAnsi="Arial" w:cs="Arial"/>
          <w:lang w:val="it-IT"/>
        </w:rPr>
        <w:t>Trụ</w:t>
      </w:r>
      <w:r w:rsidRPr="00D561BC">
        <w:rPr>
          <w:rFonts w:ascii="Arial" w:hAnsi="Arial" w:cs="Arial"/>
          <w:lang w:val="it-IT"/>
        </w:rPr>
        <w:t xml:space="preserve"> Sở Chính - Ngân hàng TMCP Ngoại thương Việt Nam và một (01) bản gửi cho Công ty Kiểm toán Ernst &amp; Young Việt Nam.</w:t>
      </w:r>
    </w:p>
    <w:p w14:paraId="6A069400" w14:textId="77777777" w:rsidR="00D9523C" w:rsidRPr="00D561BC" w:rsidRDefault="00D9523C">
      <w:pPr>
        <w:jc w:val="both"/>
        <w:rPr>
          <w:rFonts w:ascii="Arial" w:hAnsi="Arial" w:cs="Arial"/>
          <w:lang w:val="it-IT"/>
        </w:rPr>
      </w:pPr>
    </w:p>
    <w:p w14:paraId="183BE036" w14:textId="77777777" w:rsidR="00F1606C" w:rsidRPr="00D561BC" w:rsidRDefault="00F1606C">
      <w:pPr>
        <w:jc w:val="both"/>
        <w:rPr>
          <w:rFonts w:ascii="Arial" w:hAnsi="Arial" w:cs="Arial"/>
        </w:rPr>
      </w:pPr>
    </w:p>
    <w:p w14:paraId="2F74BC99" w14:textId="0676C9A4" w:rsidR="004B7CBA" w:rsidRPr="00D561BC" w:rsidRDefault="004B7CBA">
      <w:pPr>
        <w:ind w:left="720"/>
        <w:jc w:val="both"/>
        <w:rPr>
          <w:rFonts w:ascii="Arial" w:hAnsi="Arial" w:cs="Arial"/>
          <w:b/>
        </w:rPr>
      </w:pPr>
      <w:r w:rsidRPr="00D561BC">
        <w:rPr>
          <w:rFonts w:ascii="Arial" w:hAnsi="Arial" w:cs="Arial"/>
        </w:rPr>
        <w:t xml:space="preserve">                                                                   </w:t>
      </w:r>
      <w:r w:rsidRPr="00D561BC">
        <w:rPr>
          <w:rFonts w:ascii="Arial" w:hAnsi="Arial" w:cs="Arial"/>
          <w:b/>
        </w:rPr>
        <w:t xml:space="preserve">        </w:t>
      </w:r>
      <w:proofErr w:type="spellStart"/>
      <w:r w:rsidR="006F42B0" w:rsidRPr="00D561BC">
        <w:rPr>
          <w:rFonts w:ascii="Arial" w:hAnsi="Arial" w:cs="Arial"/>
          <w:b/>
        </w:rPr>
        <w:t>Cần</w:t>
      </w:r>
      <w:proofErr w:type="spellEnd"/>
      <w:r w:rsidR="006F42B0" w:rsidRPr="00D561BC">
        <w:rPr>
          <w:rFonts w:ascii="Arial" w:hAnsi="Arial" w:cs="Arial"/>
          <w:b/>
        </w:rPr>
        <w:t xml:space="preserve"> </w:t>
      </w:r>
      <w:proofErr w:type="spellStart"/>
      <w:r w:rsidR="006F42B0" w:rsidRPr="00D561BC">
        <w:rPr>
          <w:rFonts w:ascii="Arial" w:hAnsi="Arial" w:cs="Arial"/>
          <w:b/>
        </w:rPr>
        <w:t>Thơ</w:t>
      </w:r>
      <w:proofErr w:type="spellEnd"/>
      <w:r w:rsidRPr="00D561BC">
        <w:rPr>
          <w:rFonts w:ascii="Arial" w:hAnsi="Arial" w:cs="Arial"/>
          <w:b/>
        </w:rPr>
        <w:t xml:space="preserve">, </w:t>
      </w:r>
      <w:proofErr w:type="spellStart"/>
      <w:r w:rsidRPr="00D561BC">
        <w:rPr>
          <w:rFonts w:ascii="Arial" w:hAnsi="Arial" w:cs="Arial"/>
          <w:b/>
        </w:rPr>
        <w:t>ngày</w:t>
      </w:r>
      <w:proofErr w:type="spellEnd"/>
      <w:r w:rsidRPr="00D561BC">
        <w:rPr>
          <w:rFonts w:ascii="Arial" w:hAnsi="Arial" w:cs="Arial"/>
          <w:b/>
        </w:rPr>
        <w:t xml:space="preserve"> </w:t>
      </w:r>
      <w:r w:rsidR="00275093" w:rsidRPr="00D561BC">
        <w:rPr>
          <w:rFonts w:ascii="Arial" w:hAnsi="Arial" w:cs="Arial"/>
          <w:b/>
        </w:rPr>
        <w:t>02</w:t>
      </w:r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tháng</w:t>
      </w:r>
      <w:proofErr w:type="spellEnd"/>
      <w:r w:rsidRPr="00D561BC">
        <w:rPr>
          <w:rFonts w:ascii="Arial" w:hAnsi="Arial" w:cs="Arial"/>
          <w:b/>
        </w:rPr>
        <w:t xml:space="preserve"> 1</w:t>
      </w:r>
      <w:r w:rsidR="00765971" w:rsidRPr="00D561BC">
        <w:rPr>
          <w:rFonts w:ascii="Arial" w:hAnsi="Arial" w:cs="Arial"/>
          <w:b/>
        </w:rPr>
        <w:t>2</w:t>
      </w:r>
      <w:r w:rsidRPr="00D561BC">
        <w:rPr>
          <w:rFonts w:ascii="Arial" w:hAnsi="Arial" w:cs="Arial"/>
          <w:b/>
        </w:rPr>
        <w:t xml:space="preserve"> </w:t>
      </w:r>
      <w:proofErr w:type="spellStart"/>
      <w:r w:rsidRPr="00D561BC">
        <w:rPr>
          <w:rFonts w:ascii="Arial" w:hAnsi="Arial" w:cs="Arial"/>
          <w:b/>
        </w:rPr>
        <w:t>năm</w:t>
      </w:r>
      <w:proofErr w:type="spellEnd"/>
      <w:r w:rsidRPr="00D561BC">
        <w:rPr>
          <w:rFonts w:ascii="Arial" w:hAnsi="Arial" w:cs="Arial"/>
          <w:b/>
        </w:rPr>
        <w:t xml:space="preserve"> 2022</w:t>
      </w:r>
    </w:p>
    <w:p w14:paraId="2C740F27" w14:textId="77777777" w:rsidR="004B7CBA" w:rsidRPr="00D561BC" w:rsidRDefault="004B7CBA">
      <w:pPr>
        <w:ind w:left="720"/>
        <w:jc w:val="both"/>
        <w:rPr>
          <w:rFonts w:ascii="Arial" w:hAnsi="Arial" w:cs="Arial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7"/>
        <w:gridCol w:w="297"/>
        <w:gridCol w:w="2547"/>
        <w:gridCol w:w="2259"/>
      </w:tblGrid>
      <w:tr w:rsidR="004B7CBA" w:rsidRPr="00D561BC" w14:paraId="574C0FE0" w14:textId="77777777" w:rsidTr="006E66F7"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</w:tcPr>
          <w:p w14:paraId="0121F257" w14:textId="7C64F2D8" w:rsidR="004B7CBA" w:rsidRPr="00D561BC" w:rsidRDefault="004B7CBA">
            <w:pP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D561BC">
              <w:rPr>
                <w:rFonts w:ascii="Arial" w:hAnsi="Arial" w:cs="Arial"/>
                <w:b/>
              </w:rPr>
              <w:t>Đại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</w:rPr>
              <w:t>diện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Chi </w:t>
            </w:r>
            <w:proofErr w:type="spellStart"/>
            <w:r w:rsidRPr="00D561BC">
              <w:rPr>
                <w:rFonts w:ascii="Arial" w:hAnsi="Arial" w:cs="Arial"/>
                <w:b/>
              </w:rPr>
              <w:t>nhánh</w:t>
            </w:r>
            <w:proofErr w:type="spellEnd"/>
            <w:r w:rsidR="00D65C43"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6F42B0" w:rsidRPr="00D561BC">
              <w:rPr>
                <w:rFonts w:ascii="Arial" w:hAnsi="Arial" w:cs="Arial"/>
                <w:b/>
              </w:rPr>
              <w:t>Cần</w:t>
            </w:r>
            <w:proofErr w:type="spellEnd"/>
            <w:r w:rsidR="006F42B0"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6F42B0" w:rsidRPr="00D561BC">
              <w:rPr>
                <w:rFonts w:ascii="Arial" w:hAnsi="Arial" w:cs="Arial"/>
                <w:b/>
              </w:rPr>
              <w:t>Thơ</w:t>
            </w:r>
            <w:proofErr w:type="spellEnd"/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0E5A9E2B" w14:textId="77777777" w:rsidR="004B7CBA" w:rsidRPr="00D561BC" w:rsidRDefault="004B7CB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4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291B1" w14:textId="77777777" w:rsidR="004B7CBA" w:rsidRPr="00D561BC" w:rsidRDefault="004B7CBA">
            <w:pPr>
              <w:overflowPunct/>
              <w:autoSpaceDE/>
              <w:autoSpaceDN/>
              <w:adjustRightInd/>
              <w:ind w:left="-29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D561BC">
              <w:rPr>
                <w:rFonts w:ascii="Arial" w:hAnsi="Arial" w:cs="Arial"/>
                <w:b/>
              </w:rPr>
              <w:t>Đại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</w:rPr>
              <w:t>diện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</w:rPr>
              <w:t>Công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ty TNHH Ernst &amp; Young </w:t>
            </w:r>
            <w:proofErr w:type="spellStart"/>
            <w:r w:rsidRPr="00D561BC">
              <w:rPr>
                <w:rFonts w:ascii="Arial" w:hAnsi="Arial" w:cs="Arial"/>
                <w:b/>
              </w:rPr>
              <w:t>Việt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Nam</w:t>
            </w:r>
          </w:p>
        </w:tc>
      </w:tr>
      <w:tr w:rsidR="004B7CBA" w:rsidRPr="00D561BC" w14:paraId="60A3C04B" w14:textId="77777777" w:rsidTr="006E66F7"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</w:tcPr>
          <w:p w14:paraId="1C09DAFF" w14:textId="77777777" w:rsidR="004B7CBA" w:rsidRPr="00D561BC" w:rsidRDefault="004B7CBA">
            <w:pP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</w:rPr>
            </w:pPr>
          </w:p>
          <w:p w14:paraId="41231B37" w14:textId="77777777" w:rsidR="004B7CBA" w:rsidRPr="00D561BC" w:rsidRDefault="004B7CBA">
            <w:pP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</w:rPr>
            </w:pPr>
          </w:p>
          <w:p w14:paraId="7AD7D7C1" w14:textId="77777777" w:rsidR="004B7CBA" w:rsidRPr="00D561BC" w:rsidRDefault="004B7CBA">
            <w:pP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</w:rPr>
            </w:pPr>
          </w:p>
          <w:p w14:paraId="457D11F5" w14:textId="77777777" w:rsidR="004B7CBA" w:rsidRPr="00D561BC" w:rsidRDefault="004B7CBA">
            <w:pP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</w:rPr>
            </w:pPr>
          </w:p>
          <w:p w14:paraId="6A26ADCE" w14:textId="77777777" w:rsidR="004B7CBA" w:rsidRPr="00D561BC" w:rsidRDefault="004B7CBA">
            <w:pP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</w:rPr>
            </w:pPr>
          </w:p>
          <w:p w14:paraId="68E6B4D0" w14:textId="77777777" w:rsidR="004B7CBA" w:rsidRPr="00D561BC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75B38EDD" w14:textId="77777777" w:rsidR="004B7CBA" w:rsidRPr="00D561BC" w:rsidRDefault="004B7CB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47CA56E" w14:textId="77777777" w:rsidR="004B7CBA" w:rsidRPr="00D561BC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76" w:right="49"/>
              <w:jc w:val="both"/>
              <w:textAlignment w:val="auto"/>
              <w:rPr>
                <w:rFonts w:ascii="Arial" w:hAnsi="Arial" w:cs="Arial"/>
              </w:rPr>
            </w:pPr>
          </w:p>
          <w:p w14:paraId="3CE32B3A" w14:textId="77777777" w:rsidR="004B7CBA" w:rsidRPr="00D561BC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76" w:right="49"/>
              <w:jc w:val="both"/>
              <w:textAlignment w:val="auto"/>
              <w:rPr>
                <w:rFonts w:ascii="Arial" w:hAnsi="Arial" w:cs="Arial"/>
              </w:rPr>
            </w:pPr>
          </w:p>
          <w:p w14:paraId="71FE27BC" w14:textId="77777777" w:rsidR="004B7CBA" w:rsidRPr="00D561BC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76" w:right="49"/>
              <w:jc w:val="both"/>
              <w:textAlignment w:val="auto"/>
              <w:rPr>
                <w:rFonts w:ascii="Arial" w:hAnsi="Arial" w:cs="Arial"/>
              </w:rPr>
            </w:pPr>
          </w:p>
          <w:p w14:paraId="3E474511" w14:textId="77777777" w:rsidR="004B7CBA" w:rsidRPr="00D561BC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76" w:right="49"/>
              <w:jc w:val="both"/>
              <w:textAlignment w:val="auto"/>
              <w:rPr>
                <w:rFonts w:ascii="Arial" w:hAnsi="Arial" w:cs="Arial"/>
              </w:rPr>
            </w:pPr>
          </w:p>
          <w:p w14:paraId="4F317B0F" w14:textId="77777777" w:rsidR="004B7CBA" w:rsidRPr="00D561BC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76" w:right="49"/>
              <w:jc w:val="both"/>
              <w:textAlignment w:val="auto"/>
              <w:rPr>
                <w:rFonts w:ascii="Arial" w:hAnsi="Arial" w:cs="Arial"/>
              </w:rPr>
            </w:pPr>
          </w:p>
          <w:p w14:paraId="384ADF24" w14:textId="77777777" w:rsidR="004B7CBA" w:rsidRPr="00D561BC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76" w:right="49"/>
              <w:jc w:val="both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2B5F491D" w14:textId="77777777" w:rsidR="004B7CBA" w:rsidRPr="00D561BC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82" w:right="-68"/>
              <w:jc w:val="both"/>
              <w:textAlignment w:val="auto"/>
              <w:rPr>
                <w:rFonts w:ascii="Arial" w:hAnsi="Arial" w:cs="Arial"/>
              </w:rPr>
            </w:pPr>
          </w:p>
          <w:p w14:paraId="018499A2" w14:textId="77777777" w:rsidR="004B7CBA" w:rsidRPr="00D561BC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82" w:right="-68"/>
              <w:jc w:val="both"/>
              <w:textAlignment w:val="auto"/>
              <w:rPr>
                <w:rFonts w:ascii="Arial" w:hAnsi="Arial" w:cs="Arial"/>
              </w:rPr>
            </w:pPr>
          </w:p>
          <w:p w14:paraId="570682E3" w14:textId="77777777" w:rsidR="004B7CBA" w:rsidRPr="00D561BC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82" w:right="-68"/>
              <w:jc w:val="both"/>
              <w:textAlignment w:val="auto"/>
              <w:rPr>
                <w:rFonts w:ascii="Arial" w:hAnsi="Arial" w:cs="Arial"/>
              </w:rPr>
            </w:pPr>
          </w:p>
          <w:p w14:paraId="2FD830A8" w14:textId="77777777" w:rsidR="004B7CBA" w:rsidRPr="00D561BC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82" w:right="-68"/>
              <w:jc w:val="both"/>
              <w:textAlignment w:val="auto"/>
              <w:rPr>
                <w:rFonts w:ascii="Arial" w:hAnsi="Arial" w:cs="Arial"/>
              </w:rPr>
            </w:pPr>
          </w:p>
          <w:p w14:paraId="13CF7B72" w14:textId="77777777" w:rsidR="004B7CBA" w:rsidRPr="00D561BC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82" w:right="-68"/>
              <w:jc w:val="both"/>
              <w:textAlignment w:val="auto"/>
              <w:rPr>
                <w:rFonts w:ascii="Arial" w:hAnsi="Arial" w:cs="Arial"/>
              </w:rPr>
            </w:pPr>
          </w:p>
          <w:p w14:paraId="19BF72CC" w14:textId="77777777" w:rsidR="004B7CBA" w:rsidRPr="00D561BC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82" w:right="-68"/>
              <w:jc w:val="both"/>
              <w:textAlignment w:val="auto"/>
              <w:rPr>
                <w:rFonts w:ascii="Arial" w:hAnsi="Arial" w:cs="Arial"/>
              </w:rPr>
            </w:pPr>
          </w:p>
        </w:tc>
      </w:tr>
      <w:tr w:rsidR="004B7CBA" w:rsidRPr="00D561BC" w14:paraId="2D7B5891" w14:textId="77777777" w:rsidTr="006E66F7"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</w:tcPr>
          <w:p w14:paraId="0514E254" w14:textId="1CE246F3" w:rsidR="004B7CBA" w:rsidRPr="00D561BC" w:rsidRDefault="004B7CBA">
            <w:pPr>
              <w:overflowPunct/>
              <w:autoSpaceDE/>
              <w:autoSpaceDN/>
              <w:adjustRightInd/>
              <w:spacing w:before="100"/>
              <w:ind w:right="-72" w:hanging="113"/>
              <w:jc w:val="both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D561BC">
              <w:rPr>
                <w:rFonts w:ascii="Arial" w:hAnsi="Arial" w:cs="Arial"/>
                <w:b/>
              </w:rPr>
              <w:t>Ông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D65C43" w:rsidRPr="00D561BC">
              <w:rPr>
                <w:rFonts w:ascii="Arial" w:hAnsi="Arial" w:cs="Arial"/>
                <w:b/>
              </w:rPr>
              <w:t>Trần</w:t>
            </w:r>
            <w:proofErr w:type="spellEnd"/>
            <w:r w:rsidR="00D65C43" w:rsidRPr="00D561BC">
              <w:rPr>
                <w:rFonts w:ascii="Arial" w:hAnsi="Arial" w:cs="Arial"/>
                <w:b/>
              </w:rPr>
              <w:t xml:space="preserve"> Long </w:t>
            </w:r>
            <w:proofErr w:type="spellStart"/>
            <w:r w:rsidR="00D65C43" w:rsidRPr="00D561BC">
              <w:rPr>
                <w:rFonts w:ascii="Arial" w:hAnsi="Arial" w:cs="Arial"/>
                <w:b/>
              </w:rPr>
              <w:t>Giang</w:t>
            </w:r>
            <w:proofErr w:type="spellEnd"/>
          </w:p>
          <w:p w14:paraId="5F743F2B" w14:textId="13784892" w:rsidR="00275093" w:rsidRPr="00D561BC" w:rsidRDefault="004B7CBA" w:rsidP="006F42B0">
            <w:pPr>
              <w:overflowPunct/>
              <w:autoSpaceDE/>
              <w:autoSpaceDN/>
              <w:adjustRightInd/>
              <w:spacing w:before="40"/>
              <w:ind w:left="-115" w:right="-72"/>
              <w:jc w:val="both"/>
              <w:textAlignment w:val="auto"/>
              <w:rPr>
                <w:rFonts w:ascii="Arial" w:hAnsi="Arial" w:cs="Arial"/>
              </w:rPr>
            </w:pPr>
            <w:proofErr w:type="spellStart"/>
            <w:r w:rsidRPr="00D561BC">
              <w:rPr>
                <w:rFonts w:ascii="Arial" w:hAnsi="Arial" w:cs="Arial"/>
              </w:rPr>
              <w:t>Giám</w:t>
            </w:r>
            <w:proofErr w:type="spellEnd"/>
            <w:r w:rsidRPr="00D561BC">
              <w:rPr>
                <w:rFonts w:ascii="Arial" w:hAnsi="Arial" w:cs="Arial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</w:rPr>
              <w:t>Đốc</w:t>
            </w:r>
            <w:proofErr w:type="spellEnd"/>
            <w:r w:rsidRPr="00D561BC">
              <w:rPr>
                <w:rFonts w:ascii="Arial" w:hAnsi="Arial" w:cs="Arial"/>
              </w:rPr>
              <w:t xml:space="preserve"> </w:t>
            </w:r>
          </w:p>
          <w:p w14:paraId="0D3B6545" w14:textId="6977527C" w:rsidR="004B7CBA" w:rsidRPr="00D561BC" w:rsidRDefault="004B7CBA" w:rsidP="00275093">
            <w:pPr>
              <w:overflowPunct/>
              <w:autoSpaceDE/>
              <w:autoSpaceDN/>
              <w:adjustRightInd/>
              <w:spacing w:before="40"/>
              <w:ind w:left="-115" w:right="-72"/>
              <w:jc w:val="both"/>
              <w:textAlignment w:val="auto"/>
              <w:rPr>
                <w:rFonts w:ascii="Arial" w:hAnsi="Arial" w:cs="Arial"/>
              </w:rPr>
            </w:pPr>
            <w:proofErr w:type="spellStart"/>
            <w:r w:rsidRPr="00D561BC">
              <w:rPr>
                <w:rFonts w:ascii="Arial" w:hAnsi="Arial" w:cs="Arial"/>
              </w:rPr>
              <w:t>Ngân</w:t>
            </w:r>
            <w:proofErr w:type="spellEnd"/>
            <w:r w:rsidRPr="00D561BC">
              <w:rPr>
                <w:rFonts w:ascii="Arial" w:hAnsi="Arial" w:cs="Arial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</w:rPr>
              <w:t>hàng</w:t>
            </w:r>
            <w:proofErr w:type="spellEnd"/>
            <w:r w:rsidRPr="00D561BC">
              <w:rPr>
                <w:rFonts w:ascii="Arial" w:hAnsi="Arial" w:cs="Arial"/>
              </w:rPr>
              <w:t xml:space="preserve"> TMCP </w:t>
            </w:r>
            <w:proofErr w:type="spellStart"/>
            <w:r w:rsidRPr="00D561BC">
              <w:rPr>
                <w:rFonts w:ascii="Arial" w:hAnsi="Arial" w:cs="Arial"/>
              </w:rPr>
              <w:t>Ngoại</w:t>
            </w:r>
            <w:proofErr w:type="spellEnd"/>
            <w:r w:rsidRPr="00D561BC">
              <w:rPr>
                <w:rFonts w:ascii="Arial" w:hAnsi="Arial" w:cs="Arial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</w:rPr>
              <w:t>Thương</w:t>
            </w:r>
            <w:proofErr w:type="spellEnd"/>
            <w:r w:rsidR="00CA3835" w:rsidRPr="00D561BC">
              <w:rPr>
                <w:rFonts w:ascii="Arial" w:hAnsi="Arial" w:cs="Arial"/>
              </w:rPr>
              <w:t xml:space="preserve"> </w:t>
            </w:r>
            <w:proofErr w:type="spellStart"/>
            <w:r w:rsidR="00CB6E70" w:rsidRPr="00D561BC">
              <w:rPr>
                <w:rFonts w:ascii="Arial" w:hAnsi="Arial" w:cs="Arial"/>
              </w:rPr>
              <w:t>Việt</w:t>
            </w:r>
            <w:proofErr w:type="spellEnd"/>
            <w:r w:rsidR="00CB6E70" w:rsidRPr="00D561BC">
              <w:rPr>
                <w:rFonts w:ascii="Arial" w:hAnsi="Arial" w:cs="Arial"/>
              </w:rPr>
              <w:t xml:space="preserve"> Na</w:t>
            </w:r>
            <w:r w:rsidR="00275093" w:rsidRPr="00D561BC">
              <w:rPr>
                <w:rFonts w:ascii="Arial" w:hAnsi="Arial" w:cs="Arial"/>
              </w:rPr>
              <w:t xml:space="preserve">m - </w:t>
            </w:r>
            <w:r w:rsidRPr="00D561BC">
              <w:rPr>
                <w:rFonts w:ascii="Arial" w:hAnsi="Arial" w:cs="Arial"/>
              </w:rPr>
              <w:t xml:space="preserve">Chi </w:t>
            </w:r>
            <w:proofErr w:type="spellStart"/>
            <w:r w:rsidRPr="00D561BC">
              <w:rPr>
                <w:rFonts w:ascii="Arial" w:hAnsi="Arial" w:cs="Arial"/>
              </w:rPr>
              <w:t>nhánh</w:t>
            </w:r>
            <w:proofErr w:type="spellEnd"/>
            <w:r w:rsidRPr="00D561BC">
              <w:rPr>
                <w:rFonts w:ascii="Arial" w:hAnsi="Arial" w:cs="Arial"/>
              </w:rPr>
              <w:t xml:space="preserve"> </w:t>
            </w:r>
            <w:proofErr w:type="spellStart"/>
            <w:r w:rsidR="006F42B0" w:rsidRPr="00D561BC">
              <w:rPr>
                <w:rFonts w:ascii="Arial" w:hAnsi="Arial" w:cs="Arial"/>
              </w:rPr>
              <w:t>Cần</w:t>
            </w:r>
            <w:proofErr w:type="spellEnd"/>
            <w:r w:rsidR="006F42B0" w:rsidRPr="00D561BC">
              <w:rPr>
                <w:rFonts w:ascii="Arial" w:hAnsi="Arial" w:cs="Arial"/>
              </w:rPr>
              <w:t xml:space="preserve"> </w:t>
            </w:r>
            <w:proofErr w:type="spellStart"/>
            <w:r w:rsidR="006F42B0" w:rsidRPr="00D561BC">
              <w:rPr>
                <w:rFonts w:ascii="Arial" w:hAnsi="Arial" w:cs="Arial"/>
              </w:rPr>
              <w:t>Thơ</w:t>
            </w:r>
            <w:proofErr w:type="spellEnd"/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3AA8B6BF" w14:textId="77777777" w:rsidR="004B7CBA" w:rsidRPr="00D561BC" w:rsidRDefault="004B7CBA">
            <w:pPr>
              <w:overflowPunct/>
              <w:autoSpaceDE/>
              <w:autoSpaceDN/>
              <w:adjustRightInd/>
              <w:spacing w:before="40"/>
              <w:jc w:val="both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5779D71" w14:textId="3C5D942F" w:rsidR="004B7CBA" w:rsidRPr="00D561BC" w:rsidRDefault="00B14D6D" w:rsidP="006F42B0">
            <w:pPr>
              <w:overflowPunct/>
              <w:autoSpaceDE/>
              <w:autoSpaceDN/>
              <w:adjustRightInd/>
              <w:spacing w:before="40"/>
              <w:ind w:right="-72"/>
              <w:jc w:val="both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D561BC">
              <w:rPr>
                <w:rFonts w:ascii="Arial" w:hAnsi="Arial" w:cs="Arial"/>
                <w:b/>
              </w:rPr>
              <w:t>Bà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</w:rPr>
              <w:t>Hoàng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</w:rPr>
              <w:t>Thị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  <w:b/>
              </w:rPr>
              <w:t>Hồng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Minh</w:t>
            </w:r>
          </w:p>
          <w:p w14:paraId="4ABE2CDC" w14:textId="77777777" w:rsidR="004B7CBA" w:rsidRPr="00D561BC" w:rsidRDefault="00B14D6D">
            <w:pPr>
              <w:overflowPunct/>
              <w:autoSpaceDE/>
              <w:autoSpaceDN/>
              <w:adjustRightInd/>
              <w:spacing w:before="40"/>
              <w:ind w:right="-72"/>
              <w:jc w:val="both"/>
              <w:textAlignment w:val="auto"/>
              <w:rPr>
                <w:rFonts w:ascii="Arial" w:hAnsi="Arial" w:cs="Arial"/>
              </w:rPr>
            </w:pPr>
            <w:proofErr w:type="spellStart"/>
            <w:r w:rsidRPr="00D561BC">
              <w:rPr>
                <w:rFonts w:ascii="Arial" w:hAnsi="Arial" w:cs="Arial"/>
              </w:rPr>
              <w:t>Giám</w:t>
            </w:r>
            <w:proofErr w:type="spellEnd"/>
            <w:r w:rsidRPr="00D561BC">
              <w:rPr>
                <w:rFonts w:ascii="Arial" w:hAnsi="Arial" w:cs="Arial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</w:rPr>
              <w:t>đốc</w:t>
            </w:r>
            <w:proofErr w:type="spellEnd"/>
            <w:r w:rsidRPr="00D561BC">
              <w:rPr>
                <w:rFonts w:ascii="Arial" w:hAnsi="Arial" w:cs="Arial"/>
              </w:rPr>
              <w:t xml:space="preserve"> </w:t>
            </w:r>
            <w:proofErr w:type="spellStart"/>
            <w:r w:rsidR="004B7CBA" w:rsidRPr="00D561BC">
              <w:rPr>
                <w:rFonts w:ascii="Arial" w:hAnsi="Arial" w:cs="Arial"/>
              </w:rPr>
              <w:t>kiểm</w:t>
            </w:r>
            <w:proofErr w:type="spellEnd"/>
            <w:r w:rsidR="004B7CBA" w:rsidRPr="00D561BC">
              <w:rPr>
                <w:rFonts w:ascii="Arial" w:hAnsi="Arial" w:cs="Arial"/>
              </w:rPr>
              <w:t xml:space="preserve"> </w:t>
            </w:r>
            <w:proofErr w:type="spellStart"/>
            <w:r w:rsidR="004B7CBA" w:rsidRPr="00D561BC">
              <w:rPr>
                <w:rFonts w:ascii="Arial" w:hAnsi="Arial" w:cs="Arial"/>
              </w:rPr>
              <w:t>toán</w:t>
            </w:r>
            <w:proofErr w:type="spellEnd"/>
          </w:p>
          <w:p w14:paraId="08DFF303" w14:textId="6B1EB974" w:rsidR="00CB6E70" w:rsidRPr="00D561BC" w:rsidRDefault="00CB6E70" w:rsidP="00275093">
            <w:pPr>
              <w:overflowPunct/>
              <w:autoSpaceDE/>
              <w:autoSpaceDN/>
              <w:adjustRightInd/>
              <w:spacing w:before="40"/>
              <w:ind w:right="-72"/>
              <w:textAlignment w:val="auto"/>
              <w:rPr>
                <w:rFonts w:ascii="Arial" w:hAnsi="Arial" w:cs="Arial"/>
              </w:rPr>
            </w:pPr>
            <w:proofErr w:type="spellStart"/>
            <w:r w:rsidRPr="00D561BC">
              <w:rPr>
                <w:rFonts w:ascii="Arial" w:hAnsi="Arial" w:cs="Arial"/>
              </w:rPr>
              <w:t>Công</w:t>
            </w:r>
            <w:proofErr w:type="spellEnd"/>
            <w:r w:rsidRPr="00D561BC">
              <w:rPr>
                <w:rFonts w:ascii="Arial" w:hAnsi="Arial" w:cs="Arial"/>
              </w:rPr>
              <w:t xml:space="preserve"> ty TNHH </w:t>
            </w:r>
            <w:r w:rsidR="00275093" w:rsidRPr="00D561BC">
              <w:rPr>
                <w:rFonts w:ascii="Arial" w:hAnsi="Arial" w:cs="Arial"/>
              </w:rPr>
              <w:t xml:space="preserve">               </w:t>
            </w:r>
            <w:r w:rsidRPr="00D561BC">
              <w:rPr>
                <w:rFonts w:ascii="Arial" w:hAnsi="Arial" w:cs="Arial"/>
              </w:rPr>
              <w:t xml:space="preserve">Ernst &amp; Young </w:t>
            </w:r>
            <w:proofErr w:type="spellStart"/>
            <w:r w:rsidRPr="00D561BC">
              <w:rPr>
                <w:rFonts w:ascii="Arial" w:hAnsi="Arial" w:cs="Arial"/>
              </w:rPr>
              <w:t>Việt</w:t>
            </w:r>
            <w:proofErr w:type="spellEnd"/>
            <w:r w:rsidRPr="00D561BC">
              <w:rPr>
                <w:rFonts w:ascii="Arial" w:hAnsi="Arial" w:cs="Arial"/>
              </w:rPr>
              <w:t xml:space="preserve"> Nam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127A706A" w14:textId="2271689F" w:rsidR="004B7CBA" w:rsidRPr="00D561BC" w:rsidRDefault="004B7CBA" w:rsidP="006F42B0">
            <w:pPr>
              <w:overflowPunct/>
              <w:autoSpaceDE/>
              <w:autoSpaceDN/>
              <w:adjustRightInd/>
              <w:spacing w:before="40"/>
              <w:ind w:right="-72"/>
              <w:jc w:val="both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D561BC">
              <w:rPr>
                <w:rFonts w:ascii="Arial" w:hAnsi="Arial" w:cs="Arial"/>
                <w:b/>
              </w:rPr>
              <w:t>Ông</w:t>
            </w:r>
            <w:proofErr w:type="spellEnd"/>
            <w:r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14D6D" w:rsidRPr="00D561BC">
              <w:rPr>
                <w:rFonts w:ascii="Arial" w:hAnsi="Arial" w:cs="Arial"/>
                <w:b/>
              </w:rPr>
              <w:t>Trần</w:t>
            </w:r>
            <w:proofErr w:type="spellEnd"/>
            <w:r w:rsidR="00B14D6D" w:rsidRPr="00D561B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14D6D" w:rsidRPr="00D561BC">
              <w:rPr>
                <w:rFonts w:ascii="Arial" w:hAnsi="Arial" w:cs="Arial"/>
                <w:b/>
              </w:rPr>
              <w:t>Nhật</w:t>
            </w:r>
            <w:proofErr w:type="spellEnd"/>
            <w:r w:rsidR="00B14D6D" w:rsidRPr="00D561BC">
              <w:rPr>
                <w:rFonts w:ascii="Arial" w:hAnsi="Arial" w:cs="Arial"/>
                <w:b/>
              </w:rPr>
              <w:t xml:space="preserve"> Duy</w:t>
            </w:r>
          </w:p>
          <w:p w14:paraId="7E37606E" w14:textId="1B4E4473" w:rsidR="004B7CBA" w:rsidRPr="00D561BC" w:rsidRDefault="004B7CBA">
            <w:pPr>
              <w:overflowPunct/>
              <w:autoSpaceDE/>
              <w:autoSpaceDN/>
              <w:adjustRightInd/>
              <w:spacing w:before="40"/>
              <w:ind w:left="-82" w:right="-65"/>
              <w:jc w:val="both"/>
              <w:textAlignment w:val="auto"/>
              <w:rPr>
                <w:rFonts w:ascii="Arial" w:hAnsi="Arial" w:cs="Arial"/>
              </w:rPr>
            </w:pPr>
            <w:r w:rsidRPr="00D561BC">
              <w:rPr>
                <w:rFonts w:ascii="Arial" w:hAnsi="Arial" w:cs="Arial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</w:rPr>
              <w:t>Trưởng</w:t>
            </w:r>
            <w:proofErr w:type="spellEnd"/>
            <w:r w:rsidRPr="00D561BC">
              <w:rPr>
                <w:rFonts w:ascii="Arial" w:hAnsi="Arial" w:cs="Arial"/>
              </w:rPr>
              <w:t xml:space="preserve"> </w:t>
            </w:r>
            <w:proofErr w:type="spellStart"/>
            <w:r w:rsidR="00B14D6D" w:rsidRPr="00D561BC">
              <w:rPr>
                <w:rFonts w:ascii="Arial" w:hAnsi="Arial" w:cs="Arial"/>
              </w:rPr>
              <w:t>đoàn</w:t>
            </w:r>
            <w:proofErr w:type="spellEnd"/>
            <w:r w:rsidRPr="00D561BC">
              <w:rPr>
                <w:rFonts w:ascii="Arial" w:hAnsi="Arial" w:cs="Arial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</w:rPr>
              <w:t>kiểm</w:t>
            </w:r>
            <w:proofErr w:type="spellEnd"/>
            <w:r w:rsidRPr="00D561BC">
              <w:rPr>
                <w:rFonts w:ascii="Arial" w:hAnsi="Arial" w:cs="Arial"/>
              </w:rPr>
              <w:t xml:space="preserve"> </w:t>
            </w:r>
            <w:proofErr w:type="spellStart"/>
            <w:r w:rsidRPr="00D561BC">
              <w:rPr>
                <w:rFonts w:ascii="Arial" w:hAnsi="Arial" w:cs="Arial"/>
              </w:rPr>
              <w:t>toán</w:t>
            </w:r>
            <w:proofErr w:type="spellEnd"/>
          </w:p>
        </w:tc>
      </w:tr>
    </w:tbl>
    <w:p w14:paraId="3ED90409" w14:textId="77777777" w:rsidR="00F668D3" w:rsidRPr="00D561BC" w:rsidRDefault="00F668D3">
      <w:pPr>
        <w:jc w:val="both"/>
        <w:rPr>
          <w:rFonts w:ascii="Arial" w:hAnsi="Arial" w:cs="Arial"/>
          <w:lang w:val="vi-VN"/>
        </w:rPr>
        <w:sectPr w:rsidR="00F668D3" w:rsidRPr="00D561BC" w:rsidSect="005868B1">
          <w:pgSz w:w="11907" w:h="16840" w:code="9"/>
          <w:pgMar w:top="851" w:right="1701" w:bottom="1134" w:left="1134" w:header="720" w:footer="358" w:gutter="0"/>
          <w:cols w:space="720"/>
          <w:docGrid w:linePitch="360"/>
        </w:sectPr>
      </w:pPr>
    </w:p>
    <w:p w14:paraId="2F294387" w14:textId="4BF63195" w:rsidR="00D9523C" w:rsidRPr="00D561BC" w:rsidRDefault="00D9523C">
      <w:pPr>
        <w:jc w:val="both"/>
        <w:rPr>
          <w:rFonts w:ascii="Arial" w:hAnsi="Arial" w:cs="Arial"/>
          <w:lang w:val="vi-VN"/>
        </w:rPr>
      </w:pPr>
    </w:p>
    <w:p w14:paraId="528DD5BA" w14:textId="54F2DB70" w:rsidR="00ED6E0D" w:rsidRPr="00D561BC" w:rsidRDefault="00ED6E0D" w:rsidP="00BF399B">
      <w:pPr>
        <w:jc w:val="both"/>
        <w:rPr>
          <w:rFonts w:ascii="Arial" w:hAnsi="Arial" w:cs="Arial"/>
          <w:b/>
        </w:rPr>
      </w:pPr>
    </w:p>
    <w:sectPr w:rsidR="00ED6E0D" w:rsidRPr="00D561BC" w:rsidSect="00BF399B">
      <w:headerReference w:type="default" r:id="rId17"/>
      <w:footerReference w:type="default" r:id="rId18"/>
      <w:type w:val="continuous"/>
      <w:pgSz w:w="11907" w:h="16840" w:code="9"/>
      <w:pgMar w:top="1134" w:right="1134" w:bottom="851" w:left="1701" w:header="720" w:footer="3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DC970" w14:textId="77777777" w:rsidR="00D91E2E" w:rsidRDefault="00D91E2E" w:rsidP="000148D3">
      <w:r>
        <w:separator/>
      </w:r>
    </w:p>
  </w:endnote>
  <w:endnote w:type="continuationSeparator" w:id="0">
    <w:p w14:paraId="5C5230E0" w14:textId="77777777" w:rsidR="00D91E2E" w:rsidRDefault="00D91E2E" w:rsidP="000148D3">
      <w:r>
        <w:continuationSeparator/>
      </w:r>
    </w:p>
  </w:endnote>
  <w:endnote w:type="continuationNotice" w:id="1">
    <w:p w14:paraId="5B7D7F9D" w14:textId="77777777" w:rsidR="00D91E2E" w:rsidRDefault="00D91E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B3734" w14:textId="77777777" w:rsidR="006B6819" w:rsidRDefault="006B68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507E7" w14:textId="77777777" w:rsidR="00D9523C" w:rsidRPr="00927219" w:rsidRDefault="00D9523C" w:rsidP="006B6819">
    <w:pPr>
      <w:pStyle w:val="Footer"/>
      <w:jc w:val="center"/>
      <w:rPr>
        <w:rFonts w:ascii="Arial" w:hAnsi="Arial" w:cs="Arial"/>
      </w:rPr>
    </w:pPr>
    <w:r w:rsidRPr="00927219">
      <w:rPr>
        <w:rFonts w:ascii="Arial" w:hAnsi="Arial" w:cs="Arial"/>
      </w:rPr>
      <w:fldChar w:fldCharType="begin"/>
    </w:r>
    <w:r w:rsidRPr="00927219">
      <w:rPr>
        <w:rFonts w:ascii="Arial" w:hAnsi="Arial" w:cs="Arial"/>
      </w:rPr>
      <w:instrText xml:space="preserve"> PAGE   \* MERGEFORMAT </w:instrText>
    </w:r>
    <w:r w:rsidRPr="00927219">
      <w:rPr>
        <w:rFonts w:ascii="Arial" w:hAnsi="Arial" w:cs="Arial"/>
      </w:rPr>
      <w:fldChar w:fldCharType="separate"/>
    </w:r>
    <w:r w:rsidR="004225A6">
      <w:rPr>
        <w:rFonts w:ascii="Arial" w:hAnsi="Arial" w:cs="Arial"/>
        <w:noProof/>
      </w:rPr>
      <w:t>10</w:t>
    </w:r>
    <w:r w:rsidRPr="00927219">
      <w:rPr>
        <w:rFonts w:ascii="Arial" w:hAnsi="Arial" w:cs="Arial"/>
      </w:rPr>
      <w:fldChar w:fldCharType="end"/>
    </w:r>
  </w:p>
  <w:p w14:paraId="3DDCF917" w14:textId="467528D4" w:rsidR="00D9523C" w:rsidRDefault="0023793B" w:rsidP="00EA0289">
    <w:pPr>
      <w:pStyle w:val="Footer"/>
      <w:tabs>
        <w:tab w:val="clear" w:pos="4680"/>
        <w:tab w:val="clear" w:pos="9360"/>
        <w:tab w:val="left" w:pos="5997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7100D" w14:textId="77777777" w:rsidR="006B6819" w:rsidRDefault="006B681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DD5FE" w14:textId="77777777" w:rsidR="000148D3" w:rsidRPr="00927219" w:rsidRDefault="000148D3">
    <w:pPr>
      <w:pStyle w:val="Footer"/>
      <w:jc w:val="right"/>
      <w:rPr>
        <w:rFonts w:ascii="Arial" w:hAnsi="Arial" w:cs="Arial"/>
      </w:rPr>
    </w:pPr>
    <w:r w:rsidRPr="00927219">
      <w:rPr>
        <w:rFonts w:ascii="Arial" w:hAnsi="Arial" w:cs="Arial"/>
      </w:rPr>
      <w:fldChar w:fldCharType="begin"/>
    </w:r>
    <w:r w:rsidRPr="00927219">
      <w:rPr>
        <w:rFonts w:ascii="Arial" w:hAnsi="Arial" w:cs="Arial"/>
      </w:rPr>
      <w:instrText xml:space="preserve"> PAGE   \* MERGEFORMAT </w:instrText>
    </w:r>
    <w:r w:rsidRPr="00927219">
      <w:rPr>
        <w:rFonts w:ascii="Arial" w:hAnsi="Arial" w:cs="Arial"/>
      </w:rPr>
      <w:fldChar w:fldCharType="separate"/>
    </w:r>
    <w:r w:rsidR="00223CFA">
      <w:rPr>
        <w:rFonts w:ascii="Arial" w:hAnsi="Arial" w:cs="Arial"/>
        <w:noProof/>
      </w:rPr>
      <w:t>11</w:t>
    </w:r>
    <w:r w:rsidRPr="00927219">
      <w:rPr>
        <w:rFonts w:ascii="Arial" w:hAnsi="Arial" w:cs="Arial"/>
      </w:rPr>
      <w:fldChar w:fldCharType="end"/>
    </w:r>
  </w:p>
  <w:p w14:paraId="528DD5FF" w14:textId="77777777" w:rsidR="000148D3" w:rsidRDefault="000148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0D3D4" w14:textId="77777777" w:rsidR="00D91E2E" w:rsidRDefault="00D91E2E" w:rsidP="000148D3">
      <w:r>
        <w:separator/>
      </w:r>
    </w:p>
  </w:footnote>
  <w:footnote w:type="continuationSeparator" w:id="0">
    <w:p w14:paraId="36AB20EC" w14:textId="77777777" w:rsidR="00D91E2E" w:rsidRDefault="00D91E2E" w:rsidP="000148D3">
      <w:r>
        <w:continuationSeparator/>
      </w:r>
    </w:p>
  </w:footnote>
  <w:footnote w:type="continuationNotice" w:id="1">
    <w:p w14:paraId="4506C882" w14:textId="77777777" w:rsidR="00D91E2E" w:rsidRDefault="00D91E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5AD20" w14:textId="77777777" w:rsidR="006B6819" w:rsidRDefault="006B68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0E87" w14:textId="77777777" w:rsidR="006B6819" w:rsidRDefault="006B68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97993" w14:textId="77777777" w:rsidR="006B6819" w:rsidRDefault="006B681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17C29" w14:textId="77777777" w:rsidR="00CB6E70" w:rsidRPr="00BF399B" w:rsidRDefault="00CB6E70" w:rsidP="00BF3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288"/>
    <w:multiLevelType w:val="hybridMultilevel"/>
    <w:tmpl w:val="7C3CA728"/>
    <w:lvl w:ilvl="0" w:tplc="04090001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08530396"/>
    <w:multiLevelType w:val="hybridMultilevel"/>
    <w:tmpl w:val="92D0A46C"/>
    <w:lvl w:ilvl="0" w:tplc="AC6EA9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0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3644"/>
    <w:multiLevelType w:val="hybridMultilevel"/>
    <w:tmpl w:val="19343880"/>
    <w:lvl w:ilvl="0" w:tplc="41920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768E"/>
    <w:multiLevelType w:val="hybridMultilevel"/>
    <w:tmpl w:val="7758C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012EB"/>
    <w:multiLevelType w:val="hybridMultilevel"/>
    <w:tmpl w:val="047ED7F0"/>
    <w:lvl w:ilvl="0" w:tplc="E87EEA5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FE04C5"/>
    <w:multiLevelType w:val="hybridMultilevel"/>
    <w:tmpl w:val="6810CA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452F2F"/>
    <w:multiLevelType w:val="hybridMultilevel"/>
    <w:tmpl w:val="EBDA941E"/>
    <w:lvl w:ilvl="0" w:tplc="E6A6201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FC753E"/>
    <w:multiLevelType w:val="multilevel"/>
    <w:tmpl w:val="7C3CA728"/>
    <w:lvl w:ilvl="0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8" w15:restartNumberingAfterBreak="0">
    <w:nsid w:val="1A933149"/>
    <w:multiLevelType w:val="hybridMultilevel"/>
    <w:tmpl w:val="1526B274"/>
    <w:lvl w:ilvl="0" w:tplc="0F488724">
      <w:start w:val="5"/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" w15:restartNumberingAfterBreak="0">
    <w:nsid w:val="1CF802B9"/>
    <w:multiLevelType w:val="hybridMultilevel"/>
    <w:tmpl w:val="6660CB36"/>
    <w:lvl w:ilvl="0" w:tplc="04090005">
      <w:start w:val="1"/>
      <w:numFmt w:val="bullet"/>
      <w:lvlText w:val=""/>
      <w:lvlJc w:val="left"/>
      <w:pPr>
        <w:tabs>
          <w:tab w:val="num" w:pos="789"/>
        </w:tabs>
        <w:ind w:left="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0" w15:restartNumberingAfterBreak="0">
    <w:nsid w:val="1F3E3448"/>
    <w:multiLevelType w:val="multilevel"/>
    <w:tmpl w:val="553EA9DA"/>
    <w:lvl w:ilvl="0">
      <w:start w:val="1"/>
      <w:numFmt w:val="bullet"/>
      <w:lvlText w:val=""/>
      <w:lvlJc w:val="left"/>
      <w:pPr>
        <w:tabs>
          <w:tab w:val="num" w:pos="789"/>
        </w:tabs>
        <w:ind w:left="78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1" w15:restartNumberingAfterBreak="0">
    <w:nsid w:val="20580567"/>
    <w:multiLevelType w:val="hybridMultilevel"/>
    <w:tmpl w:val="85B4E360"/>
    <w:lvl w:ilvl="0" w:tplc="439410D8">
      <w:numFmt w:val="bullet"/>
      <w:lvlText w:val=""/>
      <w:lvlJc w:val="left"/>
      <w:pPr>
        <w:ind w:left="754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2" w15:restartNumberingAfterBreak="0">
    <w:nsid w:val="2C4466EA"/>
    <w:multiLevelType w:val="hybridMultilevel"/>
    <w:tmpl w:val="594080F0"/>
    <w:lvl w:ilvl="0" w:tplc="1BE6BC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51C5C"/>
    <w:multiLevelType w:val="hybridMultilevel"/>
    <w:tmpl w:val="C8C6E4E0"/>
    <w:lvl w:ilvl="0" w:tplc="AC6EA9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F488724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85404"/>
    <w:multiLevelType w:val="hybridMultilevel"/>
    <w:tmpl w:val="C220BF0A"/>
    <w:lvl w:ilvl="0" w:tplc="A7B093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26FDE"/>
    <w:multiLevelType w:val="hybridMultilevel"/>
    <w:tmpl w:val="B5D2AFCE"/>
    <w:lvl w:ilvl="0" w:tplc="04090001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6" w15:restartNumberingAfterBreak="0">
    <w:nsid w:val="40E268A4"/>
    <w:multiLevelType w:val="hybridMultilevel"/>
    <w:tmpl w:val="4DE4B658"/>
    <w:lvl w:ilvl="0" w:tplc="FA089AF0">
      <w:start w:val="1"/>
      <w:numFmt w:val="upperLetter"/>
      <w:lvlText w:val="%1."/>
      <w:lvlJc w:val="left"/>
      <w:pPr>
        <w:ind w:left="135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521BEE"/>
    <w:multiLevelType w:val="hybridMultilevel"/>
    <w:tmpl w:val="730E6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449A7"/>
    <w:multiLevelType w:val="hybridMultilevel"/>
    <w:tmpl w:val="839A2BFE"/>
    <w:lvl w:ilvl="0" w:tplc="0409000F">
      <w:start w:val="1"/>
      <w:numFmt w:val="decimal"/>
      <w:lvlText w:val="%1."/>
      <w:lvlJc w:val="left"/>
      <w:pPr>
        <w:tabs>
          <w:tab w:val="num" w:pos="706"/>
        </w:tabs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26"/>
        </w:tabs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6"/>
        </w:tabs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6"/>
        </w:tabs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6"/>
        </w:tabs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6"/>
        </w:tabs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6"/>
        </w:tabs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6"/>
        </w:tabs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6"/>
        </w:tabs>
        <w:ind w:left="6466" w:hanging="180"/>
      </w:pPr>
    </w:lvl>
  </w:abstractNum>
  <w:abstractNum w:abstractNumId="19" w15:restartNumberingAfterBreak="0">
    <w:nsid w:val="421C7672"/>
    <w:multiLevelType w:val="hybridMultilevel"/>
    <w:tmpl w:val="9D16D1DC"/>
    <w:lvl w:ilvl="0" w:tplc="05DAB68E">
      <w:start w:val="1"/>
      <w:numFmt w:val="bullet"/>
      <w:lvlText w:val="►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olor w:val="FFE6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336A7C"/>
    <w:multiLevelType w:val="hybridMultilevel"/>
    <w:tmpl w:val="B14E8F9E"/>
    <w:lvl w:ilvl="0" w:tplc="74BCE402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426A1CB4"/>
    <w:multiLevelType w:val="hybridMultilevel"/>
    <w:tmpl w:val="D96C878E"/>
    <w:lvl w:ilvl="0" w:tplc="0409000B">
      <w:start w:val="1"/>
      <w:numFmt w:val="bullet"/>
      <w:lvlText w:val=""/>
      <w:lvlJc w:val="left"/>
      <w:pPr>
        <w:ind w:left="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2" w15:restartNumberingAfterBreak="0">
    <w:nsid w:val="44262162"/>
    <w:multiLevelType w:val="hybridMultilevel"/>
    <w:tmpl w:val="949C87EC"/>
    <w:lvl w:ilvl="0" w:tplc="C7C67338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3" w15:restartNumberingAfterBreak="0">
    <w:nsid w:val="473D3FE0"/>
    <w:multiLevelType w:val="hybridMultilevel"/>
    <w:tmpl w:val="D714AA90"/>
    <w:lvl w:ilvl="0" w:tplc="D19AB1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8AFC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1C5D2B"/>
    <w:multiLevelType w:val="hybridMultilevel"/>
    <w:tmpl w:val="651ECFF8"/>
    <w:lvl w:ilvl="0" w:tplc="A5F40C04">
      <w:start w:val="4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F97061"/>
    <w:multiLevelType w:val="hybridMultilevel"/>
    <w:tmpl w:val="1E588F74"/>
    <w:lvl w:ilvl="0" w:tplc="AC6EA9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A0F72"/>
    <w:multiLevelType w:val="hybridMultilevel"/>
    <w:tmpl w:val="9654BA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7" w15:restartNumberingAfterBreak="0">
    <w:nsid w:val="51D402E8"/>
    <w:multiLevelType w:val="hybridMultilevel"/>
    <w:tmpl w:val="553EA9DA"/>
    <w:lvl w:ilvl="0" w:tplc="04090005">
      <w:start w:val="1"/>
      <w:numFmt w:val="bullet"/>
      <w:lvlText w:val=""/>
      <w:lvlJc w:val="left"/>
      <w:pPr>
        <w:tabs>
          <w:tab w:val="num" w:pos="789"/>
        </w:tabs>
        <w:ind w:left="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28" w15:restartNumberingAfterBreak="0">
    <w:nsid w:val="52F958CC"/>
    <w:multiLevelType w:val="hybridMultilevel"/>
    <w:tmpl w:val="20FCB54C"/>
    <w:lvl w:ilvl="0" w:tplc="F086D4F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9" w15:restartNumberingAfterBreak="0">
    <w:nsid w:val="53121DA0"/>
    <w:multiLevelType w:val="hybridMultilevel"/>
    <w:tmpl w:val="8098AD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21577"/>
    <w:multiLevelType w:val="hybridMultilevel"/>
    <w:tmpl w:val="A9AC9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B709E"/>
    <w:multiLevelType w:val="hybridMultilevel"/>
    <w:tmpl w:val="3C062156"/>
    <w:lvl w:ilvl="0" w:tplc="09ECF132">
      <w:start w:val="1"/>
      <w:numFmt w:val="decimal"/>
      <w:lvlText w:val="%1."/>
      <w:lvlJc w:val="left"/>
      <w:pPr>
        <w:tabs>
          <w:tab w:val="num" w:pos="706"/>
        </w:tabs>
        <w:ind w:left="706" w:hanging="706"/>
      </w:pPr>
      <w:rPr>
        <w:rFonts w:hint="default"/>
      </w:rPr>
    </w:lvl>
    <w:lvl w:ilvl="1" w:tplc="8AE858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0000"/>
        <w:sz w:val="24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9AD0BBF"/>
    <w:multiLevelType w:val="multilevel"/>
    <w:tmpl w:val="6660CB36"/>
    <w:lvl w:ilvl="0">
      <w:start w:val="1"/>
      <w:numFmt w:val="bullet"/>
      <w:lvlText w:val=""/>
      <w:lvlJc w:val="left"/>
      <w:pPr>
        <w:tabs>
          <w:tab w:val="num" w:pos="789"/>
        </w:tabs>
        <w:ind w:left="78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33" w15:restartNumberingAfterBreak="0">
    <w:nsid w:val="5A0F4B21"/>
    <w:multiLevelType w:val="hybridMultilevel"/>
    <w:tmpl w:val="EDFEDFA8"/>
    <w:lvl w:ilvl="0" w:tplc="EB3C1F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FFC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22161"/>
    <w:multiLevelType w:val="hybridMultilevel"/>
    <w:tmpl w:val="80747DE0"/>
    <w:lvl w:ilvl="0" w:tplc="48765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D8685D"/>
    <w:multiLevelType w:val="multilevel"/>
    <w:tmpl w:val="594080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87F2E"/>
    <w:multiLevelType w:val="hybridMultilevel"/>
    <w:tmpl w:val="B3DC720E"/>
    <w:lvl w:ilvl="0" w:tplc="04090001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37" w15:restartNumberingAfterBreak="0">
    <w:nsid w:val="663841B7"/>
    <w:multiLevelType w:val="hybridMultilevel"/>
    <w:tmpl w:val="75EA1E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81B1C"/>
    <w:multiLevelType w:val="hybridMultilevel"/>
    <w:tmpl w:val="4E5698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CB239F"/>
    <w:multiLevelType w:val="hybridMultilevel"/>
    <w:tmpl w:val="FAE2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F3FA6"/>
    <w:multiLevelType w:val="hybridMultilevel"/>
    <w:tmpl w:val="7084FC96"/>
    <w:lvl w:ilvl="0" w:tplc="ED2A1BEC">
      <w:numFmt w:val="bullet"/>
      <w:lvlText w:val="-"/>
      <w:lvlJc w:val="left"/>
      <w:pPr>
        <w:ind w:left="3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" w15:restartNumberingAfterBreak="0">
    <w:nsid w:val="704256D0"/>
    <w:multiLevelType w:val="hybridMultilevel"/>
    <w:tmpl w:val="0CC4319A"/>
    <w:lvl w:ilvl="0" w:tplc="6B3C63B8">
      <w:start w:val="15"/>
      <w:numFmt w:val="bullet"/>
      <w:lvlText w:val="-"/>
      <w:lvlJc w:val="left"/>
      <w:pPr>
        <w:tabs>
          <w:tab w:val="num" w:pos="706"/>
        </w:tabs>
        <w:ind w:left="70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42" w15:restartNumberingAfterBreak="0">
    <w:nsid w:val="717B4CE3"/>
    <w:multiLevelType w:val="hybridMultilevel"/>
    <w:tmpl w:val="56B4CE20"/>
    <w:lvl w:ilvl="0" w:tplc="134E0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7706C0"/>
    <w:multiLevelType w:val="hybridMultilevel"/>
    <w:tmpl w:val="5F0A91C0"/>
    <w:lvl w:ilvl="0" w:tplc="1BE6BC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737C6"/>
    <w:multiLevelType w:val="hybridMultilevel"/>
    <w:tmpl w:val="3E744856"/>
    <w:lvl w:ilvl="0" w:tplc="32C4DA6E">
      <w:start w:val="3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5" w15:restartNumberingAfterBreak="0">
    <w:nsid w:val="7BAC55D2"/>
    <w:multiLevelType w:val="hybridMultilevel"/>
    <w:tmpl w:val="B4FA4984"/>
    <w:lvl w:ilvl="0" w:tplc="FE76A21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8E6FD5"/>
    <w:multiLevelType w:val="multilevel"/>
    <w:tmpl w:val="C8C6E4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31"/>
  </w:num>
  <w:num w:numId="4">
    <w:abstractNumId w:val="13"/>
  </w:num>
  <w:num w:numId="5">
    <w:abstractNumId w:val="25"/>
  </w:num>
  <w:num w:numId="6">
    <w:abstractNumId w:val="46"/>
  </w:num>
  <w:num w:numId="7">
    <w:abstractNumId w:val="1"/>
  </w:num>
  <w:num w:numId="8">
    <w:abstractNumId w:val="41"/>
  </w:num>
  <w:num w:numId="9">
    <w:abstractNumId w:val="29"/>
  </w:num>
  <w:num w:numId="10">
    <w:abstractNumId w:val="12"/>
  </w:num>
  <w:num w:numId="11">
    <w:abstractNumId w:val="35"/>
  </w:num>
  <w:num w:numId="12">
    <w:abstractNumId w:val="43"/>
  </w:num>
  <w:num w:numId="13">
    <w:abstractNumId w:val="15"/>
  </w:num>
  <w:num w:numId="14">
    <w:abstractNumId w:val="37"/>
  </w:num>
  <w:num w:numId="15">
    <w:abstractNumId w:val="0"/>
  </w:num>
  <w:num w:numId="16">
    <w:abstractNumId w:val="7"/>
  </w:num>
  <w:num w:numId="17">
    <w:abstractNumId w:val="9"/>
  </w:num>
  <w:num w:numId="18">
    <w:abstractNumId w:val="32"/>
  </w:num>
  <w:num w:numId="19">
    <w:abstractNumId w:val="27"/>
  </w:num>
  <w:num w:numId="20">
    <w:abstractNumId w:val="10"/>
  </w:num>
  <w:num w:numId="21">
    <w:abstractNumId w:val="36"/>
  </w:num>
  <w:num w:numId="22">
    <w:abstractNumId w:val="26"/>
  </w:num>
  <w:num w:numId="23">
    <w:abstractNumId w:val="5"/>
  </w:num>
  <w:num w:numId="24">
    <w:abstractNumId w:val="3"/>
  </w:num>
  <w:num w:numId="25">
    <w:abstractNumId w:val="20"/>
  </w:num>
  <w:num w:numId="26">
    <w:abstractNumId w:val="6"/>
  </w:num>
  <w:num w:numId="27">
    <w:abstractNumId w:val="16"/>
  </w:num>
  <w:num w:numId="28">
    <w:abstractNumId w:val="34"/>
  </w:num>
  <w:num w:numId="29">
    <w:abstractNumId w:val="45"/>
  </w:num>
  <w:num w:numId="30">
    <w:abstractNumId w:val="33"/>
  </w:num>
  <w:num w:numId="31">
    <w:abstractNumId w:val="19"/>
  </w:num>
  <w:num w:numId="32">
    <w:abstractNumId w:val="38"/>
  </w:num>
  <w:num w:numId="33">
    <w:abstractNumId w:val="30"/>
  </w:num>
  <w:num w:numId="34">
    <w:abstractNumId w:val="22"/>
  </w:num>
  <w:num w:numId="35">
    <w:abstractNumId w:val="14"/>
  </w:num>
  <w:num w:numId="36">
    <w:abstractNumId w:val="40"/>
  </w:num>
  <w:num w:numId="37">
    <w:abstractNumId w:val="21"/>
  </w:num>
  <w:num w:numId="38">
    <w:abstractNumId w:val="8"/>
  </w:num>
  <w:num w:numId="39">
    <w:abstractNumId w:val="11"/>
  </w:num>
  <w:num w:numId="40">
    <w:abstractNumId w:val="28"/>
  </w:num>
  <w:num w:numId="41">
    <w:abstractNumId w:val="42"/>
  </w:num>
  <w:num w:numId="42">
    <w:abstractNumId w:val="17"/>
  </w:num>
  <w:num w:numId="43">
    <w:abstractNumId w:val="2"/>
  </w:num>
  <w:num w:numId="44">
    <w:abstractNumId w:val="4"/>
  </w:num>
  <w:num w:numId="45">
    <w:abstractNumId w:val="44"/>
  </w:num>
  <w:num w:numId="46">
    <w:abstractNumId w:val="39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9A1"/>
    <w:rsid w:val="00002A3E"/>
    <w:rsid w:val="00004044"/>
    <w:rsid w:val="000046A1"/>
    <w:rsid w:val="000046C0"/>
    <w:rsid w:val="0001114E"/>
    <w:rsid w:val="00012980"/>
    <w:rsid w:val="000141F0"/>
    <w:rsid w:val="000148D3"/>
    <w:rsid w:val="00015BBA"/>
    <w:rsid w:val="00023838"/>
    <w:rsid w:val="0002500C"/>
    <w:rsid w:val="00026563"/>
    <w:rsid w:val="00035912"/>
    <w:rsid w:val="000402D2"/>
    <w:rsid w:val="00042D10"/>
    <w:rsid w:val="0004431B"/>
    <w:rsid w:val="00044847"/>
    <w:rsid w:val="00051FC4"/>
    <w:rsid w:val="00054B67"/>
    <w:rsid w:val="00055FE4"/>
    <w:rsid w:val="00056EBC"/>
    <w:rsid w:val="00057986"/>
    <w:rsid w:val="0007192F"/>
    <w:rsid w:val="0007251A"/>
    <w:rsid w:val="0007745B"/>
    <w:rsid w:val="000815DF"/>
    <w:rsid w:val="00082C66"/>
    <w:rsid w:val="0008481A"/>
    <w:rsid w:val="00085507"/>
    <w:rsid w:val="00085CE5"/>
    <w:rsid w:val="00097DE2"/>
    <w:rsid w:val="000A4218"/>
    <w:rsid w:val="000A68CC"/>
    <w:rsid w:val="000C3804"/>
    <w:rsid w:val="000D7CAD"/>
    <w:rsid w:val="000E0629"/>
    <w:rsid w:val="000E0F6B"/>
    <w:rsid w:val="000E320D"/>
    <w:rsid w:val="000E3A1D"/>
    <w:rsid w:val="000E453C"/>
    <w:rsid w:val="000F29B6"/>
    <w:rsid w:val="000F3070"/>
    <w:rsid w:val="000F3D60"/>
    <w:rsid w:val="000F5068"/>
    <w:rsid w:val="000F5465"/>
    <w:rsid w:val="000F7BDA"/>
    <w:rsid w:val="00101139"/>
    <w:rsid w:val="0010383C"/>
    <w:rsid w:val="00106A07"/>
    <w:rsid w:val="001106F1"/>
    <w:rsid w:val="00114DC4"/>
    <w:rsid w:val="00114DD0"/>
    <w:rsid w:val="00117211"/>
    <w:rsid w:val="001223F8"/>
    <w:rsid w:val="00125396"/>
    <w:rsid w:val="0014065E"/>
    <w:rsid w:val="00141EB2"/>
    <w:rsid w:val="00151874"/>
    <w:rsid w:val="00151C33"/>
    <w:rsid w:val="00153F6F"/>
    <w:rsid w:val="001570E8"/>
    <w:rsid w:val="00160D98"/>
    <w:rsid w:val="00161436"/>
    <w:rsid w:val="001644AF"/>
    <w:rsid w:val="0016540D"/>
    <w:rsid w:val="001655E1"/>
    <w:rsid w:val="001659AD"/>
    <w:rsid w:val="00167872"/>
    <w:rsid w:val="00176A2C"/>
    <w:rsid w:val="00183F08"/>
    <w:rsid w:val="00184276"/>
    <w:rsid w:val="001843E4"/>
    <w:rsid w:val="00186B18"/>
    <w:rsid w:val="00186C7B"/>
    <w:rsid w:val="00187DF8"/>
    <w:rsid w:val="00192205"/>
    <w:rsid w:val="001935E4"/>
    <w:rsid w:val="001A0F74"/>
    <w:rsid w:val="001A2762"/>
    <w:rsid w:val="001A689A"/>
    <w:rsid w:val="001B2170"/>
    <w:rsid w:val="001C0B84"/>
    <w:rsid w:val="001C2942"/>
    <w:rsid w:val="001C58CE"/>
    <w:rsid w:val="001C67F2"/>
    <w:rsid w:val="001C7071"/>
    <w:rsid w:val="001D1EF4"/>
    <w:rsid w:val="001D319C"/>
    <w:rsid w:val="001D3672"/>
    <w:rsid w:val="001E39A1"/>
    <w:rsid w:val="001E70C8"/>
    <w:rsid w:val="001E7A8A"/>
    <w:rsid w:val="001F30D1"/>
    <w:rsid w:val="001F4F83"/>
    <w:rsid w:val="002007F6"/>
    <w:rsid w:val="0020150A"/>
    <w:rsid w:val="00207864"/>
    <w:rsid w:val="0021071A"/>
    <w:rsid w:val="00210D6C"/>
    <w:rsid w:val="00211B4F"/>
    <w:rsid w:val="00211DF1"/>
    <w:rsid w:val="00212586"/>
    <w:rsid w:val="002132DB"/>
    <w:rsid w:val="0021654E"/>
    <w:rsid w:val="0022082C"/>
    <w:rsid w:val="00222B53"/>
    <w:rsid w:val="00223CFA"/>
    <w:rsid w:val="00225461"/>
    <w:rsid w:val="00233163"/>
    <w:rsid w:val="00233794"/>
    <w:rsid w:val="002358B2"/>
    <w:rsid w:val="0023793B"/>
    <w:rsid w:val="00250C43"/>
    <w:rsid w:val="00253E18"/>
    <w:rsid w:val="002569F5"/>
    <w:rsid w:val="00260FAE"/>
    <w:rsid w:val="002627FF"/>
    <w:rsid w:val="00263E47"/>
    <w:rsid w:val="002709F5"/>
    <w:rsid w:val="002736B0"/>
    <w:rsid w:val="00275093"/>
    <w:rsid w:val="00280AFE"/>
    <w:rsid w:val="00281ABF"/>
    <w:rsid w:val="002851CB"/>
    <w:rsid w:val="00285402"/>
    <w:rsid w:val="00290A26"/>
    <w:rsid w:val="002924A3"/>
    <w:rsid w:val="0029433B"/>
    <w:rsid w:val="002A3384"/>
    <w:rsid w:val="002B2854"/>
    <w:rsid w:val="002B350D"/>
    <w:rsid w:val="002B3F6F"/>
    <w:rsid w:val="002B737B"/>
    <w:rsid w:val="002C1B67"/>
    <w:rsid w:val="002C4DB8"/>
    <w:rsid w:val="002C7052"/>
    <w:rsid w:val="002D32C9"/>
    <w:rsid w:val="002E1821"/>
    <w:rsid w:val="002E30E0"/>
    <w:rsid w:val="002E6A13"/>
    <w:rsid w:val="002E6B3A"/>
    <w:rsid w:val="002F21BC"/>
    <w:rsid w:val="002F3909"/>
    <w:rsid w:val="002F6521"/>
    <w:rsid w:val="002F7901"/>
    <w:rsid w:val="0030135C"/>
    <w:rsid w:val="00304446"/>
    <w:rsid w:val="00305C6E"/>
    <w:rsid w:val="00310F6B"/>
    <w:rsid w:val="0031589E"/>
    <w:rsid w:val="0032199A"/>
    <w:rsid w:val="00327483"/>
    <w:rsid w:val="00330218"/>
    <w:rsid w:val="00331263"/>
    <w:rsid w:val="00331D01"/>
    <w:rsid w:val="003332D5"/>
    <w:rsid w:val="00334DB8"/>
    <w:rsid w:val="00335645"/>
    <w:rsid w:val="003363D0"/>
    <w:rsid w:val="003364B5"/>
    <w:rsid w:val="0033651E"/>
    <w:rsid w:val="00336CAA"/>
    <w:rsid w:val="00337075"/>
    <w:rsid w:val="0034145B"/>
    <w:rsid w:val="00341F45"/>
    <w:rsid w:val="0034341C"/>
    <w:rsid w:val="00354238"/>
    <w:rsid w:val="003652B1"/>
    <w:rsid w:val="0037236A"/>
    <w:rsid w:val="00376749"/>
    <w:rsid w:val="0038140C"/>
    <w:rsid w:val="003834AF"/>
    <w:rsid w:val="00386BCD"/>
    <w:rsid w:val="00394029"/>
    <w:rsid w:val="00394190"/>
    <w:rsid w:val="00395C14"/>
    <w:rsid w:val="003A2E7B"/>
    <w:rsid w:val="003A304C"/>
    <w:rsid w:val="003A36C5"/>
    <w:rsid w:val="003B2753"/>
    <w:rsid w:val="003B5537"/>
    <w:rsid w:val="003C1332"/>
    <w:rsid w:val="003C6229"/>
    <w:rsid w:val="003C691E"/>
    <w:rsid w:val="003D257B"/>
    <w:rsid w:val="003D2A00"/>
    <w:rsid w:val="003D3371"/>
    <w:rsid w:val="003D3660"/>
    <w:rsid w:val="003D6304"/>
    <w:rsid w:val="003D7460"/>
    <w:rsid w:val="003E733D"/>
    <w:rsid w:val="003E7A78"/>
    <w:rsid w:val="003F2363"/>
    <w:rsid w:val="003F3C5A"/>
    <w:rsid w:val="003F6A8C"/>
    <w:rsid w:val="0040087F"/>
    <w:rsid w:val="004024C3"/>
    <w:rsid w:val="00403476"/>
    <w:rsid w:val="00406057"/>
    <w:rsid w:val="004104E0"/>
    <w:rsid w:val="00412B38"/>
    <w:rsid w:val="00413925"/>
    <w:rsid w:val="00414C7C"/>
    <w:rsid w:val="00415227"/>
    <w:rsid w:val="0041620C"/>
    <w:rsid w:val="00416297"/>
    <w:rsid w:val="00417FF4"/>
    <w:rsid w:val="00421DB6"/>
    <w:rsid w:val="004225A6"/>
    <w:rsid w:val="0042280F"/>
    <w:rsid w:val="00424FF3"/>
    <w:rsid w:val="004273DE"/>
    <w:rsid w:val="004302B8"/>
    <w:rsid w:val="0043261B"/>
    <w:rsid w:val="00435893"/>
    <w:rsid w:val="004369C0"/>
    <w:rsid w:val="00437D6E"/>
    <w:rsid w:val="004412E4"/>
    <w:rsid w:val="00452B0B"/>
    <w:rsid w:val="00455AA1"/>
    <w:rsid w:val="00456C00"/>
    <w:rsid w:val="00464AE4"/>
    <w:rsid w:val="00466962"/>
    <w:rsid w:val="004708C8"/>
    <w:rsid w:val="00472B7A"/>
    <w:rsid w:val="004740FC"/>
    <w:rsid w:val="00475CF2"/>
    <w:rsid w:val="004760C0"/>
    <w:rsid w:val="004806D2"/>
    <w:rsid w:val="00491339"/>
    <w:rsid w:val="00491B2B"/>
    <w:rsid w:val="00495F98"/>
    <w:rsid w:val="004A5E65"/>
    <w:rsid w:val="004B2FC0"/>
    <w:rsid w:val="004B545E"/>
    <w:rsid w:val="004B71A2"/>
    <w:rsid w:val="004B7BCD"/>
    <w:rsid w:val="004B7CBA"/>
    <w:rsid w:val="004C0BAA"/>
    <w:rsid w:val="004C18EF"/>
    <w:rsid w:val="004C212A"/>
    <w:rsid w:val="004C3DC9"/>
    <w:rsid w:val="004C4983"/>
    <w:rsid w:val="004C51DC"/>
    <w:rsid w:val="004C556C"/>
    <w:rsid w:val="004D25D9"/>
    <w:rsid w:val="004D46C8"/>
    <w:rsid w:val="004D5BCE"/>
    <w:rsid w:val="004E2505"/>
    <w:rsid w:val="004F14B6"/>
    <w:rsid w:val="004F20C5"/>
    <w:rsid w:val="004F565B"/>
    <w:rsid w:val="004F5C85"/>
    <w:rsid w:val="004F665B"/>
    <w:rsid w:val="004F68DD"/>
    <w:rsid w:val="004F79A4"/>
    <w:rsid w:val="00512885"/>
    <w:rsid w:val="00515B09"/>
    <w:rsid w:val="00520314"/>
    <w:rsid w:val="005226DC"/>
    <w:rsid w:val="0052348A"/>
    <w:rsid w:val="005362B7"/>
    <w:rsid w:val="0054078E"/>
    <w:rsid w:val="00541137"/>
    <w:rsid w:val="00541391"/>
    <w:rsid w:val="00552008"/>
    <w:rsid w:val="0055482B"/>
    <w:rsid w:val="0055622A"/>
    <w:rsid w:val="00557DF7"/>
    <w:rsid w:val="005604B0"/>
    <w:rsid w:val="00565F9E"/>
    <w:rsid w:val="00567DCC"/>
    <w:rsid w:val="00572384"/>
    <w:rsid w:val="00575959"/>
    <w:rsid w:val="00575A60"/>
    <w:rsid w:val="00576506"/>
    <w:rsid w:val="005825E0"/>
    <w:rsid w:val="005827E0"/>
    <w:rsid w:val="00585103"/>
    <w:rsid w:val="005868B1"/>
    <w:rsid w:val="0059587B"/>
    <w:rsid w:val="00596D8C"/>
    <w:rsid w:val="005974A2"/>
    <w:rsid w:val="005978FE"/>
    <w:rsid w:val="005A1028"/>
    <w:rsid w:val="005C0706"/>
    <w:rsid w:val="005C690E"/>
    <w:rsid w:val="005C69CA"/>
    <w:rsid w:val="005D0AEB"/>
    <w:rsid w:val="005D3CD4"/>
    <w:rsid w:val="005E27C6"/>
    <w:rsid w:val="005F0739"/>
    <w:rsid w:val="005F0B4C"/>
    <w:rsid w:val="005F771E"/>
    <w:rsid w:val="0060701F"/>
    <w:rsid w:val="006102FF"/>
    <w:rsid w:val="00611702"/>
    <w:rsid w:val="00611BD3"/>
    <w:rsid w:val="006139B5"/>
    <w:rsid w:val="006201B2"/>
    <w:rsid w:val="00620C33"/>
    <w:rsid w:val="006249AD"/>
    <w:rsid w:val="006262C4"/>
    <w:rsid w:val="00631218"/>
    <w:rsid w:val="00632922"/>
    <w:rsid w:val="00633017"/>
    <w:rsid w:val="006333D0"/>
    <w:rsid w:val="006362A7"/>
    <w:rsid w:val="006417CF"/>
    <w:rsid w:val="0064352D"/>
    <w:rsid w:val="0064759B"/>
    <w:rsid w:val="00650955"/>
    <w:rsid w:val="00650AEB"/>
    <w:rsid w:val="00652F9E"/>
    <w:rsid w:val="006535C1"/>
    <w:rsid w:val="00655A34"/>
    <w:rsid w:val="006617B0"/>
    <w:rsid w:val="006622E8"/>
    <w:rsid w:val="006637F0"/>
    <w:rsid w:val="0066655D"/>
    <w:rsid w:val="00670A8A"/>
    <w:rsid w:val="0067456E"/>
    <w:rsid w:val="006826DE"/>
    <w:rsid w:val="006909A4"/>
    <w:rsid w:val="00690DFC"/>
    <w:rsid w:val="0069454D"/>
    <w:rsid w:val="00696614"/>
    <w:rsid w:val="0069668B"/>
    <w:rsid w:val="00696805"/>
    <w:rsid w:val="006977BD"/>
    <w:rsid w:val="00697CE0"/>
    <w:rsid w:val="006A104E"/>
    <w:rsid w:val="006A5B48"/>
    <w:rsid w:val="006B0E4B"/>
    <w:rsid w:val="006B23AC"/>
    <w:rsid w:val="006B66F1"/>
    <w:rsid w:val="006B6819"/>
    <w:rsid w:val="006C2CF8"/>
    <w:rsid w:val="006C5672"/>
    <w:rsid w:val="006C7401"/>
    <w:rsid w:val="006D011F"/>
    <w:rsid w:val="006D026D"/>
    <w:rsid w:val="006D1C06"/>
    <w:rsid w:val="006D1CE2"/>
    <w:rsid w:val="006D4483"/>
    <w:rsid w:val="006D72C5"/>
    <w:rsid w:val="006E3ABD"/>
    <w:rsid w:val="006E4886"/>
    <w:rsid w:val="006E66F7"/>
    <w:rsid w:val="006E7FE0"/>
    <w:rsid w:val="006F31A8"/>
    <w:rsid w:val="006F42B0"/>
    <w:rsid w:val="006F5B04"/>
    <w:rsid w:val="006F7BC3"/>
    <w:rsid w:val="00700365"/>
    <w:rsid w:val="0070102C"/>
    <w:rsid w:val="00703C32"/>
    <w:rsid w:val="0070412D"/>
    <w:rsid w:val="007166D8"/>
    <w:rsid w:val="00731C89"/>
    <w:rsid w:val="00740177"/>
    <w:rsid w:val="00741CAB"/>
    <w:rsid w:val="0074252F"/>
    <w:rsid w:val="00742816"/>
    <w:rsid w:val="00742A42"/>
    <w:rsid w:val="00743281"/>
    <w:rsid w:val="00751511"/>
    <w:rsid w:val="00752FBB"/>
    <w:rsid w:val="00754A09"/>
    <w:rsid w:val="0076222D"/>
    <w:rsid w:val="00765971"/>
    <w:rsid w:val="0076719A"/>
    <w:rsid w:val="0076798B"/>
    <w:rsid w:val="00767AC1"/>
    <w:rsid w:val="00771330"/>
    <w:rsid w:val="00771CD1"/>
    <w:rsid w:val="00772162"/>
    <w:rsid w:val="007736AE"/>
    <w:rsid w:val="0078021E"/>
    <w:rsid w:val="00780F24"/>
    <w:rsid w:val="007810F6"/>
    <w:rsid w:val="00783D9E"/>
    <w:rsid w:val="007857F3"/>
    <w:rsid w:val="00787C22"/>
    <w:rsid w:val="00790BAA"/>
    <w:rsid w:val="007911BA"/>
    <w:rsid w:val="00795CD7"/>
    <w:rsid w:val="007A0510"/>
    <w:rsid w:val="007A0D2A"/>
    <w:rsid w:val="007A720D"/>
    <w:rsid w:val="007B3D46"/>
    <w:rsid w:val="007B5FD3"/>
    <w:rsid w:val="007C1778"/>
    <w:rsid w:val="007C3214"/>
    <w:rsid w:val="007C5B04"/>
    <w:rsid w:val="007D7BB2"/>
    <w:rsid w:val="007E1553"/>
    <w:rsid w:val="007F14DD"/>
    <w:rsid w:val="007F43E8"/>
    <w:rsid w:val="007F459F"/>
    <w:rsid w:val="007F528C"/>
    <w:rsid w:val="008111C5"/>
    <w:rsid w:val="00811C38"/>
    <w:rsid w:val="0081544F"/>
    <w:rsid w:val="00816F34"/>
    <w:rsid w:val="00817582"/>
    <w:rsid w:val="00821D8F"/>
    <w:rsid w:val="008274B3"/>
    <w:rsid w:val="008277DE"/>
    <w:rsid w:val="008278FA"/>
    <w:rsid w:val="00830BCD"/>
    <w:rsid w:val="008319F1"/>
    <w:rsid w:val="008430F3"/>
    <w:rsid w:val="00847914"/>
    <w:rsid w:val="00850D42"/>
    <w:rsid w:val="008514C0"/>
    <w:rsid w:val="00852799"/>
    <w:rsid w:val="00856146"/>
    <w:rsid w:val="00861E39"/>
    <w:rsid w:val="00862C7D"/>
    <w:rsid w:val="008640F0"/>
    <w:rsid w:val="00867859"/>
    <w:rsid w:val="0087055F"/>
    <w:rsid w:val="00877605"/>
    <w:rsid w:val="008863AC"/>
    <w:rsid w:val="00892586"/>
    <w:rsid w:val="008A2FFE"/>
    <w:rsid w:val="008A4F40"/>
    <w:rsid w:val="008B0922"/>
    <w:rsid w:val="008C05B5"/>
    <w:rsid w:val="008C0753"/>
    <w:rsid w:val="008C3E46"/>
    <w:rsid w:val="008C5329"/>
    <w:rsid w:val="008D2AA5"/>
    <w:rsid w:val="008D2C0D"/>
    <w:rsid w:val="008D5531"/>
    <w:rsid w:val="008D60D4"/>
    <w:rsid w:val="008D6B65"/>
    <w:rsid w:val="008E2DB4"/>
    <w:rsid w:val="008E3CB3"/>
    <w:rsid w:val="008E4851"/>
    <w:rsid w:val="008E4A9D"/>
    <w:rsid w:val="008F2B2C"/>
    <w:rsid w:val="008F72BC"/>
    <w:rsid w:val="00903DF2"/>
    <w:rsid w:val="00920022"/>
    <w:rsid w:val="00924B16"/>
    <w:rsid w:val="00924BF5"/>
    <w:rsid w:val="00925C9B"/>
    <w:rsid w:val="0092637B"/>
    <w:rsid w:val="00927219"/>
    <w:rsid w:val="00932DB3"/>
    <w:rsid w:val="00945864"/>
    <w:rsid w:val="00951A79"/>
    <w:rsid w:val="00951AAB"/>
    <w:rsid w:val="00951D80"/>
    <w:rsid w:val="0095774B"/>
    <w:rsid w:val="0096159A"/>
    <w:rsid w:val="00965BF8"/>
    <w:rsid w:val="009660D8"/>
    <w:rsid w:val="00970886"/>
    <w:rsid w:val="00970E2E"/>
    <w:rsid w:val="009746E4"/>
    <w:rsid w:val="0097732A"/>
    <w:rsid w:val="0097786E"/>
    <w:rsid w:val="00977B47"/>
    <w:rsid w:val="00977D63"/>
    <w:rsid w:val="00983FDA"/>
    <w:rsid w:val="00985902"/>
    <w:rsid w:val="00985E3A"/>
    <w:rsid w:val="009914A0"/>
    <w:rsid w:val="00991CAF"/>
    <w:rsid w:val="00996235"/>
    <w:rsid w:val="0099678D"/>
    <w:rsid w:val="009A091A"/>
    <w:rsid w:val="009A0E01"/>
    <w:rsid w:val="009A0FF8"/>
    <w:rsid w:val="009A13E7"/>
    <w:rsid w:val="009A2F65"/>
    <w:rsid w:val="009A3F97"/>
    <w:rsid w:val="009A7A31"/>
    <w:rsid w:val="009B02BD"/>
    <w:rsid w:val="009B39EF"/>
    <w:rsid w:val="009B3EA3"/>
    <w:rsid w:val="009B46FA"/>
    <w:rsid w:val="009B5ED0"/>
    <w:rsid w:val="009B784D"/>
    <w:rsid w:val="009C0C97"/>
    <w:rsid w:val="009C3F70"/>
    <w:rsid w:val="009C6D94"/>
    <w:rsid w:val="009D343E"/>
    <w:rsid w:val="009D37F6"/>
    <w:rsid w:val="009D4A99"/>
    <w:rsid w:val="009D7B86"/>
    <w:rsid w:val="009E0C56"/>
    <w:rsid w:val="009E15B4"/>
    <w:rsid w:val="009E4D19"/>
    <w:rsid w:val="009E7A2E"/>
    <w:rsid w:val="009F13A6"/>
    <w:rsid w:val="009F1F04"/>
    <w:rsid w:val="009F30AD"/>
    <w:rsid w:val="009F38AE"/>
    <w:rsid w:val="009F3A99"/>
    <w:rsid w:val="00A00FF0"/>
    <w:rsid w:val="00A0617F"/>
    <w:rsid w:val="00A06BFB"/>
    <w:rsid w:val="00A076E0"/>
    <w:rsid w:val="00A13293"/>
    <w:rsid w:val="00A146A9"/>
    <w:rsid w:val="00A156EB"/>
    <w:rsid w:val="00A16B0D"/>
    <w:rsid w:val="00A2645F"/>
    <w:rsid w:val="00A35584"/>
    <w:rsid w:val="00A3566D"/>
    <w:rsid w:val="00A408D2"/>
    <w:rsid w:val="00A4094C"/>
    <w:rsid w:val="00A42DAA"/>
    <w:rsid w:val="00A51334"/>
    <w:rsid w:val="00A529A1"/>
    <w:rsid w:val="00A578B8"/>
    <w:rsid w:val="00A57B80"/>
    <w:rsid w:val="00A6070F"/>
    <w:rsid w:val="00A6100F"/>
    <w:rsid w:val="00A63427"/>
    <w:rsid w:val="00A63B29"/>
    <w:rsid w:val="00A711B4"/>
    <w:rsid w:val="00A72549"/>
    <w:rsid w:val="00A73782"/>
    <w:rsid w:val="00A750A5"/>
    <w:rsid w:val="00A768CD"/>
    <w:rsid w:val="00A76A8B"/>
    <w:rsid w:val="00A81083"/>
    <w:rsid w:val="00A83D17"/>
    <w:rsid w:val="00A930A7"/>
    <w:rsid w:val="00A932ED"/>
    <w:rsid w:val="00A93D04"/>
    <w:rsid w:val="00A94594"/>
    <w:rsid w:val="00A95558"/>
    <w:rsid w:val="00A96467"/>
    <w:rsid w:val="00AA12D5"/>
    <w:rsid w:val="00AA3BD3"/>
    <w:rsid w:val="00AA6406"/>
    <w:rsid w:val="00AA68F9"/>
    <w:rsid w:val="00AA7CFF"/>
    <w:rsid w:val="00AB16C0"/>
    <w:rsid w:val="00AB5848"/>
    <w:rsid w:val="00AB6116"/>
    <w:rsid w:val="00AC3F4F"/>
    <w:rsid w:val="00AD24EB"/>
    <w:rsid w:val="00AD3FFE"/>
    <w:rsid w:val="00AD54A3"/>
    <w:rsid w:val="00AE027A"/>
    <w:rsid w:val="00AE10D5"/>
    <w:rsid w:val="00AE41CB"/>
    <w:rsid w:val="00AE4CA4"/>
    <w:rsid w:val="00AE5CC1"/>
    <w:rsid w:val="00AF7DF7"/>
    <w:rsid w:val="00B02CB9"/>
    <w:rsid w:val="00B04363"/>
    <w:rsid w:val="00B1239D"/>
    <w:rsid w:val="00B14D6D"/>
    <w:rsid w:val="00B16429"/>
    <w:rsid w:val="00B16D7E"/>
    <w:rsid w:val="00B235D7"/>
    <w:rsid w:val="00B33EF7"/>
    <w:rsid w:val="00B40A28"/>
    <w:rsid w:val="00B4698B"/>
    <w:rsid w:val="00B50FA9"/>
    <w:rsid w:val="00B51197"/>
    <w:rsid w:val="00B51CF8"/>
    <w:rsid w:val="00B550E0"/>
    <w:rsid w:val="00B5565B"/>
    <w:rsid w:val="00B55729"/>
    <w:rsid w:val="00B70AA5"/>
    <w:rsid w:val="00B70EFD"/>
    <w:rsid w:val="00B718F4"/>
    <w:rsid w:val="00B77718"/>
    <w:rsid w:val="00B8324D"/>
    <w:rsid w:val="00B84ED4"/>
    <w:rsid w:val="00B84F7C"/>
    <w:rsid w:val="00B909C8"/>
    <w:rsid w:val="00B9202F"/>
    <w:rsid w:val="00B950C4"/>
    <w:rsid w:val="00B97DA7"/>
    <w:rsid w:val="00BA2CA7"/>
    <w:rsid w:val="00BA5BD1"/>
    <w:rsid w:val="00BA6808"/>
    <w:rsid w:val="00BA6C2B"/>
    <w:rsid w:val="00BA7B50"/>
    <w:rsid w:val="00BB06C8"/>
    <w:rsid w:val="00BB0E16"/>
    <w:rsid w:val="00BB4AB3"/>
    <w:rsid w:val="00BB690D"/>
    <w:rsid w:val="00BC34CA"/>
    <w:rsid w:val="00BC4ED9"/>
    <w:rsid w:val="00BD0AF9"/>
    <w:rsid w:val="00BD115F"/>
    <w:rsid w:val="00BD1C30"/>
    <w:rsid w:val="00BD3AFA"/>
    <w:rsid w:val="00BE2375"/>
    <w:rsid w:val="00BE24A3"/>
    <w:rsid w:val="00BE24B0"/>
    <w:rsid w:val="00BE6F47"/>
    <w:rsid w:val="00BF382C"/>
    <w:rsid w:val="00BF399B"/>
    <w:rsid w:val="00BF6CFB"/>
    <w:rsid w:val="00C006E1"/>
    <w:rsid w:val="00C03255"/>
    <w:rsid w:val="00C07ABD"/>
    <w:rsid w:val="00C11DF8"/>
    <w:rsid w:val="00C12AC4"/>
    <w:rsid w:val="00C13E2D"/>
    <w:rsid w:val="00C1698A"/>
    <w:rsid w:val="00C20EE5"/>
    <w:rsid w:val="00C211A1"/>
    <w:rsid w:val="00C21F8D"/>
    <w:rsid w:val="00C22EB6"/>
    <w:rsid w:val="00C23E26"/>
    <w:rsid w:val="00C267CA"/>
    <w:rsid w:val="00C2745E"/>
    <w:rsid w:val="00C304A6"/>
    <w:rsid w:val="00C319F6"/>
    <w:rsid w:val="00C3361C"/>
    <w:rsid w:val="00C36D82"/>
    <w:rsid w:val="00C41E76"/>
    <w:rsid w:val="00C41F99"/>
    <w:rsid w:val="00C442C7"/>
    <w:rsid w:val="00C45ACB"/>
    <w:rsid w:val="00C47182"/>
    <w:rsid w:val="00C51CFD"/>
    <w:rsid w:val="00C57951"/>
    <w:rsid w:val="00C618EC"/>
    <w:rsid w:val="00C653D2"/>
    <w:rsid w:val="00C67D64"/>
    <w:rsid w:val="00C77262"/>
    <w:rsid w:val="00C77958"/>
    <w:rsid w:val="00C805C1"/>
    <w:rsid w:val="00C8186D"/>
    <w:rsid w:val="00C90263"/>
    <w:rsid w:val="00C9188F"/>
    <w:rsid w:val="00C94412"/>
    <w:rsid w:val="00C95133"/>
    <w:rsid w:val="00C9629F"/>
    <w:rsid w:val="00CA166E"/>
    <w:rsid w:val="00CA2C32"/>
    <w:rsid w:val="00CA3835"/>
    <w:rsid w:val="00CA6EC8"/>
    <w:rsid w:val="00CB33AA"/>
    <w:rsid w:val="00CB4625"/>
    <w:rsid w:val="00CB6E70"/>
    <w:rsid w:val="00CB7100"/>
    <w:rsid w:val="00CC3764"/>
    <w:rsid w:val="00CC4EA8"/>
    <w:rsid w:val="00CC4F06"/>
    <w:rsid w:val="00CC57CE"/>
    <w:rsid w:val="00CC5F76"/>
    <w:rsid w:val="00CC6499"/>
    <w:rsid w:val="00CD0D3E"/>
    <w:rsid w:val="00CD432C"/>
    <w:rsid w:val="00CD60D4"/>
    <w:rsid w:val="00CE0B90"/>
    <w:rsid w:val="00CE6061"/>
    <w:rsid w:val="00CE6962"/>
    <w:rsid w:val="00CE7920"/>
    <w:rsid w:val="00CF316F"/>
    <w:rsid w:val="00CF34B2"/>
    <w:rsid w:val="00D00B0E"/>
    <w:rsid w:val="00D00E87"/>
    <w:rsid w:val="00D052B0"/>
    <w:rsid w:val="00D103C3"/>
    <w:rsid w:val="00D1361E"/>
    <w:rsid w:val="00D14D3C"/>
    <w:rsid w:val="00D20F94"/>
    <w:rsid w:val="00D24B1C"/>
    <w:rsid w:val="00D33741"/>
    <w:rsid w:val="00D40409"/>
    <w:rsid w:val="00D40AF3"/>
    <w:rsid w:val="00D415BC"/>
    <w:rsid w:val="00D42146"/>
    <w:rsid w:val="00D42696"/>
    <w:rsid w:val="00D4564A"/>
    <w:rsid w:val="00D45CD1"/>
    <w:rsid w:val="00D50F3F"/>
    <w:rsid w:val="00D51942"/>
    <w:rsid w:val="00D561BC"/>
    <w:rsid w:val="00D62E46"/>
    <w:rsid w:val="00D63BA9"/>
    <w:rsid w:val="00D648B7"/>
    <w:rsid w:val="00D6492F"/>
    <w:rsid w:val="00D65C43"/>
    <w:rsid w:val="00D671E2"/>
    <w:rsid w:val="00D713AE"/>
    <w:rsid w:val="00D744CA"/>
    <w:rsid w:val="00D74AD2"/>
    <w:rsid w:val="00D76CDB"/>
    <w:rsid w:val="00D77F12"/>
    <w:rsid w:val="00D80576"/>
    <w:rsid w:val="00D821F9"/>
    <w:rsid w:val="00D866B7"/>
    <w:rsid w:val="00D91E2E"/>
    <w:rsid w:val="00D939D3"/>
    <w:rsid w:val="00D942C0"/>
    <w:rsid w:val="00D94BDF"/>
    <w:rsid w:val="00D94E64"/>
    <w:rsid w:val="00D9523C"/>
    <w:rsid w:val="00DA162F"/>
    <w:rsid w:val="00DA2134"/>
    <w:rsid w:val="00DA32D8"/>
    <w:rsid w:val="00DA72DC"/>
    <w:rsid w:val="00DB2BA1"/>
    <w:rsid w:val="00DB4F46"/>
    <w:rsid w:val="00DC582C"/>
    <w:rsid w:val="00DC601A"/>
    <w:rsid w:val="00DD3EE3"/>
    <w:rsid w:val="00DD45DB"/>
    <w:rsid w:val="00DD4E19"/>
    <w:rsid w:val="00DD566C"/>
    <w:rsid w:val="00DE4AA9"/>
    <w:rsid w:val="00DF0DA9"/>
    <w:rsid w:val="00DF656A"/>
    <w:rsid w:val="00E00FE7"/>
    <w:rsid w:val="00E02134"/>
    <w:rsid w:val="00E034FB"/>
    <w:rsid w:val="00E0539B"/>
    <w:rsid w:val="00E073B4"/>
    <w:rsid w:val="00E10D4F"/>
    <w:rsid w:val="00E144BD"/>
    <w:rsid w:val="00E154E3"/>
    <w:rsid w:val="00E159FA"/>
    <w:rsid w:val="00E167BF"/>
    <w:rsid w:val="00E215A6"/>
    <w:rsid w:val="00E23881"/>
    <w:rsid w:val="00E23AA6"/>
    <w:rsid w:val="00E247C8"/>
    <w:rsid w:val="00E24C76"/>
    <w:rsid w:val="00E31EBA"/>
    <w:rsid w:val="00E40E95"/>
    <w:rsid w:val="00E418F2"/>
    <w:rsid w:val="00E44F06"/>
    <w:rsid w:val="00E4613D"/>
    <w:rsid w:val="00E52C20"/>
    <w:rsid w:val="00E56EB4"/>
    <w:rsid w:val="00E661EB"/>
    <w:rsid w:val="00E6674F"/>
    <w:rsid w:val="00E66D27"/>
    <w:rsid w:val="00E672A3"/>
    <w:rsid w:val="00E679B3"/>
    <w:rsid w:val="00E724CB"/>
    <w:rsid w:val="00E76B8D"/>
    <w:rsid w:val="00E8260A"/>
    <w:rsid w:val="00E844DB"/>
    <w:rsid w:val="00E95EDB"/>
    <w:rsid w:val="00E96A94"/>
    <w:rsid w:val="00E9712E"/>
    <w:rsid w:val="00EA0289"/>
    <w:rsid w:val="00EA53CF"/>
    <w:rsid w:val="00EA6A24"/>
    <w:rsid w:val="00EB2259"/>
    <w:rsid w:val="00EB556D"/>
    <w:rsid w:val="00EC2496"/>
    <w:rsid w:val="00EC6509"/>
    <w:rsid w:val="00ED11B2"/>
    <w:rsid w:val="00ED2428"/>
    <w:rsid w:val="00ED6E0D"/>
    <w:rsid w:val="00ED7C89"/>
    <w:rsid w:val="00EE3DC6"/>
    <w:rsid w:val="00EE442F"/>
    <w:rsid w:val="00EE461F"/>
    <w:rsid w:val="00EF327F"/>
    <w:rsid w:val="00F02989"/>
    <w:rsid w:val="00F02B97"/>
    <w:rsid w:val="00F03B2E"/>
    <w:rsid w:val="00F10439"/>
    <w:rsid w:val="00F1606C"/>
    <w:rsid w:val="00F270BC"/>
    <w:rsid w:val="00F322D9"/>
    <w:rsid w:val="00F4092E"/>
    <w:rsid w:val="00F448CB"/>
    <w:rsid w:val="00F45C24"/>
    <w:rsid w:val="00F46284"/>
    <w:rsid w:val="00F4653B"/>
    <w:rsid w:val="00F5334D"/>
    <w:rsid w:val="00F53439"/>
    <w:rsid w:val="00F544D0"/>
    <w:rsid w:val="00F56C28"/>
    <w:rsid w:val="00F577CF"/>
    <w:rsid w:val="00F61B66"/>
    <w:rsid w:val="00F63C80"/>
    <w:rsid w:val="00F63FD9"/>
    <w:rsid w:val="00F6441E"/>
    <w:rsid w:val="00F668D3"/>
    <w:rsid w:val="00F76C07"/>
    <w:rsid w:val="00F77913"/>
    <w:rsid w:val="00F80F8A"/>
    <w:rsid w:val="00F823BE"/>
    <w:rsid w:val="00F82CA6"/>
    <w:rsid w:val="00F85356"/>
    <w:rsid w:val="00F904AA"/>
    <w:rsid w:val="00F920AF"/>
    <w:rsid w:val="00F93072"/>
    <w:rsid w:val="00F946EA"/>
    <w:rsid w:val="00F95413"/>
    <w:rsid w:val="00F9564D"/>
    <w:rsid w:val="00FA23E9"/>
    <w:rsid w:val="00FA6CB2"/>
    <w:rsid w:val="00FA7293"/>
    <w:rsid w:val="00FB480E"/>
    <w:rsid w:val="00FB490D"/>
    <w:rsid w:val="00FB7FCE"/>
    <w:rsid w:val="00FC7C9F"/>
    <w:rsid w:val="00FD38ED"/>
    <w:rsid w:val="00FD4A45"/>
    <w:rsid w:val="00FD4C71"/>
    <w:rsid w:val="00FE1910"/>
    <w:rsid w:val="00FE26DD"/>
    <w:rsid w:val="00FE378E"/>
    <w:rsid w:val="00FE647E"/>
    <w:rsid w:val="00FF0112"/>
    <w:rsid w:val="00FF03BA"/>
    <w:rsid w:val="00FF0426"/>
    <w:rsid w:val="00FF043C"/>
    <w:rsid w:val="00FF3419"/>
    <w:rsid w:val="00FF61F4"/>
    <w:rsid w:val="00FF662D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8DD526"/>
  <w15:docId w15:val="{E4DAFCAE-0D9F-4159-BF62-C54CFF93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7B50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</w:rPr>
  </w:style>
  <w:style w:type="paragraph" w:customStyle="1" w:styleId="Formal1">
    <w:name w:val="Formal1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sz w:val="24"/>
    </w:rPr>
  </w:style>
  <w:style w:type="paragraph" w:styleId="ListParagraph">
    <w:name w:val="List Paragraph"/>
    <w:basedOn w:val="Normal"/>
    <w:uiPriority w:val="34"/>
    <w:qFormat/>
    <w:rsid w:val="002132DB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0148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148D3"/>
  </w:style>
  <w:style w:type="paragraph" w:styleId="Footer">
    <w:name w:val="footer"/>
    <w:basedOn w:val="Normal"/>
    <w:link w:val="FooterChar"/>
    <w:uiPriority w:val="99"/>
    <w:rsid w:val="000148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8D3"/>
  </w:style>
  <w:style w:type="paragraph" w:styleId="BalloonText">
    <w:name w:val="Balloon Text"/>
    <w:basedOn w:val="Normal"/>
    <w:link w:val="BalloonTextChar"/>
    <w:semiHidden/>
    <w:unhideWhenUsed/>
    <w:rsid w:val="00AE10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E10D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867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0815D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815DF"/>
  </w:style>
  <w:style w:type="character" w:customStyle="1" w:styleId="CommentTextChar">
    <w:name w:val="Comment Text Char"/>
    <w:basedOn w:val="DefaultParagraphFont"/>
    <w:link w:val="CommentText"/>
    <w:semiHidden/>
    <w:rsid w:val="000815D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81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815DF"/>
    <w:rPr>
      <w:b/>
      <w:bCs/>
    </w:rPr>
  </w:style>
  <w:style w:type="paragraph" w:styleId="Revision">
    <w:name w:val="Revision"/>
    <w:hidden/>
    <w:uiPriority w:val="99"/>
    <w:semiHidden/>
    <w:rsid w:val="002F3909"/>
  </w:style>
  <w:style w:type="character" w:customStyle="1" w:styleId="text">
    <w:name w:val="text"/>
    <w:basedOn w:val="DefaultParagraphFont"/>
    <w:rsid w:val="00F95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8933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587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06137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0800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46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4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51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312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0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cb2206-4dc9-4c70-91d2-0a62a544b5e9">
      <Terms xmlns="http://schemas.microsoft.com/office/infopath/2007/PartnerControls"/>
    </lcf76f155ced4ddcb4097134ff3c332f>
    <TaxCatchAll xmlns="e509ec62-186f-434a-a57a-bb6c3bdbbfe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9CA36121DC64B49A90F8A3DDE29BEB3" ma:contentTypeVersion="11" ma:contentTypeDescription="Tạo tài liệu mới." ma:contentTypeScope="" ma:versionID="d32399863fd7ff712f11420f7481feef">
  <xsd:schema xmlns:xsd="http://www.w3.org/2001/XMLSchema" xmlns:xs="http://www.w3.org/2001/XMLSchema" xmlns:p="http://schemas.microsoft.com/office/2006/metadata/properties" xmlns:ns2="a0cb2206-4dc9-4c70-91d2-0a62a544b5e9" xmlns:ns3="e509ec62-186f-434a-a57a-bb6c3bdbbfec" targetNamespace="http://schemas.microsoft.com/office/2006/metadata/properties" ma:root="true" ma:fieldsID="f3f70528ed7479a55882cc353208a351" ns2:_="" ns3:_="">
    <xsd:import namespace="a0cb2206-4dc9-4c70-91d2-0a62a544b5e9"/>
    <xsd:import namespace="e509ec62-186f-434a-a57a-bb6c3bdbbf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2206-4dc9-4c70-91d2-0a62a544b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9ec62-186f-434a-a57a-bb6c3bdbbfe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a0a346-b815-44b9-8294-44c2da8ca8ac}" ma:internalName="TaxCatchAll" ma:showField="CatchAllData" ma:web="e509ec62-186f-434a-a57a-bb6c3bdbbf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7BE4FA-0E04-4F63-816A-AC9BB854C47D}">
  <ds:schemaRefs>
    <ds:schemaRef ds:uri="http://schemas.microsoft.com/office/2006/metadata/properties"/>
    <ds:schemaRef ds:uri="http://schemas.microsoft.com/office/infopath/2007/PartnerControls"/>
    <ds:schemaRef ds:uri="a0cb2206-4dc9-4c70-91d2-0a62a544b5e9"/>
    <ds:schemaRef ds:uri="e509ec62-186f-434a-a57a-bb6c3bdbbfec"/>
  </ds:schemaRefs>
</ds:datastoreItem>
</file>

<file path=customXml/itemProps2.xml><?xml version="1.0" encoding="utf-8"?>
<ds:datastoreItem xmlns:ds="http://schemas.openxmlformats.org/officeDocument/2006/customXml" ds:itemID="{A62D9565-4695-496F-A8B0-AA09310A5A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78C356-D981-44D7-BA22-78E272DBDE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51DB94-2436-497E-B329-1C5EC50EA0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2153</Words>
  <Characters>12275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Le Thuy Vu</dc:creator>
  <cp:keywords/>
  <cp:lastModifiedBy>Linh Dieu Nguyen</cp:lastModifiedBy>
  <cp:revision>15</cp:revision>
  <cp:lastPrinted>2022-12-03T02:29:00Z</cp:lastPrinted>
  <dcterms:created xsi:type="dcterms:W3CDTF">2022-12-05T17:32:00Z</dcterms:created>
  <dcterms:modified xsi:type="dcterms:W3CDTF">2023-01-07T06:57:00Z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0x01010019CA36121DC64B49A90F8A3DDE29BEB3</vt:lpwstr>
  </property>
  <property fmtid="{D5CDD505-2E9C-101B-9397-08002B2CF9AE}" pid="3" name="MediaServiceImageTags">
    <vt:lpwstr/>
  </property>
</Properties>
</file>
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4DC0A" w14:textId="77777777" w:rsidR="00A13382" w:rsidRPr="00A13382" w:rsidRDefault="00A13382" w:rsidP="00A13382">
      <w:pPr>
        <w:rPr>
          <w:rFonts w:cs="Arial"/>
        </w:rPr>
      </w:pPr>
    </w:p>
    <w:p w14:paraId="5A8A2267" w14:textId="77777777" w:rsidR="00A13382" w:rsidRPr="00A13382" w:rsidRDefault="00A13382" w:rsidP="00A13382">
      <w:pPr>
        <w:rPr>
          <w:rFonts w:cs="Arial"/>
          <w:b/>
          <w:sz w:val="28"/>
          <w:szCs w:val="28"/>
          <w:lang w:val="en-GB"/>
        </w:rPr>
      </w:pPr>
    </w:p>
    <w:p w14:paraId="0056C128" w14:textId="77777777" w:rsidR="00A13382" w:rsidRPr="00A13382" w:rsidRDefault="00A13382" w:rsidP="00A13382">
      <w:pPr>
        <w:rPr>
          <w:rFonts w:cs="Arial"/>
          <w:b/>
          <w:sz w:val="28"/>
          <w:szCs w:val="28"/>
          <w:lang w:val="en-GB"/>
        </w:rPr>
      </w:pPr>
    </w:p>
    <w:p w14:paraId="1B3CD90D" w14:textId="77777777" w:rsidR="00A13382" w:rsidRPr="00A13382" w:rsidRDefault="00A13382" w:rsidP="00A13382">
      <w:pPr>
        <w:rPr>
          <w:rFonts w:cs="Arial"/>
          <w:b/>
          <w:sz w:val="28"/>
          <w:szCs w:val="28"/>
          <w:lang w:val="en-GB"/>
        </w:rPr>
      </w:pPr>
    </w:p>
    <w:p w14:paraId="085F8013" w14:textId="77777777" w:rsidR="00A13382" w:rsidRPr="00A13382" w:rsidRDefault="00A13382" w:rsidP="00A13382">
      <w:pPr>
        <w:rPr>
          <w:rFonts w:cs="Arial"/>
          <w:b/>
          <w:sz w:val="28"/>
          <w:szCs w:val="28"/>
          <w:lang w:val="en-GB"/>
        </w:rPr>
      </w:pPr>
    </w:p>
    <w:p w14:paraId="244BCD11" w14:textId="77777777" w:rsidR="005F4A4D" w:rsidRPr="002A0B87" w:rsidRDefault="00A13382" w:rsidP="005F4A4D">
      <w:pPr>
        <w:ind w:left="1801" w:firstLine="42"/>
        <w:rPr>
          <w:rFonts w:cs="Arial"/>
          <w:b/>
          <w:sz w:val="28"/>
          <w:szCs w:val="28"/>
          <w:lang w:val="en-GB"/>
        </w:rPr>
      </w:pPr>
      <w:proofErr w:type="spellStart"/>
      <w:r w:rsidRPr="00A13382">
        <w:rPr>
          <w:rFonts w:cs="Arial"/>
          <w:b/>
          <w:sz w:val="28"/>
          <w:szCs w:val="28"/>
          <w:lang w:val="en-GB"/>
        </w:rPr>
        <w:t>Công</w:t>
      </w:r>
      <w:proofErr w:type="spellEnd"/>
      <w:r w:rsidRPr="00A13382">
        <w:rPr>
          <w:rFonts w:cs="Arial"/>
          <w:b/>
          <w:sz w:val="28"/>
          <w:szCs w:val="28"/>
          <w:lang w:val="en-GB"/>
        </w:rPr>
        <w:t xml:space="preserve"> ty </w:t>
      </w:r>
      <w:proofErr w:type="spellStart"/>
      <w:r w:rsidR="005F4A4D">
        <w:rPr>
          <w:rFonts w:cs="Arial"/>
          <w:b/>
          <w:sz w:val="28"/>
          <w:szCs w:val="28"/>
          <w:lang w:val="en-GB"/>
        </w:rPr>
        <w:t>Trách</w:t>
      </w:r>
      <w:proofErr w:type="spellEnd"/>
      <w:r w:rsidR="005F4A4D">
        <w:rPr>
          <w:rFonts w:cs="Arial"/>
          <w:b/>
          <w:sz w:val="28"/>
          <w:szCs w:val="28"/>
          <w:lang w:val="en-GB"/>
        </w:rPr>
        <w:t xml:space="preserve"> </w:t>
      </w:r>
      <w:proofErr w:type="spellStart"/>
      <w:r w:rsidR="005F4A4D">
        <w:rPr>
          <w:rFonts w:cs="Arial"/>
          <w:b/>
          <w:sz w:val="28"/>
          <w:szCs w:val="28"/>
          <w:lang w:val="en-GB"/>
        </w:rPr>
        <w:t>nhiệm</w:t>
      </w:r>
      <w:proofErr w:type="spellEnd"/>
      <w:r w:rsidR="005F4A4D">
        <w:rPr>
          <w:rFonts w:cs="Arial"/>
          <w:b/>
          <w:sz w:val="28"/>
          <w:szCs w:val="28"/>
          <w:lang w:val="en-GB"/>
        </w:rPr>
        <w:t xml:space="preserve"> </w:t>
      </w:r>
      <w:proofErr w:type="spellStart"/>
      <w:r w:rsidR="005F4A4D">
        <w:rPr>
          <w:rFonts w:cs="Arial"/>
          <w:b/>
          <w:sz w:val="28"/>
          <w:szCs w:val="28"/>
          <w:lang w:val="en-GB"/>
        </w:rPr>
        <w:t>Hữu</w:t>
      </w:r>
      <w:proofErr w:type="spellEnd"/>
      <w:r w:rsidR="005F4A4D">
        <w:rPr>
          <w:rFonts w:cs="Arial"/>
          <w:b/>
          <w:sz w:val="28"/>
          <w:szCs w:val="28"/>
          <w:lang w:val="en-GB"/>
        </w:rPr>
        <w:t xml:space="preserve"> </w:t>
      </w:r>
      <w:proofErr w:type="spellStart"/>
      <w:r w:rsidR="005F4A4D">
        <w:rPr>
          <w:rFonts w:cs="Arial"/>
          <w:b/>
          <w:sz w:val="28"/>
          <w:szCs w:val="28"/>
          <w:lang w:val="en-GB"/>
        </w:rPr>
        <w:t>hạn</w:t>
      </w:r>
      <w:proofErr w:type="spellEnd"/>
    </w:p>
    <w:p w14:paraId="0B06CCE3" w14:textId="77777777" w:rsidR="005F4A4D" w:rsidRPr="002A0B87" w:rsidRDefault="005F4A4D" w:rsidP="005F4A4D">
      <w:pPr>
        <w:ind w:left="1801" w:firstLine="42"/>
        <w:rPr>
          <w:rFonts w:cs="Arial"/>
          <w:b/>
          <w:sz w:val="28"/>
          <w:szCs w:val="28"/>
          <w:lang w:val="en-GB"/>
        </w:rPr>
      </w:pPr>
      <w:proofErr w:type="spellStart"/>
      <w:r>
        <w:rPr>
          <w:rFonts w:cs="Arial"/>
          <w:b/>
          <w:sz w:val="28"/>
          <w:szCs w:val="28"/>
          <w:lang w:val="en-GB"/>
        </w:rPr>
        <w:t>Chứng</w:t>
      </w:r>
      <w:proofErr w:type="spellEnd"/>
      <w:r>
        <w:rPr>
          <w:rFonts w:cs="Arial"/>
          <w:b/>
          <w:sz w:val="28"/>
          <w:szCs w:val="28"/>
          <w:lang w:val="en-GB"/>
        </w:rPr>
        <w:t xml:space="preserve"> </w:t>
      </w:r>
      <w:proofErr w:type="spellStart"/>
      <w:r>
        <w:rPr>
          <w:rFonts w:cs="Arial"/>
          <w:b/>
          <w:sz w:val="28"/>
          <w:szCs w:val="28"/>
          <w:lang w:val="en-GB"/>
        </w:rPr>
        <w:t>khoán</w:t>
      </w:r>
      <w:proofErr w:type="spellEnd"/>
      <w:r>
        <w:rPr>
          <w:rFonts w:cs="Arial"/>
          <w:b/>
          <w:sz w:val="28"/>
          <w:szCs w:val="28"/>
          <w:lang w:val="en-GB"/>
        </w:rPr>
        <w:t xml:space="preserve"> </w:t>
      </w:r>
      <w:r w:rsidRPr="002A0B87">
        <w:rPr>
          <w:rFonts w:cs="Arial"/>
          <w:b/>
          <w:sz w:val="28"/>
          <w:szCs w:val="28"/>
          <w:lang w:val="en-GB"/>
        </w:rPr>
        <w:t>N</w:t>
      </w:r>
      <w:r>
        <w:rPr>
          <w:rFonts w:cs="Arial"/>
          <w:b/>
          <w:sz w:val="28"/>
          <w:szCs w:val="28"/>
          <w:lang w:val="en-GB"/>
        </w:rPr>
        <w:t>H</w:t>
      </w:r>
      <w:r w:rsidRPr="002A0B87">
        <w:rPr>
          <w:rFonts w:cs="Arial"/>
          <w:b/>
          <w:sz w:val="28"/>
          <w:szCs w:val="28"/>
          <w:lang w:val="en-GB"/>
        </w:rPr>
        <w:t xml:space="preserve"> </w:t>
      </w:r>
      <w:proofErr w:type="spellStart"/>
      <w:r w:rsidRPr="002A0B87">
        <w:rPr>
          <w:rFonts w:cs="Arial"/>
          <w:b/>
          <w:sz w:val="28"/>
          <w:szCs w:val="28"/>
          <w:lang w:val="en-GB"/>
        </w:rPr>
        <w:t>Việt</w:t>
      </w:r>
      <w:proofErr w:type="spellEnd"/>
      <w:r w:rsidRPr="002A0B87">
        <w:rPr>
          <w:rFonts w:cs="Arial"/>
          <w:b/>
          <w:sz w:val="28"/>
          <w:szCs w:val="28"/>
          <w:lang w:val="en-GB"/>
        </w:rPr>
        <w:t xml:space="preserve"> Nam</w:t>
      </w:r>
    </w:p>
    <w:p w14:paraId="128343C9" w14:textId="77777777" w:rsidR="00A13382" w:rsidRPr="00A13382" w:rsidRDefault="00A13382" w:rsidP="005F4A4D">
      <w:pPr>
        <w:ind w:left="1801" w:firstLine="42"/>
        <w:rPr>
          <w:rFonts w:cs="Arial"/>
          <w:bCs/>
          <w:lang w:val="en-GB"/>
        </w:rPr>
      </w:pPr>
    </w:p>
    <w:p w14:paraId="50CC3E40" w14:textId="12417128" w:rsidR="00A13382" w:rsidRPr="00A13382" w:rsidRDefault="00A13382" w:rsidP="00A13382">
      <w:pPr>
        <w:ind w:firstLine="1843"/>
        <w:rPr>
          <w:rFonts w:cs="Arial"/>
          <w:lang w:val="en-GB"/>
        </w:rPr>
      </w:pPr>
      <w:proofErr w:type="spellStart"/>
      <w:r w:rsidRPr="00A13382">
        <w:rPr>
          <w:rFonts w:cs="Arial"/>
          <w:lang w:val="en-GB"/>
        </w:rPr>
        <w:t>Báo</w:t>
      </w:r>
      <w:proofErr w:type="spellEnd"/>
      <w:r w:rsidRPr="00A13382">
        <w:rPr>
          <w:rFonts w:cs="Arial"/>
          <w:lang w:val="en-GB"/>
        </w:rPr>
        <w:t xml:space="preserve"> </w:t>
      </w:r>
      <w:proofErr w:type="spellStart"/>
      <w:r w:rsidRPr="00A13382">
        <w:rPr>
          <w:rFonts w:cs="Arial"/>
          <w:lang w:val="en-GB"/>
        </w:rPr>
        <w:t>cáo</w:t>
      </w:r>
      <w:proofErr w:type="spellEnd"/>
      <w:r w:rsidRPr="00A13382">
        <w:rPr>
          <w:rFonts w:cs="Arial"/>
          <w:lang w:val="en-GB"/>
        </w:rPr>
        <w:t xml:space="preserve"> </w:t>
      </w:r>
      <w:proofErr w:type="spellStart"/>
      <w:r>
        <w:rPr>
          <w:rFonts w:cs="Arial"/>
          <w:lang w:val="en-GB"/>
        </w:rPr>
        <w:t>tỷ</w:t>
      </w:r>
      <w:proofErr w:type="spellEnd"/>
      <w:r>
        <w:rPr>
          <w:rFonts w:cs="Arial"/>
          <w:lang w:val="en-GB"/>
        </w:rPr>
        <w:t xml:space="preserve"> </w:t>
      </w:r>
      <w:proofErr w:type="spellStart"/>
      <w:r>
        <w:rPr>
          <w:rFonts w:cs="Arial"/>
          <w:lang w:val="en-GB"/>
        </w:rPr>
        <w:t>lệ</w:t>
      </w:r>
      <w:proofErr w:type="spellEnd"/>
      <w:r>
        <w:rPr>
          <w:rFonts w:cs="Arial"/>
          <w:lang w:val="en-GB"/>
        </w:rPr>
        <w:t xml:space="preserve"> an </w:t>
      </w:r>
      <w:proofErr w:type="spellStart"/>
      <w:r>
        <w:rPr>
          <w:rFonts w:cs="Arial"/>
          <w:lang w:val="en-GB"/>
        </w:rPr>
        <w:t>toàn</w:t>
      </w:r>
      <w:proofErr w:type="spellEnd"/>
      <w:r>
        <w:rPr>
          <w:rFonts w:cs="Arial"/>
          <w:lang w:val="en-GB"/>
        </w:rPr>
        <w:t xml:space="preserve"> </w:t>
      </w:r>
      <w:proofErr w:type="spellStart"/>
      <w:r w:rsidRPr="00A13382">
        <w:rPr>
          <w:rFonts w:cs="Arial"/>
          <w:lang w:val="en-GB"/>
        </w:rPr>
        <w:t>tài</w:t>
      </w:r>
      <w:proofErr w:type="spellEnd"/>
      <w:r w:rsidRPr="00A13382">
        <w:rPr>
          <w:rFonts w:cs="Arial"/>
          <w:lang w:val="en-GB"/>
        </w:rPr>
        <w:t xml:space="preserve"> </w:t>
      </w:r>
      <w:proofErr w:type="spellStart"/>
      <w:r w:rsidRPr="00A13382">
        <w:rPr>
          <w:rFonts w:cs="Arial"/>
          <w:lang w:val="en-GB"/>
        </w:rPr>
        <w:t>chính</w:t>
      </w:r>
      <w:proofErr w:type="spellEnd"/>
    </w:p>
    <w:p w14:paraId="467CFAFC" w14:textId="77777777" w:rsidR="00A13382" w:rsidRPr="00A13382" w:rsidRDefault="00A13382" w:rsidP="00A13382">
      <w:pPr>
        <w:ind w:firstLine="1843"/>
        <w:rPr>
          <w:rFonts w:cs="Arial"/>
          <w:lang w:val="en-GB"/>
        </w:rPr>
      </w:pPr>
    </w:p>
    <w:p w14:paraId="43B5784D" w14:textId="1E6CB064" w:rsidR="00A13382" w:rsidRPr="00A13382" w:rsidRDefault="00A13382" w:rsidP="00A13382">
      <w:pPr>
        <w:ind w:firstLine="1843"/>
        <w:rPr>
          <w:rFonts w:cs="Arial"/>
          <w:lang w:val="en-GB"/>
        </w:rPr>
      </w:pPr>
      <w:proofErr w:type="spellStart"/>
      <w:r>
        <w:rPr>
          <w:rFonts w:cs="Arial"/>
          <w:lang w:val="en-GB"/>
        </w:rPr>
        <w:t>N</w:t>
      </w:r>
      <w:r w:rsidRPr="00A13382">
        <w:rPr>
          <w:rFonts w:cs="Arial"/>
          <w:lang w:val="en-GB"/>
        </w:rPr>
        <w:t>gày</w:t>
      </w:r>
      <w:proofErr w:type="spellEnd"/>
      <w:r w:rsidRPr="00A13382">
        <w:rPr>
          <w:rFonts w:cs="Arial"/>
          <w:lang w:val="en-GB"/>
        </w:rPr>
        <w:t xml:space="preserve"> </w:t>
      </w:r>
      <w:r w:rsidR="001035F0">
        <w:rPr>
          <w:rFonts w:cs="Arial"/>
          <w:lang w:val="en-GB"/>
        </w:rPr>
        <w:t xml:space="preserve">31 </w:t>
      </w:r>
      <w:proofErr w:type="spellStart"/>
      <w:r w:rsidR="00006807">
        <w:rPr>
          <w:rFonts w:cs="Arial"/>
          <w:lang w:val="en-GB"/>
        </w:rPr>
        <w:t>tháng</w:t>
      </w:r>
      <w:proofErr w:type="spellEnd"/>
      <w:r w:rsidR="00006807">
        <w:rPr>
          <w:rFonts w:cs="Arial"/>
          <w:lang w:val="en-GB"/>
        </w:rPr>
        <w:t xml:space="preserve"> </w:t>
      </w:r>
      <w:r w:rsidR="001035F0">
        <w:rPr>
          <w:rFonts w:cs="Arial"/>
          <w:lang w:val="en-GB"/>
        </w:rPr>
        <w:t xml:space="preserve">12 </w:t>
      </w:r>
      <w:proofErr w:type="spellStart"/>
      <w:r w:rsidR="00006807">
        <w:rPr>
          <w:rFonts w:cs="Arial"/>
          <w:lang w:val="en-GB"/>
        </w:rPr>
        <w:t>năm</w:t>
      </w:r>
      <w:proofErr w:type="spellEnd"/>
      <w:r w:rsidR="00006807">
        <w:rPr>
          <w:rFonts w:cs="Arial"/>
          <w:lang w:val="en-GB"/>
        </w:rPr>
        <w:t xml:space="preserve"> 202</w:t>
      </w:r>
      <w:r w:rsidR="00A721E1">
        <w:rPr>
          <w:rFonts w:cs="Arial"/>
          <w:lang w:val="en-GB"/>
        </w:rPr>
        <w:t>2</w:t>
      </w:r>
    </w:p>
    <w:p w14:paraId="49F3E186" w14:textId="77777777" w:rsidR="00A13382" w:rsidRPr="00A13382" w:rsidRDefault="00A13382" w:rsidP="00A13382">
      <w:pPr>
        <w:rPr>
          <w:rFonts w:cs="Arial"/>
          <w:lang w:val="en-GB"/>
        </w:rPr>
      </w:pPr>
    </w:p>
    <w:p w14:paraId="492039EF" w14:textId="5D10A890" w:rsidR="00DE61B6" w:rsidRPr="004A4690" w:rsidRDefault="00DE61B6" w:rsidP="00754161">
      <w:pPr>
        <w:rPr>
          <w:rFonts w:cs="Arial"/>
        </w:rPr>
        <w:sectPr w:rsidR="00DE61B6" w:rsidRPr="004A4690" w:rsidSect="00774EE4">
          <w:headerReference w:type="even" r:id="rId11"/>
          <w:headerReference w:type="default" r:id="rId12"/>
          <w:footerReference w:type="even" r:id="rId13"/>
          <w:footerReference w:type="default" r:id="rId14"/>
          <w:headerReference w:type="first" r:id="rId15"/>
          <w:footerReference w:type="first" r:id="rId16"/>
          <w:type w:val="nextColumn"/>
          <w:pgSz w:w="11909" w:h="16834" w:code="9"/>
          <w:pgMar w:top="1440" w:right="1440" w:bottom="862" w:left="1582" w:header="720" w:footer="578" w:gutter="0"/>
          <w:cols w:space="720"/>
          <w:docGrid w:linePitch="272"/>
        </w:sectPr>
      </w:pPr>
    </w:p>
    <w:p w14:paraId="745B59F7" w14:textId="77777777" w:rsidR="009F7BE0" w:rsidRPr="004A4690" w:rsidRDefault="009F7BE0" w:rsidP="004D09C0">
      <w:pPr>
        <w:rPr>
          <w:rFonts w:cs="Arial"/>
        </w:rPr>
      </w:pPr>
    </w:p>
    <w:p w14:paraId="6F975841" w14:textId="77777777" w:rsidR="009F7BE0" w:rsidRPr="004A4690" w:rsidRDefault="009F7BE0" w:rsidP="004D09C0">
      <w:pPr>
        <w:rPr>
          <w:rFonts w:cs="Arial"/>
        </w:rPr>
      </w:pPr>
    </w:p>
    <w:p w14:paraId="1C21BBD0" w14:textId="77777777" w:rsidR="0082792D" w:rsidRPr="004A4690" w:rsidRDefault="0082792D" w:rsidP="004D09C0">
      <w:pPr>
        <w:pStyle w:val="BodyText"/>
        <w:rPr>
          <w:rFonts w:cs="Arial"/>
        </w:rPr>
      </w:pPr>
    </w:p>
    <w:p w14:paraId="552EDA53" w14:textId="77777777" w:rsidR="0082792D" w:rsidRPr="004A4690" w:rsidRDefault="0082792D" w:rsidP="004D09C0">
      <w:pPr>
        <w:pStyle w:val="BodyText"/>
        <w:rPr>
          <w:rFonts w:cs="Arial"/>
        </w:rPr>
      </w:pPr>
    </w:p>
    <w:p w14:paraId="017A9219" w14:textId="77777777" w:rsidR="00D33D52" w:rsidRPr="004A4690" w:rsidRDefault="00D33D52" w:rsidP="004D09C0">
      <w:pPr>
        <w:pStyle w:val="BodyText"/>
        <w:rPr>
          <w:rFonts w:cs="Arial"/>
        </w:rPr>
      </w:pPr>
    </w:p>
    <w:p w14:paraId="56438ACB" w14:textId="77777777" w:rsidR="00795596" w:rsidRPr="004A4690" w:rsidRDefault="00795596" w:rsidP="004D09C0">
      <w:pPr>
        <w:pStyle w:val="BodyText"/>
        <w:rPr>
          <w:rFonts w:cs="Arial"/>
        </w:rPr>
      </w:pPr>
    </w:p>
    <w:p w14:paraId="75BA8ED7" w14:textId="77777777" w:rsidR="0082792D" w:rsidRPr="004A4690" w:rsidRDefault="0082792D" w:rsidP="004D09C0">
      <w:pPr>
        <w:pStyle w:val="BodyText"/>
        <w:rPr>
          <w:rFonts w:cs="Arial"/>
          <w:b/>
          <w:bCs/>
        </w:rPr>
      </w:pPr>
      <w:r w:rsidRPr="004A4690">
        <w:rPr>
          <w:rFonts w:cs="Arial"/>
          <w:b/>
          <w:bCs/>
        </w:rPr>
        <w:t>MỤC LỤC</w:t>
      </w:r>
    </w:p>
    <w:p w14:paraId="1106B523" w14:textId="77777777" w:rsidR="0082792D" w:rsidRPr="004A4690" w:rsidRDefault="0082792D" w:rsidP="004D09C0">
      <w:pPr>
        <w:pStyle w:val="BodyText"/>
        <w:rPr>
          <w:rFonts w:cs="Arial"/>
        </w:rPr>
      </w:pPr>
    </w:p>
    <w:p w14:paraId="495FA9E6" w14:textId="77777777" w:rsidR="0082792D" w:rsidRPr="004A4690" w:rsidRDefault="0082792D" w:rsidP="004D09C0">
      <w:pPr>
        <w:pStyle w:val="BodyText"/>
        <w:rPr>
          <w:rFonts w:cs="Arial"/>
        </w:rPr>
      </w:pPr>
    </w:p>
    <w:p w14:paraId="7605C082" w14:textId="77777777" w:rsidR="0082792D" w:rsidRPr="004A4690" w:rsidRDefault="0082792D" w:rsidP="004D09C0">
      <w:pPr>
        <w:pStyle w:val="BodyText"/>
        <w:tabs>
          <w:tab w:val="right" w:pos="8910"/>
        </w:tabs>
        <w:rPr>
          <w:rFonts w:cs="Arial"/>
          <w:i/>
          <w:iCs/>
        </w:rPr>
      </w:pPr>
      <w:r w:rsidRPr="004A4690">
        <w:rPr>
          <w:rFonts w:cs="Arial"/>
        </w:rPr>
        <w:tab/>
      </w:r>
      <w:r w:rsidRPr="004A4690">
        <w:rPr>
          <w:rFonts w:cs="Arial"/>
          <w:i/>
          <w:iCs/>
        </w:rPr>
        <w:t>Trang</w:t>
      </w:r>
    </w:p>
    <w:p w14:paraId="55B720E7" w14:textId="77777777" w:rsidR="006B1A2F" w:rsidRPr="004A4690" w:rsidRDefault="006B1A2F" w:rsidP="004D09C0">
      <w:pPr>
        <w:pStyle w:val="BodyText"/>
        <w:tabs>
          <w:tab w:val="right" w:pos="8910"/>
        </w:tabs>
        <w:rPr>
          <w:rFonts w:cs="Arial"/>
        </w:rPr>
      </w:pPr>
    </w:p>
    <w:p w14:paraId="6D762A7D" w14:textId="77777777" w:rsidR="00461768" w:rsidRPr="004A4690" w:rsidRDefault="00461768" w:rsidP="004D09C0">
      <w:pPr>
        <w:pStyle w:val="BodyText"/>
        <w:tabs>
          <w:tab w:val="right" w:pos="8910"/>
        </w:tabs>
        <w:rPr>
          <w:rFonts w:cs="Arial"/>
        </w:rPr>
      </w:pPr>
    </w:p>
    <w:p w14:paraId="6948DED1" w14:textId="77777777" w:rsidR="006B1A2F" w:rsidRPr="004A4690" w:rsidRDefault="006B1A2F" w:rsidP="004D09C0">
      <w:pPr>
        <w:pStyle w:val="BodyText"/>
        <w:tabs>
          <w:tab w:val="right" w:pos="8910"/>
        </w:tabs>
        <w:rPr>
          <w:rFonts w:cs="Arial"/>
        </w:rPr>
      </w:pPr>
      <w:r w:rsidRPr="004A4690">
        <w:rPr>
          <w:rFonts w:cs="Arial"/>
        </w:rPr>
        <w:t>T</w:t>
      </w:r>
      <w:r w:rsidR="0043362E" w:rsidRPr="004A4690">
        <w:rPr>
          <w:rFonts w:cs="Arial"/>
        </w:rPr>
        <w:t>hông tin chung</w:t>
      </w:r>
      <w:r w:rsidRPr="004A4690">
        <w:rPr>
          <w:rFonts w:cs="Arial"/>
        </w:rPr>
        <w:tab/>
      </w:r>
      <w:r w:rsidR="00000A5A" w:rsidRPr="004A4690">
        <w:rPr>
          <w:rFonts w:cs="Arial"/>
        </w:rPr>
        <w:t>1 - 2</w:t>
      </w:r>
    </w:p>
    <w:p w14:paraId="2B98D6DD" w14:textId="77777777" w:rsidR="006B1A2F" w:rsidRPr="004A4690" w:rsidRDefault="006B1A2F">
      <w:pPr>
        <w:pStyle w:val="BodyText"/>
        <w:tabs>
          <w:tab w:val="right" w:pos="8910"/>
        </w:tabs>
        <w:rPr>
          <w:rFonts w:cs="Arial"/>
        </w:rPr>
      </w:pPr>
    </w:p>
    <w:p w14:paraId="21779515" w14:textId="53BA1972" w:rsidR="006B1A2F" w:rsidRPr="004A4690" w:rsidRDefault="006B1A2F">
      <w:pPr>
        <w:pStyle w:val="BodyText"/>
        <w:tabs>
          <w:tab w:val="right" w:pos="8910"/>
        </w:tabs>
        <w:rPr>
          <w:rFonts w:cs="Arial"/>
        </w:rPr>
      </w:pPr>
      <w:r w:rsidRPr="004A4690">
        <w:rPr>
          <w:rFonts w:cs="Arial"/>
        </w:rPr>
        <w:t>B</w:t>
      </w:r>
      <w:r w:rsidR="0043362E" w:rsidRPr="004A4690">
        <w:rPr>
          <w:rFonts w:cs="Arial"/>
        </w:rPr>
        <w:t xml:space="preserve">áo cáo của </w:t>
      </w:r>
      <w:r w:rsidR="008F5126">
        <w:rPr>
          <w:rFonts w:cs="Arial"/>
          <w:lang w:val="en-US"/>
        </w:rPr>
        <w:t xml:space="preserve">Ban </w:t>
      </w:r>
      <w:proofErr w:type="spellStart"/>
      <w:r w:rsidR="008F5126">
        <w:rPr>
          <w:rFonts w:cs="Arial"/>
          <w:lang w:val="en-US"/>
        </w:rPr>
        <w:t>Tổng</w:t>
      </w:r>
      <w:proofErr w:type="spellEnd"/>
      <w:r w:rsidR="008F5126">
        <w:rPr>
          <w:rFonts w:cs="Arial"/>
          <w:lang w:val="en-US"/>
        </w:rPr>
        <w:t xml:space="preserve"> </w:t>
      </w:r>
      <w:proofErr w:type="spellStart"/>
      <w:r w:rsidR="008F5126">
        <w:rPr>
          <w:rFonts w:cs="Arial"/>
          <w:lang w:val="en-US"/>
        </w:rPr>
        <w:t>giám</w:t>
      </w:r>
      <w:proofErr w:type="spellEnd"/>
      <w:r w:rsidR="008F5126">
        <w:rPr>
          <w:rFonts w:cs="Arial"/>
          <w:lang w:val="en-US"/>
        </w:rPr>
        <w:t xml:space="preserve"> </w:t>
      </w:r>
      <w:proofErr w:type="spellStart"/>
      <w:r w:rsidR="008F5126">
        <w:rPr>
          <w:rFonts w:cs="Arial"/>
          <w:lang w:val="en-US"/>
        </w:rPr>
        <w:t>đốc</w:t>
      </w:r>
      <w:proofErr w:type="spellEnd"/>
      <w:r w:rsidRPr="004A4690">
        <w:rPr>
          <w:rFonts w:cs="Arial"/>
        </w:rPr>
        <w:tab/>
      </w:r>
      <w:r w:rsidR="00000A5A" w:rsidRPr="004A4690">
        <w:rPr>
          <w:rFonts w:cs="Arial"/>
        </w:rPr>
        <w:t>3</w:t>
      </w:r>
    </w:p>
    <w:p w14:paraId="039F1455" w14:textId="77777777" w:rsidR="006B1A2F" w:rsidRPr="004A4690" w:rsidRDefault="006B1A2F">
      <w:pPr>
        <w:pStyle w:val="BodyText"/>
        <w:tabs>
          <w:tab w:val="right" w:pos="8910"/>
        </w:tabs>
        <w:rPr>
          <w:rFonts w:cs="Arial"/>
        </w:rPr>
      </w:pPr>
    </w:p>
    <w:p w14:paraId="08DBC238" w14:textId="54C4349A" w:rsidR="006B1A2F" w:rsidRPr="004A4690" w:rsidRDefault="005532EE">
      <w:pPr>
        <w:pStyle w:val="BodyText"/>
        <w:tabs>
          <w:tab w:val="right" w:pos="8910"/>
        </w:tabs>
        <w:rPr>
          <w:rFonts w:cs="Arial"/>
        </w:rPr>
      </w:pPr>
      <w:r w:rsidRPr="004A4690">
        <w:rPr>
          <w:rFonts w:cs="Arial"/>
        </w:rPr>
        <w:t xml:space="preserve">Báo cáo </w:t>
      </w:r>
      <w:proofErr w:type="spellStart"/>
      <w:r w:rsidR="00873506">
        <w:rPr>
          <w:rFonts w:cs="Arial"/>
          <w:lang w:val="en-US"/>
        </w:rPr>
        <w:t>kiểm</w:t>
      </w:r>
      <w:proofErr w:type="spellEnd"/>
      <w:r w:rsidR="00873506">
        <w:rPr>
          <w:rFonts w:cs="Arial"/>
          <w:lang w:val="en-US"/>
        </w:rPr>
        <w:t xml:space="preserve"> </w:t>
      </w:r>
      <w:proofErr w:type="spellStart"/>
      <w:r w:rsidR="00873506">
        <w:rPr>
          <w:rFonts w:cs="Arial"/>
          <w:lang w:val="en-US"/>
        </w:rPr>
        <w:t>toán</w:t>
      </w:r>
      <w:proofErr w:type="spellEnd"/>
      <w:r w:rsidR="00873506">
        <w:rPr>
          <w:rFonts w:cs="Arial"/>
          <w:lang w:val="en-US"/>
        </w:rPr>
        <w:t xml:space="preserve"> </w:t>
      </w:r>
      <w:proofErr w:type="spellStart"/>
      <w:r w:rsidR="00873506">
        <w:rPr>
          <w:rFonts w:cs="Arial"/>
          <w:lang w:val="en-US"/>
        </w:rPr>
        <w:t>độc</w:t>
      </w:r>
      <w:proofErr w:type="spellEnd"/>
      <w:r w:rsidR="00873506">
        <w:rPr>
          <w:rFonts w:cs="Arial"/>
          <w:lang w:val="en-US"/>
        </w:rPr>
        <w:t xml:space="preserve"> </w:t>
      </w:r>
      <w:proofErr w:type="spellStart"/>
      <w:r w:rsidR="00873506">
        <w:rPr>
          <w:rFonts w:cs="Arial"/>
          <w:lang w:val="en-US"/>
        </w:rPr>
        <w:t>lập</w:t>
      </w:r>
      <w:proofErr w:type="spellEnd"/>
      <w:r w:rsidR="006B1A2F" w:rsidRPr="004A4690">
        <w:rPr>
          <w:rFonts w:cs="Arial"/>
        </w:rPr>
        <w:tab/>
      </w:r>
      <w:r w:rsidR="00000A5A" w:rsidRPr="004A4690">
        <w:rPr>
          <w:rFonts w:cs="Arial"/>
        </w:rPr>
        <w:t>4</w:t>
      </w:r>
      <w:r w:rsidR="00760359" w:rsidRPr="004A4690">
        <w:rPr>
          <w:rFonts w:cs="Arial"/>
        </w:rPr>
        <w:t xml:space="preserve"> - 5</w:t>
      </w:r>
    </w:p>
    <w:p w14:paraId="71B6A0CD" w14:textId="77777777" w:rsidR="006B1A2F" w:rsidRPr="004A4690" w:rsidRDefault="006B1A2F">
      <w:pPr>
        <w:pStyle w:val="BodyText"/>
        <w:tabs>
          <w:tab w:val="right" w:pos="8910"/>
        </w:tabs>
        <w:rPr>
          <w:rFonts w:cs="Arial"/>
        </w:rPr>
      </w:pPr>
    </w:p>
    <w:p w14:paraId="0643DD19" w14:textId="3FA01F81" w:rsidR="006B1A2F" w:rsidRPr="004A4690" w:rsidRDefault="002D35F6">
      <w:pPr>
        <w:pStyle w:val="BodyText"/>
        <w:tabs>
          <w:tab w:val="right" w:pos="8910"/>
        </w:tabs>
        <w:rPr>
          <w:rFonts w:cs="Arial"/>
        </w:rPr>
      </w:pPr>
      <w:r w:rsidRPr="004A4690">
        <w:rPr>
          <w:rFonts w:cs="Arial"/>
        </w:rPr>
        <w:t>Báo cáo tỷ lệ an toàn tài chính</w:t>
      </w:r>
      <w:r w:rsidR="006B1A2F" w:rsidRPr="004A4690">
        <w:rPr>
          <w:rFonts w:cs="Arial"/>
        </w:rPr>
        <w:tab/>
      </w:r>
      <w:r w:rsidR="00760359" w:rsidRPr="004A4690">
        <w:rPr>
          <w:rFonts w:cs="Arial"/>
        </w:rPr>
        <w:t>6</w:t>
      </w:r>
      <w:r w:rsidR="00D02EDE" w:rsidRPr="004A4690">
        <w:rPr>
          <w:rFonts w:cs="Arial"/>
        </w:rPr>
        <w:t xml:space="preserve"> - 7</w:t>
      </w:r>
    </w:p>
    <w:p w14:paraId="50EA7B46" w14:textId="77777777" w:rsidR="0026145E" w:rsidRPr="004A4690" w:rsidRDefault="0026145E">
      <w:pPr>
        <w:pStyle w:val="BodyText"/>
        <w:tabs>
          <w:tab w:val="right" w:pos="8910"/>
        </w:tabs>
        <w:rPr>
          <w:rFonts w:cs="Arial"/>
        </w:rPr>
      </w:pPr>
    </w:p>
    <w:p w14:paraId="4C648CFF" w14:textId="256F0F58" w:rsidR="006B1A2F" w:rsidRPr="006E75B5" w:rsidRDefault="006B1A2F">
      <w:pPr>
        <w:pStyle w:val="BodyText"/>
        <w:tabs>
          <w:tab w:val="right" w:pos="8910"/>
        </w:tabs>
        <w:rPr>
          <w:rFonts w:cs="Arial"/>
          <w:lang w:val="en-US"/>
        </w:rPr>
      </w:pPr>
      <w:r w:rsidRPr="004A4690">
        <w:rPr>
          <w:rFonts w:cs="Arial"/>
        </w:rPr>
        <w:t xml:space="preserve">Thuyết minh </w:t>
      </w:r>
      <w:r w:rsidR="00EE44D1" w:rsidRPr="004A4690">
        <w:rPr>
          <w:rFonts w:cs="Arial"/>
        </w:rPr>
        <w:t xml:space="preserve">báo </w:t>
      </w:r>
      <w:r w:rsidRPr="004A4690">
        <w:rPr>
          <w:rFonts w:cs="Arial"/>
        </w:rPr>
        <w:t>cáo tỷ lệ an toàn tài chính</w:t>
      </w:r>
      <w:r w:rsidRPr="004A4690">
        <w:rPr>
          <w:rFonts w:cs="Arial"/>
        </w:rPr>
        <w:tab/>
      </w:r>
      <w:r w:rsidR="00D02EDE" w:rsidRPr="00847F9D">
        <w:rPr>
          <w:rFonts w:cs="Arial"/>
        </w:rPr>
        <w:t>8</w:t>
      </w:r>
      <w:r w:rsidR="008A1B0C" w:rsidRPr="00847F9D">
        <w:rPr>
          <w:rFonts w:cs="Arial"/>
        </w:rPr>
        <w:t xml:space="preserve"> </w:t>
      </w:r>
      <w:r w:rsidR="00000A5A" w:rsidRPr="00847F9D">
        <w:rPr>
          <w:rFonts w:cs="Arial"/>
        </w:rPr>
        <w:t xml:space="preserve">- </w:t>
      </w:r>
      <w:r w:rsidR="00DA2561" w:rsidRPr="004441DC">
        <w:rPr>
          <w:rFonts w:cs="Arial"/>
        </w:rPr>
        <w:t>3</w:t>
      </w:r>
      <w:r w:rsidR="004B370B" w:rsidRPr="004441DC">
        <w:rPr>
          <w:rFonts w:cs="Arial"/>
          <w:lang w:val="en-US"/>
        </w:rPr>
        <w:t>3</w:t>
      </w:r>
    </w:p>
    <w:p w14:paraId="3BB5D1DB" w14:textId="77777777" w:rsidR="0096224F" w:rsidRPr="004A4690" w:rsidRDefault="0096224F">
      <w:pPr>
        <w:pStyle w:val="BodyText"/>
        <w:rPr>
          <w:rFonts w:cs="Arial"/>
        </w:rPr>
        <w:sectPr w:rsidR="0096224F" w:rsidRPr="004A4690" w:rsidSect="00774EE4">
          <w:headerReference w:type="even" r:id="rId17"/>
          <w:headerReference w:type="default" r:id="rId18"/>
          <w:headerReference w:type="first" r:id="rId19"/>
          <w:type w:val="nextColumn"/>
          <w:pgSz w:w="11909" w:h="16834" w:code="9"/>
          <w:pgMar w:top="1440" w:right="1440" w:bottom="862" w:left="1582" w:header="720" w:footer="578" w:gutter="0"/>
          <w:cols w:space="720"/>
          <w:docGrid w:linePitch="272"/>
        </w:sectPr>
      </w:pPr>
    </w:p>
    <w:p w14:paraId="790D44C4" w14:textId="77777777" w:rsidR="00050FC7" w:rsidRPr="002A0B87" w:rsidRDefault="00050FC7" w:rsidP="00050FC7">
      <w:pPr>
        <w:pStyle w:val="Heading1"/>
        <w:rPr>
          <w:lang w:val="en-GB"/>
        </w:rPr>
      </w:pPr>
      <w:r w:rsidRPr="002A0B87">
        <w:rPr>
          <w:lang w:val="en-GB"/>
        </w:rPr>
        <w:lastRenderedPageBreak/>
        <w:t>CÔNG TY</w:t>
      </w:r>
    </w:p>
    <w:p w14:paraId="0D14152B" w14:textId="77777777" w:rsidR="00050FC7" w:rsidRPr="002A0B87" w:rsidRDefault="00050FC7" w:rsidP="00050FC7">
      <w:pPr>
        <w:rPr>
          <w:lang w:val="en-GB"/>
        </w:rPr>
      </w:pPr>
    </w:p>
    <w:p w14:paraId="567CDB86" w14:textId="77777777" w:rsidR="00050FC7" w:rsidRPr="002A0B87" w:rsidRDefault="00050FC7" w:rsidP="00050FC7">
      <w:pPr>
        <w:rPr>
          <w:lang w:val="en-GB"/>
        </w:rPr>
      </w:pPr>
      <w:proofErr w:type="spellStart"/>
      <w:r w:rsidRPr="000163EF">
        <w:rPr>
          <w:lang w:val="en-GB"/>
        </w:rPr>
        <w:t>Công</w:t>
      </w:r>
      <w:proofErr w:type="spellEnd"/>
      <w:r w:rsidRPr="000163EF">
        <w:rPr>
          <w:lang w:val="en-GB"/>
        </w:rPr>
        <w:t xml:space="preserve"> ty </w:t>
      </w:r>
      <w:proofErr w:type="spellStart"/>
      <w:r>
        <w:rPr>
          <w:lang w:val="en-GB"/>
        </w:rPr>
        <w:t>Trách</w:t>
      </w:r>
      <w:proofErr w:type="spellEnd"/>
      <w:r>
        <w:rPr>
          <w:lang w:val="en-GB"/>
        </w:rPr>
        <w:t xml:space="preserve"> </w:t>
      </w:r>
      <w:proofErr w:type="spellStart"/>
      <w:r>
        <w:rPr>
          <w:lang w:val="en-GB"/>
        </w:rPr>
        <w:t>nhiệm</w:t>
      </w:r>
      <w:proofErr w:type="spellEnd"/>
      <w:r>
        <w:rPr>
          <w:lang w:val="en-GB"/>
        </w:rPr>
        <w:t xml:space="preserve"> </w:t>
      </w:r>
      <w:proofErr w:type="spellStart"/>
      <w:r>
        <w:rPr>
          <w:lang w:val="en-GB"/>
        </w:rPr>
        <w:t>Hữu</w:t>
      </w:r>
      <w:proofErr w:type="spellEnd"/>
      <w:r>
        <w:rPr>
          <w:lang w:val="en-GB"/>
        </w:rPr>
        <w:t xml:space="preserve"> </w:t>
      </w:r>
      <w:proofErr w:type="spellStart"/>
      <w:r>
        <w:rPr>
          <w:lang w:val="en-GB"/>
        </w:rPr>
        <w:t>hạn</w:t>
      </w:r>
      <w:proofErr w:type="spellEnd"/>
      <w:r w:rsidRPr="000163EF">
        <w:rPr>
          <w:lang w:val="en-GB"/>
        </w:rPr>
        <w:t xml:space="preserve"> </w:t>
      </w:r>
      <w:proofErr w:type="spellStart"/>
      <w:r w:rsidRPr="000163EF">
        <w:rPr>
          <w:lang w:val="en-GB"/>
        </w:rPr>
        <w:t>Chứng</w:t>
      </w:r>
      <w:proofErr w:type="spellEnd"/>
      <w:r w:rsidRPr="000163EF">
        <w:rPr>
          <w:lang w:val="en-GB"/>
        </w:rPr>
        <w:t xml:space="preserve"> </w:t>
      </w:r>
      <w:proofErr w:type="spellStart"/>
      <w:r w:rsidRPr="000163EF">
        <w:rPr>
          <w:lang w:val="en-GB"/>
        </w:rPr>
        <w:t>khoán</w:t>
      </w:r>
      <w:proofErr w:type="spellEnd"/>
      <w:r w:rsidRPr="000163EF">
        <w:rPr>
          <w:lang w:val="en-GB"/>
        </w:rPr>
        <w:t xml:space="preserve"> NH </w:t>
      </w:r>
      <w:proofErr w:type="spellStart"/>
      <w:r w:rsidRPr="000163EF">
        <w:rPr>
          <w:lang w:val="en-GB"/>
        </w:rPr>
        <w:t>Việt</w:t>
      </w:r>
      <w:proofErr w:type="spellEnd"/>
      <w:r w:rsidRPr="000163EF">
        <w:rPr>
          <w:lang w:val="en-GB"/>
        </w:rPr>
        <w:t xml:space="preserve"> Nam</w:t>
      </w:r>
      <w:r>
        <w:rPr>
          <w:lang w:val="en-GB"/>
        </w:rPr>
        <w:t>,</w:t>
      </w:r>
      <w:r w:rsidRPr="000163EF">
        <w:rPr>
          <w:lang w:val="en-GB"/>
        </w:rPr>
        <w:t xml:space="preserve"> </w:t>
      </w:r>
      <w:proofErr w:type="spellStart"/>
      <w:r w:rsidRPr="000163EF">
        <w:rPr>
          <w:lang w:val="en-GB"/>
        </w:rPr>
        <w:t>tiền</w:t>
      </w:r>
      <w:proofErr w:type="spellEnd"/>
      <w:r w:rsidRPr="000163EF">
        <w:rPr>
          <w:lang w:val="en-GB"/>
        </w:rPr>
        <w:t xml:space="preserve"> </w:t>
      </w:r>
      <w:proofErr w:type="spellStart"/>
      <w:r w:rsidRPr="000163EF">
        <w:rPr>
          <w:lang w:val="en-GB"/>
        </w:rPr>
        <w:t>thân</w:t>
      </w:r>
      <w:proofErr w:type="spellEnd"/>
      <w:r w:rsidRPr="000163EF">
        <w:rPr>
          <w:lang w:val="en-GB"/>
        </w:rPr>
        <w:t xml:space="preserve"> </w:t>
      </w:r>
      <w:proofErr w:type="spellStart"/>
      <w:r w:rsidRPr="000163EF">
        <w:rPr>
          <w:lang w:val="en-GB"/>
        </w:rPr>
        <w:t>là</w:t>
      </w:r>
      <w:proofErr w:type="spellEnd"/>
      <w:r w:rsidRPr="000163EF">
        <w:rPr>
          <w:lang w:val="en-GB"/>
        </w:rPr>
        <w:t xml:space="preserve"> </w:t>
      </w:r>
      <w:proofErr w:type="spellStart"/>
      <w:r w:rsidRPr="000163EF">
        <w:rPr>
          <w:lang w:val="en-GB"/>
        </w:rPr>
        <w:t>Công</w:t>
      </w:r>
      <w:proofErr w:type="spellEnd"/>
      <w:r w:rsidRPr="000163EF">
        <w:rPr>
          <w:lang w:val="en-GB"/>
        </w:rPr>
        <w:t xml:space="preserve"> ty </w:t>
      </w:r>
      <w:proofErr w:type="spellStart"/>
      <w:r w:rsidRPr="000163EF">
        <w:rPr>
          <w:lang w:val="en-GB"/>
        </w:rPr>
        <w:t>Cổ</w:t>
      </w:r>
      <w:proofErr w:type="spellEnd"/>
      <w:r w:rsidRPr="000163EF">
        <w:rPr>
          <w:lang w:val="en-GB"/>
        </w:rPr>
        <w:t xml:space="preserve"> </w:t>
      </w:r>
      <w:proofErr w:type="spellStart"/>
      <w:r w:rsidRPr="000163EF">
        <w:rPr>
          <w:lang w:val="en-GB"/>
        </w:rPr>
        <w:t>phần</w:t>
      </w:r>
      <w:proofErr w:type="spellEnd"/>
      <w:r w:rsidRPr="000163EF">
        <w:rPr>
          <w:lang w:val="en-GB"/>
        </w:rPr>
        <w:t xml:space="preserve"> </w:t>
      </w:r>
      <w:proofErr w:type="spellStart"/>
      <w:r w:rsidRPr="000163EF">
        <w:rPr>
          <w:lang w:val="en-GB"/>
        </w:rPr>
        <w:t>Chứng</w:t>
      </w:r>
      <w:proofErr w:type="spellEnd"/>
      <w:r w:rsidRPr="000163EF">
        <w:rPr>
          <w:lang w:val="en-GB"/>
        </w:rPr>
        <w:t xml:space="preserve"> </w:t>
      </w:r>
      <w:proofErr w:type="spellStart"/>
      <w:r w:rsidRPr="000163EF">
        <w:rPr>
          <w:lang w:val="en-GB"/>
        </w:rPr>
        <w:t>khoán</w:t>
      </w:r>
      <w:proofErr w:type="spellEnd"/>
      <w:r w:rsidRPr="000163EF">
        <w:rPr>
          <w:lang w:val="en-GB"/>
        </w:rPr>
        <w:t xml:space="preserve"> Woori CBV (</w:t>
      </w:r>
      <w:proofErr w:type="spellStart"/>
      <w:r>
        <w:rPr>
          <w:lang w:val="en-GB"/>
        </w:rPr>
        <w:t>đ</w:t>
      </w:r>
      <w:r w:rsidRPr="000163EF">
        <w:rPr>
          <w:lang w:val="en-GB"/>
        </w:rPr>
        <w:t>ược</w:t>
      </w:r>
      <w:proofErr w:type="spellEnd"/>
      <w:r w:rsidRPr="000163EF">
        <w:rPr>
          <w:lang w:val="en-GB"/>
        </w:rPr>
        <w:t xml:space="preserve"> </w:t>
      </w:r>
      <w:proofErr w:type="spellStart"/>
      <w:r w:rsidRPr="000163EF">
        <w:rPr>
          <w:lang w:val="en-GB"/>
        </w:rPr>
        <w:t>chuyển</w:t>
      </w:r>
      <w:proofErr w:type="spellEnd"/>
      <w:r w:rsidRPr="000163EF">
        <w:rPr>
          <w:lang w:val="en-GB"/>
        </w:rPr>
        <w:t xml:space="preserve"> </w:t>
      </w:r>
      <w:proofErr w:type="spellStart"/>
      <w:r w:rsidRPr="000163EF">
        <w:rPr>
          <w:lang w:val="en-GB"/>
        </w:rPr>
        <w:t>đổi</w:t>
      </w:r>
      <w:proofErr w:type="spellEnd"/>
      <w:r w:rsidRPr="000163EF">
        <w:rPr>
          <w:lang w:val="en-GB"/>
        </w:rPr>
        <w:t xml:space="preserve"> </w:t>
      </w:r>
      <w:proofErr w:type="spellStart"/>
      <w:r w:rsidRPr="000163EF">
        <w:rPr>
          <w:lang w:val="en-GB"/>
        </w:rPr>
        <w:t>từ</w:t>
      </w:r>
      <w:proofErr w:type="spellEnd"/>
      <w:r w:rsidRPr="000163EF">
        <w:rPr>
          <w:lang w:val="en-GB"/>
        </w:rPr>
        <w:t xml:space="preserve"> </w:t>
      </w:r>
      <w:proofErr w:type="spellStart"/>
      <w:r w:rsidRPr="000163EF">
        <w:rPr>
          <w:lang w:val="en-GB"/>
        </w:rPr>
        <w:t>Công</w:t>
      </w:r>
      <w:proofErr w:type="spellEnd"/>
      <w:r w:rsidRPr="000163EF">
        <w:rPr>
          <w:lang w:val="en-GB"/>
        </w:rPr>
        <w:t xml:space="preserve"> ty </w:t>
      </w:r>
      <w:proofErr w:type="spellStart"/>
      <w:r>
        <w:rPr>
          <w:lang w:val="en-GB"/>
        </w:rPr>
        <w:t>Cổ</w:t>
      </w:r>
      <w:proofErr w:type="spellEnd"/>
      <w:r>
        <w:rPr>
          <w:lang w:val="en-GB"/>
        </w:rPr>
        <w:t xml:space="preserve"> </w:t>
      </w:r>
      <w:proofErr w:type="spellStart"/>
      <w:r>
        <w:rPr>
          <w:lang w:val="en-GB"/>
        </w:rPr>
        <w:t>phần</w:t>
      </w:r>
      <w:proofErr w:type="spellEnd"/>
      <w:r w:rsidRPr="000163EF">
        <w:rPr>
          <w:lang w:val="en-GB"/>
        </w:rPr>
        <w:t xml:space="preserve"> </w:t>
      </w:r>
      <w:proofErr w:type="spellStart"/>
      <w:r w:rsidRPr="000163EF">
        <w:rPr>
          <w:lang w:val="en-GB"/>
        </w:rPr>
        <w:t>Chứng</w:t>
      </w:r>
      <w:proofErr w:type="spellEnd"/>
      <w:r w:rsidRPr="000163EF">
        <w:rPr>
          <w:lang w:val="en-GB"/>
        </w:rPr>
        <w:t xml:space="preserve"> </w:t>
      </w:r>
      <w:proofErr w:type="spellStart"/>
      <w:r w:rsidRPr="000163EF">
        <w:rPr>
          <w:lang w:val="en-GB"/>
        </w:rPr>
        <w:t>khoán</w:t>
      </w:r>
      <w:proofErr w:type="spellEnd"/>
      <w:r w:rsidRPr="000163EF">
        <w:rPr>
          <w:lang w:val="en-GB"/>
        </w:rPr>
        <w:t xml:space="preserve"> </w:t>
      </w:r>
      <w:proofErr w:type="spellStart"/>
      <w:r w:rsidRPr="000163EF">
        <w:rPr>
          <w:lang w:val="en-GB"/>
        </w:rPr>
        <w:t>Biển</w:t>
      </w:r>
      <w:proofErr w:type="spellEnd"/>
      <w:r w:rsidRPr="000163EF">
        <w:rPr>
          <w:lang w:val="en-GB"/>
        </w:rPr>
        <w:t xml:space="preserve"> </w:t>
      </w:r>
      <w:proofErr w:type="spellStart"/>
      <w:r w:rsidRPr="000163EF">
        <w:rPr>
          <w:lang w:val="en-GB"/>
        </w:rPr>
        <w:t>Việt</w:t>
      </w:r>
      <w:proofErr w:type="spellEnd"/>
      <w:r w:rsidRPr="000163EF">
        <w:rPr>
          <w:lang w:val="en-GB"/>
        </w:rPr>
        <w:t xml:space="preserve">), </w:t>
      </w:r>
      <w:proofErr w:type="spellStart"/>
      <w:r w:rsidRPr="000163EF">
        <w:rPr>
          <w:lang w:val="en-GB"/>
        </w:rPr>
        <w:t>được</w:t>
      </w:r>
      <w:proofErr w:type="spellEnd"/>
      <w:r w:rsidRPr="000163EF">
        <w:rPr>
          <w:lang w:val="en-GB"/>
        </w:rPr>
        <w:t xml:space="preserve"> </w:t>
      </w:r>
      <w:proofErr w:type="spellStart"/>
      <w:r w:rsidRPr="000163EF">
        <w:rPr>
          <w:lang w:val="en-GB"/>
        </w:rPr>
        <w:t>thành</w:t>
      </w:r>
      <w:proofErr w:type="spellEnd"/>
      <w:r w:rsidRPr="000163EF">
        <w:rPr>
          <w:lang w:val="en-GB"/>
        </w:rPr>
        <w:t xml:space="preserve"> </w:t>
      </w:r>
      <w:proofErr w:type="spellStart"/>
      <w:r w:rsidRPr="000163EF">
        <w:rPr>
          <w:lang w:val="en-GB"/>
        </w:rPr>
        <w:t>lập</w:t>
      </w:r>
      <w:proofErr w:type="spellEnd"/>
      <w:r w:rsidRPr="000163EF">
        <w:rPr>
          <w:lang w:val="en-GB"/>
        </w:rPr>
        <w:t xml:space="preserve"> </w:t>
      </w:r>
      <w:proofErr w:type="spellStart"/>
      <w:r w:rsidRPr="000163EF">
        <w:rPr>
          <w:lang w:val="en-GB"/>
        </w:rPr>
        <w:t>và</w:t>
      </w:r>
      <w:proofErr w:type="spellEnd"/>
      <w:r w:rsidRPr="000163EF">
        <w:rPr>
          <w:lang w:val="en-GB"/>
        </w:rPr>
        <w:t xml:space="preserve"> </w:t>
      </w:r>
      <w:proofErr w:type="spellStart"/>
      <w:r w:rsidRPr="000163EF">
        <w:rPr>
          <w:lang w:val="en-GB"/>
        </w:rPr>
        <w:t>hoạt</w:t>
      </w:r>
      <w:proofErr w:type="spellEnd"/>
      <w:r w:rsidRPr="000163EF">
        <w:rPr>
          <w:lang w:val="en-GB"/>
        </w:rPr>
        <w:t xml:space="preserve"> </w:t>
      </w:r>
      <w:proofErr w:type="spellStart"/>
      <w:r w:rsidRPr="000163EF">
        <w:rPr>
          <w:lang w:val="en-GB"/>
        </w:rPr>
        <w:t>động</w:t>
      </w:r>
      <w:proofErr w:type="spellEnd"/>
      <w:r w:rsidRPr="000163EF">
        <w:rPr>
          <w:lang w:val="en-GB"/>
        </w:rPr>
        <w:t xml:space="preserve"> </w:t>
      </w:r>
      <w:proofErr w:type="spellStart"/>
      <w:r w:rsidRPr="000163EF">
        <w:rPr>
          <w:lang w:val="en-GB"/>
        </w:rPr>
        <w:t>theo</w:t>
      </w:r>
      <w:proofErr w:type="spellEnd"/>
      <w:r w:rsidRPr="000163EF">
        <w:rPr>
          <w:lang w:val="en-GB"/>
        </w:rPr>
        <w:t xml:space="preserve"> </w:t>
      </w:r>
      <w:proofErr w:type="spellStart"/>
      <w:r w:rsidRPr="000163EF">
        <w:rPr>
          <w:lang w:val="en-GB"/>
        </w:rPr>
        <w:t>Giấy</w:t>
      </w:r>
      <w:proofErr w:type="spellEnd"/>
      <w:r w:rsidRPr="000163EF">
        <w:rPr>
          <w:lang w:val="en-GB"/>
        </w:rPr>
        <w:t xml:space="preserve"> </w:t>
      </w:r>
      <w:proofErr w:type="spellStart"/>
      <w:r w:rsidRPr="000163EF">
        <w:rPr>
          <w:lang w:val="en-GB"/>
        </w:rPr>
        <w:t>phép</w:t>
      </w:r>
      <w:proofErr w:type="spellEnd"/>
      <w:r w:rsidRPr="000163EF">
        <w:rPr>
          <w:lang w:val="en-GB"/>
        </w:rPr>
        <w:t xml:space="preserve"> </w:t>
      </w:r>
      <w:proofErr w:type="spellStart"/>
      <w:r w:rsidRPr="000163EF">
        <w:rPr>
          <w:lang w:val="en-GB"/>
        </w:rPr>
        <w:t>hoạt</w:t>
      </w:r>
      <w:proofErr w:type="spellEnd"/>
      <w:r w:rsidRPr="000163EF">
        <w:rPr>
          <w:lang w:val="en-GB"/>
        </w:rPr>
        <w:t xml:space="preserve"> </w:t>
      </w:r>
      <w:proofErr w:type="spellStart"/>
      <w:r w:rsidRPr="000163EF">
        <w:rPr>
          <w:lang w:val="en-GB"/>
        </w:rPr>
        <w:t>động</w:t>
      </w:r>
      <w:proofErr w:type="spellEnd"/>
      <w:r w:rsidRPr="000163EF">
        <w:rPr>
          <w:lang w:val="en-GB"/>
        </w:rPr>
        <w:t xml:space="preserve"> </w:t>
      </w:r>
      <w:proofErr w:type="spellStart"/>
      <w:r w:rsidRPr="000163EF">
        <w:rPr>
          <w:lang w:val="en-GB"/>
        </w:rPr>
        <w:t>kinh</w:t>
      </w:r>
      <w:proofErr w:type="spellEnd"/>
      <w:r w:rsidRPr="000163EF">
        <w:rPr>
          <w:lang w:val="en-GB"/>
        </w:rPr>
        <w:t xml:space="preserve"> </w:t>
      </w:r>
      <w:proofErr w:type="spellStart"/>
      <w:r w:rsidRPr="000163EF">
        <w:rPr>
          <w:lang w:val="en-GB"/>
        </w:rPr>
        <w:t>doanh</w:t>
      </w:r>
      <w:proofErr w:type="spellEnd"/>
      <w:r w:rsidRPr="000163EF">
        <w:rPr>
          <w:lang w:val="en-GB"/>
        </w:rPr>
        <w:t xml:space="preserve"> </w:t>
      </w:r>
      <w:proofErr w:type="spellStart"/>
      <w:r>
        <w:rPr>
          <w:lang w:val="en-GB"/>
        </w:rPr>
        <w:t>c</w:t>
      </w:r>
      <w:r w:rsidRPr="000163EF">
        <w:rPr>
          <w:lang w:val="en-GB"/>
        </w:rPr>
        <w:t>hứng</w:t>
      </w:r>
      <w:proofErr w:type="spellEnd"/>
      <w:r w:rsidRPr="000163EF">
        <w:rPr>
          <w:lang w:val="en-GB"/>
        </w:rPr>
        <w:t xml:space="preserve"> </w:t>
      </w:r>
      <w:proofErr w:type="spellStart"/>
      <w:r w:rsidRPr="000163EF">
        <w:rPr>
          <w:lang w:val="en-GB"/>
        </w:rPr>
        <w:t>khoán</w:t>
      </w:r>
      <w:proofErr w:type="spellEnd"/>
      <w:r w:rsidRPr="000163EF">
        <w:rPr>
          <w:lang w:val="en-GB"/>
        </w:rPr>
        <w:t xml:space="preserve"> </w:t>
      </w:r>
      <w:proofErr w:type="spellStart"/>
      <w:r w:rsidRPr="000163EF">
        <w:rPr>
          <w:lang w:val="en-GB"/>
        </w:rPr>
        <w:t>số</w:t>
      </w:r>
      <w:proofErr w:type="spellEnd"/>
      <w:r w:rsidRPr="000163EF">
        <w:rPr>
          <w:lang w:val="en-GB"/>
        </w:rPr>
        <w:t xml:space="preserve"> 124/GP</w:t>
      </w:r>
      <w:r>
        <w:rPr>
          <w:lang w:val="en-GB"/>
        </w:rPr>
        <w:t>-</w:t>
      </w:r>
      <w:r w:rsidRPr="000163EF">
        <w:rPr>
          <w:lang w:val="en-GB"/>
        </w:rPr>
        <w:t xml:space="preserve">UBCK </w:t>
      </w:r>
      <w:proofErr w:type="spellStart"/>
      <w:r w:rsidRPr="000163EF">
        <w:rPr>
          <w:lang w:val="en-GB"/>
        </w:rPr>
        <w:t>ngày</w:t>
      </w:r>
      <w:proofErr w:type="spellEnd"/>
      <w:r w:rsidRPr="000163EF">
        <w:rPr>
          <w:lang w:val="en-GB"/>
        </w:rPr>
        <w:t xml:space="preserve"> 13 </w:t>
      </w:r>
      <w:proofErr w:type="spellStart"/>
      <w:r w:rsidRPr="000163EF">
        <w:rPr>
          <w:lang w:val="en-GB"/>
        </w:rPr>
        <w:t>tháng</w:t>
      </w:r>
      <w:proofErr w:type="spellEnd"/>
      <w:r w:rsidRPr="000163EF">
        <w:rPr>
          <w:lang w:val="en-GB"/>
        </w:rPr>
        <w:t xml:space="preserve"> 04 </w:t>
      </w:r>
      <w:proofErr w:type="spellStart"/>
      <w:r w:rsidRPr="000163EF">
        <w:rPr>
          <w:lang w:val="en-GB"/>
        </w:rPr>
        <w:t>năm</w:t>
      </w:r>
      <w:proofErr w:type="spellEnd"/>
      <w:r w:rsidRPr="000163EF">
        <w:rPr>
          <w:lang w:val="en-GB"/>
        </w:rPr>
        <w:t xml:space="preserve"> 2018</w:t>
      </w:r>
      <w:r>
        <w:rPr>
          <w:lang w:val="en-GB"/>
        </w:rPr>
        <w:t xml:space="preserve"> </w:t>
      </w:r>
      <w:proofErr w:type="spellStart"/>
      <w:r>
        <w:rPr>
          <w:lang w:val="en-GB"/>
        </w:rPr>
        <w:t>v</w:t>
      </w:r>
      <w:r w:rsidRPr="002A0B87">
        <w:rPr>
          <w:lang w:val="en-GB"/>
        </w:rPr>
        <w:t>ới</w:t>
      </w:r>
      <w:proofErr w:type="spellEnd"/>
      <w:r w:rsidRPr="002A0B87">
        <w:rPr>
          <w:lang w:val="en-GB"/>
        </w:rPr>
        <w:t xml:space="preserve"> </w:t>
      </w:r>
      <w:proofErr w:type="spellStart"/>
      <w:r w:rsidRPr="002A0B87">
        <w:rPr>
          <w:lang w:val="en-GB"/>
        </w:rPr>
        <w:t>số</w:t>
      </w:r>
      <w:proofErr w:type="spellEnd"/>
      <w:r w:rsidRPr="002A0B87">
        <w:rPr>
          <w:lang w:val="en-GB"/>
        </w:rPr>
        <w:t xml:space="preserve"> </w:t>
      </w:r>
      <w:proofErr w:type="spellStart"/>
      <w:r w:rsidRPr="002A0B87">
        <w:rPr>
          <w:lang w:val="en-GB"/>
        </w:rPr>
        <w:t>vốn</w:t>
      </w:r>
      <w:proofErr w:type="spellEnd"/>
      <w:r w:rsidRPr="002A0B87">
        <w:rPr>
          <w:lang w:val="en-GB"/>
        </w:rPr>
        <w:t xml:space="preserve"> </w:t>
      </w:r>
      <w:proofErr w:type="spellStart"/>
      <w:r w:rsidRPr="002A0B87">
        <w:rPr>
          <w:lang w:val="en-GB"/>
        </w:rPr>
        <w:t>điều</w:t>
      </w:r>
      <w:proofErr w:type="spellEnd"/>
      <w:r w:rsidRPr="002A0B87">
        <w:rPr>
          <w:lang w:val="en-GB"/>
        </w:rPr>
        <w:t xml:space="preserve"> </w:t>
      </w:r>
      <w:proofErr w:type="spellStart"/>
      <w:r w:rsidRPr="002A0B87">
        <w:rPr>
          <w:lang w:val="en-GB"/>
        </w:rPr>
        <w:t>lệ</w:t>
      </w:r>
      <w:proofErr w:type="spellEnd"/>
      <w:r w:rsidRPr="002A0B87">
        <w:rPr>
          <w:lang w:val="en-GB"/>
        </w:rPr>
        <w:t xml:space="preserve"> ban </w:t>
      </w:r>
      <w:proofErr w:type="spellStart"/>
      <w:r w:rsidRPr="002A0B87">
        <w:rPr>
          <w:lang w:val="en-GB"/>
        </w:rPr>
        <w:t>đầu</w:t>
      </w:r>
      <w:proofErr w:type="spellEnd"/>
      <w:r w:rsidRPr="002A0B87">
        <w:rPr>
          <w:lang w:val="en-GB"/>
        </w:rPr>
        <w:t xml:space="preserve"> </w:t>
      </w:r>
      <w:proofErr w:type="spellStart"/>
      <w:r w:rsidRPr="002A0B87">
        <w:rPr>
          <w:lang w:val="en-GB"/>
        </w:rPr>
        <w:t>là</w:t>
      </w:r>
      <w:proofErr w:type="spellEnd"/>
      <w:r w:rsidRPr="002A0B87">
        <w:rPr>
          <w:lang w:val="en-GB"/>
        </w:rPr>
        <w:t xml:space="preserve"> 7</w:t>
      </w:r>
      <w:r>
        <w:rPr>
          <w:lang w:val="en-GB"/>
        </w:rPr>
        <w:t>35.000</w:t>
      </w:r>
      <w:r w:rsidRPr="002A0B87">
        <w:rPr>
          <w:lang w:val="en-GB"/>
        </w:rPr>
        <w:t xml:space="preserve">.000.000 </w:t>
      </w:r>
      <w:proofErr w:type="spellStart"/>
      <w:r w:rsidRPr="002A0B87">
        <w:rPr>
          <w:lang w:val="en-GB"/>
        </w:rPr>
        <w:t>đồng</w:t>
      </w:r>
      <w:proofErr w:type="spellEnd"/>
      <w:r w:rsidRPr="002A0B87">
        <w:rPr>
          <w:lang w:val="en-GB"/>
        </w:rPr>
        <w:t>.</w:t>
      </w:r>
      <w:r>
        <w:rPr>
          <w:lang w:val="en-GB"/>
        </w:rPr>
        <w:t xml:space="preserve"> </w:t>
      </w:r>
      <w:proofErr w:type="spellStart"/>
      <w:r>
        <w:rPr>
          <w:lang w:val="en-GB"/>
        </w:rPr>
        <w:t>Vốn</w:t>
      </w:r>
      <w:proofErr w:type="spellEnd"/>
      <w:r>
        <w:rPr>
          <w:lang w:val="en-GB"/>
        </w:rPr>
        <w:t xml:space="preserve"> </w:t>
      </w:r>
      <w:proofErr w:type="spellStart"/>
      <w:r>
        <w:rPr>
          <w:lang w:val="en-GB"/>
        </w:rPr>
        <w:t>điều</w:t>
      </w:r>
      <w:proofErr w:type="spellEnd"/>
      <w:r>
        <w:rPr>
          <w:lang w:val="en-GB"/>
        </w:rPr>
        <w:t xml:space="preserve"> </w:t>
      </w:r>
      <w:proofErr w:type="spellStart"/>
      <w:r>
        <w:rPr>
          <w:lang w:val="en-GB"/>
        </w:rPr>
        <w:t>lệ</w:t>
      </w:r>
      <w:proofErr w:type="spellEnd"/>
      <w:r>
        <w:rPr>
          <w:lang w:val="en-GB"/>
        </w:rPr>
        <w:t xml:space="preserve"> </w:t>
      </w:r>
      <w:proofErr w:type="spellStart"/>
      <w:r>
        <w:rPr>
          <w:lang w:val="en-GB"/>
        </w:rPr>
        <w:t>của</w:t>
      </w:r>
      <w:proofErr w:type="spellEnd"/>
      <w:r>
        <w:rPr>
          <w:lang w:val="en-GB"/>
        </w:rPr>
        <w:t xml:space="preserve"> </w:t>
      </w:r>
      <w:proofErr w:type="spellStart"/>
      <w:r>
        <w:rPr>
          <w:lang w:val="en-GB"/>
        </w:rPr>
        <w:t>Công</w:t>
      </w:r>
      <w:proofErr w:type="spellEnd"/>
      <w:r>
        <w:rPr>
          <w:lang w:val="en-GB"/>
        </w:rPr>
        <w:t xml:space="preserve"> ty </w:t>
      </w:r>
      <w:proofErr w:type="spellStart"/>
      <w:r>
        <w:rPr>
          <w:lang w:val="en-GB"/>
        </w:rPr>
        <w:t>được</w:t>
      </w:r>
      <w:proofErr w:type="spellEnd"/>
      <w:r>
        <w:rPr>
          <w:lang w:val="en-GB"/>
        </w:rPr>
        <w:t xml:space="preserve"> </w:t>
      </w:r>
      <w:proofErr w:type="spellStart"/>
      <w:r>
        <w:rPr>
          <w:lang w:val="en-GB"/>
        </w:rPr>
        <w:t>chấp</w:t>
      </w:r>
      <w:proofErr w:type="spellEnd"/>
      <w:r>
        <w:rPr>
          <w:lang w:val="en-GB"/>
        </w:rPr>
        <w:t xml:space="preserve"> </w:t>
      </w:r>
      <w:proofErr w:type="spellStart"/>
      <w:r>
        <w:rPr>
          <w:lang w:val="en-GB"/>
        </w:rPr>
        <w:t>thuận</w:t>
      </w:r>
      <w:proofErr w:type="spellEnd"/>
      <w:r>
        <w:rPr>
          <w:lang w:val="en-GB"/>
        </w:rPr>
        <w:t xml:space="preserve"> </w:t>
      </w:r>
      <w:proofErr w:type="spellStart"/>
      <w:r>
        <w:rPr>
          <w:lang w:val="en-GB"/>
        </w:rPr>
        <w:t>tăng</w:t>
      </w:r>
      <w:proofErr w:type="spellEnd"/>
      <w:r>
        <w:rPr>
          <w:lang w:val="en-GB"/>
        </w:rPr>
        <w:t xml:space="preserve"> </w:t>
      </w:r>
      <w:proofErr w:type="spellStart"/>
      <w:r>
        <w:rPr>
          <w:lang w:val="en-GB"/>
        </w:rPr>
        <w:t>lên</w:t>
      </w:r>
      <w:proofErr w:type="spellEnd"/>
      <w:r>
        <w:rPr>
          <w:lang w:val="en-GB"/>
        </w:rPr>
        <w:t xml:space="preserve"> </w:t>
      </w:r>
      <w:r w:rsidRPr="000163EF">
        <w:t>1.239</w:t>
      </w:r>
      <w:r w:rsidRPr="004962B4">
        <w:t>.000.000.000</w:t>
      </w:r>
      <w:r w:rsidRPr="00DB0F2D">
        <w:rPr>
          <w:lang w:val="en-GB"/>
        </w:rPr>
        <w:t xml:space="preserve"> </w:t>
      </w:r>
      <w:proofErr w:type="spellStart"/>
      <w:r w:rsidRPr="00DB0F2D">
        <w:rPr>
          <w:lang w:val="en-GB"/>
        </w:rPr>
        <w:t>đồng</w:t>
      </w:r>
      <w:proofErr w:type="spellEnd"/>
      <w:r w:rsidRPr="00DB0F2D">
        <w:rPr>
          <w:lang w:val="en-GB"/>
        </w:rPr>
        <w:t xml:space="preserve"> </w:t>
      </w:r>
      <w:proofErr w:type="spellStart"/>
      <w:r>
        <w:rPr>
          <w:lang w:val="en-GB"/>
        </w:rPr>
        <w:t>theo</w:t>
      </w:r>
      <w:proofErr w:type="spellEnd"/>
      <w:r w:rsidRPr="00DB0F2D">
        <w:rPr>
          <w:lang w:val="en-GB"/>
        </w:rPr>
        <w:t xml:space="preserve"> </w:t>
      </w:r>
      <w:proofErr w:type="spellStart"/>
      <w:r w:rsidRPr="00DB0F2D">
        <w:rPr>
          <w:lang w:val="en-GB"/>
        </w:rPr>
        <w:t>Giấy</w:t>
      </w:r>
      <w:proofErr w:type="spellEnd"/>
      <w:r w:rsidRPr="00DB0F2D">
        <w:rPr>
          <w:lang w:val="en-GB"/>
        </w:rPr>
        <w:t xml:space="preserve"> </w:t>
      </w:r>
      <w:proofErr w:type="spellStart"/>
      <w:r w:rsidRPr="00DB0F2D">
        <w:rPr>
          <w:lang w:val="en-GB"/>
        </w:rPr>
        <w:t>phép</w:t>
      </w:r>
      <w:proofErr w:type="spellEnd"/>
      <w:r w:rsidRPr="00DB0F2D">
        <w:rPr>
          <w:lang w:val="en-GB"/>
        </w:rPr>
        <w:t xml:space="preserve"> </w:t>
      </w:r>
      <w:proofErr w:type="spellStart"/>
      <w:r w:rsidRPr="00DB0F2D">
        <w:rPr>
          <w:lang w:val="en-GB"/>
        </w:rPr>
        <w:t>điều</w:t>
      </w:r>
      <w:proofErr w:type="spellEnd"/>
      <w:r w:rsidRPr="00DB0F2D">
        <w:rPr>
          <w:lang w:val="en-GB"/>
        </w:rPr>
        <w:t xml:space="preserve"> </w:t>
      </w:r>
      <w:proofErr w:type="spellStart"/>
      <w:r w:rsidRPr="00DB0F2D">
        <w:rPr>
          <w:lang w:val="en-GB"/>
        </w:rPr>
        <w:t>chỉnh</w:t>
      </w:r>
      <w:proofErr w:type="spellEnd"/>
      <w:r>
        <w:rPr>
          <w:lang w:val="en-GB"/>
        </w:rPr>
        <w:t xml:space="preserve"> </w:t>
      </w:r>
      <w:proofErr w:type="spellStart"/>
      <w:r>
        <w:rPr>
          <w:lang w:val="en-GB"/>
        </w:rPr>
        <w:t>mới</w:t>
      </w:r>
      <w:proofErr w:type="spellEnd"/>
      <w:r>
        <w:rPr>
          <w:lang w:val="en-GB"/>
        </w:rPr>
        <w:t xml:space="preserve"> </w:t>
      </w:r>
      <w:proofErr w:type="spellStart"/>
      <w:r>
        <w:rPr>
          <w:lang w:val="en-GB"/>
        </w:rPr>
        <w:t>nhất</w:t>
      </w:r>
      <w:proofErr w:type="spellEnd"/>
      <w:r w:rsidRPr="00DB0F2D">
        <w:rPr>
          <w:lang w:val="en-GB"/>
        </w:rPr>
        <w:t xml:space="preserve"> </w:t>
      </w:r>
      <w:proofErr w:type="spellStart"/>
      <w:r w:rsidRPr="00DB0F2D">
        <w:rPr>
          <w:lang w:val="en-GB"/>
        </w:rPr>
        <w:t>số</w:t>
      </w:r>
      <w:proofErr w:type="spellEnd"/>
      <w:r w:rsidRPr="00DB0F2D">
        <w:rPr>
          <w:lang w:val="en-GB"/>
        </w:rPr>
        <w:t xml:space="preserve"> </w:t>
      </w:r>
      <w:r w:rsidRPr="000163EF">
        <w:rPr>
          <w:lang w:val="en-GB"/>
        </w:rPr>
        <w:t>02/GPĐC</w:t>
      </w:r>
      <w:r>
        <w:rPr>
          <w:lang w:val="en-GB"/>
        </w:rPr>
        <w:t>-</w:t>
      </w:r>
      <w:r w:rsidRPr="000163EF">
        <w:rPr>
          <w:lang w:val="en-GB"/>
        </w:rPr>
        <w:t xml:space="preserve">UBCK </w:t>
      </w:r>
      <w:proofErr w:type="spellStart"/>
      <w:r w:rsidRPr="000163EF">
        <w:rPr>
          <w:lang w:val="en-GB"/>
        </w:rPr>
        <w:t>ngày</w:t>
      </w:r>
      <w:proofErr w:type="spellEnd"/>
      <w:r w:rsidRPr="000163EF">
        <w:rPr>
          <w:lang w:val="en-GB"/>
        </w:rPr>
        <w:t xml:space="preserve"> </w:t>
      </w:r>
      <w:r>
        <w:rPr>
          <w:lang w:val="en-GB"/>
        </w:rPr>
        <w:t xml:space="preserve">26 </w:t>
      </w:r>
      <w:proofErr w:type="spellStart"/>
      <w:r>
        <w:rPr>
          <w:lang w:val="en-GB"/>
        </w:rPr>
        <w:t>tháng</w:t>
      </w:r>
      <w:proofErr w:type="spellEnd"/>
      <w:r>
        <w:rPr>
          <w:lang w:val="en-GB"/>
        </w:rPr>
        <w:t xml:space="preserve"> </w:t>
      </w:r>
      <w:r w:rsidRPr="000163EF">
        <w:rPr>
          <w:lang w:val="en-GB"/>
        </w:rPr>
        <w:t>0</w:t>
      </w:r>
      <w:r>
        <w:rPr>
          <w:lang w:val="en-GB"/>
        </w:rPr>
        <w:t xml:space="preserve">1 </w:t>
      </w:r>
      <w:proofErr w:type="spellStart"/>
      <w:r>
        <w:rPr>
          <w:lang w:val="en-GB"/>
        </w:rPr>
        <w:t>năm</w:t>
      </w:r>
      <w:proofErr w:type="spellEnd"/>
      <w:r>
        <w:rPr>
          <w:lang w:val="en-GB"/>
        </w:rPr>
        <w:t xml:space="preserve"> </w:t>
      </w:r>
      <w:r w:rsidRPr="000163EF">
        <w:rPr>
          <w:lang w:val="en-GB"/>
        </w:rPr>
        <w:t>202</w:t>
      </w:r>
      <w:r>
        <w:rPr>
          <w:lang w:val="en-GB"/>
        </w:rPr>
        <w:t xml:space="preserve">1 do </w:t>
      </w:r>
      <w:proofErr w:type="spellStart"/>
      <w:r w:rsidRPr="00DB0F2D">
        <w:rPr>
          <w:lang w:val="en-GB"/>
        </w:rPr>
        <w:t>Ủy</w:t>
      </w:r>
      <w:proofErr w:type="spellEnd"/>
      <w:r w:rsidRPr="00DB0F2D">
        <w:rPr>
          <w:lang w:val="en-GB"/>
        </w:rPr>
        <w:t xml:space="preserve"> ban </w:t>
      </w:r>
      <w:proofErr w:type="spellStart"/>
      <w:r w:rsidRPr="00DB0F2D">
        <w:rPr>
          <w:lang w:val="en-GB"/>
        </w:rPr>
        <w:t>Chứng</w:t>
      </w:r>
      <w:proofErr w:type="spellEnd"/>
      <w:r w:rsidRPr="00DB0F2D">
        <w:rPr>
          <w:lang w:val="en-GB"/>
        </w:rPr>
        <w:t xml:space="preserve"> </w:t>
      </w:r>
      <w:proofErr w:type="spellStart"/>
      <w:r w:rsidRPr="00DB0F2D">
        <w:rPr>
          <w:lang w:val="en-GB"/>
        </w:rPr>
        <w:t>khoán</w:t>
      </w:r>
      <w:proofErr w:type="spellEnd"/>
      <w:r w:rsidRPr="00DB0F2D">
        <w:rPr>
          <w:lang w:val="en-GB"/>
        </w:rPr>
        <w:t xml:space="preserve"> </w:t>
      </w:r>
      <w:proofErr w:type="spellStart"/>
      <w:r w:rsidRPr="00DB0F2D">
        <w:rPr>
          <w:lang w:val="en-GB"/>
        </w:rPr>
        <w:t>Nhà</w:t>
      </w:r>
      <w:proofErr w:type="spellEnd"/>
      <w:r w:rsidRPr="00DB0F2D">
        <w:rPr>
          <w:lang w:val="en-GB"/>
        </w:rPr>
        <w:t xml:space="preserve"> </w:t>
      </w:r>
      <w:proofErr w:type="spellStart"/>
      <w:r w:rsidRPr="00DB0F2D">
        <w:rPr>
          <w:lang w:val="en-GB"/>
        </w:rPr>
        <w:t>nước</w:t>
      </w:r>
      <w:proofErr w:type="spellEnd"/>
      <w:r w:rsidRPr="00DB0F2D">
        <w:rPr>
          <w:lang w:val="en-GB"/>
        </w:rPr>
        <w:t xml:space="preserve"> </w:t>
      </w:r>
      <w:proofErr w:type="spellStart"/>
      <w:r w:rsidRPr="00DB0F2D">
        <w:rPr>
          <w:lang w:val="en-GB"/>
        </w:rPr>
        <w:t>cấp</w:t>
      </w:r>
      <w:proofErr w:type="spellEnd"/>
      <w:r>
        <w:rPr>
          <w:lang w:val="en-GB"/>
        </w:rPr>
        <w:t>.</w:t>
      </w:r>
    </w:p>
    <w:p w14:paraId="0EFE99C5" w14:textId="77777777" w:rsidR="00050FC7" w:rsidRPr="002A0B87" w:rsidRDefault="00050FC7" w:rsidP="00050FC7">
      <w:pPr>
        <w:rPr>
          <w:lang w:val="en-GB"/>
        </w:rPr>
      </w:pPr>
    </w:p>
    <w:p w14:paraId="585DD83B" w14:textId="77777777" w:rsidR="00050FC7" w:rsidRPr="002A0B87" w:rsidRDefault="00050FC7" w:rsidP="00050FC7">
      <w:r w:rsidRPr="002A0B87">
        <w:t>Tại ngày 3</w:t>
      </w:r>
      <w:r>
        <w:t>1</w:t>
      </w:r>
      <w:r w:rsidRPr="002A0B87">
        <w:t xml:space="preserve"> tháng </w:t>
      </w:r>
      <w:r>
        <w:t>12</w:t>
      </w:r>
      <w:r w:rsidRPr="002A0B87">
        <w:t xml:space="preserve"> năm 202</w:t>
      </w:r>
      <w:r>
        <w:t>2</w:t>
      </w:r>
      <w:r w:rsidRPr="002A0B87">
        <w:t xml:space="preserve">, tổng vốn điều lệ của Công ty là </w:t>
      </w:r>
      <w:r w:rsidRPr="00760F60">
        <w:t>1.239.000.000.000 đồng</w:t>
      </w:r>
      <w:r w:rsidRPr="002A0B87">
        <w:t xml:space="preserve"> (tại ngày 31 tháng 12 năm 20</w:t>
      </w:r>
      <w:r>
        <w:t>21</w:t>
      </w:r>
      <w:r w:rsidRPr="002A0B87">
        <w:t xml:space="preserve"> là </w:t>
      </w:r>
      <w:r w:rsidRPr="000163EF">
        <w:t>1.239</w:t>
      </w:r>
      <w:r w:rsidRPr="002A0B87">
        <w:t>.</w:t>
      </w:r>
      <w:r>
        <w:t>000</w:t>
      </w:r>
      <w:r w:rsidRPr="002A0B87">
        <w:t>.</w:t>
      </w:r>
      <w:r>
        <w:t>00</w:t>
      </w:r>
      <w:r w:rsidRPr="002A0B87">
        <w:t>0.000 đồng).</w:t>
      </w:r>
    </w:p>
    <w:p w14:paraId="233D3C15" w14:textId="77777777" w:rsidR="00050FC7" w:rsidRPr="002A0B87" w:rsidRDefault="00050FC7" w:rsidP="00050FC7"/>
    <w:p w14:paraId="7F36B3A3" w14:textId="77777777" w:rsidR="00050FC7" w:rsidRPr="002A0B87" w:rsidRDefault="00050FC7" w:rsidP="00050FC7">
      <w:r w:rsidRPr="002A0B87">
        <w:t xml:space="preserve">Công ty có trụ sở chính tại </w:t>
      </w:r>
      <w:r w:rsidRPr="000163EF">
        <w:t xml:space="preserve">tầng 9, tòa tháp Đông, Lotte Center Hà Nội, 54 Liễu Giai, </w:t>
      </w:r>
      <w:r>
        <w:t>p</w:t>
      </w:r>
      <w:r w:rsidRPr="000163EF">
        <w:t>hường Cống Vị</w:t>
      </w:r>
      <w:r>
        <w:t>,</w:t>
      </w:r>
      <w:r w:rsidRPr="000163EF">
        <w:t xml:space="preserve"> quận Ba Đình, Hà Nội</w:t>
      </w:r>
      <w:r w:rsidRPr="002A0B87">
        <w:t>.</w:t>
      </w:r>
    </w:p>
    <w:p w14:paraId="70967563" w14:textId="77777777" w:rsidR="00050FC7" w:rsidRPr="002A0B87" w:rsidRDefault="00050FC7" w:rsidP="00050FC7"/>
    <w:p w14:paraId="57225CDC" w14:textId="77777777" w:rsidR="00050FC7" w:rsidRPr="002A0B87" w:rsidRDefault="00050FC7" w:rsidP="00050FC7">
      <w:r w:rsidRPr="002A0B87">
        <w:t>Các hoạt động chính của Công ty bao gồm:</w:t>
      </w:r>
    </w:p>
    <w:p w14:paraId="5C51548A" w14:textId="77777777" w:rsidR="00050FC7" w:rsidRPr="002A0B87" w:rsidRDefault="00050FC7" w:rsidP="00050FC7">
      <w:pPr>
        <w:pStyle w:val="BodyText"/>
        <w:numPr>
          <w:ilvl w:val="0"/>
          <w:numId w:val="19"/>
        </w:numPr>
        <w:spacing w:before="120"/>
        <w:ind w:left="360"/>
        <w:textAlignment w:val="auto"/>
        <w:rPr>
          <w:rFonts w:cs="Arial"/>
        </w:rPr>
      </w:pPr>
      <w:r w:rsidRPr="002A0B87">
        <w:rPr>
          <w:rFonts w:cs="Arial"/>
        </w:rPr>
        <w:t>Môi giới chứng khoán,</w:t>
      </w:r>
    </w:p>
    <w:p w14:paraId="37250C33" w14:textId="77777777" w:rsidR="00050FC7" w:rsidRPr="002A0B87" w:rsidRDefault="00050FC7" w:rsidP="00050FC7">
      <w:pPr>
        <w:pStyle w:val="BodyText"/>
        <w:numPr>
          <w:ilvl w:val="0"/>
          <w:numId w:val="19"/>
        </w:numPr>
        <w:spacing w:before="120"/>
        <w:ind w:left="360"/>
        <w:textAlignment w:val="auto"/>
        <w:rPr>
          <w:rFonts w:cs="Arial"/>
        </w:rPr>
      </w:pPr>
      <w:r w:rsidRPr="002A0B87">
        <w:rPr>
          <w:rFonts w:cs="Arial"/>
        </w:rPr>
        <w:t>Tư vấn tài chính và đầu tư chứng khoán,</w:t>
      </w:r>
    </w:p>
    <w:p w14:paraId="2351C0BE" w14:textId="77777777" w:rsidR="00050FC7" w:rsidRPr="002A0B87" w:rsidRDefault="00050FC7" w:rsidP="00050FC7">
      <w:pPr>
        <w:pStyle w:val="BodyText"/>
        <w:numPr>
          <w:ilvl w:val="0"/>
          <w:numId w:val="19"/>
        </w:numPr>
        <w:spacing w:before="120"/>
        <w:ind w:left="360"/>
        <w:textAlignment w:val="auto"/>
        <w:rPr>
          <w:rFonts w:cs="Arial"/>
        </w:rPr>
      </w:pPr>
      <w:r w:rsidRPr="002A0B87">
        <w:rPr>
          <w:rFonts w:cs="Arial"/>
        </w:rPr>
        <w:t>Tự doanh chứng khoán,</w:t>
      </w:r>
    </w:p>
    <w:p w14:paraId="125C060E" w14:textId="77777777" w:rsidR="00050FC7" w:rsidRPr="002A0B87" w:rsidRDefault="00050FC7" w:rsidP="00050FC7">
      <w:pPr>
        <w:pStyle w:val="BodyText"/>
        <w:numPr>
          <w:ilvl w:val="0"/>
          <w:numId w:val="19"/>
        </w:numPr>
        <w:spacing w:before="120"/>
        <w:ind w:left="360"/>
        <w:textAlignment w:val="auto"/>
        <w:rPr>
          <w:rFonts w:cs="Arial"/>
        </w:rPr>
      </w:pPr>
      <w:r w:rsidRPr="002A0B87">
        <w:rPr>
          <w:rFonts w:cs="Arial"/>
        </w:rPr>
        <w:t>Bảo lãnh phát hành chứng khoán,</w:t>
      </w:r>
    </w:p>
    <w:p w14:paraId="6F60F012" w14:textId="77777777" w:rsidR="00050FC7" w:rsidRPr="002A0B87" w:rsidRDefault="00050FC7" w:rsidP="00050FC7">
      <w:pPr>
        <w:pStyle w:val="BodyText"/>
        <w:numPr>
          <w:ilvl w:val="0"/>
          <w:numId w:val="19"/>
        </w:numPr>
        <w:spacing w:before="120"/>
        <w:ind w:left="360"/>
        <w:textAlignment w:val="auto"/>
        <w:rPr>
          <w:rFonts w:cs="Arial"/>
        </w:rPr>
      </w:pPr>
      <w:r w:rsidRPr="002A0B87">
        <w:rPr>
          <w:rFonts w:cs="Arial"/>
        </w:rPr>
        <w:t>Lưu ký chứng khoán, và</w:t>
      </w:r>
    </w:p>
    <w:p w14:paraId="74E6CA16" w14:textId="77777777" w:rsidR="00050FC7" w:rsidRPr="002A0B87" w:rsidRDefault="00050FC7" w:rsidP="00050FC7">
      <w:pPr>
        <w:pStyle w:val="BodyText"/>
        <w:numPr>
          <w:ilvl w:val="0"/>
          <w:numId w:val="19"/>
        </w:numPr>
        <w:spacing w:before="120"/>
        <w:ind w:left="360"/>
        <w:textAlignment w:val="auto"/>
        <w:rPr>
          <w:rFonts w:cs="Arial"/>
        </w:rPr>
      </w:pPr>
      <w:r w:rsidRPr="002A0B87">
        <w:rPr>
          <w:rFonts w:cs="Arial"/>
        </w:rPr>
        <w:t>Các nghiệp vụ khác phù hợp với quy định của pháp luật đối với công ty chứng khoán.</w:t>
      </w:r>
    </w:p>
    <w:p w14:paraId="54E3AF64" w14:textId="77777777" w:rsidR="00050FC7" w:rsidRPr="002A0B87" w:rsidRDefault="00050FC7" w:rsidP="00050FC7"/>
    <w:p w14:paraId="3DCC83D8" w14:textId="77777777" w:rsidR="00050FC7" w:rsidRPr="002A0B87" w:rsidRDefault="00050FC7" w:rsidP="00050FC7"/>
    <w:p w14:paraId="69EABA40" w14:textId="77777777" w:rsidR="00050FC7" w:rsidRPr="002A0B87" w:rsidRDefault="00050FC7" w:rsidP="00050FC7">
      <w:pPr>
        <w:pStyle w:val="Heading1"/>
      </w:pPr>
      <w:r w:rsidRPr="002A0B87">
        <w:t xml:space="preserve">HỘI ĐỒNG </w:t>
      </w:r>
      <w:r>
        <w:t>THÀNH VIÊN</w:t>
      </w:r>
    </w:p>
    <w:p w14:paraId="6CF81FB6" w14:textId="77777777" w:rsidR="00050FC7" w:rsidRPr="002A0B87" w:rsidRDefault="00050FC7" w:rsidP="00050FC7"/>
    <w:p w14:paraId="05E569A1" w14:textId="77777777" w:rsidR="00050FC7" w:rsidRPr="002A0B87" w:rsidRDefault="00050FC7" w:rsidP="00050FC7">
      <w:r w:rsidRPr="002A0B87">
        <w:t xml:space="preserve">Các thành viên Hội đồng </w:t>
      </w:r>
      <w:r>
        <w:t xml:space="preserve">Thành viên </w:t>
      </w:r>
      <w:r w:rsidRPr="002A0B87">
        <w:t xml:space="preserve">của Công ty trong </w:t>
      </w:r>
      <w:r>
        <w:t>năm</w:t>
      </w:r>
      <w:r w:rsidRPr="002A0B87">
        <w:t xml:space="preserve"> và vào ngày lập báo cáo này như sau:</w:t>
      </w:r>
    </w:p>
    <w:p w14:paraId="4D11F72A" w14:textId="77777777" w:rsidR="00050FC7" w:rsidRPr="002A0B87" w:rsidRDefault="00050FC7" w:rsidP="00050FC7">
      <w:pPr>
        <w:rPr>
          <w:lang w:val="en-GB"/>
        </w:rPr>
      </w:pPr>
    </w:p>
    <w:tbl>
      <w:tblPr>
        <w:tblW w:w="8910" w:type="dxa"/>
        <w:tblLayout w:type="fixed"/>
        <w:tblLook w:val="01E0" w:firstRow="1" w:lastRow="1" w:firstColumn="1" w:lastColumn="1" w:noHBand="0" w:noVBand="0"/>
        <w:tblPrChange w:id="0" w:author="Hanh My Bui" w:date="2023-03-09T15:30:00Z">
          <w:tblPr>
            <w:tblW w:w="6300" w:type="dxa"/>
            <w:tblLayout w:type="fixed"/>
            <w:tblLook w:val="01E0" w:firstRow="1" w:lastRow="1" w:firstColumn="1" w:lastColumn="1" w:noHBand="0" w:noVBand="0"/>
          </w:tblPr>
        </w:tblPrChange>
      </w:tblPr>
      <w:tblGrid>
        <w:gridCol w:w="2678"/>
        <w:gridCol w:w="2272"/>
        <w:gridCol w:w="3960"/>
        <w:tblGridChange w:id="1">
          <w:tblGrid>
            <w:gridCol w:w="2678"/>
            <w:gridCol w:w="3622"/>
            <w:gridCol w:w="3622"/>
          </w:tblGrid>
        </w:tblGridChange>
      </w:tblGrid>
      <w:tr w:rsidR="00B46A13" w:rsidRPr="002A0B87" w14:paraId="5A758B8F" w14:textId="0E75C498" w:rsidTr="000C7D69">
        <w:tc>
          <w:tcPr>
            <w:tcW w:w="2678" w:type="dxa"/>
            <w:vAlign w:val="bottom"/>
            <w:tcPrChange w:id="2" w:author="Hanh My Bui" w:date="2023-03-09T15:30:00Z">
              <w:tcPr>
                <w:tcW w:w="2678" w:type="dxa"/>
                <w:vAlign w:val="bottom"/>
              </w:tcPr>
            </w:tcPrChange>
          </w:tcPr>
          <w:p w14:paraId="4543F082" w14:textId="77777777" w:rsidR="00B46A13" w:rsidRPr="002A0B87" w:rsidRDefault="00B46A13" w:rsidP="00EF1715">
            <w:pPr>
              <w:pStyle w:val="normaltext"/>
              <w:pBdr>
                <w:bottom w:val="single" w:sz="4" w:space="1" w:color="auto"/>
              </w:pBdr>
              <w:ind w:left="-108" w:right="170"/>
              <w:rPr>
                <w:rFonts w:ascii="Arial" w:hAnsi="Arial" w:cs="Arial"/>
                <w:i/>
                <w:color w:val="auto"/>
                <w:sz w:val="20"/>
                <w:lang w:val="en-GB"/>
              </w:rPr>
            </w:pPr>
            <w:proofErr w:type="spellStart"/>
            <w:r w:rsidRPr="002A0B87">
              <w:rPr>
                <w:rFonts w:ascii="Arial" w:hAnsi="Arial" w:cs="Arial"/>
                <w:i/>
                <w:color w:val="auto"/>
                <w:sz w:val="20"/>
                <w:lang w:val="en-GB"/>
              </w:rPr>
              <w:t>Họ</w:t>
            </w:r>
            <w:proofErr w:type="spellEnd"/>
            <w:r w:rsidRPr="002A0B87">
              <w:rPr>
                <w:rFonts w:ascii="Arial" w:hAnsi="Arial" w:cs="Arial"/>
                <w:i/>
                <w:color w:val="auto"/>
                <w:sz w:val="20"/>
                <w:lang w:val="en-GB"/>
              </w:rPr>
              <w:t xml:space="preserve"> </w:t>
            </w:r>
            <w:proofErr w:type="spellStart"/>
            <w:r w:rsidRPr="002A0B87">
              <w:rPr>
                <w:rFonts w:ascii="Arial" w:hAnsi="Arial" w:cs="Arial"/>
                <w:i/>
                <w:color w:val="auto"/>
                <w:sz w:val="20"/>
                <w:lang w:val="en-GB"/>
              </w:rPr>
              <w:t>tên</w:t>
            </w:r>
            <w:proofErr w:type="spellEnd"/>
          </w:p>
        </w:tc>
        <w:tc>
          <w:tcPr>
            <w:tcW w:w="2272" w:type="dxa"/>
            <w:vAlign w:val="bottom"/>
            <w:tcPrChange w:id="3" w:author="Hanh My Bui" w:date="2023-03-09T15:30:00Z">
              <w:tcPr>
                <w:tcW w:w="3622" w:type="dxa"/>
                <w:vAlign w:val="bottom"/>
              </w:tcPr>
            </w:tcPrChange>
          </w:tcPr>
          <w:p w14:paraId="5A6E746E" w14:textId="77777777" w:rsidR="00B46A13" w:rsidRPr="002A0B87" w:rsidRDefault="00B46A13" w:rsidP="00EF1715">
            <w:pPr>
              <w:pStyle w:val="normaltext"/>
              <w:pBdr>
                <w:bottom w:val="single" w:sz="4" w:space="1" w:color="auto"/>
              </w:pBdr>
              <w:ind w:left="-115" w:right="227"/>
              <w:rPr>
                <w:rFonts w:ascii="Arial" w:hAnsi="Arial" w:cs="Arial"/>
                <w:i/>
                <w:color w:val="auto"/>
                <w:sz w:val="20"/>
                <w:lang w:val="en-GB"/>
              </w:rPr>
            </w:pPr>
            <w:proofErr w:type="spellStart"/>
            <w:r w:rsidRPr="002A0B87">
              <w:rPr>
                <w:rFonts w:ascii="Arial" w:hAnsi="Arial" w:cs="Arial"/>
                <w:i/>
                <w:color w:val="auto"/>
                <w:sz w:val="20"/>
                <w:lang w:val="en-GB"/>
              </w:rPr>
              <w:t>Chức</w:t>
            </w:r>
            <w:proofErr w:type="spellEnd"/>
            <w:r w:rsidRPr="002A0B87">
              <w:rPr>
                <w:rFonts w:ascii="Arial" w:hAnsi="Arial" w:cs="Arial"/>
                <w:i/>
                <w:color w:val="auto"/>
                <w:sz w:val="20"/>
                <w:lang w:val="en-GB"/>
              </w:rPr>
              <w:t xml:space="preserve"> </w:t>
            </w:r>
            <w:proofErr w:type="spellStart"/>
            <w:r w:rsidRPr="002A0B87">
              <w:rPr>
                <w:rFonts w:ascii="Arial" w:hAnsi="Arial" w:cs="Arial"/>
                <w:i/>
                <w:color w:val="auto"/>
                <w:sz w:val="20"/>
                <w:lang w:val="en-GB"/>
              </w:rPr>
              <w:t>vụ</w:t>
            </w:r>
            <w:proofErr w:type="spellEnd"/>
          </w:p>
        </w:tc>
        <w:tc>
          <w:tcPr>
            <w:tcW w:w="3960" w:type="dxa"/>
            <w:tcPrChange w:id="4" w:author="Hanh My Bui" w:date="2023-03-09T15:30:00Z">
              <w:tcPr>
                <w:tcW w:w="3622" w:type="dxa"/>
              </w:tcPr>
            </w:tcPrChange>
          </w:tcPr>
          <w:p w14:paraId="5703ABB2" w14:textId="651820B6" w:rsidR="00B46A13" w:rsidRPr="002A0B87" w:rsidRDefault="00262EA9" w:rsidP="00EF1715">
            <w:pPr>
              <w:pStyle w:val="normaltext"/>
              <w:pBdr>
                <w:bottom w:val="single" w:sz="4" w:space="1" w:color="auto"/>
              </w:pBdr>
              <w:ind w:left="-115" w:right="227"/>
              <w:rPr>
                <w:ins w:id="5" w:author="Hanh My Bui" w:date="2023-03-09T14:37:00Z"/>
                <w:rFonts w:ascii="Arial" w:hAnsi="Arial" w:cs="Arial"/>
                <w:i/>
                <w:color w:val="auto"/>
                <w:sz w:val="20"/>
                <w:lang w:val="en-GB"/>
              </w:rPr>
            </w:pPr>
            <w:proofErr w:type="spellStart"/>
            <w:ins w:id="6" w:author="Hanh My Bui" w:date="2023-03-09T14:37:00Z">
              <w:r>
                <w:rPr>
                  <w:rFonts w:ascii="Arial" w:hAnsi="Arial" w:cs="Arial"/>
                  <w:i/>
                  <w:color w:val="auto"/>
                  <w:sz w:val="20"/>
                  <w:lang w:val="en-GB"/>
                </w:rPr>
                <w:t>Ngày</w:t>
              </w:r>
              <w:proofErr w:type="spellEnd"/>
              <w:r>
                <w:rPr>
                  <w:rFonts w:ascii="Arial" w:hAnsi="Arial" w:cs="Arial"/>
                  <w:i/>
                  <w:color w:val="auto"/>
                  <w:sz w:val="20"/>
                  <w:lang w:val="en-GB"/>
                </w:rPr>
                <w:t xml:space="preserve"> </w:t>
              </w:r>
              <w:proofErr w:type="spellStart"/>
              <w:r>
                <w:rPr>
                  <w:rFonts w:ascii="Arial" w:hAnsi="Arial" w:cs="Arial"/>
                  <w:i/>
                  <w:color w:val="auto"/>
                  <w:sz w:val="20"/>
                  <w:lang w:val="en-GB"/>
                </w:rPr>
                <w:t>bổ</w:t>
              </w:r>
              <w:proofErr w:type="spellEnd"/>
              <w:r>
                <w:rPr>
                  <w:rFonts w:ascii="Arial" w:hAnsi="Arial" w:cs="Arial"/>
                  <w:i/>
                  <w:color w:val="auto"/>
                  <w:sz w:val="20"/>
                  <w:lang w:val="en-GB"/>
                </w:rPr>
                <w:t xml:space="preserve"> </w:t>
              </w:r>
              <w:proofErr w:type="spellStart"/>
              <w:r>
                <w:rPr>
                  <w:rFonts w:ascii="Arial" w:hAnsi="Arial" w:cs="Arial"/>
                  <w:i/>
                  <w:color w:val="auto"/>
                  <w:sz w:val="20"/>
                  <w:lang w:val="en-GB"/>
                </w:rPr>
                <w:t>nhiệm</w:t>
              </w:r>
              <w:proofErr w:type="spellEnd"/>
            </w:ins>
          </w:p>
        </w:tc>
      </w:tr>
      <w:tr w:rsidR="00B46A13" w:rsidRPr="002A0B87" w14:paraId="6F3E04A8" w14:textId="7468262E" w:rsidTr="000C7D69">
        <w:tc>
          <w:tcPr>
            <w:tcW w:w="2678" w:type="dxa"/>
            <w:tcPrChange w:id="7" w:author="Hanh My Bui" w:date="2023-03-09T15:30:00Z">
              <w:tcPr>
                <w:tcW w:w="2678" w:type="dxa"/>
              </w:tcPr>
            </w:tcPrChange>
          </w:tcPr>
          <w:p w14:paraId="6A77C07E" w14:textId="77777777" w:rsidR="00B46A13" w:rsidRDefault="00B46A13" w:rsidP="00EF1715">
            <w:pPr>
              <w:pStyle w:val="normaltext"/>
              <w:spacing w:before="120"/>
              <w:ind w:left="-108"/>
              <w:rPr>
                <w:rFonts w:ascii="Arial" w:hAnsi="Arial" w:cs="Arial"/>
                <w:color w:val="auto"/>
                <w:sz w:val="20"/>
              </w:rPr>
            </w:pPr>
            <w:r>
              <w:rPr>
                <w:rFonts w:ascii="Arial" w:hAnsi="Arial" w:cs="Arial"/>
                <w:color w:val="auto"/>
                <w:sz w:val="20"/>
              </w:rPr>
              <w:t>Ông Kim Hong Wook</w:t>
            </w:r>
          </w:p>
        </w:tc>
        <w:tc>
          <w:tcPr>
            <w:tcW w:w="2272" w:type="dxa"/>
            <w:tcPrChange w:id="8" w:author="Hanh My Bui" w:date="2023-03-09T15:30:00Z">
              <w:tcPr>
                <w:tcW w:w="3622" w:type="dxa"/>
              </w:tcPr>
            </w:tcPrChange>
          </w:tcPr>
          <w:p w14:paraId="0F208FEC" w14:textId="441858EF" w:rsidR="00B46A13" w:rsidRPr="002A0B87" w:rsidRDefault="00B46A13" w:rsidP="00EF1715">
            <w:pPr>
              <w:pStyle w:val="normaltext"/>
              <w:spacing w:before="120"/>
              <w:ind w:left="-115"/>
              <w:rPr>
                <w:rFonts w:ascii="Arial" w:hAnsi="Arial" w:cs="Arial"/>
                <w:color w:val="auto"/>
                <w:sz w:val="20"/>
                <w:lang w:val="en-GB"/>
              </w:rPr>
            </w:pPr>
            <w:proofErr w:type="spellStart"/>
            <w:r>
              <w:rPr>
                <w:rFonts w:ascii="Arial" w:hAnsi="Arial" w:cs="Arial"/>
                <w:color w:val="auto"/>
                <w:sz w:val="20"/>
                <w:lang w:val="en-GB"/>
              </w:rPr>
              <w:t>Chủ</w:t>
            </w:r>
            <w:proofErr w:type="spellEnd"/>
            <w:r>
              <w:rPr>
                <w:rFonts w:ascii="Arial" w:hAnsi="Arial" w:cs="Arial"/>
                <w:color w:val="auto"/>
                <w:sz w:val="20"/>
                <w:lang w:val="en-GB"/>
              </w:rPr>
              <w:t xml:space="preserve"> </w:t>
            </w:r>
            <w:proofErr w:type="spellStart"/>
            <w:r>
              <w:rPr>
                <w:rFonts w:ascii="Arial" w:hAnsi="Arial" w:cs="Arial"/>
                <w:color w:val="auto"/>
                <w:sz w:val="20"/>
                <w:lang w:val="en-GB"/>
              </w:rPr>
              <w:t>tịch</w:t>
            </w:r>
            <w:proofErr w:type="spellEnd"/>
            <w:r>
              <w:rPr>
                <w:rFonts w:ascii="Arial" w:hAnsi="Arial" w:cs="Arial"/>
                <w:color w:val="auto"/>
                <w:sz w:val="20"/>
                <w:lang w:val="en-GB"/>
              </w:rPr>
              <w:t xml:space="preserve"> </w:t>
            </w:r>
            <w:del w:id="9" w:author="Hanh My Bui" w:date="2023-03-09T14:39:00Z">
              <w:r w:rsidDel="005C14BE">
                <w:rPr>
                  <w:rFonts w:ascii="Arial" w:hAnsi="Arial" w:cs="Arial"/>
                  <w:color w:val="auto"/>
                  <w:sz w:val="20"/>
                  <w:lang w:val="en-GB"/>
                </w:rPr>
                <w:delText>(</w:delText>
              </w:r>
            </w:del>
            <w:del w:id="10" w:author="Hanh My Bui" w:date="2023-03-09T14:38:00Z">
              <w:r w:rsidDel="00262EA9">
                <w:rPr>
                  <w:rFonts w:ascii="Arial" w:hAnsi="Arial" w:cs="Arial"/>
                  <w:color w:val="auto"/>
                  <w:sz w:val="20"/>
                  <w:lang w:val="en-GB"/>
                </w:rPr>
                <w:delText xml:space="preserve">Bổ nhiệm ngày 28 </w:delText>
              </w:r>
              <w:commentRangeStart w:id="11"/>
              <w:r w:rsidDel="00262EA9">
                <w:rPr>
                  <w:rFonts w:ascii="Arial" w:hAnsi="Arial" w:cs="Arial"/>
                  <w:color w:val="auto"/>
                  <w:sz w:val="20"/>
                  <w:lang w:val="en-GB"/>
                </w:rPr>
                <w:delText>tháng</w:delText>
              </w:r>
              <w:commentRangeEnd w:id="11"/>
              <w:r w:rsidDel="00262EA9">
                <w:rPr>
                  <w:rStyle w:val="CommentReference"/>
                  <w:rFonts w:ascii="Arial" w:hAnsi="Arial"/>
                  <w:color w:val="auto"/>
                </w:rPr>
                <w:commentReference w:id="11"/>
              </w:r>
              <w:r w:rsidDel="00262EA9">
                <w:rPr>
                  <w:rFonts w:ascii="Arial" w:hAnsi="Arial" w:cs="Arial"/>
                  <w:color w:val="auto"/>
                  <w:sz w:val="20"/>
                  <w:lang w:val="en-GB"/>
                </w:rPr>
                <w:delText xml:space="preserve"> 01 năm 2021</w:delText>
              </w:r>
              <w:r w:rsidDel="00B52D5E">
                <w:rPr>
                  <w:rFonts w:ascii="Arial" w:hAnsi="Arial" w:cs="Arial"/>
                  <w:color w:val="auto"/>
                  <w:sz w:val="20"/>
                  <w:lang w:val="en-GB"/>
                </w:rPr>
                <w:delText>)</w:delText>
              </w:r>
            </w:del>
          </w:p>
        </w:tc>
        <w:tc>
          <w:tcPr>
            <w:tcW w:w="3960" w:type="dxa"/>
            <w:tcPrChange w:id="12" w:author="Hanh My Bui" w:date="2023-03-09T15:30:00Z">
              <w:tcPr>
                <w:tcW w:w="3622" w:type="dxa"/>
              </w:tcPr>
            </w:tcPrChange>
          </w:tcPr>
          <w:p w14:paraId="5A8DA4D3" w14:textId="7518A236" w:rsidR="00B46A13" w:rsidRDefault="00262EA9" w:rsidP="00EF1715">
            <w:pPr>
              <w:pStyle w:val="normaltext"/>
              <w:spacing w:before="120"/>
              <w:ind w:left="-115"/>
              <w:rPr>
                <w:ins w:id="13" w:author="Hanh My Bui" w:date="2023-03-09T14:37:00Z"/>
                <w:rFonts w:ascii="Arial" w:hAnsi="Arial" w:cs="Arial"/>
                <w:color w:val="auto"/>
                <w:sz w:val="20"/>
                <w:lang w:val="en-GB"/>
              </w:rPr>
            </w:pPr>
            <w:proofErr w:type="spellStart"/>
            <w:ins w:id="14" w:author="Hanh My Bui" w:date="2023-03-09T14:38:00Z">
              <w:r>
                <w:rPr>
                  <w:rFonts w:ascii="Arial" w:hAnsi="Arial" w:cs="Arial"/>
                  <w:color w:val="auto"/>
                  <w:sz w:val="20"/>
                  <w:lang w:val="en-GB"/>
                </w:rPr>
                <w:t>Bổ</w:t>
              </w:r>
              <w:proofErr w:type="spellEnd"/>
              <w:r>
                <w:rPr>
                  <w:rFonts w:ascii="Arial" w:hAnsi="Arial" w:cs="Arial"/>
                  <w:color w:val="auto"/>
                  <w:sz w:val="20"/>
                  <w:lang w:val="en-GB"/>
                </w:rPr>
                <w:t xml:space="preserve"> </w:t>
              </w:r>
              <w:proofErr w:type="spellStart"/>
              <w:r>
                <w:rPr>
                  <w:rFonts w:ascii="Arial" w:hAnsi="Arial" w:cs="Arial"/>
                  <w:color w:val="auto"/>
                  <w:sz w:val="20"/>
                  <w:lang w:val="en-GB"/>
                </w:rPr>
                <w:t>nhiệm</w:t>
              </w:r>
              <w:proofErr w:type="spellEnd"/>
              <w:r>
                <w:rPr>
                  <w:rFonts w:ascii="Arial" w:hAnsi="Arial" w:cs="Arial"/>
                  <w:color w:val="auto"/>
                  <w:sz w:val="20"/>
                  <w:lang w:val="en-GB"/>
                </w:rPr>
                <w:t xml:space="preserve"> </w:t>
              </w:r>
              <w:proofErr w:type="spellStart"/>
              <w:r>
                <w:rPr>
                  <w:rFonts w:ascii="Arial" w:hAnsi="Arial" w:cs="Arial"/>
                  <w:color w:val="auto"/>
                  <w:sz w:val="20"/>
                  <w:lang w:val="en-GB"/>
                </w:rPr>
                <w:t>ngày</w:t>
              </w:r>
              <w:proofErr w:type="spellEnd"/>
              <w:r>
                <w:rPr>
                  <w:rFonts w:ascii="Arial" w:hAnsi="Arial" w:cs="Arial"/>
                  <w:color w:val="auto"/>
                  <w:sz w:val="20"/>
                  <w:lang w:val="en-GB"/>
                </w:rPr>
                <w:t xml:space="preserve"> 28 </w:t>
              </w:r>
              <w:commentRangeStart w:id="15"/>
              <w:commentRangeStart w:id="16"/>
              <w:proofErr w:type="spellStart"/>
              <w:r>
                <w:rPr>
                  <w:rFonts w:ascii="Arial" w:hAnsi="Arial" w:cs="Arial"/>
                  <w:color w:val="auto"/>
                  <w:sz w:val="20"/>
                  <w:lang w:val="en-GB"/>
                </w:rPr>
                <w:t>tháng</w:t>
              </w:r>
              <w:commentRangeEnd w:id="15"/>
              <w:proofErr w:type="spellEnd"/>
              <w:r>
                <w:rPr>
                  <w:rStyle w:val="CommentReference"/>
                  <w:rFonts w:ascii="Arial" w:hAnsi="Arial"/>
                  <w:color w:val="auto"/>
                </w:rPr>
                <w:commentReference w:id="15"/>
              </w:r>
            </w:ins>
            <w:commentRangeEnd w:id="16"/>
            <w:ins w:id="17" w:author="Hanh My Bui" w:date="2023-03-09T14:39:00Z">
              <w:r w:rsidR="005C14BE">
                <w:rPr>
                  <w:rStyle w:val="CommentReference"/>
                  <w:rFonts w:ascii="Arial" w:hAnsi="Arial"/>
                  <w:color w:val="auto"/>
                </w:rPr>
                <w:commentReference w:id="16"/>
              </w:r>
            </w:ins>
            <w:ins w:id="18" w:author="Hanh My Bui" w:date="2023-03-09T14:38:00Z">
              <w:r>
                <w:rPr>
                  <w:rFonts w:ascii="Arial" w:hAnsi="Arial" w:cs="Arial"/>
                  <w:color w:val="auto"/>
                  <w:sz w:val="20"/>
                  <w:lang w:val="en-GB"/>
                </w:rPr>
                <w:t xml:space="preserve"> 01 </w:t>
              </w:r>
              <w:proofErr w:type="spellStart"/>
              <w:r>
                <w:rPr>
                  <w:rFonts w:ascii="Arial" w:hAnsi="Arial" w:cs="Arial"/>
                  <w:color w:val="auto"/>
                  <w:sz w:val="20"/>
                  <w:lang w:val="en-GB"/>
                </w:rPr>
                <w:t>năm</w:t>
              </w:r>
              <w:proofErr w:type="spellEnd"/>
              <w:r>
                <w:rPr>
                  <w:rFonts w:ascii="Arial" w:hAnsi="Arial" w:cs="Arial"/>
                  <w:color w:val="auto"/>
                  <w:sz w:val="20"/>
                  <w:lang w:val="en-GB"/>
                </w:rPr>
                <w:t xml:space="preserve"> 2021</w:t>
              </w:r>
            </w:ins>
          </w:p>
        </w:tc>
      </w:tr>
      <w:tr w:rsidR="00B46A13" w:rsidRPr="002A0B87" w14:paraId="09F961E0" w14:textId="3FD20DF1" w:rsidTr="000C7D69">
        <w:tc>
          <w:tcPr>
            <w:tcW w:w="2678" w:type="dxa"/>
            <w:tcPrChange w:id="19" w:author="Hanh My Bui" w:date="2023-03-09T15:30:00Z">
              <w:tcPr>
                <w:tcW w:w="2678" w:type="dxa"/>
              </w:tcPr>
            </w:tcPrChange>
          </w:tcPr>
          <w:p w14:paraId="39459C84" w14:textId="77777777" w:rsidR="00B46A13" w:rsidRPr="002A0B87" w:rsidRDefault="00B46A13" w:rsidP="00EF1715">
            <w:pPr>
              <w:pStyle w:val="normaltext"/>
              <w:ind w:left="-108"/>
              <w:rPr>
                <w:rFonts w:ascii="Arial" w:hAnsi="Arial" w:cs="Arial"/>
                <w:color w:val="auto"/>
                <w:sz w:val="20"/>
              </w:rPr>
            </w:pPr>
            <w:r>
              <w:rPr>
                <w:rFonts w:ascii="Arial" w:hAnsi="Arial" w:cs="Arial"/>
                <w:color w:val="auto"/>
                <w:sz w:val="20"/>
              </w:rPr>
              <w:t>Ông Kim Jong Seok</w:t>
            </w:r>
          </w:p>
        </w:tc>
        <w:tc>
          <w:tcPr>
            <w:tcW w:w="2272" w:type="dxa"/>
            <w:tcPrChange w:id="20" w:author="Hanh My Bui" w:date="2023-03-09T15:30:00Z">
              <w:tcPr>
                <w:tcW w:w="3622" w:type="dxa"/>
              </w:tcPr>
            </w:tcPrChange>
          </w:tcPr>
          <w:p w14:paraId="3E92349E" w14:textId="7532B692" w:rsidR="00B46A13" w:rsidRDefault="00B46A13" w:rsidP="00EF1715">
            <w:pPr>
              <w:pStyle w:val="normaltext"/>
              <w:ind w:left="-115"/>
              <w:rPr>
                <w:rFonts w:ascii="Arial" w:hAnsi="Arial" w:cs="Arial"/>
                <w:color w:val="auto"/>
                <w:sz w:val="20"/>
                <w:lang w:val="en-GB"/>
              </w:rPr>
            </w:pPr>
            <w:proofErr w:type="spellStart"/>
            <w:r>
              <w:rPr>
                <w:rFonts w:ascii="Arial" w:hAnsi="Arial" w:cs="Arial"/>
                <w:color w:val="auto"/>
                <w:sz w:val="20"/>
                <w:lang w:val="en-GB"/>
              </w:rPr>
              <w:t>Thành</w:t>
            </w:r>
            <w:proofErr w:type="spellEnd"/>
            <w:r>
              <w:rPr>
                <w:rFonts w:ascii="Arial" w:hAnsi="Arial" w:cs="Arial"/>
                <w:color w:val="auto"/>
                <w:sz w:val="20"/>
                <w:lang w:val="en-GB"/>
              </w:rPr>
              <w:t xml:space="preserve"> </w:t>
            </w:r>
            <w:proofErr w:type="spellStart"/>
            <w:r>
              <w:rPr>
                <w:rFonts w:ascii="Arial" w:hAnsi="Arial" w:cs="Arial"/>
                <w:color w:val="auto"/>
                <w:sz w:val="20"/>
                <w:lang w:val="en-GB"/>
              </w:rPr>
              <w:t>viên</w:t>
            </w:r>
            <w:proofErr w:type="spellEnd"/>
            <w:r>
              <w:rPr>
                <w:rFonts w:ascii="Arial" w:hAnsi="Arial" w:cs="Arial"/>
                <w:color w:val="auto"/>
                <w:sz w:val="20"/>
                <w:lang w:val="en-GB"/>
              </w:rPr>
              <w:t xml:space="preserve"> </w:t>
            </w:r>
            <w:del w:id="21" w:author="Hanh My Bui" w:date="2023-03-09T14:40:00Z">
              <w:r w:rsidDel="005C14BE">
                <w:rPr>
                  <w:rFonts w:ascii="Arial" w:hAnsi="Arial" w:cs="Arial"/>
                  <w:color w:val="auto"/>
                  <w:sz w:val="20"/>
                  <w:lang w:val="en-GB"/>
                </w:rPr>
                <w:delText>(Bổ nhiệm ngày 28 tháng 01 năm 2021)</w:delText>
              </w:r>
            </w:del>
          </w:p>
        </w:tc>
        <w:tc>
          <w:tcPr>
            <w:tcW w:w="3960" w:type="dxa"/>
            <w:tcPrChange w:id="22" w:author="Hanh My Bui" w:date="2023-03-09T15:30:00Z">
              <w:tcPr>
                <w:tcW w:w="3622" w:type="dxa"/>
              </w:tcPr>
            </w:tcPrChange>
          </w:tcPr>
          <w:p w14:paraId="786DAC91" w14:textId="3592E7A4" w:rsidR="00B46A13" w:rsidRDefault="005C14BE" w:rsidP="00EF1715">
            <w:pPr>
              <w:pStyle w:val="normaltext"/>
              <w:ind w:left="-115"/>
              <w:rPr>
                <w:ins w:id="23" w:author="Hanh My Bui" w:date="2023-03-09T14:37:00Z"/>
                <w:rFonts w:ascii="Arial" w:hAnsi="Arial" w:cs="Arial"/>
                <w:color w:val="auto"/>
                <w:sz w:val="20"/>
                <w:lang w:val="en-GB"/>
              </w:rPr>
            </w:pPr>
            <w:proofErr w:type="spellStart"/>
            <w:ins w:id="24" w:author="Hanh My Bui" w:date="2023-03-09T14:40:00Z">
              <w:r>
                <w:rPr>
                  <w:rFonts w:ascii="Arial" w:hAnsi="Arial" w:cs="Arial"/>
                  <w:color w:val="auto"/>
                  <w:sz w:val="20"/>
                  <w:lang w:val="en-GB"/>
                </w:rPr>
                <w:t>Bổ</w:t>
              </w:r>
              <w:proofErr w:type="spellEnd"/>
              <w:r>
                <w:rPr>
                  <w:rFonts w:ascii="Arial" w:hAnsi="Arial" w:cs="Arial"/>
                  <w:color w:val="auto"/>
                  <w:sz w:val="20"/>
                  <w:lang w:val="en-GB"/>
                </w:rPr>
                <w:t xml:space="preserve"> </w:t>
              </w:r>
              <w:proofErr w:type="spellStart"/>
              <w:r>
                <w:rPr>
                  <w:rFonts w:ascii="Arial" w:hAnsi="Arial" w:cs="Arial"/>
                  <w:color w:val="auto"/>
                  <w:sz w:val="20"/>
                  <w:lang w:val="en-GB"/>
                </w:rPr>
                <w:t>nhiệm</w:t>
              </w:r>
              <w:proofErr w:type="spellEnd"/>
              <w:r>
                <w:rPr>
                  <w:rFonts w:ascii="Arial" w:hAnsi="Arial" w:cs="Arial"/>
                  <w:color w:val="auto"/>
                  <w:sz w:val="20"/>
                  <w:lang w:val="en-GB"/>
                </w:rPr>
                <w:t xml:space="preserve"> </w:t>
              </w:r>
              <w:proofErr w:type="spellStart"/>
              <w:r>
                <w:rPr>
                  <w:rFonts w:ascii="Arial" w:hAnsi="Arial" w:cs="Arial"/>
                  <w:color w:val="auto"/>
                  <w:sz w:val="20"/>
                  <w:lang w:val="en-GB"/>
                </w:rPr>
                <w:t>ngày</w:t>
              </w:r>
              <w:proofErr w:type="spellEnd"/>
              <w:r>
                <w:rPr>
                  <w:rFonts w:ascii="Arial" w:hAnsi="Arial" w:cs="Arial"/>
                  <w:color w:val="auto"/>
                  <w:sz w:val="20"/>
                  <w:lang w:val="en-GB"/>
                </w:rPr>
                <w:t xml:space="preserve"> 28 </w:t>
              </w:r>
              <w:proofErr w:type="spellStart"/>
              <w:r>
                <w:rPr>
                  <w:rFonts w:ascii="Arial" w:hAnsi="Arial" w:cs="Arial"/>
                  <w:color w:val="auto"/>
                  <w:sz w:val="20"/>
                  <w:lang w:val="en-GB"/>
                </w:rPr>
                <w:t>tháng</w:t>
              </w:r>
              <w:proofErr w:type="spellEnd"/>
              <w:r>
                <w:rPr>
                  <w:rFonts w:ascii="Arial" w:hAnsi="Arial" w:cs="Arial"/>
                  <w:color w:val="auto"/>
                  <w:sz w:val="20"/>
                  <w:lang w:val="en-GB"/>
                </w:rPr>
                <w:t xml:space="preserve"> 01 </w:t>
              </w:r>
              <w:proofErr w:type="spellStart"/>
              <w:r>
                <w:rPr>
                  <w:rFonts w:ascii="Arial" w:hAnsi="Arial" w:cs="Arial"/>
                  <w:color w:val="auto"/>
                  <w:sz w:val="20"/>
                  <w:lang w:val="en-GB"/>
                </w:rPr>
                <w:t>năm</w:t>
              </w:r>
              <w:proofErr w:type="spellEnd"/>
              <w:r>
                <w:rPr>
                  <w:rFonts w:ascii="Arial" w:hAnsi="Arial" w:cs="Arial"/>
                  <w:color w:val="auto"/>
                  <w:sz w:val="20"/>
                  <w:lang w:val="en-GB"/>
                </w:rPr>
                <w:t xml:space="preserve"> 2021</w:t>
              </w:r>
            </w:ins>
          </w:p>
        </w:tc>
      </w:tr>
      <w:tr w:rsidR="00B46A13" w:rsidRPr="002A0B87" w14:paraId="06D7D273" w14:textId="4C5AB315" w:rsidTr="000C7D69">
        <w:tc>
          <w:tcPr>
            <w:tcW w:w="2678" w:type="dxa"/>
            <w:tcPrChange w:id="25" w:author="Hanh My Bui" w:date="2023-03-09T15:30:00Z">
              <w:tcPr>
                <w:tcW w:w="2678" w:type="dxa"/>
              </w:tcPr>
            </w:tcPrChange>
          </w:tcPr>
          <w:p w14:paraId="3F2C8500" w14:textId="77777777" w:rsidR="00B46A13" w:rsidRPr="002A0B87" w:rsidRDefault="00B46A13" w:rsidP="00EF1715">
            <w:pPr>
              <w:pStyle w:val="normaltext"/>
              <w:ind w:left="-108"/>
              <w:rPr>
                <w:rFonts w:ascii="Arial" w:hAnsi="Arial" w:cs="Arial"/>
                <w:color w:val="auto"/>
                <w:sz w:val="20"/>
              </w:rPr>
            </w:pPr>
            <w:r w:rsidRPr="002A0B87">
              <w:rPr>
                <w:rFonts w:ascii="Arial" w:hAnsi="Arial" w:cs="Arial"/>
                <w:color w:val="auto"/>
                <w:sz w:val="20"/>
              </w:rPr>
              <w:t xml:space="preserve">Ông </w:t>
            </w:r>
            <w:r>
              <w:rPr>
                <w:rFonts w:ascii="Arial" w:hAnsi="Arial" w:cs="Arial"/>
                <w:color w:val="auto"/>
                <w:sz w:val="20"/>
              </w:rPr>
              <w:t>Lee Jin Hwan</w:t>
            </w:r>
          </w:p>
        </w:tc>
        <w:tc>
          <w:tcPr>
            <w:tcW w:w="2272" w:type="dxa"/>
            <w:tcPrChange w:id="26" w:author="Hanh My Bui" w:date="2023-03-09T15:30:00Z">
              <w:tcPr>
                <w:tcW w:w="3622" w:type="dxa"/>
              </w:tcPr>
            </w:tcPrChange>
          </w:tcPr>
          <w:p w14:paraId="29F71470" w14:textId="29DE3A7A" w:rsidR="00B46A13" w:rsidRPr="002A0B87" w:rsidRDefault="00B46A13" w:rsidP="00EF1715">
            <w:pPr>
              <w:pStyle w:val="normaltext"/>
              <w:ind w:left="-115"/>
              <w:rPr>
                <w:rFonts w:ascii="Arial" w:hAnsi="Arial" w:cs="Arial"/>
                <w:color w:val="auto"/>
                <w:sz w:val="20"/>
                <w:lang w:val="en-GB"/>
              </w:rPr>
            </w:pPr>
            <w:proofErr w:type="spellStart"/>
            <w:r w:rsidRPr="002A0B87">
              <w:rPr>
                <w:rFonts w:ascii="Arial" w:hAnsi="Arial" w:cs="Arial"/>
                <w:color w:val="auto"/>
                <w:sz w:val="20"/>
                <w:lang w:val="en-GB"/>
              </w:rPr>
              <w:t>Thành</w:t>
            </w:r>
            <w:proofErr w:type="spellEnd"/>
            <w:r w:rsidRPr="002A0B87">
              <w:rPr>
                <w:rFonts w:ascii="Arial" w:hAnsi="Arial" w:cs="Arial"/>
                <w:color w:val="auto"/>
                <w:sz w:val="20"/>
                <w:lang w:val="en-GB"/>
              </w:rPr>
              <w:t xml:space="preserve"> </w:t>
            </w:r>
            <w:proofErr w:type="spellStart"/>
            <w:r w:rsidRPr="002A0B87">
              <w:rPr>
                <w:rFonts w:ascii="Arial" w:hAnsi="Arial" w:cs="Arial"/>
                <w:color w:val="auto"/>
                <w:sz w:val="20"/>
                <w:lang w:val="en-GB"/>
              </w:rPr>
              <w:t>viên</w:t>
            </w:r>
            <w:proofErr w:type="spellEnd"/>
            <w:r>
              <w:rPr>
                <w:rFonts w:ascii="Arial" w:hAnsi="Arial" w:cs="Arial"/>
                <w:color w:val="auto"/>
                <w:sz w:val="20"/>
                <w:lang w:val="en-GB"/>
              </w:rPr>
              <w:t xml:space="preserve"> </w:t>
            </w:r>
            <w:del w:id="27" w:author="Hanh My Bui" w:date="2023-03-09T15:30:00Z">
              <w:r w:rsidDel="000C7D69">
                <w:rPr>
                  <w:rFonts w:ascii="Arial" w:hAnsi="Arial" w:cs="Arial"/>
                  <w:color w:val="auto"/>
                  <w:sz w:val="20"/>
                  <w:lang w:val="en-GB"/>
                </w:rPr>
                <w:delText>(</w:delText>
              </w:r>
            </w:del>
            <w:del w:id="28" w:author="Hanh My Bui" w:date="2023-03-09T14:41:00Z">
              <w:r w:rsidDel="00CD20B1">
                <w:rPr>
                  <w:rFonts w:ascii="Arial" w:hAnsi="Arial" w:cs="Arial"/>
                  <w:color w:val="auto"/>
                  <w:sz w:val="20"/>
                  <w:lang w:val="en-GB"/>
                </w:rPr>
                <w:delText>Bổ nhiệm ngày 01 tháng 01 năm 2020)</w:delText>
              </w:r>
            </w:del>
          </w:p>
        </w:tc>
        <w:tc>
          <w:tcPr>
            <w:tcW w:w="3960" w:type="dxa"/>
            <w:tcPrChange w:id="29" w:author="Hanh My Bui" w:date="2023-03-09T15:30:00Z">
              <w:tcPr>
                <w:tcW w:w="3622" w:type="dxa"/>
              </w:tcPr>
            </w:tcPrChange>
          </w:tcPr>
          <w:p w14:paraId="4E950E8F" w14:textId="4D76142A" w:rsidR="00B46A13" w:rsidRPr="002A0B87" w:rsidRDefault="00CD20B1" w:rsidP="00EF1715">
            <w:pPr>
              <w:pStyle w:val="normaltext"/>
              <w:ind w:left="-115"/>
              <w:rPr>
                <w:ins w:id="30" w:author="Hanh My Bui" w:date="2023-03-09T14:37:00Z"/>
                <w:rFonts w:ascii="Arial" w:hAnsi="Arial" w:cs="Arial"/>
                <w:color w:val="auto"/>
                <w:sz w:val="20"/>
                <w:lang w:val="en-GB"/>
              </w:rPr>
            </w:pPr>
            <w:proofErr w:type="spellStart"/>
            <w:ins w:id="31" w:author="Hanh My Bui" w:date="2023-03-09T14:41:00Z">
              <w:r>
                <w:rPr>
                  <w:rFonts w:ascii="Arial" w:hAnsi="Arial" w:cs="Arial"/>
                  <w:color w:val="auto"/>
                  <w:sz w:val="20"/>
                  <w:lang w:val="en-GB"/>
                </w:rPr>
                <w:t>Bổ</w:t>
              </w:r>
              <w:proofErr w:type="spellEnd"/>
              <w:r>
                <w:rPr>
                  <w:rFonts w:ascii="Arial" w:hAnsi="Arial" w:cs="Arial"/>
                  <w:color w:val="auto"/>
                  <w:sz w:val="20"/>
                  <w:lang w:val="en-GB"/>
                </w:rPr>
                <w:t xml:space="preserve"> </w:t>
              </w:r>
              <w:proofErr w:type="spellStart"/>
              <w:r>
                <w:rPr>
                  <w:rFonts w:ascii="Arial" w:hAnsi="Arial" w:cs="Arial"/>
                  <w:color w:val="auto"/>
                  <w:sz w:val="20"/>
                  <w:lang w:val="en-GB"/>
                </w:rPr>
                <w:t>nhiệm</w:t>
              </w:r>
              <w:proofErr w:type="spellEnd"/>
              <w:r>
                <w:rPr>
                  <w:rFonts w:ascii="Arial" w:hAnsi="Arial" w:cs="Arial"/>
                  <w:color w:val="auto"/>
                  <w:sz w:val="20"/>
                  <w:lang w:val="en-GB"/>
                </w:rPr>
                <w:t xml:space="preserve"> </w:t>
              </w:r>
              <w:proofErr w:type="spellStart"/>
              <w:r>
                <w:rPr>
                  <w:rFonts w:ascii="Arial" w:hAnsi="Arial" w:cs="Arial"/>
                  <w:color w:val="auto"/>
                  <w:sz w:val="20"/>
                  <w:lang w:val="en-GB"/>
                </w:rPr>
                <w:t>ngày</w:t>
              </w:r>
              <w:proofErr w:type="spellEnd"/>
              <w:r>
                <w:rPr>
                  <w:rFonts w:ascii="Arial" w:hAnsi="Arial" w:cs="Arial"/>
                  <w:color w:val="auto"/>
                  <w:sz w:val="20"/>
                  <w:lang w:val="en-GB"/>
                </w:rPr>
                <w:t xml:space="preserve"> 01 </w:t>
              </w:r>
              <w:proofErr w:type="spellStart"/>
              <w:r>
                <w:rPr>
                  <w:rFonts w:ascii="Arial" w:hAnsi="Arial" w:cs="Arial"/>
                  <w:color w:val="auto"/>
                  <w:sz w:val="20"/>
                  <w:lang w:val="en-GB"/>
                </w:rPr>
                <w:t>tháng</w:t>
              </w:r>
              <w:proofErr w:type="spellEnd"/>
              <w:r>
                <w:rPr>
                  <w:rFonts w:ascii="Arial" w:hAnsi="Arial" w:cs="Arial"/>
                  <w:color w:val="auto"/>
                  <w:sz w:val="20"/>
                  <w:lang w:val="en-GB"/>
                </w:rPr>
                <w:t xml:space="preserve"> 01 </w:t>
              </w:r>
              <w:proofErr w:type="spellStart"/>
              <w:r>
                <w:rPr>
                  <w:rFonts w:ascii="Arial" w:hAnsi="Arial" w:cs="Arial"/>
                  <w:color w:val="auto"/>
                  <w:sz w:val="20"/>
                  <w:lang w:val="en-GB"/>
                </w:rPr>
                <w:t>năm</w:t>
              </w:r>
              <w:proofErr w:type="spellEnd"/>
              <w:r>
                <w:rPr>
                  <w:rFonts w:ascii="Arial" w:hAnsi="Arial" w:cs="Arial"/>
                  <w:color w:val="auto"/>
                  <w:sz w:val="20"/>
                  <w:lang w:val="en-GB"/>
                </w:rPr>
                <w:t xml:space="preserve"> 2020</w:t>
              </w:r>
            </w:ins>
          </w:p>
        </w:tc>
      </w:tr>
    </w:tbl>
    <w:p w14:paraId="20B13D60" w14:textId="77777777" w:rsidR="00050FC7" w:rsidRPr="002A0B87" w:rsidRDefault="00050FC7" w:rsidP="00050FC7">
      <w:pPr>
        <w:rPr>
          <w:rFonts w:cs="Arial"/>
          <w:lang w:val="en-GB"/>
        </w:rPr>
      </w:pPr>
    </w:p>
    <w:p w14:paraId="4A8C5D2C" w14:textId="77777777" w:rsidR="00050FC7" w:rsidRDefault="00050FC7" w:rsidP="00050FC7">
      <w:pPr>
        <w:overflowPunct/>
        <w:autoSpaceDE/>
        <w:autoSpaceDN/>
        <w:adjustRightInd/>
        <w:textAlignment w:val="auto"/>
        <w:rPr>
          <w:rFonts w:cs="Arial"/>
        </w:rPr>
      </w:pPr>
    </w:p>
    <w:p w14:paraId="05DF3DE6" w14:textId="77777777" w:rsidR="00050FC7" w:rsidRPr="002A0B87" w:rsidRDefault="00050FC7" w:rsidP="00050FC7">
      <w:pPr>
        <w:pStyle w:val="Heading1"/>
        <w:ind w:left="0" w:firstLine="0"/>
      </w:pPr>
      <w:r w:rsidRPr="002A0B87">
        <w:t>BAN TỔNG GIÁM ĐỐC VÀ KẾ TOÁN TRƯỞNG</w:t>
      </w:r>
    </w:p>
    <w:p w14:paraId="60565D05" w14:textId="77777777" w:rsidR="00050FC7" w:rsidRPr="002A0B87" w:rsidRDefault="00050FC7" w:rsidP="00050FC7">
      <w:pPr>
        <w:rPr>
          <w:lang w:val="en-GB"/>
        </w:rPr>
      </w:pPr>
    </w:p>
    <w:p w14:paraId="6C3B790E" w14:textId="77777777" w:rsidR="00050FC7" w:rsidRPr="002A0B87" w:rsidRDefault="00050FC7" w:rsidP="00050FC7">
      <w:pPr>
        <w:rPr>
          <w:i/>
          <w:lang w:val="en-GB"/>
        </w:rPr>
      </w:pPr>
      <w:proofErr w:type="spellStart"/>
      <w:r w:rsidRPr="002A0B87">
        <w:rPr>
          <w:lang w:val="en-GB"/>
        </w:rPr>
        <w:t>Các</w:t>
      </w:r>
      <w:proofErr w:type="spellEnd"/>
      <w:r w:rsidRPr="002A0B87">
        <w:rPr>
          <w:lang w:val="en-GB"/>
        </w:rPr>
        <w:t xml:space="preserve"> </w:t>
      </w:r>
      <w:proofErr w:type="spellStart"/>
      <w:r w:rsidRPr="002A0B87">
        <w:rPr>
          <w:lang w:val="en-GB"/>
        </w:rPr>
        <w:t>thành</w:t>
      </w:r>
      <w:proofErr w:type="spellEnd"/>
      <w:r w:rsidRPr="002A0B87">
        <w:rPr>
          <w:lang w:val="en-GB"/>
        </w:rPr>
        <w:t xml:space="preserve"> </w:t>
      </w:r>
      <w:proofErr w:type="spellStart"/>
      <w:r w:rsidRPr="002A0B87">
        <w:rPr>
          <w:lang w:val="en-GB"/>
        </w:rPr>
        <w:t>viên</w:t>
      </w:r>
      <w:proofErr w:type="spellEnd"/>
      <w:r w:rsidRPr="002A0B87">
        <w:rPr>
          <w:lang w:val="en-GB"/>
        </w:rPr>
        <w:t xml:space="preserve"> Ban </w:t>
      </w:r>
      <w:proofErr w:type="spellStart"/>
      <w:r w:rsidRPr="002A0B87">
        <w:rPr>
          <w:lang w:val="en-GB"/>
        </w:rPr>
        <w:t>Tổng</w:t>
      </w:r>
      <w:proofErr w:type="spellEnd"/>
      <w:r w:rsidRPr="002A0B87">
        <w:rPr>
          <w:lang w:val="en-GB"/>
        </w:rPr>
        <w:t xml:space="preserve"> </w:t>
      </w:r>
      <w:proofErr w:type="spellStart"/>
      <w:r w:rsidRPr="002A0B87">
        <w:rPr>
          <w:lang w:val="en-GB"/>
        </w:rPr>
        <w:t>Giám</w:t>
      </w:r>
      <w:proofErr w:type="spellEnd"/>
      <w:r w:rsidRPr="002A0B87">
        <w:rPr>
          <w:lang w:val="en-GB"/>
        </w:rPr>
        <w:t xml:space="preserve"> </w:t>
      </w:r>
      <w:proofErr w:type="spellStart"/>
      <w:r w:rsidRPr="002A0B87">
        <w:rPr>
          <w:lang w:val="en-GB"/>
        </w:rPr>
        <w:t>đốc</w:t>
      </w:r>
      <w:proofErr w:type="spellEnd"/>
      <w:r w:rsidRPr="002A0B87">
        <w:rPr>
          <w:lang w:val="en-GB"/>
        </w:rPr>
        <w:t xml:space="preserve"> </w:t>
      </w:r>
      <w:proofErr w:type="spellStart"/>
      <w:r w:rsidRPr="002A0B87">
        <w:rPr>
          <w:lang w:val="en-GB"/>
        </w:rPr>
        <w:t>và</w:t>
      </w:r>
      <w:proofErr w:type="spellEnd"/>
      <w:r w:rsidRPr="002A0B87">
        <w:rPr>
          <w:lang w:val="en-GB"/>
        </w:rPr>
        <w:t xml:space="preserve"> </w:t>
      </w:r>
      <w:proofErr w:type="spellStart"/>
      <w:r w:rsidRPr="002A0B87">
        <w:rPr>
          <w:lang w:val="en-GB"/>
        </w:rPr>
        <w:t>Kế</w:t>
      </w:r>
      <w:proofErr w:type="spellEnd"/>
      <w:r w:rsidRPr="002A0B87">
        <w:rPr>
          <w:lang w:val="en-GB"/>
        </w:rPr>
        <w:t xml:space="preserve"> </w:t>
      </w:r>
      <w:proofErr w:type="spellStart"/>
      <w:r w:rsidRPr="002A0B87">
        <w:rPr>
          <w:lang w:val="en-GB"/>
        </w:rPr>
        <w:t>toán</w:t>
      </w:r>
      <w:proofErr w:type="spellEnd"/>
      <w:r w:rsidRPr="002A0B87">
        <w:rPr>
          <w:lang w:val="en-GB"/>
        </w:rPr>
        <w:t xml:space="preserve"> </w:t>
      </w:r>
      <w:proofErr w:type="spellStart"/>
      <w:r w:rsidRPr="002A0B87">
        <w:rPr>
          <w:lang w:val="en-GB"/>
        </w:rPr>
        <w:t>Trưởng</w:t>
      </w:r>
      <w:proofErr w:type="spellEnd"/>
      <w:r w:rsidRPr="002A0B87">
        <w:rPr>
          <w:lang w:val="en-GB"/>
        </w:rPr>
        <w:t xml:space="preserve"> </w:t>
      </w:r>
      <w:proofErr w:type="spellStart"/>
      <w:r w:rsidRPr="002A0B87">
        <w:rPr>
          <w:lang w:val="en-GB"/>
        </w:rPr>
        <w:t>của</w:t>
      </w:r>
      <w:proofErr w:type="spellEnd"/>
      <w:r w:rsidRPr="002A0B87">
        <w:rPr>
          <w:lang w:val="en-GB"/>
        </w:rPr>
        <w:t xml:space="preserve"> </w:t>
      </w:r>
      <w:proofErr w:type="spellStart"/>
      <w:r w:rsidRPr="002A0B87">
        <w:rPr>
          <w:lang w:val="en-GB"/>
        </w:rPr>
        <w:t>Công</w:t>
      </w:r>
      <w:proofErr w:type="spellEnd"/>
      <w:r w:rsidRPr="002A0B87">
        <w:rPr>
          <w:lang w:val="en-GB"/>
        </w:rPr>
        <w:t xml:space="preserve"> ty </w:t>
      </w:r>
      <w:proofErr w:type="spellStart"/>
      <w:r w:rsidRPr="002A0B87">
        <w:rPr>
          <w:lang w:val="en-GB"/>
        </w:rPr>
        <w:t>trong</w:t>
      </w:r>
      <w:proofErr w:type="spellEnd"/>
      <w:r w:rsidRPr="002A0B87">
        <w:rPr>
          <w:lang w:val="en-GB"/>
        </w:rPr>
        <w:t xml:space="preserve"> </w:t>
      </w:r>
      <w:r>
        <w:t>năm</w:t>
      </w:r>
      <w:r w:rsidRPr="002A0B87">
        <w:rPr>
          <w:lang w:val="en-GB"/>
        </w:rPr>
        <w:t xml:space="preserve"> </w:t>
      </w:r>
      <w:proofErr w:type="spellStart"/>
      <w:r w:rsidRPr="002A0B87">
        <w:rPr>
          <w:lang w:val="en-GB"/>
        </w:rPr>
        <w:t>và</w:t>
      </w:r>
      <w:proofErr w:type="spellEnd"/>
      <w:r w:rsidRPr="002A0B87">
        <w:rPr>
          <w:lang w:val="en-GB"/>
        </w:rPr>
        <w:t xml:space="preserve"> </w:t>
      </w:r>
      <w:proofErr w:type="spellStart"/>
      <w:r w:rsidRPr="002A0B87">
        <w:rPr>
          <w:lang w:val="en-GB"/>
        </w:rPr>
        <w:t>vào</w:t>
      </w:r>
      <w:proofErr w:type="spellEnd"/>
      <w:r w:rsidRPr="002A0B87">
        <w:rPr>
          <w:lang w:val="en-GB"/>
        </w:rPr>
        <w:t xml:space="preserve"> </w:t>
      </w:r>
      <w:proofErr w:type="spellStart"/>
      <w:r w:rsidRPr="002A0B87">
        <w:rPr>
          <w:lang w:val="en-GB"/>
        </w:rPr>
        <w:t>ngày</w:t>
      </w:r>
      <w:proofErr w:type="spellEnd"/>
      <w:r w:rsidRPr="002A0B87">
        <w:rPr>
          <w:lang w:val="en-GB"/>
        </w:rPr>
        <w:t xml:space="preserve"> </w:t>
      </w:r>
      <w:proofErr w:type="spellStart"/>
      <w:r w:rsidRPr="002A0B87">
        <w:rPr>
          <w:lang w:val="en-GB"/>
        </w:rPr>
        <w:t>lập</w:t>
      </w:r>
      <w:proofErr w:type="spellEnd"/>
      <w:r w:rsidRPr="002A0B87">
        <w:rPr>
          <w:lang w:val="en-GB"/>
        </w:rPr>
        <w:t xml:space="preserve"> </w:t>
      </w:r>
      <w:proofErr w:type="spellStart"/>
      <w:r w:rsidRPr="002A0B87">
        <w:rPr>
          <w:lang w:val="en-GB"/>
        </w:rPr>
        <w:t>báo</w:t>
      </w:r>
      <w:proofErr w:type="spellEnd"/>
      <w:r w:rsidRPr="002A0B87">
        <w:rPr>
          <w:lang w:val="en-GB"/>
        </w:rPr>
        <w:t xml:space="preserve"> </w:t>
      </w:r>
      <w:proofErr w:type="spellStart"/>
      <w:r w:rsidRPr="002A0B87">
        <w:rPr>
          <w:lang w:val="en-GB"/>
        </w:rPr>
        <w:t>cáo</w:t>
      </w:r>
      <w:proofErr w:type="spellEnd"/>
      <w:r w:rsidRPr="002A0B87">
        <w:rPr>
          <w:lang w:val="en-GB"/>
        </w:rPr>
        <w:t xml:space="preserve"> </w:t>
      </w:r>
      <w:proofErr w:type="spellStart"/>
      <w:r w:rsidRPr="002A0B87">
        <w:rPr>
          <w:lang w:val="en-GB"/>
        </w:rPr>
        <w:t>này</w:t>
      </w:r>
      <w:proofErr w:type="spellEnd"/>
      <w:r w:rsidRPr="002A0B87">
        <w:rPr>
          <w:lang w:val="en-GB"/>
        </w:rPr>
        <w:t xml:space="preserve"> </w:t>
      </w:r>
      <w:proofErr w:type="spellStart"/>
      <w:r w:rsidRPr="002A0B87">
        <w:rPr>
          <w:lang w:val="en-GB"/>
        </w:rPr>
        <w:t>như</w:t>
      </w:r>
      <w:proofErr w:type="spellEnd"/>
      <w:r w:rsidRPr="002A0B87">
        <w:rPr>
          <w:lang w:val="en-GB"/>
        </w:rPr>
        <w:t xml:space="preserve"> </w:t>
      </w:r>
      <w:proofErr w:type="spellStart"/>
      <w:r w:rsidRPr="002A0B87">
        <w:rPr>
          <w:lang w:val="en-GB"/>
        </w:rPr>
        <w:t>sau</w:t>
      </w:r>
      <w:proofErr w:type="spellEnd"/>
      <w:r w:rsidRPr="002A0B87">
        <w:rPr>
          <w:lang w:val="en-GB"/>
        </w:rPr>
        <w:t>:</w:t>
      </w:r>
    </w:p>
    <w:p w14:paraId="40A01209" w14:textId="77777777" w:rsidR="00050FC7" w:rsidRPr="002A0B87" w:rsidRDefault="00050FC7" w:rsidP="00050FC7">
      <w:pPr>
        <w:rPr>
          <w:lang w:val="en-GB"/>
        </w:rPr>
      </w:pPr>
    </w:p>
    <w:tbl>
      <w:tblPr>
        <w:tblW w:w="8910" w:type="dxa"/>
        <w:tblLayout w:type="fixed"/>
        <w:tblLook w:val="01E0" w:firstRow="1" w:lastRow="1" w:firstColumn="1" w:lastColumn="1" w:noHBand="0" w:noVBand="0"/>
        <w:tblPrChange w:id="32" w:author="Hanh My Bui" w:date="2023-03-09T15:30:00Z">
          <w:tblPr>
            <w:tblW w:w="6300" w:type="dxa"/>
            <w:tblLayout w:type="fixed"/>
            <w:tblLook w:val="01E0" w:firstRow="1" w:lastRow="1" w:firstColumn="1" w:lastColumn="1" w:noHBand="0" w:noVBand="0"/>
          </w:tblPr>
        </w:tblPrChange>
      </w:tblPr>
      <w:tblGrid>
        <w:gridCol w:w="2678"/>
        <w:gridCol w:w="2542"/>
        <w:gridCol w:w="3690"/>
        <w:tblGridChange w:id="33">
          <w:tblGrid>
            <w:gridCol w:w="2678"/>
            <w:gridCol w:w="3622"/>
            <w:gridCol w:w="3622"/>
          </w:tblGrid>
        </w:tblGridChange>
      </w:tblGrid>
      <w:tr w:rsidR="00CD20B1" w:rsidRPr="002A0B87" w14:paraId="76A36712" w14:textId="69041634" w:rsidTr="000C7D69">
        <w:tc>
          <w:tcPr>
            <w:tcW w:w="2678" w:type="dxa"/>
            <w:vAlign w:val="bottom"/>
            <w:tcPrChange w:id="34" w:author="Hanh My Bui" w:date="2023-03-09T15:30:00Z">
              <w:tcPr>
                <w:tcW w:w="2678" w:type="dxa"/>
                <w:vAlign w:val="bottom"/>
              </w:tcPr>
            </w:tcPrChange>
          </w:tcPr>
          <w:p w14:paraId="57E0B82A" w14:textId="77777777" w:rsidR="00CD20B1" w:rsidRPr="002A0B87" w:rsidRDefault="00CD20B1" w:rsidP="00EF1715">
            <w:pPr>
              <w:pStyle w:val="normaltext"/>
              <w:pBdr>
                <w:bottom w:val="single" w:sz="4" w:space="1" w:color="auto"/>
              </w:pBdr>
              <w:ind w:left="-108" w:right="170"/>
              <w:rPr>
                <w:rFonts w:ascii="Arial" w:hAnsi="Arial" w:cs="Arial"/>
                <w:i/>
                <w:color w:val="auto"/>
                <w:sz w:val="20"/>
                <w:lang w:val="en-GB"/>
              </w:rPr>
            </w:pPr>
            <w:proofErr w:type="spellStart"/>
            <w:r w:rsidRPr="002A0B87">
              <w:rPr>
                <w:rFonts w:ascii="Arial" w:hAnsi="Arial" w:cs="Arial"/>
                <w:i/>
                <w:color w:val="auto"/>
                <w:sz w:val="20"/>
                <w:lang w:val="en-GB"/>
              </w:rPr>
              <w:t>Họ</w:t>
            </w:r>
            <w:proofErr w:type="spellEnd"/>
            <w:r w:rsidRPr="002A0B87">
              <w:rPr>
                <w:rFonts w:ascii="Arial" w:hAnsi="Arial" w:cs="Arial"/>
                <w:i/>
                <w:color w:val="auto"/>
                <w:sz w:val="20"/>
                <w:lang w:val="en-GB"/>
              </w:rPr>
              <w:t xml:space="preserve"> </w:t>
            </w:r>
            <w:proofErr w:type="spellStart"/>
            <w:r w:rsidRPr="002A0B87">
              <w:rPr>
                <w:rFonts w:ascii="Arial" w:hAnsi="Arial" w:cs="Arial"/>
                <w:i/>
                <w:color w:val="auto"/>
                <w:sz w:val="20"/>
                <w:lang w:val="en-GB"/>
              </w:rPr>
              <w:t>tên</w:t>
            </w:r>
            <w:proofErr w:type="spellEnd"/>
          </w:p>
        </w:tc>
        <w:tc>
          <w:tcPr>
            <w:tcW w:w="2542" w:type="dxa"/>
            <w:vAlign w:val="bottom"/>
            <w:tcPrChange w:id="35" w:author="Hanh My Bui" w:date="2023-03-09T15:30:00Z">
              <w:tcPr>
                <w:tcW w:w="3622" w:type="dxa"/>
                <w:vAlign w:val="bottom"/>
              </w:tcPr>
            </w:tcPrChange>
          </w:tcPr>
          <w:p w14:paraId="6305F561" w14:textId="77777777" w:rsidR="00CD20B1" w:rsidRPr="002A0B87" w:rsidRDefault="00CD20B1" w:rsidP="00EF1715">
            <w:pPr>
              <w:pStyle w:val="normaltext"/>
              <w:pBdr>
                <w:bottom w:val="single" w:sz="4" w:space="1" w:color="auto"/>
              </w:pBdr>
              <w:ind w:left="-115" w:right="227"/>
              <w:rPr>
                <w:rFonts w:ascii="Arial" w:hAnsi="Arial" w:cs="Arial"/>
                <w:i/>
                <w:color w:val="auto"/>
                <w:sz w:val="20"/>
                <w:lang w:val="en-GB"/>
              </w:rPr>
            </w:pPr>
            <w:proofErr w:type="spellStart"/>
            <w:r w:rsidRPr="002A0B87">
              <w:rPr>
                <w:rFonts w:ascii="Arial" w:hAnsi="Arial" w:cs="Arial"/>
                <w:i/>
                <w:color w:val="auto"/>
                <w:sz w:val="20"/>
                <w:lang w:val="en-GB"/>
              </w:rPr>
              <w:t>Chức</w:t>
            </w:r>
            <w:proofErr w:type="spellEnd"/>
            <w:r w:rsidRPr="002A0B87">
              <w:rPr>
                <w:rFonts w:ascii="Arial" w:hAnsi="Arial" w:cs="Arial"/>
                <w:i/>
                <w:color w:val="auto"/>
                <w:sz w:val="20"/>
                <w:lang w:val="en-GB"/>
              </w:rPr>
              <w:t xml:space="preserve"> </w:t>
            </w:r>
            <w:proofErr w:type="spellStart"/>
            <w:r w:rsidRPr="002A0B87">
              <w:rPr>
                <w:rFonts w:ascii="Arial" w:hAnsi="Arial" w:cs="Arial"/>
                <w:i/>
                <w:color w:val="auto"/>
                <w:sz w:val="20"/>
                <w:lang w:val="en-GB"/>
              </w:rPr>
              <w:t>vụ</w:t>
            </w:r>
            <w:proofErr w:type="spellEnd"/>
          </w:p>
        </w:tc>
        <w:tc>
          <w:tcPr>
            <w:tcW w:w="3690" w:type="dxa"/>
            <w:tcPrChange w:id="36" w:author="Hanh My Bui" w:date="2023-03-09T15:30:00Z">
              <w:tcPr>
                <w:tcW w:w="3622" w:type="dxa"/>
              </w:tcPr>
            </w:tcPrChange>
          </w:tcPr>
          <w:p w14:paraId="5CD4BCF4" w14:textId="1BBD81D2" w:rsidR="00CD20B1" w:rsidRPr="002A0B87" w:rsidRDefault="00CD20B1" w:rsidP="00EF1715">
            <w:pPr>
              <w:pStyle w:val="normaltext"/>
              <w:pBdr>
                <w:bottom w:val="single" w:sz="4" w:space="1" w:color="auto"/>
              </w:pBdr>
              <w:ind w:left="-115" w:right="227"/>
              <w:rPr>
                <w:ins w:id="37" w:author="Hanh My Bui" w:date="2023-03-09T14:41:00Z"/>
                <w:rFonts w:ascii="Arial" w:hAnsi="Arial" w:cs="Arial"/>
                <w:i/>
                <w:color w:val="auto"/>
                <w:sz w:val="20"/>
                <w:lang w:val="en-GB"/>
              </w:rPr>
            </w:pPr>
            <w:proofErr w:type="spellStart"/>
            <w:ins w:id="38" w:author="Hanh My Bui" w:date="2023-03-09T14:41:00Z">
              <w:r>
                <w:rPr>
                  <w:rFonts w:ascii="Arial" w:hAnsi="Arial" w:cs="Arial"/>
                  <w:i/>
                  <w:color w:val="auto"/>
                  <w:sz w:val="20"/>
                  <w:lang w:val="en-GB"/>
                </w:rPr>
                <w:t>Ngày</w:t>
              </w:r>
              <w:proofErr w:type="spellEnd"/>
              <w:r>
                <w:rPr>
                  <w:rFonts w:ascii="Arial" w:hAnsi="Arial" w:cs="Arial"/>
                  <w:i/>
                  <w:color w:val="auto"/>
                  <w:sz w:val="20"/>
                  <w:lang w:val="en-GB"/>
                </w:rPr>
                <w:t xml:space="preserve"> </w:t>
              </w:r>
              <w:proofErr w:type="spellStart"/>
              <w:r>
                <w:rPr>
                  <w:rFonts w:ascii="Arial" w:hAnsi="Arial" w:cs="Arial"/>
                  <w:i/>
                  <w:color w:val="auto"/>
                  <w:sz w:val="20"/>
                  <w:lang w:val="en-GB"/>
                </w:rPr>
                <w:t>bổ</w:t>
              </w:r>
              <w:proofErr w:type="spellEnd"/>
              <w:r>
                <w:rPr>
                  <w:rFonts w:ascii="Arial" w:hAnsi="Arial" w:cs="Arial"/>
                  <w:i/>
                  <w:color w:val="auto"/>
                  <w:sz w:val="20"/>
                  <w:lang w:val="en-GB"/>
                </w:rPr>
                <w:t xml:space="preserve"> </w:t>
              </w:r>
              <w:proofErr w:type="spellStart"/>
              <w:r>
                <w:rPr>
                  <w:rFonts w:ascii="Arial" w:hAnsi="Arial" w:cs="Arial"/>
                  <w:i/>
                  <w:color w:val="auto"/>
                  <w:sz w:val="20"/>
                  <w:lang w:val="en-GB"/>
                </w:rPr>
                <w:t>nhiệm</w:t>
              </w:r>
              <w:proofErr w:type="spellEnd"/>
            </w:ins>
          </w:p>
        </w:tc>
      </w:tr>
      <w:tr w:rsidR="00CD20B1" w:rsidRPr="002A0B87" w14:paraId="3DFC17EB" w14:textId="2BED2839" w:rsidTr="000C7D69">
        <w:tc>
          <w:tcPr>
            <w:tcW w:w="2678" w:type="dxa"/>
            <w:tcPrChange w:id="39" w:author="Hanh My Bui" w:date="2023-03-09T15:30:00Z">
              <w:tcPr>
                <w:tcW w:w="2678" w:type="dxa"/>
              </w:tcPr>
            </w:tcPrChange>
          </w:tcPr>
          <w:p w14:paraId="75B61FC3" w14:textId="77777777" w:rsidR="00CD20B1" w:rsidRPr="002A0B87" w:rsidRDefault="00CD20B1" w:rsidP="00EF1715">
            <w:pPr>
              <w:pStyle w:val="normaltext"/>
              <w:spacing w:before="120"/>
              <w:ind w:left="-108"/>
              <w:rPr>
                <w:rFonts w:ascii="Arial" w:hAnsi="Arial" w:cs="Arial"/>
                <w:color w:val="auto"/>
                <w:sz w:val="20"/>
              </w:rPr>
            </w:pPr>
            <w:r w:rsidRPr="002A0B87">
              <w:rPr>
                <w:rFonts w:ascii="Arial" w:hAnsi="Arial" w:cs="Arial"/>
                <w:color w:val="auto"/>
                <w:sz w:val="20"/>
              </w:rPr>
              <w:t>Ông</w:t>
            </w:r>
            <w:r>
              <w:rPr>
                <w:rFonts w:ascii="Arial" w:hAnsi="Arial" w:cs="Arial"/>
                <w:color w:val="auto"/>
                <w:sz w:val="20"/>
              </w:rPr>
              <w:t xml:space="preserve"> Lee Jin Hwan</w:t>
            </w:r>
          </w:p>
        </w:tc>
        <w:tc>
          <w:tcPr>
            <w:tcW w:w="2542" w:type="dxa"/>
            <w:tcPrChange w:id="40" w:author="Hanh My Bui" w:date="2023-03-09T15:30:00Z">
              <w:tcPr>
                <w:tcW w:w="3622" w:type="dxa"/>
              </w:tcPr>
            </w:tcPrChange>
          </w:tcPr>
          <w:p w14:paraId="66ED705A" w14:textId="2115ADC2" w:rsidR="00CD20B1" w:rsidRPr="002A0B87" w:rsidRDefault="00CD20B1" w:rsidP="00EF1715">
            <w:pPr>
              <w:pStyle w:val="normaltext"/>
              <w:spacing w:before="120"/>
              <w:ind w:left="-115"/>
              <w:rPr>
                <w:rFonts w:ascii="Arial" w:hAnsi="Arial" w:cs="Arial"/>
                <w:color w:val="auto"/>
                <w:sz w:val="20"/>
                <w:lang w:val="en-GB"/>
              </w:rPr>
            </w:pPr>
            <w:proofErr w:type="spellStart"/>
            <w:r w:rsidRPr="002A0B87">
              <w:rPr>
                <w:rFonts w:ascii="Arial" w:hAnsi="Arial" w:cs="Arial"/>
                <w:color w:val="auto"/>
                <w:sz w:val="20"/>
                <w:lang w:val="en-GB"/>
              </w:rPr>
              <w:t>Tổng</w:t>
            </w:r>
            <w:proofErr w:type="spellEnd"/>
            <w:r w:rsidRPr="002A0B87">
              <w:rPr>
                <w:rFonts w:ascii="Arial" w:hAnsi="Arial" w:cs="Arial"/>
                <w:color w:val="auto"/>
                <w:sz w:val="20"/>
                <w:lang w:val="en-GB"/>
              </w:rPr>
              <w:t xml:space="preserve"> </w:t>
            </w:r>
            <w:proofErr w:type="spellStart"/>
            <w:r w:rsidRPr="002A0B87">
              <w:rPr>
                <w:rFonts w:ascii="Arial" w:hAnsi="Arial" w:cs="Arial"/>
                <w:color w:val="auto"/>
                <w:sz w:val="20"/>
                <w:lang w:val="en-GB"/>
              </w:rPr>
              <w:t>Giám</w:t>
            </w:r>
            <w:proofErr w:type="spellEnd"/>
            <w:r w:rsidRPr="002A0B87">
              <w:rPr>
                <w:rFonts w:ascii="Arial" w:hAnsi="Arial" w:cs="Arial"/>
                <w:color w:val="auto"/>
                <w:sz w:val="20"/>
                <w:lang w:val="en-GB"/>
              </w:rPr>
              <w:t xml:space="preserve"> </w:t>
            </w:r>
            <w:proofErr w:type="spellStart"/>
            <w:r w:rsidRPr="002A0B87">
              <w:rPr>
                <w:rFonts w:ascii="Arial" w:hAnsi="Arial" w:cs="Arial"/>
                <w:color w:val="auto"/>
                <w:sz w:val="20"/>
                <w:lang w:val="en-GB"/>
              </w:rPr>
              <w:t>đốc</w:t>
            </w:r>
            <w:proofErr w:type="spellEnd"/>
            <w:r>
              <w:rPr>
                <w:rFonts w:ascii="Arial" w:hAnsi="Arial" w:cs="Arial"/>
                <w:color w:val="auto"/>
                <w:sz w:val="20"/>
                <w:lang w:val="en-GB"/>
              </w:rPr>
              <w:t xml:space="preserve"> </w:t>
            </w:r>
            <w:del w:id="41" w:author="Hanh My Bui" w:date="2023-03-09T14:41:00Z">
              <w:r w:rsidDel="00CD20B1">
                <w:rPr>
                  <w:rFonts w:ascii="Arial" w:hAnsi="Arial" w:cs="Arial"/>
                  <w:color w:val="auto"/>
                  <w:sz w:val="20"/>
                  <w:lang w:val="en-GB"/>
                </w:rPr>
                <w:delText>(Bổ nhiệm ngày 01 tháng 01 năm 2020)</w:delText>
              </w:r>
            </w:del>
          </w:p>
        </w:tc>
        <w:tc>
          <w:tcPr>
            <w:tcW w:w="3690" w:type="dxa"/>
            <w:tcPrChange w:id="42" w:author="Hanh My Bui" w:date="2023-03-09T15:30:00Z">
              <w:tcPr>
                <w:tcW w:w="3622" w:type="dxa"/>
              </w:tcPr>
            </w:tcPrChange>
          </w:tcPr>
          <w:p w14:paraId="442CD984" w14:textId="406FEE4C" w:rsidR="00CD20B1" w:rsidRPr="002A0B87" w:rsidRDefault="00CD20B1" w:rsidP="00EF1715">
            <w:pPr>
              <w:pStyle w:val="normaltext"/>
              <w:spacing w:before="120"/>
              <w:ind w:left="-115"/>
              <w:rPr>
                <w:ins w:id="43" w:author="Hanh My Bui" w:date="2023-03-09T14:41:00Z"/>
                <w:rFonts w:ascii="Arial" w:hAnsi="Arial" w:cs="Arial"/>
                <w:color w:val="auto"/>
                <w:sz w:val="20"/>
                <w:lang w:val="en-GB"/>
              </w:rPr>
            </w:pPr>
            <w:proofErr w:type="spellStart"/>
            <w:ins w:id="44" w:author="Hanh My Bui" w:date="2023-03-09T14:41:00Z">
              <w:r>
                <w:rPr>
                  <w:rFonts w:ascii="Arial" w:hAnsi="Arial" w:cs="Arial"/>
                  <w:color w:val="auto"/>
                  <w:sz w:val="20"/>
                  <w:lang w:val="en-GB"/>
                </w:rPr>
                <w:t>Bổ</w:t>
              </w:r>
              <w:proofErr w:type="spellEnd"/>
              <w:r>
                <w:rPr>
                  <w:rFonts w:ascii="Arial" w:hAnsi="Arial" w:cs="Arial"/>
                  <w:color w:val="auto"/>
                  <w:sz w:val="20"/>
                  <w:lang w:val="en-GB"/>
                </w:rPr>
                <w:t xml:space="preserve"> </w:t>
              </w:r>
              <w:proofErr w:type="spellStart"/>
              <w:r>
                <w:rPr>
                  <w:rFonts w:ascii="Arial" w:hAnsi="Arial" w:cs="Arial"/>
                  <w:color w:val="auto"/>
                  <w:sz w:val="20"/>
                  <w:lang w:val="en-GB"/>
                </w:rPr>
                <w:t>nhiệm</w:t>
              </w:r>
              <w:proofErr w:type="spellEnd"/>
              <w:r>
                <w:rPr>
                  <w:rFonts w:ascii="Arial" w:hAnsi="Arial" w:cs="Arial"/>
                  <w:color w:val="auto"/>
                  <w:sz w:val="20"/>
                  <w:lang w:val="en-GB"/>
                </w:rPr>
                <w:t xml:space="preserve"> </w:t>
              </w:r>
              <w:proofErr w:type="spellStart"/>
              <w:r>
                <w:rPr>
                  <w:rFonts w:ascii="Arial" w:hAnsi="Arial" w:cs="Arial"/>
                  <w:color w:val="auto"/>
                  <w:sz w:val="20"/>
                  <w:lang w:val="en-GB"/>
                </w:rPr>
                <w:t>ngày</w:t>
              </w:r>
              <w:proofErr w:type="spellEnd"/>
              <w:r>
                <w:rPr>
                  <w:rFonts w:ascii="Arial" w:hAnsi="Arial" w:cs="Arial"/>
                  <w:color w:val="auto"/>
                  <w:sz w:val="20"/>
                  <w:lang w:val="en-GB"/>
                </w:rPr>
                <w:t xml:space="preserve"> 01 </w:t>
              </w:r>
              <w:proofErr w:type="spellStart"/>
              <w:r>
                <w:rPr>
                  <w:rFonts w:ascii="Arial" w:hAnsi="Arial" w:cs="Arial"/>
                  <w:color w:val="auto"/>
                  <w:sz w:val="20"/>
                  <w:lang w:val="en-GB"/>
                </w:rPr>
                <w:t>tháng</w:t>
              </w:r>
              <w:proofErr w:type="spellEnd"/>
              <w:r>
                <w:rPr>
                  <w:rFonts w:ascii="Arial" w:hAnsi="Arial" w:cs="Arial"/>
                  <w:color w:val="auto"/>
                  <w:sz w:val="20"/>
                  <w:lang w:val="en-GB"/>
                </w:rPr>
                <w:t xml:space="preserve"> 01 </w:t>
              </w:r>
              <w:proofErr w:type="spellStart"/>
              <w:r>
                <w:rPr>
                  <w:rFonts w:ascii="Arial" w:hAnsi="Arial" w:cs="Arial"/>
                  <w:color w:val="auto"/>
                  <w:sz w:val="20"/>
                  <w:lang w:val="en-GB"/>
                </w:rPr>
                <w:t>năm</w:t>
              </w:r>
              <w:proofErr w:type="spellEnd"/>
              <w:r>
                <w:rPr>
                  <w:rFonts w:ascii="Arial" w:hAnsi="Arial" w:cs="Arial"/>
                  <w:color w:val="auto"/>
                  <w:sz w:val="20"/>
                  <w:lang w:val="en-GB"/>
                </w:rPr>
                <w:t xml:space="preserve"> 2020</w:t>
              </w:r>
            </w:ins>
          </w:p>
        </w:tc>
      </w:tr>
      <w:tr w:rsidR="00CD20B1" w:rsidRPr="002A0B87" w14:paraId="3D481351" w14:textId="0587A6D6" w:rsidTr="000C7D69">
        <w:tc>
          <w:tcPr>
            <w:tcW w:w="2678" w:type="dxa"/>
            <w:tcPrChange w:id="45" w:author="Hanh My Bui" w:date="2023-03-09T15:30:00Z">
              <w:tcPr>
                <w:tcW w:w="2678" w:type="dxa"/>
              </w:tcPr>
            </w:tcPrChange>
          </w:tcPr>
          <w:p w14:paraId="0B2E6971" w14:textId="77777777" w:rsidR="00CD20B1" w:rsidRPr="002A0B87" w:rsidRDefault="00CD20B1" w:rsidP="00EF1715">
            <w:pPr>
              <w:pStyle w:val="normaltext"/>
              <w:ind w:left="-108"/>
              <w:rPr>
                <w:rFonts w:ascii="Arial" w:hAnsi="Arial" w:cs="Arial"/>
                <w:color w:val="auto"/>
                <w:sz w:val="20"/>
              </w:rPr>
            </w:pPr>
            <w:r w:rsidRPr="002A0B87">
              <w:rPr>
                <w:rFonts w:ascii="Arial" w:hAnsi="Arial" w:cs="Arial"/>
                <w:color w:val="auto"/>
                <w:sz w:val="20"/>
              </w:rPr>
              <w:t xml:space="preserve">Ông </w:t>
            </w:r>
            <w:r>
              <w:rPr>
                <w:rFonts w:ascii="Arial" w:hAnsi="Arial" w:cs="Arial"/>
                <w:color w:val="auto"/>
                <w:sz w:val="20"/>
              </w:rPr>
              <w:t>Nguyễn Văn Quang</w:t>
            </w:r>
          </w:p>
        </w:tc>
        <w:tc>
          <w:tcPr>
            <w:tcW w:w="2542" w:type="dxa"/>
            <w:tcPrChange w:id="46" w:author="Hanh My Bui" w:date="2023-03-09T15:30:00Z">
              <w:tcPr>
                <w:tcW w:w="3622" w:type="dxa"/>
              </w:tcPr>
            </w:tcPrChange>
          </w:tcPr>
          <w:p w14:paraId="0E8FCA14" w14:textId="77777777" w:rsidR="00CD20B1" w:rsidRPr="002A0B87" w:rsidRDefault="00CD20B1" w:rsidP="00EF1715">
            <w:pPr>
              <w:pStyle w:val="normaltext"/>
              <w:ind w:left="-115"/>
              <w:rPr>
                <w:rFonts w:ascii="Arial" w:hAnsi="Arial" w:cs="Arial"/>
                <w:color w:val="auto"/>
                <w:sz w:val="20"/>
                <w:lang w:val="en-GB"/>
              </w:rPr>
            </w:pPr>
            <w:proofErr w:type="spellStart"/>
            <w:r>
              <w:rPr>
                <w:rFonts w:ascii="Arial" w:hAnsi="Arial" w:cs="Arial"/>
                <w:color w:val="auto"/>
                <w:sz w:val="20"/>
                <w:lang w:val="en-GB"/>
              </w:rPr>
              <w:t>Quyền</w:t>
            </w:r>
            <w:proofErr w:type="spellEnd"/>
            <w:r>
              <w:rPr>
                <w:rFonts w:ascii="Arial" w:hAnsi="Arial" w:cs="Arial"/>
                <w:color w:val="auto"/>
                <w:sz w:val="20"/>
                <w:lang w:val="en-GB"/>
              </w:rPr>
              <w:t xml:space="preserve"> </w:t>
            </w:r>
            <w:proofErr w:type="spellStart"/>
            <w:r>
              <w:rPr>
                <w:rFonts w:ascii="Arial" w:hAnsi="Arial" w:cs="Arial"/>
                <w:color w:val="auto"/>
                <w:sz w:val="20"/>
                <w:lang w:val="en-GB"/>
              </w:rPr>
              <w:t>Phó</w:t>
            </w:r>
            <w:proofErr w:type="spellEnd"/>
            <w:r>
              <w:rPr>
                <w:rFonts w:ascii="Arial" w:hAnsi="Arial" w:cs="Arial"/>
                <w:color w:val="auto"/>
                <w:sz w:val="20"/>
                <w:lang w:val="en-GB"/>
              </w:rPr>
              <w:t xml:space="preserve"> </w:t>
            </w:r>
            <w:proofErr w:type="spellStart"/>
            <w:r w:rsidRPr="002A0B87">
              <w:rPr>
                <w:rFonts w:ascii="Arial" w:hAnsi="Arial" w:cs="Arial"/>
                <w:color w:val="auto"/>
                <w:sz w:val="20"/>
                <w:lang w:val="en-GB"/>
              </w:rPr>
              <w:t>Tổng</w:t>
            </w:r>
            <w:proofErr w:type="spellEnd"/>
            <w:r w:rsidRPr="002A0B87">
              <w:rPr>
                <w:rFonts w:ascii="Arial" w:hAnsi="Arial" w:cs="Arial"/>
                <w:color w:val="auto"/>
                <w:sz w:val="20"/>
                <w:lang w:val="en-GB"/>
              </w:rPr>
              <w:t xml:space="preserve"> </w:t>
            </w:r>
            <w:proofErr w:type="spellStart"/>
            <w:r w:rsidRPr="002A0B87">
              <w:rPr>
                <w:rFonts w:ascii="Arial" w:hAnsi="Arial" w:cs="Arial"/>
                <w:color w:val="auto"/>
                <w:sz w:val="20"/>
                <w:lang w:val="en-GB"/>
              </w:rPr>
              <w:t>Giám</w:t>
            </w:r>
            <w:proofErr w:type="spellEnd"/>
            <w:r w:rsidRPr="002A0B87">
              <w:rPr>
                <w:rFonts w:ascii="Arial" w:hAnsi="Arial" w:cs="Arial"/>
                <w:color w:val="auto"/>
                <w:sz w:val="20"/>
                <w:lang w:val="en-GB"/>
              </w:rPr>
              <w:t xml:space="preserve"> </w:t>
            </w:r>
            <w:proofErr w:type="spellStart"/>
            <w:r w:rsidRPr="002A0B87">
              <w:rPr>
                <w:rFonts w:ascii="Arial" w:hAnsi="Arial" w:cs="Arial"/>
                <w:color w:val="auto"/>
                <w:sz w:val="20"/>
                <w:lang w:val="en-GB"/>
              </w:rPr>
              <w:t>đốc</w:t>
            </w:r>
            <w:proofErr w:type="spellEnd"/>
            <w:r>
              <w:rPr>
                <w:rFonts w:ascii="Arial" w:hAnsi="Arial" w:cs="Arial"/>
                <w:color w:val="auto"/>
                <w:sz w:val="20"/>
                <w:lang w:val="en-GB"/>
              </w:rPr>
              <w:t xml:space="preserve"> </w:t>
            </w:r>
            <w:del w:id="47" w:author="Hanh My Bui" w:date="2023-03-09T15:29:00Z">
              <w:r w:rsidDel="001D4420">
                <w:rPr>
                  <w:rFonts w:ascii="Arial" w:hAnsi="Arial" w:cs="Arial"/>
                  <w:color w:val="auto"/>
                  <w:sz w:val="20"/>
                  <w:lang w:val="en-GB"/>
                </w:rPr>
                <w:delText>(Bổ nhiệm ngày 06 tháng 04 năm 2015)</w:delText>
              </w:r>
            </w:del>
          </w:p>
        </w:tc>
        <w:tc>
          <w:tcPr>
            <w:tcW w:w="3690" w:type="dxa"/>
            <w:tcPrChange w:id="48" w:author="Hanh My Bui" w:date="2023-03-09T15:30:00Z">
              <w:tcPr>
                <w:tcW w:w="3622" w:type="dxa"/>
              </w:tcPr>
            </w:tcPrChange>
          </w:tcPr>
          <w:p w14:paraId="40181145" w14:textId="40ECC570" w:rsidR="00CD20B1" w:rsidRDefault="00CD20B1" w:rsidP="00EF1715">
            <w:pPr>
              <w:pStyle w:val="normaltext"/>
              <w:ind w:left="-115"/>
              <w:rPr>
                <w:ins w:id="49" w:author="Hanh My Bui" w:date="2023-03-09T14:41:00Z"/>
                <w:rFonts w:ascii="Arial" w:hAnsi="Arial" w:cs="Arial"/>
                <w:color w:val="auto"/>
                <w:sz w:val="20"/>
                <w:lang w:val="en-GB"/>
              </w:rPr>
            </w:pPr>
            <w:proofErr w:type="spellStart"/>
            <w:ins w:id="50" w:author="Hanh My Bui" w:date="2023-03-09T14:41:00Z">
              <w:r>
                <w:rPr>
                  <w:rFonts w:ascii="Arial" w:hAnsi="Arial" w:cs="Arial"/>
                  <w:color w:val="auto"/>
                  <w:sz w:val="20"/>
                  <w:lang w:val="en-GB"/>
                </w:rPr>
                <w:t>Bổ</w:t>
              </w:r>
              <w:proofErr w:type="spellEnd"/>
              <w:r>
                <w:rPr>
                  <w:rFonts w:ascii="Arial" w:hAnsi="Arial" w:cs="Arial"/>
                  <w:color w:val="auto"/>
                  <w:sz w:val="20"/>
                  <w:lang w:val="en-GB"/>
                </w:rPr>
                <w:t xml:space="preserve"> </w:t>
              </w:r>
              <w:proofErr w:type="spellStart"/>
              <w:r>
                <w:rPr>
                  <w:rFonts w:ascii="Arial" w:hAnsi="Arial" w:cs="Arial"/>
                  <w:color w:val="auto"/>
                  <w:sz w:val="20"/>
                  <w:lang w:val="en-GB"/>
                </w:rPr>
                <w:t>nhiệm</w:t>
              </w:r>
              <w:proofErr w:type="spellEnd"/>
              <w:r>
                <w:rPr>
                  <w:rFonts w:ascii="Arial" w:hAnsi="Arial" w:cs="Arial"/>
                  <w:color w:val="auto"/>
                  <w:sz w:val="20"/>
                  <w:lang w:val="en-GB"/>
                </w:rPr>
                <w:t xml:space="preserve"> </w:t>
              </w:r>
              <w:proofErr w:type="spellStart"/>
              <w:r>
                <w:rPr>
                  <w:rFonts w:ascii="Arial" w:hAnsi="Arial" w:cs="Arial"/>
                  <w:color w:val="auto"/>
                  <w:sz w:val="20"/>
                  <w:lang w:val="en-GB"/>
                </w:rPr>
                <w:t>ngày</w:t>
              </w:r>
              <w:proofErr w:type="spellEnd"/>
              <w:r>
                <w:rPr>
                  <w:rFonts w:ascii="Arial" w:hAnsi="Arial" w:cs="Arial"/>
                  <w:color w:val="auto"/>
                  <w:sz w:val="20"/>
                  <w:lang w:val="en-GB"/>
                </w:rPr>
                <w:t xml:space="preserve"> 06 </w:t>
              </w:r>
              <w:proofErr w:type="spellStart"/>
              <w:r>
                <w:rPr>
                  <w:rFonts w:ascii="Arial" w:hAnsi="Arial" w:cs="Arial"/>
                  <w:color w:val="auto"/>
                  <w:sz w:val="20"/>
                  <w:lang w:val="en-GB"/>
                </w:rPr>
                <w:t>tháng</w:t>
              </w:r>
              <w:proofErr w:type="spellEnd"/>
              <w:r>
                <w:rPr>
                  <w:rFonts w:ascii="Arial" w:hAnsi="Arial" w:cs="Arial"/>
                  <w:color w:val="auto"/>
                  <w:sz w:val="20"/>
                  <w:lang w:val="en-GB"/>
                </w:rPr>
                <w:t xml:space="preserve"> 04 </w:t>
              </w:r>
              <w:proofErr w:type="spellStart"/>
              <w:r>
                <w:rPr>
                  <w:rFonts w:ascii="Arial" w:hAnsi="Arial" w:cs="Arial"/>
                  <w:color w:val="auto"/>
                  <w:sz w:val="20"/>
                  <w:lang w:val="en-GB"/>
                </w:rPr>
                <w:t>năm</w:t>
              </w:r>
              <w:proofErr w:type="spellEnd"/>
              <w:r>
                <w:rPr>
                  <w:rFonts w:ascii="Arial" w:hAnsi="Arial" w:cs="Arial"/>
                  <w:color w:val="auto"/>
                  <w:sz w:val="20"/>
                  <w:lang w:val="en-GB"/>
                </w:rPr>
                <w:t xml:space="preserve"> 2015</w:t>
              </w:r>
            </w:ins>
          </w:p>
        </w:tc>
      </w:tr>
      <w:tr w:rsidR="00CD20B1" w:rsidRPr="002A0B87" w14:paraId="1ABA1F76" w14:textId="07113680" w:rsidTr="000C7D69">
        <w:tc>
          <w:tcPr>
            <w:tcW w:w="2678" w:type="dxa"/>
            <w:tcPrChange w:id="51" w:author="Hanh My Bui" w:date="2023-03-09T15:30:00Z">
              <w:tcPr>
                <w:tcW w:w="2678" w:type="dxa"/>
              </w:tcPr>
            </w:tcPrChange>
          </w:tcPr>
          <w:p w14:paraId="1119F128" w14:textId="77777777" w:rsidR="00CD20B1" w:rsidRPr="002A0B87" w:rsidRDefault="00CD20B1" w:rsidP="00EF1715">
            <w:pPr>
              <w:pStyle w:val="normaltext"/>
              <w:ind w:left="-108"/>
              <w:rPr>
                <w:rFonts w:ascii="Arial" w:hAnsi="Arial" w:cs="Arial"/>
                <w:color w:val="auto"/>
                <w:sz w:val="20"/>
              </w:rPr>
            </w:pPr>
            <w:r w:rsidRPr="002A0B87">
              <w:rPr>
                <w:rFonts w:ascii="Arial" w:hAnsi="Arial" w:cs="Arial"/>
                <w:color w:val="auto"/>
                <w:sz w:val="20"/>
              </w:rPr>
              <w:t xml:space="preserve">Ông </w:t>
            </w:r>
            <w:r>
              <w:rPr>
                <w:rFonts w:ascii="Arial" w:hAnsi="Arial" w:cs="Arial"/>
                <w:color w:val="auto"/>
                <w:sz w:val="20"/>
              </w:rPr>
              <w:t>Nguyễn Ngọc Dũng</w:t>
            </w:r>
          </w:p>
        </w:tc>
        <w:tc>
          <w:tcPr>
            <w:tcW w:w="2542" w:type="dxa"/>
            <w:tcPrChange w:id="52" w:author="Hanh My Bui" w:date="2023-03-09T15:30:00Z">
              <w:tcPr>
                <w:tcW w:w="3622" w:type="dxa"/>
              </w:tcPr>
            </w:tcPrChange>
          </w:tcPr>
          <w:p w14:paraId="2B454022" w14:textId="77777777" w:rsidR="00CD20B1" w:rsidRPr="002A0B87" w:rsidRDefault="00CD20B1" w:rsidP="00EF1715">
            <w:pPr>
              <w:pStyle w:val="normaltext"/>
              <w:ind w:left="-115"/>
              <w:rPr>
                <w:rFonts w:ascii="Arial" w:hAnsi="Arial" w:cs="Arial"/>
                <w:color w:val="auto"/>
                <w:sz w:val="20"/>
                <w:lang w:val="en-GB"/>
              </w:rPr>
            </w:pPr>
            <w:proofErr w:type="spellStart"/>
            <w:r w:rsidRPr="002A0B87">
              <w:rPr>
                <w:rFonts w:ascii="Arial" w:hAnsi="Arial" w:cs="Arial"/>
                <w:color w:val="auto"/>
                <w:sz w:val="20"/>
                <w:lang w:val="en-GB"/>
              </w:rPr>
              <w:t>Phó</w:t>
            </w:r>
            <w:proofErr w:type="spellEnd"/>
            <w:r w:rsidRPr="002A0B87">
              <w:rPr>
                <w:rFonts w:ascii="Arial" w:hAnsi="Arial" w:cs="Arial"/>
                <w:color w:val="auto"/>
                <w:sz w:val="20"/>
                <w:lang w:val="en-GB"/>
              </w:rPr>
              <w:t xml:space="preserve"> </w:t>
            </w:r>
            <w:proofErr w:type="spellStart"/>
            <w:r w:rsidRPr="002A0B87">
              <w:rPr>
                <w:rFonts w:ascii="Arial" w:hAnsi="Arial" w:cs="Arial"/>
                <w:color w:val="auto"/>
                <w:sz w:val="20"/>
                <w:lang w:val="en-GB"/>
              </w:rPr>
              <w:t>Tổng</w:t>
            </w:r>
            <w:proofErr w:type="spellEnd"/>
            <w:r w:rsidRPr="002A0B87">
              <w:rPr>
                <w:rFonts w:ascii="Arial" w:hAnsi="Arial" w:cs="Arial"/>
                <w:color w:val="auto"/>
                <w:sz w:val="20"/>
                <w:lang w:val="en-GB"/>
              </w:rPr>
              <w:t xml:space="preserve"> </w:t>
            </w:r>
            <w:proofErr w:type="spellStart"/>
            <w:r w:rsidRPr="002A0B87">
              <w:rPr>
                <w:rFonts w:ascii="Arial" w:hAnsi="Arial" w:cs="Arial"/>
                <w:color w:val="auto"/>
                <w:sz w:val="20"/>
                <w:lang w:val="en-GB"/>
              </w:rPr>
              <w:t>Giám</w:t>
            </w:r>
            <w:proofErr w:type="spellEnd"/>
            <w:r w:rsidRPr="002A0B87">
              <w:rPr>
                <w:rFonts w:ascii="Arial" w:hAnsi="Arial" w:cs="Arial"/>
                <w:color w:val="auto"/>
                <w:sz w:val="20"/>
                <w:lang w:val="en-GB"/>
              </w:rPr>
              <w:t xml:space="preserve"> </w:t>
            </w:r>
            <w:proofErr w:type="spellStart"/>
            <w:r w:rsidRPr="002A0B87">
              <w:rPr>
                <w:rFonts w:ascii="Arial" w:hAnsi="Arial" w:cs="Arial"/>
                <w:color w:val="auto"/>
                <w:sz w:val="20"/>
                <w:lang w:val="en-GB"/>
              </w:rPr>
              <w:t>đốc</w:t>
            </w:r>
            <w:proofErr w:type="spellEnd"/>
            <w:r w:rsidRPr="002A0B87">
              <w:rPr>
                <w:rFonts w:ascii="Arial" w:hAnsi="Arial" w:cs="Arial"/>
                <w:color w:val="auto"/>
                <w:sz w:val="20"/>
                <w:lang w:val="en-GB"/>
              </w:rPr>
              <w:t xml:space="preserve"> </w:t>
            </w:r>
            <w:del w:id="53" w:author="Hanh My Bui" w:date="2023-03-09T15:29:00Z">
              <w:r w:rsidRPr="002A0B87" w:rsidDel="00806F06">
                <w:rPr>
                  <w:rFonts w:ascii="Arial" w:hAnsi="Arial" w:cs="Arial"/>
                  <w:color w:val="auto"/>
                  <w:sz w:val="20"/>
                  <w:lang w:val="en-GB"/>
                </w:rPr>
                <w:delText>(</w:delText>
              </w:r>
              <w:r w:rsidRPr="002A0B87" w:rsidDel="001D4420">
                <w:rPr>
                  <w:rFonts w:ascii="Arial" w:hAnsi="Arial" w:cs="Arial"/>
                  <w:color w:val="auto"/>
                  <w:sz w:val="20"/>
                </w:rPr>
                <w:delText xml:space="preserve">Bổ nhiệm ngày </w:delText>
              </w:r>
              <w:r w:rsidDel="001D4420">
                <w:rPr>
                  <w:rFonts w:ascii="Arial" w:hAnsi="Arial" w:cs="Arial"/>
                  <w:color w:val="auto"/>
                  <w:sz w:val="20"/>
                </w:rPr>
                <w:delText>23</w:delText>
              </w:r>
              <w:r w:rsidRPr="002A0B87" w:rsidDel="001D4420">
                <w:rPr>
                  <w:rFonts w:ascii="Arial" w:hAnsi="Arial" w:cs="Arial"/>
                  <w:color w:val="auto"/>
                  <w:sz w:val="20"/>
                </w:rPr>
                <w:delText xml:space="preserve"> tháng 04 năm 202</w:delText>
              </w:r>
              <w:r w:rsidDel="001D4420">
                <w:rPr>
                  <w:rFonts w:ascii="Arial" w:hAnsi="Arial" w:cs="Arial"/>
                  <w:color w:val="auto"/>
                  <w:sz w:val="20"/>
                </w:rPr>
                <w:delText>1</w:delText>
              </w:r>
              <w:r w:rsidRPr="002A0B87" w:rsidDel="001D4420">
                <w:rPr>
                  <w:rFonts w:ascii="Arial" w:hAnsi="Arial" w:cs="Arial"/>
                  <w:color w:val="auto"/>
                  <w:sz w:val="20"/>
                </w:rPr>
                <w:delText>)</w:delText>
              </w:r>
            </w:del>
          </w:p>
        </w:tc>
        <w:tc>
          <w:tcPr>
            <w:tcW w:w="3690" w:type="dxa"/>
            <w:tcPrChange w:id="54" w:author="Hanh My Bui" w:date="2023-03-09T15:30:00Z">
              <w:tcPr>
                <w:tcW w:w="3622" w:type="dxa"/>
              </w:tcPr>
            </w:tcPrChange>
          </w:tcPr>
          <w:p w14:paraId="3A6487B2" w14:textId="64070633" w:rsidR="00CD20B1" w:rsidRPr="002A0B87" w:rsidRDefault="001D4420" w:rsidP="00EF1715">
            <w:pPr>
              <w:pStyle w:val="normaltext"/>
              <w:ind w:left="-115"/>
              <w:rPr>
                <w:ins w:id="55" w:author="Hanh My Bui" w:date="2023-03-09T14:41:00Z"/>
                <w:rFonts w:ascii="Arial" w:hAnsi="Arial" w:cs="Arial"/>
                <w:color w:val="auto"/>
                <w:sz w:val="20"/>
                <w:lang w:val="en-GB"/>
              </w:rPr>
            </w:pPr>
            <w:ins w:id="56" w:author="Hanh My Bui" w:date="2023-03-09T15:29:00Z">
              <w:r w:rsidRPr="002A0B87">
                <w:rPr>
                  <w:rFonts w:ascii="Arial" w:hAnsi="Arial" w:cs="Arial"/>
                  <w:color w:val="auto"/>
                  <w:sz w:val="20"/>
                </w:rPr>
                <w:t xml:space="preserve">Bổ nhiệm ngày </w:t>
              </w:r>
              <w:r>
                <w:rPr>
                  <w:rFonts w:ascii="Arial" w:hAnsi="Arial" w:cs="Arial"/>
                  <w:color w:val="auto"/>
                  <w:sz w:val="20"/>
                </w:rPr>
                <w:t>23</w:t>
              </w:r>
              <w:r w:rsidRPr="002A0B87">
                <w:rPr>
                  <w:rFonts w:ascii="Arial" w:hAnsi="Arial" w:cs="Arial"/>
                  <w:color w:val="auto"/>
                  <w:sz w:val="20"/>
                </w:rPr>
                <w:t xml:space="preserve"> tháng 04 năm 202</w:t>
              </w:r>
              <w:r>
                <w:rPr>
                  <w:rFonts w:ascii="Arial" w:hAnsi="Arial" w:cs="Arial"/>
                  <w:color w:val="auto"/>
                  <w:sz w:val="20"/>
                </w:rPr>
                <w:t>1</w:t>
              </w:r>
            </w:ins>
          </w:p>
        </w:tc>
      </w:tr>
      <w:tr w:rsidR="00CD20B1" w:rsidRPr="002A0B87" w14:paraId="44E32BF1" w14:textId="04E1505F" w:rsidTr="000C7D69">
        <w:tc>
          <w:tcPr>
            <w:tcW w:w="2678" w:type="dxa"/>
            <w:tcPrChange w:id="57" w:author="Hanh My Bui" w:date="2023-03-09T15:30:00Z">
              <w:tcPr>
                <w:tcW w:w="2678" w:type="dxa"/>
              </w:tcPr>
            </w:tcPrChange>
          </w:tcPr>
          <w:p w14:paraId="7155B3CD" w14:textId="77777777" w:rsidR="00CD20B1" w:rsidRPr="0090306A" w:rsidRDefault="00CD20B1" w:rsidP="00EF1715">
            <w:pPr>
              <w:pStyle w:val="normaltext"/>
              <w:ind w:left="-108"/>
              <w:rPr>
                <w:rFonts w:ascii="Arial" w:hAnsi="Arial" w:cs="Arial"/>
                <w:color w:val="auto"/>
                <w:sz w:val="20"/>
              </w:rPr>
            </w:pPr>
            <w:r w:rsidRPr="0090306A">
              <w:rPr>
                <w:rFonts w:ascii="Arial" w:hAnsi="Arial" w:cs="Arial"/>
                <w:color w:val="auto"/>
                <w:sz w:val="20"/>
              </w:rPr>
              <w:lastRenderedPageBreak/>
              <w:t xml:space="preserve">Bà Nguyễn Thị </w:t>
            </w:r>
            <w:r>
              <w:rPr>
                <w:rFonts w:ascii="Arial" w:hAnsi="Arial" w:cs="Arial"/>
                <w:color w:val="auto"/>
                <w:sz w:val="20"/>
              </w:rPr>
              <w:t>Vân</w:t>
            </w:r>
          </w:p>
        </w:tc>
        <w:tc>
          <w:tcPr>
            <w:tcW w:w="2542" w:type="dxa"/>
            <w:tcPrChange w:id="58" w:author="Hanh My Bui" w:date="2023-03-09T15:30:00Z">
              <w:tcPr>
                <w:tcW w:w="3622" w:type="dxa"/>
              </w:tcPr>
            </w:tcPrChange>
          </w:tcPr>
          <w:p w14:paraId="7FDFB9AD" w14:textId="77777777" w:rsidR="00CD20B1" w:rsidRPr="0090306A" w:rsidRDefault="00CD20B1" w:rsidP="00EF1715">
            <w:pPr>
              <w:pStyle w:val="normaltext"/>
              <w:ind w:left="-115"/>
              <w:rPr>
                <w:rFonts w:ascii="Arial" w:hAnsi="Arial" w:cs="Arial"/>
                <w:color w:val="auto"/>
                <w:sz w:val="20"/>
                <w:lang w:val="en-GB"/>
              </w:rPr>
            </w:pPr>
            <w:proofErr w:type="spellStart"/>
            <w:r w:rsidRPr="0090306A">
              <w:rPr>
                <w:rFonts w:ascii="Arial" w:hAnsi="Arial" w:cs="Arial"/>
                <w:color w:val="auto"/>
                <w:sz w:val="20"/>
                <w:lang w:val="en-GB"/>
              </w:rPr>
              <w:t>Kế</w:t>
            </w:r>
            <w:proofErr w:type="spellEnd"/>
            <w:r w:rsidRPr="0090306A">
              <w:rPr>
                <w:rFonts w:ascii="Arial" w:hAnsi="Arial" w:cs="Arial"/>
                <w:color w:val="auto"/>
                <w:sz w:val="20"/>
                <w:lang w:val="en-GB"/>
              </w:rPr>
              <w:t xml:space="preserve"> </w:t>
            </w:r>
            <w:proofErr w:type="spellStart"/>
            <w:r w:rsidRPr="0090306A">
              <w:rPr>
                <w:rFonts w:ascii="Arial" w:hAnsi="Arial" w:cs="Arial"/>
                <w:color w:val="auto"/>
                <w:sz w:val="20"/>
                <w:lang w:val="en-GB"/>
              </w:rPr>
              <w:t>toán</w:t>
            </w:r>
            <w:proofErr w:type="spellEnd"/>
            <w:r w:rsidRPr="0090306A">
              <w:rPr>
                <w:rFonts w:ascii="Arial" w:hAnsi="Arial" w:cs="Arial"/>
                <w:color w:val="auto"/>
                <w:sz w:val="20"/>
                <w:lang w:val="en-GB"/>
              </w:rPr>
              <w:t xml:space="preserve"> </w:t>
            </w:r>
            <w:proofErr w:type="spellStart"/>
            <w:r w:rsidRPr="0090306A">
              <w:rPr>
                <w:rFonts w:ascii="Arial" w:hAnsi="Arial" w:cs="Arial"/>
                <w:color w:val="auto"/>
                <w:sz w:val="20"/>
                <w:lang w:val="en-GB"/>
              </w:rPr>
              <w:t>Trưởng</w:t>
            </w:r>
            <w:proofErr w:type="spellEnd"/>
            <w:r>
              <w:rPr>
                <w:rFonts w:ascii="Arial" w:hAnsi="Arial" w:cs="Arial"/>
                <w:color w:val="auto"/>
                <w:sz w:val="20"/>
                <w:lang w:val="en-GB"/>
              </w:rPr>
              <w:t xml:space="preserve"> </w:t>
            </w:r>
            <w:del w:id="59" w:author="Hanh My Bui" w:date="2023-03-09T15:29:00Z">
              <w:r w:rsidDel="00806F06">
                <w:rPr>
                  <w:rFonts w:ascii="Arial" w:hAnsi="Arial" w:cs="Arial"/>
                  <w:color w:val="auto"/>
                  <w:sz w:val="20"/>
                  <w:lang w:val="en-GB"/>
                </w:rPr>
                <w:delText>(Bổ nhiệm ngày 17 tháng 01 năm 2019)</w:delText>
              </w:r>
            </w:del>
          </w:p>
        </w:tc>
        <w:tc>
          <w:tcPr>
            <w:tcW w:w="3690" w:type="dxa"/>
            <w:tcPrChange w:id="60" w:author="Hanh My Bui" w:date="2023-03-09T15:30:00Z">
              <w:tcPr>
                <w:tcW w:w="3622" w:type="dxa"/>
              </w:tcPr>
            </w:tcPrChange>
          </w:tcPr>
          <w:p w14:paraId="52D506CE" w14:textId="34C172EE" w:rsidR="00CD20B1" w:rsidRPr="0090306A" w:rsidRDefault="00806F06" w:rsidP="00EF1715">
            <w:pPr>
              <w:pStyle w:val="normaltext"/>
              <w:ind w:left="-115"/>
              <w:rPr>
                <w:ins w:id="61" w:author="Hanh My Bui" w:date="2023-03-09T14:41:00Z"/>
                <w:rFonts w:ascii="Arial" w:hAnsi="Arial" w:cs="Arial"/>
                <w:color w:val="auto"/>
                <w:sz w:val="20"/>
                <w:lang w:val="en-GB"/>
              </w:rPr>
            </w:pPr>
            <w:proofErr w:type="spellStart"/>
            <w:ins w:id="62" w:author="Hanh My Bui" w:date="2023-03-09T15:29:00Z">
              <w:r>
                <w:rPr>
                  <w:rFonts w:ascii="Arial" w:hAnsi="Arial" w:cs="Arial"/>
                  <w:color w:val="auto"/>
                  <w:sz w:val="20"/>
                  <w:lang w:val="en-GB"/>
                </w:rPr>
                <w:t>Bổ</w:t>
              </w:r>
              <w:proofErr w:type="spellEnd"/>
              <w:r>
                <w:rPr>
                  <w:rFonts w:ascii="Arial" w:hAnsi="Arial" w:cs="Arial"/>
                  <w:color w:val="auto"/>
                  <w:sz w:val="20"/>
                  <w:lang w:val="en-GB"/>
                </w:rPr>
                <w:t xml:space="preserve"> </w:t>
              </w:r>
              <w:proofErr w:type="spellStart"/>
              <w:r>
                <w:rPr>
                  <w:rFonts w:ascii="Arial" w:hAnsi="Arial" w:cs="Arial"/>
                  <w:color w:val="auto"/>
                  <w:sz w:val="20"/>
                  <w:lang w:val="en-GB"/>
                </w:rPr>
                <w:t>nhiệm</w:t>
              </w:r>
              <w:proofErr w:type="spellEnd"/>
              <w:r>
                <w:rPr>
                  <w:rFonts w:ascii="Arial" w:hAnsi="Arial" w:cs="Arial"/>
                  <w:color w:val="auto"/>
                  <w:sz w:val="20"/>
                  <w:lang w:val="en-GB"/>
                </w:rPr>
                <w:t xml:space="preserve"> </w:t>
              </w:r>
              <w:proofErr w:type="spellStart"/>
              <w:r>
                <w:rPr>
                  <w:rFonts w:ascii="Arial" w:hAnsi="Arial" w:cs="Arial"/>
                  <w:color w:val="auto"/>
                  <w:sz w:val="20"/>
                  <w:lang w:val="en-GB"/>
                </w:rPr>
                <w:t>ngày</w:t>
              </w:r>
              <w:proofErr w:type="spellEnd"/>
              <w:r>
                <w:rPr>
                  <w:rFonts w:ascii="Arial" w:hAnsi="Arial" w:cs="Arial"/>
                  <w:color w:val="auto"/>
                  <w:sz w:val="20"/>
                  <w:lang w:val="en-GB"/>
                </w:rPr>
                <w:t xml:space="preserve"> 17 </w:t>
              </w:r>
              <w:proofErr w:type="spellStart"/>
              <w:r>
                <w:rPr>
                  <w:rFonts w:ascii="Arial" w:hAnsi="Arial" w:cs="Arial"/>
                  <w:color w:val="auto"/>
                  <w:sz w:val="20"/>
                  <w:lang w:val="en-GB"/>
                </w:rPr>
                <w:t>tháng</w:t>
              </w:r>
              <w:proofErr w:type="spellEnd"/>
              <w:r>
                <w:rPr>
                  <w:rFonts w:ascii="Arial" w:hAnsi="Arial" w:cs="Arial"/>
                  <w:color w:val="auto"/>
                  <w:sz w:val="20"/>
                  <w:lang w:val="en-GB"/>
                </w:rPr>
                <w:t xml:space="preserve"> 01 </w:t>
              </w:r>
              <w:proofErr w:type="spellStart"/>
              <w:r>
                <w:rPr>
                  <w:rFonts w:ascii="Arial" w:hAnsi="Arial" w:cs="Arial"/>
                  <w:color w:val="auto"/>
                  <w:sz w:val="20"/>
                  <w:lang w:val="en-GB"/>
                </w:rPr>
                <w:t>năm</w:t>
              </w:r>
              <w:proofErr w:type="spellEnd"/>
              <w:r>
                <w:rPr>
                  <w:rFonts w:ascii="Arial" w:hAnsi="Arial" w:cs="Arial"/>
                  <w:color w:val="auto"/>
                  <w:sz w:val="20"/>
                  <w:lang w:val="en-GB"/>
                </w:rPr>
                <w:t xml:space="preserve"> 2019</w:t>
              </w:r>
            </w:ins>
          </w:p>
        </w:tc>
      </w:tr>
    </w:tbl>
    <w:p w14:paraId="5A198D66" w14:textId="77777777" w:rsidR="00050FC7" w:rsidRDefault="00050FC7" w:rsidP="00050FC7">
      <w:pPr>
        <w:rPr>
          <w:lang w:val="en-GB"/>
        </w:rPr>
      </w:pPr>
    </w:p>
    <w:p w14:paraId="21525B85" w14:textId="77777777" w:rsidR="00050FC7" w:rsidRDefault="00050FC7" w:rsidP="00050FC7">
      <w:pPr>
        <w:rPr>
          <w:lang w:val="en-GB"/>
        </w:rPr>
      </w:pPr>
    </w:p>
    <w:p w14:paraId="6F8DD282" w14:textId="77777777" w:rsidR="00050FC7" w:rsidRPr="002A0B87" w:rsidRDefault="00050FC7" w:rsidP="00050FC7">
      <w:pPr>
        <w:pStyle w:val="Heading1"/>
        <w:rPr>
          <w:lang w:val="en-GB"/>
        </w:rPr>
      </w:pPr>
      <w:r w:rsidRPr="002A0B87">
        <w:rPr>
          <w:lang w:val="en-GB"/>
        </w:rPr>
        <w:t>NGƯỜI ĐẠI DIỆN THEO PHÁP LUẬT</w:t>
      </w:r>
    </w:p>
    <w:p w14:paraId="2ED1B339" w14:textId="77777777" w:rsidR="00050FC7" w:rsidRPr="002A0B87" w:rsidRDefault="00050FC7" w:rsidP="00050FC7">
      <w:pPr>
        <w:rPr>
          <w:lang w:val="en-GB"/>
        </w:rPr>
      </w:pPr>
    </w:p>
    <w:p w14:paraId="3DD55E0F" w14:textId="71F57D1F" w:rsidR="00050FC7" w:rsidRPr="002A0B87" w:rsidRDefault="00050FC7" w:rsidP="00050FC7">
      <w:pPr>
        <w:rPr>
          <w:lang w:val="en-GB"/>
        </w:rPr>
      </w:pPr>
      <w:proofErr w:type="spellStart"/>
      <w:r w:rsidRPr="000C3D1A">
        <w:rPr>
          <w:lang w:val="en-GB"/>
        </w:rPr>
        <w:t>N</w:t>
      </w:r>
      <w:r w:rsidRPr="00F11454">
        <w:rPr>
          <w:lang w:val="en-GB"/>
        </w:rPr>
        <w:t>gười</w:t>
      </w:r>
      <w:proofErr w:type="spellEnd"/>
      <w:r w:rsidRPr="00F11454">
        <w:rPr>
          <w:lang w:val="en-GB"/>
        </w:rPr>
        <w:t xml:space="preserve"> </w:t>
      </w:r>
      <w:proofErr w:type="spellStart"/>
      <w:r w:rsidRPr="00F11454">
        <w:rPr>
          <w:lang w:val="en-GB"/>
        </w:rPr>
        <w:t>đại</w:t>
      </w:r>
      <w:proofErr w:type="spellEnd"/>
      <w:r w:rsidRPr="00F11454">
        <w:rPr>
          <w:lang w:val="en-GB"/>
        </w:rPr>
        <w:t xml:space="preserve"> </w:t>
      </w:r>
      <w:proofErr w:type="spellStart"/>
      <w:r w:rsidRPr="00F11454">
        <w:rPr>
          <w:lang w:val="en-GB"/>
        </w:rPr>
        <w:t>diện</w:t>
      </w:r>
      <w:proofErr w:type="spellEnd"/>
      <w:r w:rsidRPr="00F11454">
        <w:rPr>
          <w:lang w:val="en-GB"/>
        </w:rPr>
        <w:t xml:space="preserve"> </w:t>
      </w:r>
      <w:proofErr w:type="spellStart"/>
      <w:r w:rsidRPr="00F11454">
        <w:rPr>
          <w:lang w:val="en-GB"/>
        </w:rPr>
        <w:t>theo</w:t>
      </w:r>
      <w:proofErr w:type="spellEnd"/>
      <w:r w:rsidRPr="00F11454">
        <w:rPr>
          <w:lang w:val="en-GB"/>
        </w:rPr>
        <w:t xml:space="preserve"> </w:t>
      </w:r>
      <w:proofErr w:type="spellStart"/>
      <w:r w:rsidRPr="00F11454">
        <w:rPr>
          <w:lang w:val="en-GB"/>
        </w:rPr>
        <w:t>pháp</w:t>
      </w:r>
      <w:proofErr w:type="spellEnd"/>
      <w:r w:rsidRPr="00F11454">
        <w:rPr>
          <w:lang w:val="en-GB"/>
        </w:rPr>
        <w:t xml:space="preserve"> </w:t>
      </w:r>
      <w:proofErr w:type="spellStart"/>
      <w:r w:rsidRPr="00F11454">
        <w:rPr>
          <w:lang w:val="en-GB"/>
        </w:rPr>
        <w:t>luật</w:t>
      </w:r>
      <w:proofErr w:type="spellEnd"/>
      <w:r w:rsidRPr="00F11454">
        <w:rPr>
          <w:lang w:val="en-GB"/>
        </w:rPr>
        <w:t xml:space="preserve"> </w:t>
      </w:r>
      <w:proofErr w:type="spellStart"/>
      <w:r w:rsidRPr="00F11454">
        <w:rPr>
          <w:lang w:val="en-GB"/>
        </w:rPr>
        <w:t>của</w:t>
      </w:r>
      <w:proofErr w:type="spellEnd"/>
      <w:r w:rsidRPr="00F11454">
        <w:rPr>
          <w:lang w:val="en-GB"/>
        </w:rPr>
        <w:t xml:space="preserve"> </w:t>
      </w:r>
      <w:proofErr w:type="spellStart"/>
      <w:r w:rsidRPr="00F11454">
        <w:rPr>
          <w:lang w:val="en-GB"/>
        </w:rPr>
        <w:t>Công</w:t>
      </w:r>
      <w:proofErr w:type="spellEnd"/>
      <w:r w:rsidRPr="00F11454">
        <w:rPr>
          <w:lang w:val="en-GB"/>
        </w:rPr>
        <w:t xml:space="preserve"> ty</w:t>
      </w:r>
      <w:r w:rsidRPr="000C3D1A">
        <w:rPr>
          <w:lang w:val="en-GB"/>
        </w:rPr>
        <w:t xml:space="preserve"> </w:t>
      </w:r>
      <w:proofErr w:type="spellStart"/>
      <w:r w:rsidRPr="000C3D1A">
        <w:rPr>
          <w:rFonts w:cs="Arial"/>
          <w:color w:val="000000" w:themeColor="text1"/>
          <w:lang w:val="en-GB"/>
        </w:rPr>
        <w:t>trong</w:t>
      </w:r>
      <w:proofErr w:type="spellEnd"/>
      <w:r w:rsidRPr="000C3D1A">
        <w:rPr>
          <w:rFonts w:cs="Arial"/>
          <w:color w:val="000000" w:themeColor="text1"/>
          <w:lang w:val="en-GB"/>
        </w:rPr>
        <w:t xml:space="preserve"> </w:t>
      </w:r>
      <w:r>
        <w:rPr>
          <w:rFonts w:cs="Arial"/>
          <w:color w:val="000000" w:themeColor="text1"/>
        </w:rPr>
        <w:t>năm</w:t>
      </w:r>
      <w:r w:rsidRPr="000C3D1A">
        <w:rPr>
          <w:rFonts w:cs="Arial"/>
          <w:color w:val="000000" w:themeColor="text1"/>
        </w:rPr>
        <w:t xml:space="preserve"> </w:t>
      </w:r>
      <w:proofErr w:type="spellStart"/>
      <w:r w:rsidRPr="000C3D1A">
        <w:rPr>
          <w:rFonts w:cs="Arial"/>
          <w:color w:val="000000" w:themeColor="text1"/>
          <w:lang w:val="en-GB"/>
        </w:rPr>
        <w:t>và</w:t>
      </w:r>
      <w:proofErr w:type="spellEnd"/>
      <w:r w:rsidRPr="000C3D1A">
        <w:rPr>
          <w:rFonts w:cs="Arial"/>
          <w:color w:val="000000" w:themeColor="text1"/>
          <w:lang w:val="en-GB"/>
        </w:rPr>
        <w:t xml:space="preserve"> </w:t>
      </w:r>
      <w:proofErr w:type="spellStart"/>
      <w:r w:rsidRPr="000C3D1A">
        <w:rPr>
          <w:rFonts w:cs="Arial"/>
          <w:color w:val="000000" w:themeColor="text1"/>
          <w:lang w:val="en-GB"/>
        </w:rPr>
        <w:t>vào</w:t>
      </w:r>
      <w:proofErr w:type="spellEnd"/>
      <w:r w:rsidRPr="000C3D1A">
        <w:rPr>
          <w:rFonts w:cs="Arial"/>
          <w:color w:val="000000" w:themeColor="text1"/>
          <w:lang w:val="en-GB"/>
        </w:rPr>
        <w:t xml:space="preserve"> </w:t>
      </w:r>
      <w:proofErr w:type="spellStart"/>
      <w:r w:rsidRPr="000C3D1A">
        <w:rPr>
          <w:rFonts w:cs="Arial"/>
          <w:color w:val="000000" w:themeColor="text1"/>
          <w:lang w:val="en-GB"/>
        </w:rPr>
        <w:t>ngày</w:t>
      </w:r>
      <w:proofErr w:type="spellEnd"/>
      <w:r w:rsidRPr="000C3D1A">
        <w:rPr>
          <w:rFonts w:cs="Arial"/>
          <w:color w:val="000000" w:themeColor="text1"/>
          <w:lang w:val="en-GB"/>
        </w:rPr>
        <w:t xml:space="preserve"> </w:t>
      </w:r>
      <w:proofErr w:type="spellStart"/>
      <w:r w:rsidRPr="000C3D1A">
        <w:rPr>
          <w:rFonts w:cs="Arial"/>
          <w:color w:val="000000" w:themeColor="text1"/>
          <w:lang w:val="en-GB"/>
        </w:rPr>
        <w:t>lập</w:t>
      </w:r>
      <w:proofErr w:type="spellEnd"/>
      <w:r w:rsidRPr="000C3D1A">
        <w:rPr>
          <w:rFonts w:cs="Arial"/>
          <w:color w:val="000000" w:themeColor="text1"/>
          <w:lang w:val="en-GB"/>
        </w:rPr>
        <w:t xml:space="preserve"> </w:t>
      </w:r>
      <w:proofErr w:type="spellStart"/>
      <w:r w:rsidRPr="000C3D1A">
        <w:rPr>
          <w:rFonts w:cs="Arial"/>
          <w:color w:val="000000" w:themeColor="text1"/>
          <w:lang w:val="en-GB"/>
        </w:rPr>
        <w:t>báo</w:t>
      </w:r>
      <w:proofErr w:type="spellEnd"/>
      <w:r w:rsidRPr="000C3D1A">
        <w:rPr>
          <w:rFonts w:cs="Arial"/>
          <w:color w:val="000000" w:themeColor="text1"/>
          <w:lang w:val="en-GB"/>
        </w:rPr>
        <w:t xml:space="preserve"> </w:t>
      </w:r>
      <w:proofErr w:type="spellStart"/>
      <w:r w:rsidRPr="000C3D1A">
        <w:rPr>
          <w:rFonts w:cs="Arial"/>
          <w:color w:val="000000" w:themeColor="text1"/>
          <w:lang w:val="en-GB"/>
        </w:rPr>
        <w:t>cáo</w:t>
      </w:r>
      <w:proofErr w:type="spellEnd"/>
      <w:r w:rsidRPr="000C3D1A">
        <w:rPr>
          <w:rFonts w:cs="Arial"/>
          <w:color w:val="000000" w:themeColor="text1"/>
          <w:lang w:val="en-GB"/>
        </w:rPr>
        <w:t xml:space="preserve"> </w:t>
      </w:r>
      <w:proofErr w:type="spellStart"/>
      <w:r w:rsidRPr="000C3D1A">
        <w:rPr>
          <w:rFonts w:cs="Arial"/>
          <w:color w:val="000000" w:themeColor="text1"/>
          <w:lang w:val="en-GB"/>
        </w:rPr>
        <w:t>này</w:t>
      </w:r>
      <w:proofErr w:type="spellEnd"/>
      <w:r w:rsidRPr="000C3D1A">
        <w:rPr>
          <w:rFonts w:cs="Arial"/>
          <w:color w:val="000000" w:themeColor="text1"/>
          <w:lang w:val="en-GB"/>
        </w:rPr>
        <w:t xml:space="preserve"> </w:t>
      </w:r>
      <w:proofErr w:type="spellStart"/>
      <w:r w:rsidRPr="000C3D1A">
        <w:rPr>
          <w:rFonts w:cs="Arial"/>
          <w:color w:val="000000" w:themeColor="text1"/>
          <w:lang w:val="en-GB"/>
        </w:rPr>
        <w:t>là</w:t>
      </w:r>
      <w:proofErr w:type="spellEnd"/>
      <w:r w:rsidRPr="000C3D1A">
        <w:rPr>
          <w:rFonts w:cs="Arial"/>
          <w:color w:val="000000" w:themeColor="text1"/>
          <w:lang w:val="en-GB"/>
        </w:rPr>
        <w:t xml:space="preserve"> </w:t>
      </w:r>
      <w:proofErr w:type="spellStart"/>
      <w:r>
        <w:rPr>
          <w:lang w:val="en-GB"/>
        </w:rPr>
        <w:t>ông</w:t>
      </w:r>
      <w:proofErr w:type="spellEnd"/>
      <w:r>
        <w:rPr>
          <w:lang w:val="en-GB"/>
        </w:rPr>
        <w:t xml:space="preserve"> Lee </w:t>
      </w:r>
      <w:proofErr w:type="spellStart"/>
      <w:r>
        <w:rPr>
          <w:lang w:val="en-GB"/>
        </w:rPr>
        <w:t>Jin</w:t>
      </w:r>
      <w:proofErr w:type="spellEnd"/>
      <w:ins w:id="63" w:author="Hanh My Bui" w:date="2023-03-09T15:30:00Z">
        <w:r w:rsidR="000C7D69">
          <w:rPr>
            <w:lang w:val="en-GB"/>
          </w:rPr>
          <w:t xml:space="preserve"> </w:t>
        </w:r>
      </w:ins>
      <w:del w:id="64" w:author="Hanh My Bui" w:date="2023-03-09T15:30:00Z">
        <w:r w:rsidDel="000C7D69">
          <w:rPr>
            <w:lang w:val="en-GB"/>
          </w:rPr>
          <w:delText xml:space="preserve"> </w:delText>
        </w:r>
      </w:del>
      <w:r>
        <w:rPr>
          <w:lang w:val="en-GB"/>
        </w:rPr>
        <w:t xml:space="preserve">Hwan, </w:t>
      </w:r>
      <w:proofErr w:type="spellStart"/>
      <w:r>
        <w:rPr>
          <w:lang w:val="en-GB"/>
        </w:rPr>
        <w:t>chức</w:t>
      </w:r>
      <w:proofErr w:type="spellEnd"/>
      <w:r>
        <w:rPr>
          <w:lang w:val="en-GB"/>
        </w:rPr>
        <w:t xml:space="preserve"> </w:t>
      </w:r>
      <w:proofErr w:type="spellStart"/>
      <w:r>
        <w:rPr>
          <w:lang w:val="en-GB"/>
        </w:rPr>
        <w:t>danh</w:t>
      </w:r>
      <w:proofErr w:type="spellEnd"/>
      <w:r>
        <w:rPr>
          <w:lang w:val="en-GB"/>
        </w:rPr>
        <w:t xml:space="preserve"> </w:t>
      </w:r>
      <w:proofErr w:type="spellStart"/>
      <w:r>
        <w:rPr>
          <w:lang w:val="en-GB"/>
        </w:rPr>
        <w:t>Tổng</w:t>
      </w:r>
      <w:proofErr w:type="spellEnd"/>
      <w:r>
        <w:rPr>
          <w:lang w:val="en-GB"/>
        </w:rPr>
        <w:t xml:space="preserve"> </w:t>
      </w:r>
      <w:proofErr w:type="spellStart"/>
      <w:r>
        <w:rPr>
          <w:lang w:val="en-GB"/>
        </w:rPr>
        <w:t>Giám</w:t>
      </w:r>
      <w:proofErr w:type="spellEnd"/>
      <w:r>
        <w:rPr>
          <w:lang w:val="en-GB"/>
        </w:rPr>
        <w:t xml:space="preserve"> </w:t>
      </w:r>
      <w:proofErr w:type="spellStart"/>
      <w:r>
        <w:rPr>
          <w:lang w:val="en-GB"/>
        </w:rPr>
        <w:t>đốc</w:t>
      </w:r>
      <w:proofErr w:type="spellEnd"/>
      <w:r w:rsidRPr="000C3D1A">
        <w:rPr>
          <w:lang w:val="en-GB"/>
        </w:rPr>
        <w:t>.</w:t>
      </w:r>
    </w:p>
    <w:p w14:paraId="3D8642CF" w14:textId="77777777" w:rsidR="00050FC7" w:rsidRPr="002A0B87" w:rsidRDefault="00050FC7" w:rsidP="00050FC7">
      <w:pPr>
        <w:rPr>
          <w:lang w:val="en-GB"/>
        </w:rPr>
      </w:pPr>
    </w:p>
    <w:p w14:paraId="62BDE579" w14:textId="77777777" w:rsidR="00050FC7" w:rsidRPr="002A0B87" w:rsidRDefault="00050FC7" w:rsidP="00050FC7">
      <w:pPr>
        <w:rPr>
          <w:lang w:val="en-GB"/>
        </w:rPr>
      </w:pPr>
    </w:p>
    <w:p w14:paraId="2A1950D7" w14:textId="77777777" w:rsidR="00050FC7" w:rsidRPr="002A0B87" w:rsidRDefault="00050FC7" w:rsidP="00050FC7">
      <w:pPr>
        <w:pStyle w:val="Heading1"/>
        <w:rPr>
          <w:lang w:val="en-GB"/>
        </w:rPr>
      </w:pPr>
      <w:r w:rsidRPr="002A0B87">
        <w:rPr>
          <w:lang w:val="en-GB"/>
        </w:rPr>
        <w:t>KIỂM TOÁN VIÊN</w:t>
      </w:r>
    </w:p>
    <w:p w14:paraId="283F0194" w14:textId="77777777" w:rsidR="00050FC7" w:rsidRPr="002A0B87" w:rsidRDefault="00050FC7" w:rsidP="00050FC7">
      <w:pPr>
        <w:rPr>
          <w:lang w:val="en-GB"/>
        </w:rPr>
      </w:pPr>
    </w:p>
    <w:p w14:paraId="142C4A75" w14:textId="77777777" w:rsidR="00050FC7" w:rsidRPr="002A0B87" w:rsidRDefault="00050FC7" w:rsidP="00050FC7">
      <w:pPr>
        <w:rPr>
          <w:lang w:val="en-GB"/>
        </w:rPr>
      </w:pPr>
      <w:proofErr w:type="spellStart"/>
      <w:r w:rsidRPr="002A0B87">
        <w:rPr>
          <w:lang w:val="en-GB"/>
        </w:rPr>
        <w:t>Công</w:t>
      </w:r>
      <w:proofErr w:type="spellEnd"/>
      <w:r w:rsidRPr="002A0B87">
        <w:rPr>
          <w:lang w:val="en-GB"/>
        </w:rPr>
        <w:t xml:space="preserve"> ty </w:t>
      </w:r>
      <w:proofErr w:type="spellStart"/>
      <w:r w:rsidRPr="002A0B87">
        <w:rPr>
          <w:lang w:val="en-GB"/>
        </w:rPr>
        <w:t>Trách</w:t>
      </w:r>
      <w:proofErr w:type="spellEnd"/>
      <w:r w:rsidRPr="002A0B87">
        <w:rPr>
          <w:lang w:val="en-GB"/>
        </w:rPr>
        <w:t xml:space="preserve"> </w:t>
      </w:r>
      <w:proofErr w:type="spellStart"/>
      <w:r w:rsidRPr="002A0B87">
        <w:rPr>
          <w:lang w:val="en-GB"/>
        </w:rPr>
        <w:t>nhiệm</w:t>
      </w:r>
      <w:proofErr w:type="spellEnd"/>
      <w:r w:rsidRPr="002A0B87">
        <w:rPr>
          <w:lang w:val="en-GB"/>
        </w:rPr>
        <w:t xml:space="preserve"> </w:t>
      </w:r>
      <w:proofErr w:type="spellStart"/>
      <w:r w:rsidRPr="002A0B87">
        <w:rPr>
          <w:lang w:val="en-GB"/>
        </w:rPr>
        <w:t>Hữu</w:t>
      </w:r>
      <w:proofErr w:type="spellEnd"/>
      <w:r w:rsidRPr="002A0B87">
        <w:rPr>
          <w:lang w:val="en-GB"/>
        </w:rPr>
        <w:t xml:space="preserve"> </w:t>
      </w:r>
      <w:proofErr w:type="spellStart"/>
      <w:r w:rsidRPr="002A0B87">
        <w:rPr>
          <w:lang w:val="en-GB"/>
        </w:rPr>
        <w:t>hạn</w:t>
      </w:r>
      <w:proofErr w:type="spellEnd"/>
      <w:r w:rsidRPr="002A0B87">
        <w:rPr>
          <w:lang w:val="en-GB"/>
        </w:rPr>
        <w:t xml:space="preserve"> Ernst &amp; Young </w:t>
      </w:r>
      <w:proofErr w:type="spellStart"/>
      <w:r w:rsidRPr="002A0B87">
        <w:rPr>
          <w:lang w:val="en-GB"/>
        </w:rPr>
        <w:t>Việt</w:t>
      </w:r>
      <w:proofErr w:type="spellEnd"/>
      <w:r w:rsidRPr="002A0B87">
        <w:rPr>
          <w:lang w:val="en-GB"/>
        </w:rPr>
        <w:t xml:space="preserve"> Nam </w:t>
      </w:r>
      <w:proofErr w:type="spellStart"/>
      <w:r w:rsidRPr="002A0B87">
        <w:rPr>
          <w:lang w:val="en-GB"/>
        </w:rPr>
        <w:t>là</w:t>
      </w:r>
      <w:proofErr w:type="spellEnd"/>
      <w:r w:rsidRPr="002A0B87">
        <w:rPr>
          <w:lang w:val="en-GB"/>
        </w:rPr>
        <w:t xml:space="preserve"> </w:t>
      </w:r>
      <w:proofErr w:type="spellStart"/>
      <w:r w:rsidRPr="002A0B87">
        <w:rPr>
          <w:lang w:val="en-GB"/>
        </w:rPr>
        <w:t>công</w:t>
      </w:r>
      <w:proofErr w:type="spellEnd"/>
      <w:r w:rsidRPr="002A0B87">
        <w:rPr>
          <w:lang w:val="en-GB"/>
        </w:rPr>
        <w:t xml:space="preserve"> ty </w:t>
      </w:r>
      <w:proofErr w:type="spellStart"/>
      <w:r w:rsidRPr="002A0B87">
        <w:rPr>
          <w:lang w:val="en-GB"/>
        </w:rPr>
        <w:t>kiểm</w:t>
      </w:r>
      <w:proofErr w:type="spellEnd"/>
      <w:r w:rsidRPr="002A0B87">
        <w:rPr>
          <w:lang w:val="en-GB"/>
        </w:rPr>
        <w:t xml:space="preserve"> </w:t>
      </w:r>
      <w:proofErr w:type="spellStart"/>
      <w:r w:rsidRPr="002A0B87">
        <w:rPr>
          <w:lang w:val="en-GB"/>
        </w:rPr>
        <w:t>toán</w:t>
      </w:r>
      <w:proofErr w:type="spellEnd"/>
      <w:r w:rsidRPr="002A0B87">
        <w:rPr>
          <w:lang w:val="en-GB"/>
        </w:rPr>
        <w:t xml:space="preserve"> </w:t>
      </w:r>
      <w:proofErr w:type="spellStart"/>
      <w:r w:rsidRPr="002A0B87">
        <w:rPr>
          <w:lang w:val="en-GB"/>
        </w:rPr>
        <w:t>cho</w:t>
      </w:r>
      <w:proofErr w:type="spellEnd"/>
      <w:r w:rsidRPr="002A0B87">
        <w:rPr>
          <w:lang w:val="en-GB"/>
        </w:rPr>
        <w:t xml:space="preserve"> </w:t>
      </w:r>
      <w:proofErr w:type="spellStart"/>
      <w:r w:rsidRPr="002A0B87">
        <w:rPr>
          <w:lang w:val="en-GB"/>
        </w:rPr>
        <w:t>Công</w:t>
      </w:r>
      <w:proofErr w:type="spellEnd"/>
      <w:r w:rsidRPr="002A0B87">
        <w:rPr>
          <w:lang w:val="en-GB"/>
        </w:rPr>
        <w:t xml:space="preserve"> ty.</w:t>
      </w:r>
    </w:p>
    <w:p w14:paraId="4FDEF923" w14:textId="77777777" w:rsidR="004417D0" w:rsidRPr="004A4690" w:rsidRDefault="004417D0" w:rsidP="00754161">
      <w:pPr>
        <w:rPr>
          <w:lang w:val="en-GB"/>
        </w:rPr>
      </w:pPr>
    </w:p>
    <w:p w14:paraId="1E1BABA0" w14:textId="46D7D756" w:rsidR="0096224F" w:rsidRPr="004A4690" w:rsidRDefault="0096224F">
      <w:pPr>
        <w:pStyle w:val="BodyText"/>
        <w:rPr>
          <w:rFonts w:cs="Arial"/>
        </w:rPr>
        <w:sectPr w:rsidR="0096224F" w:rsidRPr="004A4690" w:rsidSect="00335B18">
          <w:headerReference w:type="default" r:id="rId24"/>
          <w:footerReference w:type="default" r:id="rId25"/>
          <w:pgSz w:w="11909" w:h="16834" w:code="9"/>
          <w:pgMar w:top="1440" w:right="1440" w:bottom="862" w:left="1582" w:header="720" w:footer="578" w:gutter="0"/>
          <w:pgNumType w:start="3"/>
          <w:cols w:space="720"/>
          <w:docGrid w:linePitch="272"/>
        </w:sectPr>
      </w:pPr>
    </w:p>
    <w:p w14:paraId="3614FB9B" w14:textId="7140A401" w:rsidR="00335B18" w:rsidRPr="007537D0" w:rsidRDefault="00335B18" w:rsidP="00335B18">
      <w:pPr>
        <w:pStyle w:val="BodyText"/>
        <w:rPr>
          <w:rFonts w:cs="Arial"/>
        </w:rPr>
      </w:pPr>
      <w:r w:rsidRPr="007537D0">
        <w:rPr>
          <w:rFonts w:cs="Arial"/>
        </w:rPr>
        <w:lastRenderedPageBreak/>
        <w:t xml:space="preserve">Ban Tổng Giám đốc Công ty </w:t>
      </w:r>
      <w:proofErr w:type="spellStart"/>
      <w:r>
        <w:rPr>
          <w:lang w:val="en-GB"/>
        </w:rPr>
        <w:t>Trách</w:t>
      </w:r>
      <w:proofErr w:type="spellEnd"/>
      <w:r>
        <w:rPr>
          <w:lang w:val="en-GB"/>
        </w:rPr>
        <w:t xml:space="preserve"> </w:t>
      </w:r>
      <w:proofErr w:type="spellStart"/>
      <w:r>
        <w:rPr>
          <w:lang w:val="en-GB"/>
        </w:rPr>
        <w:t>nhiệm</w:t>
      </w:r>
      <w:proofErr w:type="spellEnd"/>
      <w:r>
        <w:rPr>
          <w:lang w:val="en-GB"/>
        </w:rPr>
        <w:t xml:space="preserve"> </w:t>
      </w:r>
      <w:proofErr w:type="spellStart"/>
      <w:r>
        <w:rPr>
          <w:lang w:val="en-GB"/>
        </w:rPr>
        <w:t>Hữu</w:t>
      </w:r>
      <w:proofErr w:type="spellEnd"/>
      <w:r>
        <w:rPr>
          <w:lang w:val="en-GB"/>
        </w:rPr>
        <w:t xml:space="preserve"> </w:t>
      </w:r>
      <w:proofErr w:type="spellStart"/>
      <w:r>
        <w:rPr>
          <w:lang w:val="en-GB"/>
        </w:rPr>
        <w:t>hạn</w:t>
      </w:r>
      <w:proofErr w:type="spellEnd"/>
      <w:r>
        <w:rPr>
          <w:lang w:val="en-GB"/>
        </w:rPr>
        <w:t xml:space="preserve"> </w:t>
      </w:r>
      <w:proofErr w:type="spellStart"/>
      <w:r>
        <w:rPr>
          <w:lang w:val="en-GB"/>
        </w:rPr>
        <w:t>Chứng</w:t>
      </w:r>
      <w:proofErr w:type="spellEnd"/>
      <w:r>
        <w:rPr>
          <w:lang w:val="en-GB"/>
        </w:rPr>
        <w:t xml:space="preserve"> </w:t>
      </w:r>
      <w:proofErr w:type="spellStart"/>
      <w:r>
        <w:rPr>
          <w:lang w:val="en-GB"/>
        </w:rPr>
        <w:t>khoán</w:t>
      </w:r>
      <w:proofErr w:type="spellEnd"/>
      <w:r>
        <w:rPr>
          <w:lang w:val="en-GB"/>
        </w:rPr>
        <w:t xml:space="preserve"> NH </w:t>
      </w:r>
      <w:proofErr w:type="spellStart"/>
      <w:r>
        <w:rPr>
          <w:lang w:val="en-GB"/>
        </w:rPr>
        <w:t>Việt</w:t>
      </w:r>
      <w:proofErr w:type="spellEnd"/>
      <w:r>
        <w:rPr>
          <w:lang w:val="en-GB"/>
        </w:rPr>
        <w:t xml:space="preserve"> Nam</w:t>
      </w:r>
      <w:r w:rsidRPr="002A0B87">
        <w:rPr>
          <w:lang w:val="en-GB"/>
        </w:rPr>
        <w:t xml:space="preserve"> </w:t>
      </w:r>
      <w:r w:rsidRPr="007537D0">
        <w:rPr>
          <w:rFonts w:cs="Arial"/>
        </w:rPr>
        <w:t xml:space="preserve">(“Công ty”) trình bày báo cáo này và báo cáo tỷ lệ an toàn tài chính của Công ty tại ngày </w:t>
      </w:r>
      <w:r w:rsidR="00F66E77">
        <w:rPr>
          <w:rFonts w:cs="Arial"/>
          <w:lang w:val="en-US"/>
        </w:rPr>
        <w:t>31</w:t>
      </w:r>
      <w:r w:rsidR="00F66E77" w:rsidRPr="007537D0">
        <w:rPr>
          <w:rFonts w:cs="Arial"/>
        </w:rPr>
        <w:t xml:space="preserve"> </w:t>
      </w:r>
      <w:r w:rsidRPr="007537D0">
        <w:rPr>
          <w:rFonts w:cs="Arial"/>
        </w:rPr>
        <w:t xml:space="preserve">tháng </w:t>
      </w:r>
      <w:r w:rsidR="00F66E77">
        <w:rPr>
          <w:rFonts w:cs="Arial"/>
          <w:lang w:val="en-US"/>
        </w:rPr>
        <w:t>12</w:t>
      </w:r>
      <w:r w:rsidR="00F66E77" w:rsidRPr="007537D0">
        <w:rPr>
          <w:rFonts w:cs="Arial"/>
        </w:rPr>
        <w:t xml:space="preserve"> </w:t>
      </w:r>
      <w:r w:rsidRPr="007537D0">
        <w:rPr>
          <w:rFonts w:cs="Arial"/>
        </w:rPr>
        <w:t>năm 202</w:t>
      </w:r>
      <w:r w:rsidR="003F08EE">
        <w:rPr>
          <w:rFonts w:cs="Arial"/>
          <w:lang w:val="en-US"/>
        </w:rPr>
        <w:t>2</w:t>
      </w:r>
      <w:r w:rsidRPr="007537D0">
        <w:rPr>
          <w:rFonts w:cs="Arial"/>
        </w:rPr>
        <w:t>.</w:t>
      </w:r>
    </w:p>
    <w:p w14:paraId="5E054A44" w14:textId="77777777" w:rsidR="00335B18" w:rsidRPr="007537D0" w:rsidRDefault="00335B18" w:rsidP="00335B18">
      <w:pPr>
        <w:pStyle w:val="BodyTextIndent"/>
        <w:ind w:left="0"/>
        <w:rPr>
          <w:rFonts w:cs="Arial"/>
          <w:shd w:val="clear" w:color="auto" w:fill="FFFFFF"/>
        </w:rPr>
      </w:pPr>
    </w:p>
    <w:p w14:paraId="0BFEEE32" w14:textId="77777777" w:rsidR="00335B18" w:rsidRPr="007537D0" w:rsidRDefault="00335B18" w:rsidP="00335B18">
      <w:pPr>
        <w:rPr>
          <w:rFonts w:cs="Arial"/>
        </w:rPr>
      </w:pPr>
    </w:p>
    <w:p w14:paraId="4E049F52" w14:textId="77777777" w:rsidR="00335B18" w:rsidRPr="007537D0" w:rsidRDefault="00335B18" w:rsidP="00335B18">
      <w:pPr>
        <w:pStyle w:val="BodyText"/>
        <w:outlineLvl w:val="0"/>
        <w:rPr>
          <w:rFonts w:cs="Arial"/>
          <w:b/>
        </w:rPr>
      </w:pPr>
      <w:r w:rsidRPr="007537D0">
        <w:rPr>
          <w:rFonts w:cs="Arial"/>
          <w:b/>
        </w:rPr>
        <w:t>TRÁCH NHIỆM CỦA BAN TỔNG GIÁM ĐỐC ĐỐI VỚI BÁO CÁO TỶ LỆ AN TOÀN TÀI CHÍNH</w:t>
      </w:r>
    </w:p>
    <w:p w14:paraId="2260FE9B" w14:textId="77777777" w:rsidR="00335B18" w:rsidRPr="007537D0" w:rsidRDefault="00335B18" w:rsidP="00335B18">
      <w:pPr>
        <w:pStyle w:val="BodyText"/>
        <w:rPr>
          <w:rFonts w:cs="Arial"/>
        </w:rPr>
      </w:pPr>
    </w:p>
    <w:p w14:paraId="7E1456C6" w14:textId="0288AD42" w:rsidR="00335B18" w:rsidRPr="007537D0" w:rsidRDefault="00335B18" w:rsidP="00335B18">
      <w:pPr>
        <w:pStyle w:val="BodyText"/>
        <w:rPr>
          <w:rFonts w:cs="Arial"/>
        </w:rPr>
      </w:pPr>
      <w:r w:rsidRPr="007537D0">
        <w:rPr>
          <w:rFonts w:cs="Arial"/>
        </w:rPr>
        <w:t xml:space="preserve">Ban Tổng Giám đốc Công ty cam kết đã tuân thủ những yêu cầu của Thông tư số </w:t>
      </w:r>
      <w:r>
        <w:rPr>
          <w:rFonts w:cs="Arial"/>
        </w:rPr>
        <w:t>91</w:t>
      </w:r>
      <w:r w:rsidRPr="007537D0">
        <w:rPr>
          <w:rFonts w:cs="Arial"/>
        </w:rPr>
        <w:t>/20</w:t>
      </w:r>
      <w:r>
        <w:rPr>
          <w:rFonts w:cs="Arial"/>
        </w:rPr>
        <w:t>20</w:t>
      </w:r>
      <w:r w:rsidRPr="007537D0">
        <w:rPr>
          <w:rFonts w:cs="Arial"/>
        </w:rPr>
        <w:t>/TT-BTC ngày 1</w:t>
      </w:r>
      <w:r>
        <w:rPr>
          <w:rFonts w:cs="Arial"/>
        </w:rPr>
        <w:t>3</w:t>
      </w:r>
      <w:r w:rsidRPr="007537D0">
        <w:rPr>
          <w:rFonts w:cs="Arial"/>
        </w:rPr>
        <w:t xml:space="preserve"> tháng </w:t>
      </w:r>
      <w:r>
        <w:rPr>
          <w:rFonts w:cs="Arial"/>
        </w:rPr>
        <w:t>11</w:t>
      </w:r>
      <w:r w:rsidRPr="007537D0">
        <w:rPr>
          <w:rFonts w:cs="Arial"/>
        </w:rPr>
        <w:t xml:space="preserve"> năm 20</w:t>
      </w:r>
      <w:r>
        <w:rPr>
          <w:rFonts w:cs="Arial"/>
        </w:rPr>
        <w:t>20</w:t>
      </w:r>
      <w:r w:rsidRPr="007537D0">
        <w:rPr>
          <w:rFonts w:cs="Arial"/>
        </w:rPr>
        <w:t xml:space="preserve"> của Bộ Tài chính quy định chỉ tiêu an toàn tài chính và biện pháp xử lý đối với tổ chức kinh doanh chứng khoán không đáp ứng chỉ tiêu an toàn tài chính (“Thông tư </w:t>
      </w:r>
      <w:r>
        <w:rPr>
          <w:rFonts w:cs="Arial"/>
        </w:rPr>
        <w:t>91</w:t>
      </w:r>
      <w:r w:rsidRPr="007537D0">
        <w:rPr>
          <w:rFonts w:cs="Arial"/>
        </w:rPr>
        <w:t xml:space="preserve">”) </w:t>
      </w:r>
      <w:r w:rsidR="00F13CC7" w:rsidRPr="007537D0">
        <w:rPr>
          <w:rFonts w:cs="Arial"/>
        </w:rPr>
        <w:t xml:space="preserve">và </w:t>
      </w:r>
      <w:r w:rsidR="00F13CC7" w:rsidRPr="00303010">
        <w:rPr>
          <w:rFonts w:cs="Arial"/>
        </w:rPr>
        <w:t xml:space="preserve">Thuyết minh số 2.1 </w:t>
      </w:r>
      <w:r w:rsidR="00F13CC7" w:rsidRPr="007537D0">
        <w:rPr>
          <w:rFonts w:cs="Arial"/>
        </w:rPr>
        <w:t xml:space="preserve">của báo cáo tỷ lệ an toàn tài chính trong việc lập và trình bày báo cáo tỷ lệ an toàn tài chính tại ngày </w:t>
      </w:r>
      <w:r w:rsidR="00662708">
        <w:rPr>
          <w:rFonts w:cs="Arial"/>
        </w:rPr>
        <w:t>3</w:t>
      </w:r>
      <w:r w:rsidR="00662708">
        <w:rPr>
          <w:rFonts w:cs="Arial"/>
          <w:lang w:val="en-US"/>
        </w:rPr>
        <w:t>1</w:t>
      </w:r>
      <w:r w:rsidR="00662708" w:rsidRPr="007537D0">
        <w:rPr>
          <w:rFonts w:cs="Arial"/>
        </w:rPr>
        <w:t xml:space="preserve"> </w:t>
      </w:r>
      <w:r w:rsidR="00F13CC7" w:rsidRPr="007537D0">
        <w:rPr>
          <w:rFonts w:cs="Arial"/>
        </w:rPr>
        <w:t xml:space="preserve">tháng </w:t>
      </w:r>
      <w:r w:rsidR="00662708">
        <w:rPr>
          <w:rFonts w:cs="Arial"/>
          <w:lang w:val="en-US"/>
        </w:rPr>
        <w:t>12</w:t>
      </w:r>
      <w:r w:rsidR="00662708" w:rsidRPr="007537D0">
        <w:rPr>
          <w:rFonts w:cs="Arial"/>
        </w:rPr>
        <w:t xml:space="preserve"> </w:t>
      </w:r>
      <w:r w:rsidR="00F13CC7" w:rsidRPr="007537D0">
        <w:rPr>
          <w:rFonts w:cs="Arial"/>
        </w:rPr>
        <w:t xml:space="preserve">năm </w:t>
      </w:r>
      <w:r w:rsidRPr="007537D0">
        <w:rPr>
          <w:rFonts w:cs="Arial"/>
        </w:rPr>
        <w:t>202</w:t>
      </w:r>
      <w:r w:rsidR="00A73751">
        <w:rPr>
          <w:rFonts w:cs="Arial"/>
          <w:lang w:val="en-US"/>
        </w:rPr>
        <w:t>2</w:t>
      </w:r>
      <w:r w:rsidRPr="007537D0">
        <w:rPr>
          <w:rFonts w:cs="Arial"/>
        </w:rPr>
        <w:t>.</w:t>
      </w:r>
    </w:p>
    <w:p w14:paraId="6D51DB4B" w14:textId="77777777" w:rsidR="00335B18" w:rsidRPr="007537D0" w:rsidRDefault="00335B18" w:rsidP="00335B18">
      <w:pPr>
        <w:pStyle w:val="BodyText"/>
        <w:rPr>
          <w:rFonts w:cs="Arial"/>
        </w:rPr>
      </w:pPr>
    </w:p>
    <w:p w14:paraId="7856C5B4" w14:textId="77777777" w:rsidR="00335B18" w:rsidRPr="007537D0" w:rsidRDefault="00335B18" w:rsidP="00335B18">
      <w:pPr>
        <w:pStyle w:val="BodyText"/>
        <w:rPr>
          <w:rFonts w:cs="Arial"/>
        </w:rPr>
      </w:pPr>
    </w:p>
    <w:p w14:paraId="33EB752A" w14:textId="77777777" w:rsidR="00335B18" w:rsidRPr="007537D0" w:rsidRDefault="00335B18" w:rsidP="00335B18">
      <w:pPr>
        <w:pStyle w:val="BodyText"/>
        <w:rPr>
          <w:rFonts w:cs="Arial"/>
          <w:b/>
        </w:rPr>
      </w:pPr>
      <w:r w:rsidRPr="007537D0">
        <w:rPr>
          <w:rFonts w:cs="Arial"/>
          <w:b/>
        </w:rPr>
        <w:t>CÔNG BỐ CỦA BAN TỔNG GIÁM ĐỐC</w:t>
      </w:r>
    </w:p>
    <w:p w14:paraId="6AFA9FF3" w14:textId="77777777" w:rsidR="00335B18" w:rsidRPr="007537D0" w:rsidRDefault="00335B18" w:rsidP="00335B18">
      <w:pPr>
        <w:pStyle w:val="BodyText"/>
        <w:rPr>
          <w:rFonts w:cs="Arial"/>
        </w:rPr>
      </w:pPr>
    </w:p>
    <w:p w14:paraId="2BD7295C" w14:textId="1A0883B3" w:rsidR="00335B18" w:rsidRPr="007537D0" w:rsidRDefault="00335B18" w:rsidP="00335B18">
      <w:pPr>
        <w:pStyle w:val="BodyText"/>
        <w:rPr>
          <w:rFonts w:cs="Arial"/>
        </w:rPr>
      </w:pPr>
      <w:r w:rsidRPr="007537D0">
        <w:rPr>
          <w:rFonts w:cs="Arial"/>
        </w:rPr>
        <w:t>Theo ý kiến của Ban Tổng Giám đốc Công ty, báo cáo tỷ lệ an toàn tài chính kèm theo được lập và trình bày phù hợp với</w:t>
      </w:r>
      <w:r>
        <w:rPr>
          <w:rFonts w:cs="Arial"/>
        </w:rPr>
        <w:t xml:space="preserve"> các quy định của</w:t>
      </w:r>
      <w:r w:rsidRPr="007537D0">
        <w:rPr>
          <w:rFonts w:cs="Arial"/>
        </w:rPr>
        <w:t xml:space="preserve"> Thông tư </w:t>
      </w:r>
      <w:r>
        <w:rPr>
          <w:rFonts w:cs="Arial"/>
        </w:rPr>
        <w:t>91</w:t>
      </w:r>
      <w:r w:rsidRPr="007537D0">
        <w:rPr>
          <w:rFonts w:cs="Arial"/>
        </w:rPr>
        <w:t xml:space="preserve"> </w:t>
      </w:r>
      <w:r w:rsidR="007A1EAA" w:rsidRPr="007537D0">
        <w:rPr>
          <w:rFonts w:cs="Arial"/>
        </w:rPr>
        <w:t xml:space="preserve">và </w:t>
      </w:r>
      <w:r w:rsidR="007A1EAA" w:rsidRPr="00303010">
        <w:rPr>
          <w:rFonts w:cs="Arial"/>
        </w:rPr>
        <w:t>Thuyết minh số 2.1</w:t>
      </w:r>
      <w:r w:rsidR="007A1EAA" w:rsidRPr="007537D0">
        <w:rPr>
          <w:rFonts w:cs="Arial"/>
        </w:rPr>
        <w:t xml:space="preserve"> của báo cáo tỷ lệ an toàn tài </w:t>
      </w:r>
      <w:r w:rsidRPr="007537D0">
        <w:rPr>
          <w:rFonts w:cs="Arial"/>
        </w:rPr>
        <w:t>chính.</w:t>
      </w:r>
    </w:p>
    <w:p w14:paraId="2EF3BBD2" w14:textId="77777777" w:rsidR="002F1C83" w:rsidRPr="004A4690" w:rsidRDefault="002F1C83" w:rsidP="00754161">
      <w:pPr>
        <w:rPr>
          <w:lang w:val="en-GB"/>
        </w:rPr>
      </w:pPr>
    </w:p>
    <w:p w14:paraId="6B3B7FEE" w14:textId="77777777" w:rsidR="00335B18" w:rsidRPr="007537D0" w:rsidRDefault="00335B18" w:rsidP="00335B18">
      <w:pPr>
        <w:pStyle w:val="BodyText"/>
        <w:rPr>
          <w:rFonts w:cs="Arial"/>
          <w:lang w:val="en-GB"/>
        </w:rPr>
      </w:pPr>
    </w:p>
    <w:p w14:paraId="7AF3CEC6" w14:textId="77777777" w:rsidR="002B7D65" w:rsidRPr="007537D0" w:rsidRDefault="002B7D65" w:rsidP="002B7D65">
      <w:pPr>
        <w:pStyle w:val="BodyText"/>
        <w:rPr>
          <w:rFonts w:cs="Arial"/>
          <w:lang w:val="en-GB"/>
        </w:rPr>
      </w:pPr>
      <w:proofErr w:type="spellStart"/>
      <w:r>
        <w:rPr>
          <w:rFonts w:cs="Arial"/>
          <w:lang w:val="en-GB"/>
        </w:rPr>
        <w:t>Thay</w:t>
      </w:r>
      <w:proofErr w:type="spellEnd"/>
      <w:r>
        <w:rPr>
          <w:rFonts w:cs="Arial"/>
          <w:lang w:val="en-GB"/>
        </w:rPr>
        <w:t xml:space="preserve"> </w:t>
      </w:r>
      <w:proofErr w:type="spellStart"/>
      <w:r>
        <w:rPr>
          <w:rFonts w:cs="Arial"/>
          <w:lang w:val="en-GB"/>
        </w:rPr>
        <w:t>mặt</w:t>
      </w:r>
      <w:proofErr w:type="spellEnd"/>
      <w:r>
        <w:rPr>
          <w:rFonts w:cs="Arial"/>
          <w:lang w:val="en-GB"/>
        </w:rPr>
        <w:t xml:space="preserve"> Ban </w:t>
      </w:r>
      <w:proofErr w:type="spellStart"/>
      <w:r>
        <w:rPr>
          <w:rFonts w:cs="Arial"/>
          <w:lang w:val="en-GB"/>
        </w:rPr>
        <w:t>Tổng</w:t>
      </w:r>
      <w:proofErr w:type="spellEnd"/>
      <w:r>
        <w:rPr>
          <w:rFonts w:cs="Arial"/>
          <w:lang w:val="en-GB"/>
        </w:rPr>
        <w:t xml:space="preserve"> </w:t>
      </w:r>
      <w:proofErr w:type="spellStart"/>
      <w:r>
        <w:rPr>
          <w:rFonts w:cs="Arial"/>
          <w:lang w:val="en-GB"/>
        </w:rPr>
        <w:t>Giám</w:t>
      </w:r>
      <w:proofErr w:type="spellEnd"/>
      <w:r>
        <w:rPr>
          <w:rFonts w:cs="Arial"/>
          <w:lang w:val="en-GB"/>
        </w:rPr>
        <w:t xml:space="preserve"> </w:t>
      </w:r>
      <w:proofErr w:type="spellStart"/>
      <w:r>
        <w:rPr>
          <w:rFonts w:cs="Arial"/>
          <w:lang w:val="en-GB"/>
        </w:rPr>
        <w:t>đốc</w:t>
      </w:r>
      <w:proofErr w:type="spellEnd"/>
      <w:r>
        <w:rPr>
          <w:rFonts w:cs="Arial"/>
          <w:lang w:val="en-GB"/>
        </w:rPr>
        <w:t>:</w:t>
      </w:r>
    </w:p>
    <w:p w14:paraId="64A7CBCA" w14:textId="743C9043" w:rsidR="00335B18" w:rsidRDefault="00335B18" w:rsidP="00335B18">
      <w:pPr>
        <w:pStyle w:val="BodyText"/>
        <w:rPr>
          <w:rFonts w:cs="Arial"/>
          <w:lang w:val="en-GB"/>
        </w:rPr>
      </w:pPr>
    </w:p>
    <w:p w14:paraId="52775945" w14:textId="77777777" w:rsidR="00335B18" w:rsidRPr="007537D0" w:rsidRDefault="00335B18" w:rsidP="00335B18">
      <w:pPr>
        <w:pStyle w:val="BodyText"/>
        <w:rPr>
          <w:rFonts w:cs="Arial"/>
          <w:lang w:val="en-GB"/>
        </w:rPr>
      </w:pPr>
    </w:p>
    <w:p w14:paraId="1441E7D1" w14:textId="77777777" w:rsidR="00335B18" w:rsidRPr="007537D0" w:rsidRDefault="00335B18" w:rsidP="00335B18">
      <w:pPr>
        <w:pStyle w:val="BodyText"/>
        <w:tabs>
          <w:tab w:val="right" w:pos="3060"/>
        </w:tabs>
        <w:rPr>
          <w:rFonts w:cs="Arial"/>
          <w:u w:val="single"/>
          <w:lang w:val="en-GB"/>
        </w:rPr>
      </w:pPr>
    </w:p>
    <w:p w14:paraId="3F66F1D3" w14:textId="77777777" w:rsidR="00335B18" w:rsidRPr="007537D0" w:rsidRDefault="00335B18" w:rsidP="00335B18">
      <w:pPr>
        <w:pStyle w:val="BodyText"/>
        <w:tabs>
          <w:tab w:val="right" w:pos="3060"/>
        </w:tabs>
        <w:rPr>
          <w:rFonts w:cs="Arial"/>
          <w:u w:val="single"/>
          <w:lang w:val="en-GB"/>
        </w:rPr>
      </w:pPr>
    </w:p>
    <w:p w14:paraId="6B580EA1" w14:textId="77777777" w:rsidR="00335B18" w:rsidRPr="007537D0" w:rsidRDefault="00335B18" w:rsidP="00335B18">
      <w:pPr>
        <w:pStyle w:val="BodyText"/>
        <w:tabs>
          <w:tab w:val="right" w:pos="3060"/>
        </w:tabs>
        <w:rPr>
          <w:rFonts w:cs="Arial"/>
          <w:u w:val="single"/>
          <w:lang w:val="en-GB"/>
        </w:rPr>
      </w:pPr>
    </w:p>
    <w:p w14:paraId="2C3634AB" w14:textId="77777777" w:rsidR="00335B18" w:rsidRPr="007537D0" w:rsidRDefault="00335B18" w:rsidP="00335B18">
      <w:pPr>
        <w:pStyle w:val="BodyText"/>
        <w:tabs>
          <w:tab w:val="right" w:pos="3060"/>
        </w:tabs>
        <w:rPr>
          <w:rFonts w:cs="Arial"/>
          <w:u w:val="single"/>
          <w:lang w:val="en-GB"/>
        </w:rPr>
      </w:pPr>
    </w:p>
    <w:p w14:paraId="368F5977" w14:textId="77777777" w:rsidR="00335B18" w:rsidRPr="007537D0" w:rsidRDefault="00335B18" w:rsidP="00335B18">
      <w:pPr>
        <w:pStyle w:val="BodyText"/>
        <w:tabs>
          <w:tab w:val="right" w:pos="3060"/>
        </w:tabs>
        <w:rPr>
          <w:rFonts w:cs="Arial"/>
          <w:lang w:val="en-GB"/>
        </w:rPr>
      </w:pPr>
      <w:r w:rsidRPr="007537D0">
        <w:rPr>
          <w:rFonts w:cs="Arial"/>
          <w:u w:val="single"/>
          <w:lang w:val="en-GB"/>
        </w:rPr>
        <w:tab/>
      </w:r>
    </w:p>
    <w:p w14:paraId="3467FFCD" w14:textId="2DFD7A50" w:rsidR="00335B18" w:rsidRPr="007537D0" w:rsidRDefault="00335B18" w:rsidP="00335B18">
      <w:pPr>
        <w:pStyle w:val="BodyText"/>
        <w:rPr>
          <w:rFonts w:cs="Arial"/>
          <w:lang w:val="en-GB"/>
        </w:rPr>
      </w:pPr>
      <w:r w:rsidRPr="007537D0">
        <w:rPr>
          <w:rFonts w:cs="Arial"/>
        </w:rPr>
        <w:t xml:space="preserve">Ông </w:t>
      </w:r>
      <w:r>
        <w:rPr>
          <w:rFonts w:eastAsia="Batang" w:cs="Arial"/>
        </w:rPr>
        <w:t>Lee Jin Hwan</w:t>
      </w:r>
    </w:p>
    <w:p w14:paraId="14CD1F96" w14:textId="77777777" w:rsidR="00335B18" w:rsidRPr="007537D0" w:rsidRDefault="00335B18" w:rsidP="00335B18">
      <w:pPr>
        <w:pStyle w:val="BodyText"/>
        <w:rPr>
          <w:rFonts w:cs="Arial"/>
          <w:lang w:val="en-GB"/>
        </w:rPr>
      </w:pPr>
      <w:proofErr w:type="spellStart"/>
      <w:r w:rsidRPr="007537D0">
        <w:rPr>
          <w:rFonts w:cs="Arial"/>
          <w:lang w:val="en-GB"/>
        </w:rPr>
        <w:t>Tổng</w:t>
      </w:r>
      <w:proofErr w:type="spellEnd"/>
      <w:r w:rsidRPr="007537D0">
        <w:rPr>
          <w:rFonts w:cs="Arial"/>
          <w:lang w:val="en-GB"/>
        </w:rPr>
        <w:t xml:space="preserve"> </w:t>
      </w:r>
      <w:proofErr w:type="spellStart"/>
      <w:r w:rsidRPr="007537D0">
        <w:rPr>
          <w:rFonts w:cs="Arial"/>
          <w:lang w:val="en-GB"/>
        </w:rPr>
        <w:t>Giám</w:t>
      </w:r>
      <w:proofErr w:type="spellEnd"/>
      <w:r w:rsidRPr="007537D0">
        <w:rPr>
          <w:rFonts w:cs="Arial"/>
          <w:lang w:val="en-GB"/>
        </w:rPr>
        <w:t xml:space="preserve"> </w:t>
      </w:r>
      <w:proofErr w:type="spellStart"/>
      <w:r w:rsidRPr="007537D0">
        <w:rPr>
          <w:rFonts w:cs="Arial"/>
          <w:lang w:val="en-GB"/>
        </w:rPr>
        <w:t>đốc</w:t>
      </w:r>
      <w:proofErr w:type="spellEnd"/>
    </w:p>
    <w:p w14:paraId="7E68955D" w14:textId="77777777" w:rsidR="002F1C83" w:rsidRPr="004A4690" w:rsidRDefault="002F1C83" w:rsidP="002F1C83">
      <w:pPr>
        <w:pStyle w:val="BodyText"/>
        <w:rPr>
          <w:rFonts w:cs="Arial"/>
          <w:lang w:val="en-GB"/>
        </w:rPr>
      </w:pPr>
    </w:p>
    <w:p w14:paraId="0D371363" w14:textId="77777777" w:rsidR="002F1C83" w:rsidRPr="004A4690" w:rsidRDefault="002F1C83" w:rsidP="002F1C83">
      <w:pPr>
        <w:pStyle w:val="BodyText"/>
        <w:rPr>
          <w:rFonts w:cs="Arial"/>
          <w:lang w:val="en-GB"/>
        </w:rPr>
      </w:pPr>
    </w:p>
    <w:p w14:paraId="14EF8785" w14:textId="77777777" w:rsidR="002F1C83" w:rsidRPr="004A4690" w:rsidRDefault="002F1C83" w:rsidP="002F1C83">
      <w:pPr>
        <w:pStyle w:val="BodyText"/>
        <w:rPr>
          <w:rFonts w:cs="Arial"/>
          <w:lang w:val="en-GB"/>
        </w:rPr>
      </w:pPr>
      <w:proofErr w:type="spellStart"/>
      <w:r w:rsidRPr="004A4690">
        <w:rPr>
          <w:rFonts w:cs="Arial"/>
          <w:lang w:val="en-GB"/>
        </w:rPr>
        <w:t>Hà</w:t>
      </w:r>
      <w:proofErr w:type="spellEnd"/>
      <w:r w:rsidRPr="004A4690">
        <w:rPr>
          <w:rFonts w:cs="Arial"/>
          <w:lang w:val="en-GB"/>
        </w:rPr>
        <w:t xml:space="preserve"> </w:t>
      </w:r>
      <w:proofErr w:type="spellStart"/>
      <w:r w:rsidRPr="004A4690">
        <w:rPr>
          <w:rFonts w:cs="Arial"/>
          <w:lang w:val="en-GB"/>
        </w:rPr>
        <w:t>Nội</w:t>
      </w:r>
      <w:proofErr w:type="spellEnd"/>
      <w:r w:rsidRPr="004A4690">
        <w:rPr>
          <w:rFonts w:cs="Arial"/>
          <w:lang w:val="en-GB"/>
        </w:rPr>
        <w:t xml:space="preserve">, </w:t>
      </w:r>
      <w:proofErr w:type="spellStart"/>
      <w:r w:rsidRPr="004A4690">
        <w:rPr>
          <w:rFonts w:cs="Arial"/>
          <w:lang w:val="en-GB"/>
        </w:rPr>
        <w:t>Việt</w:t>
      </w:r>
      <w:proofErr w:type="spellEnd"/>
      <w:r w:rsidRPr="004A4690">
        <w:rPr>
          <w:rFonts w:cs="Arial"/>
          <w:lang w:val="en-GB"/>
        </w:rPr>
        <w:t xml:space="preserve"> Nam</w:t>
      </w:r>
    </w:p>
    <w:p w14:paraId="442EC8E4" w14:textId="77777777" w:rsidR="002F1C83" w:rsidRPr="004A4690" w:rsidRDefault="002F1C83" w:rsidP="002F1C83">
      <w:pPr>
        <w:pStyle w:val="BodyText"/>
        <w:rPr>
          <w:rFonts w:cs="Arial"/>
          <w:lang w:val="en-GB"/>
        </w:rPr>
      </w:pPr>
    </w:p>
    <w:p w14:paraId="51DDA8EC" w14:textId="14F9804A" w:rsidR="002F1C83" w:rsidRPr="004A4690" w:rsidRDefault="002F1C83" w:rsidP="002F1C83">
      <w:pPr>
        <w:pStyle w:val="BodyText"/>
        <w:rPr>
          <w:rFonts w:cs="Arial"/>
          <w:lang w:val="en-GB"/>
        </w:rPr>
      </w:pPr>
      <w:proofErr w:type="spellStart"/>
      <w:r w:rsidRPr="00244A56">
        <w:rPr>
          <w:rFonts w:cs="Arial"/>
          <w:highlight w:val="yellow"/>
          <w:lang w:val="en-GB"/>
          <w:rPrChange w:id="65" w:author="Hanh My Bui" w:date="2023-03-09T15:34:00Z">
            <w:rPr>
              <w:rFonts w:cs="Arial"/>
              <w:lang w:val="en-GB"/>
            </w:rPr>
          </w:rPrChange>
        </w:rPr>
        <w:t>Ngày</w:t>
      </w:r>
      <w:proofErr w:type="spellEnd"/>
      <w:r w:rsidRPr="00244A56">
        <w:rPr>
          <w:rFonts w:cs="Arial"/>
          <w:highlight w:val="yellow"/>
          <w:lang w:val="en-GB"/>
          <w:rPrChange w:id="66" w:author="Hanh My Bui" w:date="2023-03-09T15:34:00Z">
            <w:rPr>
              <w:rFonts w:cs="Arial"/>
              <w:lang w:val="en-GB"/>
            </w:rPr>
          </w:rPrChange>
        </w:rPr>
        <w:t xml:space="preserve"> </w:t>
      </w:r>
      <w:r w:rsidR="00947F5C" w:rsidRPr="00244A56">
        <w:rPr>
          <w:rFonts w:cs="Arial"/>
          <w:highlight w:val="yellow"/>
          <w:lang w:val="en-GB"/>
          <w:rPrChange w:id="67" w:author="Hanh My Bui" w:date="2023-03-09T15:34:00Z">
            <w:rPr>
              <w:rFonts w:cs="Arial"/>
              <w:lang w:val="en-GB"/>
            </w:rPr>
          </w:rPrChange>
        </w:rPr>
        <w:t>07</w:t>
      </w:r>
      <w:r w:rsidR="00A53F18" w:rsidRPr="00244A56">
        <w:rPr>
          <w:rFonts w:cs="Arial"/>
          <w:highlight w:val="yellow"/>
          <w:lang w:val="en-GB"/>
          <w:rPrChange w:id="68" w:author="Hanh My Bui" w:date="2023-03-09T15:34:00Z">
            <w:rPr>
              <w:rFonts w:cs="Arial"/>
              <w:lang w:val="en-GB"/>
            </w:rPr>
          </w:rPrChange>
        </w:rPr>
        <w:t xml:space="preserve"> </w:t>
      </w:r>
      <w:proofErr w:type="spellStart"/>
      <w:r w:rsidRPr="00244A56">
        <w:rPr>
          <w:rFonts w:cs="Arial"/>
          <w:highlight w:val="yellow"/>
          <w:lang w:val="en-GB"/>
          <w:rPrChange w:id="69" w:author="Hanh My Bui" w:date="2023-03-09T15:34:00Z">
            <w:rPr>
              <w:rFonts w:cs="Arial"/>
              <w:lang w:val="en-GB"/>
            </w:rPr>
          </w:rPrChange>
        </w:rPr>
        <w:t>tháng</w:t>
      </w:r>
      <w:proofErr w:type="spellEnd"/>
      <w:r w:rsidRPr="00244A56">
        <w:rPr>
          <w:rFonts w:cs="Arial"/>
          <w:highlight w:val="yellow"/>
          <w:lang w:val="en-GB"/>
          <w:rPrChange w:id="70" w:author="Hanh My Bui" w:date="2023-03-09T15:34:00Z">
            <w:rPr>
              <w:rFonts w:cs="Arial"/>
              <w:lang w:val="en-GB"/>
            </w:rPr>
          </w:rPrChange>
        </w:rPr>
        <w:t xml:space="preserve"> </w:t>
      </w:r>
      <w:r w:rsidR="002B7D65" w:rsidRPr="00244A56">
        <w:rPr>
          <w:rFonts w:cs="Arial"/>
          <w:highlight w:val="yellow"/>
          <w:lang w:val="en-GB"/>
          <w:rPrChange w:id="71" w:author="Hanh My Bui" w:date="2023-03-09T15:34:00Z">
            <w:rPr>
              <w:rFonts w:cs="Arial"/>
              <w:lang w:val="en-GB"/>
            </w:rPr>
          </w:rPrChange>
        </w:rPr>
        <w:t>03</w:t>
      </w:r>
      <w:r w:rsidR="00A13382" w:rsidRPr="00244A56">
        <w:rPr>
          <w:rFonts w:cs="Arial"/>
          <w:highlight w:val="yellow"/>
          <w:lang w:val="en-GB"/>
          <w:rPrChange w:id="72" w:author="Hanh My Bui" w:date="2023-03-09T15:34:00Z">
            <w:rPr>
              <w:rFonts w:cs="Arial"/>
              <w:lang w:val="en-GB"/>
            </w:rPr>
          </w:rPrChange>
        </w:rPr>
        <w:t xml:space="preserve"> </w:t>
      </w:r>
      <w:proofErr w:type="spellStart"/>
      <w:r w:rsidRPr="00244A56">
        <w:rPr>
          <w:rFonts w:cs="Arial"/>
          <w:highlight w:val="yellow"/>
          <w:lang w:val="en-GB"/>
          <w:rPrChange w:id="73" w:author="Hanh My Bui" w:date="2023-03-09T15:34:00Z">
            <w:rPr>
              <w:rFonts w:cs="Arial"/>
              <w:lang w:val="en-GB"/>
            </w:rPr>
          </w:rPrChange>
        </w:rPr>
        <w:t>năm</w:t>
      </w:r>
      <w:proofErr w:type="spellEnd"/>
      <w:r w:rsidRPr="00244A56">
        <w:rPr>
          <w:rFonts w:cs="Arial"/>
          <w:highlight w:val="yellow"/>
          <w:lang w:val="en-GB"/>
          <w:rPrChange w:id="74" w:author="Hanh My Bui" w:date="2023-03-09T15:34:00Z">
            <w:rPr>
              <w:rFonts w:cs="Arial"/>
              <w:lang w:val="en-GB"/>
            </w:rPr>
          </w:rPrChange>
        </w:rPr>
        <w:t xml:space="preserve"> 202</w:t>
      </w:r>
      <w:r w:rsidR="00962BC6" w:rsidRPr="00244A56">
        <w:rPr>
          <w:rFonts w:cs="Arial"/>
          <w:highlight w:val="yellow"/>
          <w:lang w:val="en-GB"/>
          <w:rPrChange w:id="75" w:author="Hanh My Bui" w:date="2023-03-09T15:34:00Z">
            <w:rPr>
              <w:rFonts w:cs="Arial"/>
              <w:lang w:val="en-GB"/>
            </w:rPr>
          </w:rPrChange>
        </w:rPr>
        <w:t>3</w:t>
      </w:r>
    </w:p>
    <w:p w14:paraId="3FA63442" w14:textId="77777777" w:rsidR="002F1C83" w:rsidRPr="004A4690" w:rsidRDefault="002F1C83" w:rsidP="002F1C83">
      <w:pPr>
        <w:pStyle w:val="BodyText"/>
        <w:jc w:val="left"/>
        <w:rPr>
          <w:rFonts w:cs="Arial"/>
          <w:lang w:val="en-GB"/>
        </w:rPr>
      </w:pPr>
    </w:p>
    <w:p w14:paraId="5E4F0101" w14:textId="77777777" w:rsidR="0096224F" w:rsidRPr="004A4690" w:rsidRDefault="0096224F">
      <w:pPr>
        <w:pStyle w:val="BodyText"/>
        <w:rPr>
          <w:rFonts w:cs="Arial"/>
        </w:rPr>
        <w:sectPr w:rsidR="0096224F" w:rsidRPr="004A4690" w:rsidSect="00774EE4">
          <w:headerReference w:type="even" r:id="rId26"/>
          <w:headerReference w:type="default" r:id="rId27"/>
          <w:footerReference w:type="default" r:id="rId28"/>
          <w:headerReference w:type="first" r:id="rId29"/>
          <w:type w:val="nextColumn"/>
          <w:pgSz w:w="11909" w:h="16834" w:code="9"/>
          <w:pgMar w:top="1440" w:right="1440" w:bottom="862" w:left="1582" w:header="720" w:footer="578" w:gutter="0"/>
          <w:pgNumType w:start="3"/>
          <w:cols w:space="720"/>
          <w:docGrid w:linePitch="272"/>
        </w:sectPr>
      </w:pPr>
    </w:p>
    <w:p w14:paraId="17E679E7" w14:textId="66226A80" w:rsidR="0085147A" w:rsidRPr="00AD7D29" w:rsidRDefault="00DA5BE3">
      <w:pPr>
        <w:pStyle w:val="BodyText"/>
        <w:jc w:val="left"/>
        <w:rPr>
          <w:rFonts w:cs="Arial"/>
          <w:sz w:val="16"/>
          <w:lang w:val="en-GB"/>
        </w:rPr>
      </w:pPr>
      <w:proofErr w:type="spellStart"/>
      <w:r w:rsidRPr="00AD7D29">
        <w:rPr>
          <w:rFonts w:cs="Arial"/>
          <w:sz w:val="16"/>
          <w:lang w:val="en-GB"/>
        </w:rPr>
        <w:lastRenderedPageBreak/>
        <w:t>Số</w:t>
      </w:r>
      <w:proofErr w:type="spellEnd"/>
      <w:r w:rsidRPr="00AD7D29">
        <w:rPr>
          <w:rFonts w:cs="Arial"/>
          <w:sz w:val="16"/>
          <w:lang w:val="en-GB"/>
        </w:rPr>
        <w:t xml:space="preserve"> </w:t>
      </w:r>
      <w:proofErr w:type="spellStart"/>
      <w:r w:rsidRPr="00AD7D29">
        <w:rPr>
          <w:rFonts w:cs="Arial"/>
          <w:sz w:val="16"/>
          <w:lang w:val="en-GB"/>
        </w:rPr>
        <w:t>tham</w:t>
      </w:r>
      <w:proofErr w:type="spellEnd"/>
      <w:r w:rsidRPr="00AD7D29">
        <w:rPr>
          <w:rFonts w:cs="Arial"/>
          <w:sz w:val="16"/>
          <w:lang w:val="en-GB"/>
        </w:rPr>
        <w:t xml:space="preserve"> </w:t>
      </w:r>
      <w:proofErr w:type="spellStart"/>
      <w:r w:rsidRPr="00AD7D29">
        <w:rPr>
          <w:rFonts w:cs="Arial"/>
          <w:sz w:val="16"/>
          <w:lang w:val="en-GB"/>
        </w:rPr>
        <w:t>chiếu</w:t>
      </w:r>
      <w:proofErr w:type="spellEnd"/>
      <w:r w:rsidRPr="00AD7D29">
        <w:rPr>
          <w:rFonts w:cs="Arial"/>
          <w:sz w:val="16"/>
          <w:lang w:val="en-GB"/>
        </w:rPr>
        <w:t xml:space="preserve">: </w:t>
      </w:r>
      <w:r w:rsidR="00335B18" w:rsidRPr="00B224E3">
        <w:rPr>
          <w:rFonts w:cs="Arial"/>
          <w:sz w:val="16"/>
          <w:lang w:val="en-GB"/>
        </w:rPr>
        <w:t>61717053/</w:t>
      </w:r>
      <w:r w:rsidR="00335B18" w:rsidRPr="00FC5193">
        <w:rPr>
          <w:rFonts w:cs="Arial"/>
          <w:sz w:val="16"/>
          <w:lang w:val="en-GB"/>
        </w:rPr>
        <w:t>22744338</w:t>
      </w:r>
      <w:r w:rsidR="00222DD9">
        <w:rPr>
          <w:rFonts w:cs="Arial"/>
          <w:sz w:val="16"/>
          <w:lang w:val="en-GB"/>
        </w:rPr>
        <w:t>/</w:t>
      </w:r>
      <w:r w:rsidRPr="00FC5193" w:rsidDel="00335B18">
        <w:rPr>
          <w:rFonts w:cs="Arial"/>
          <w:sz w:val="16"/>
          <w:lang w:val="en-GB"/>
        </w:rPr>
        <w:t>ATTC</w:t>
      </w:r>
    </w:p>
    <w:p w14:paraId="7FDF5407" w14:textId="77777777" w:rsidR="0082792D" w:rsidRPr="00AD7D29" w:rsidRDefault="0082792D">
      <w:pPr>
        <w:pStyle w:val="BodyText"/>
        <w:rPr>
          <w:rFonts w:cs="Arial"/>
          <w:bCs/>
        </w:rPr>
      </w:pPr>
    </w:p>
    <w:p w14:paraId="35A78AD4" w14:textId="77777777" w:rsidR="0082792D" w:rsidRPr="00AD7D29" w:rsidRDefault="0082792D">
      <w:pPr>
        <w:pStyle w:val="BodyText"/>
        <w:tabs>
          <w:tab w:val="left" w:pos="2175"/>
        </w:tabs>
        <w:jc w:val="left"/>
        <w:rPr>
          <w:rFonts w:cs="Arial"/>
          <w:bCs/>
        </w:rPr>
      </w:pPr>
    </w:p>
    <w:p w14:paraId="7785AB46" w14:textId="48D8F84C" w:rsidR="00E44964" w:rsidRPr="00AD7D29" w:rsidRDefault="0090065B" w:rsidP="004A4690">
      <w:pPr>
        <w:pStyle w:val="BodyText"/>
        <w:ind w:right="-113"/>
        <w:jc w:val="left"/>
        <w:outlineLvl w:val="0"/>
        <w:rPr>
          <w:rFonts w:cs="Arial"/>
          <w:b/>
          <w:bCs/>
        </w:rPr>
      </w:pPr>
      <w:r w:rsidRPr="00AD7D29">
        <w:rPr>
          <w:rFonts w:cs="Arial"/>
          <w:b/>
          <w:bCs/>
          <w:sz w:val="24"/>
          <w:szCs w:val="24"/>
        </w:rPr>
        <w:t xml:space="preserve">BÁO CÁO </w:t>
      </w:r>
      <w:r w:rsidR="001D56DE">
        <w:rPr>
          <w:rFonts w:eastAsia="Calibri" w:cs="Arial"/>
          <w:b/>
          <w:bCs/>
          <w:sz w:val="24"/>
          <w:szCs w:val="22"/>
          <w:lang w:val="en-US"/>
        </w:rPr>
        <w:t>KIỂM TOÁN ĐỘC LẬP</w:t>
      </w:r>
    </w:p>
    <w:p w14:paraId="7576F06D" w14:textId="77777777" w:rsidR="00BB039C" w:rsidRPr="00AD7D29" w:rsidRDefault="00BB039C" w:rsidP="00BB039C">
      <w:pPr>
        <w:pStyle w:val="BodyText"/>
        <w:rPr>
          <w:rFonts w:cs="Arial"/>
          <w:bCs/>
          <w:lang w:val="en-GB"/>
        </w:rPr>
      </w:pPr>
    </w:p>
    <w:p w14:paraId="6EF28606" w14:textId="77777777" w:rsidR="00BB039C" w:rsidRPr="00AD7D29" w:rsidRDefault="00BB039C" w:rsidP="00BB039C">
      <w:pPr>
        <w:pStyle w:val="BodyText"/>
        <w:rPr>
          <w:rFonts w:cs="Arial"/>
          <w:bCs/>
          <w:lang w:val="en-GB"/>
        </w:rPr>
      </w:pPr>
    </w:p>
    <w:p w14:paraId="690C7AE7" w14:textId="32786C76" w:rsidR="00BB039C" w:rsidRPr="00AD7D29" w:rsidRDefault="00BB039C" w:rsidP="00BB039C">
      <w:pPr>
        <w:pStyle w:val="BodyText"/>
        <w:ind w:left="1134" w:hanging="1134"/>
        <w:rPr>
          <w:rFonts w:cs="Arial"/>
          <w:b/>
          <w:lang w:val="en-GB"/>
        </w:rPr>
      </w:pPr>
      <w:proofErr w:type="spellStart"/>
      <w:r w:rsidRPr="00AD7D29">
        <w:rPr>
          <w:rFonts w:cs="Arial"/>
          <w:b/>
          <w:bCs/>
          <w:lang w:val="en-GB"/>
        </w:rPr>
        <w:t>Kính</w:t>
      </w:r>
      <w:proofErr w:type="spellEnd"/>
      <w:r w:rsidRPr="00AD7D29">
        <w:rPr>
          <w:rFonts w:cs="Arial"/>
          <w:b/>
          <w:bCs/>
          <w:lang w:val="en-GB"/>
        </w:rPr>
        <w:t xml:space="preserve"> </w:t>
      </w:r>
      <w:proofErr w:type="spellStart"/>
      <w:r w:rsidRPr="00AD7D29">
        <w:rPr>
          <w:rFonts w:cs="Arial"/>
          <w:b/>
          <w:bCs/>
          <w:lang w:val="en-GB"/>
        </w:rPr>
        <w:t>gửi</w:t>
      </w:r>
      <w:proofErr w:type="spellEnd"/>
      <w:r w:rsidRPr="00AD7D29">
        <w:rPr>
          <w:rFonts w:cs="Arial"/>
          <w:b/>
          <w:bCs/>
          <w:lang w:val="en-GB"/>
        </w:rPr>
        <w:t>:</w:t>
      </w:r>
      <w:r w:rsidRPr="00AD7D29">
        <w:rPr>
          <w:rFonts w:cs="Arial"/>
          <w:b/>
          <w:bCs/>
          <w:lang w:val="en-GB"/>
        </w:rPr>
        <w:tab/>
      </w:r>
      <w:proofErr w:type="spellStart"/>
      <w:r w:rsidRPr="00AD7D29">
        <w:rPr>
          <w:rFonts w:cs="Arial"/>
          <w:b/>
          <w:lang w:val="en-GB"/>
        </w:rPr>
        <w:t>C</w:t>
      </w:r>
      <w:r w:rsidR="004441DC">
        <w:rPr>
          <w:rFonts w:cs="Arial"/>
          <w:b/>
          <w:lang w:val="en-GB"/>
        </w:rPr>
        <w:t>hủ</w:t>
      </w:r>
      <w:proofErr w:type="spellEnd"/>
      <w:r w:rsidR="004441DC">
        <w:rPr>
          <w:rFonts w:cs="Arial"/>
          <w:b/>
          <w:lang w:val="en-GB"/>
        </w:rPr>
        <w:t xml:space="preserve"> </w:t>
      </w:r>
      <w:proofErr w:type="spellStart"/>
      <w:r w:rsidR="004441DC">
        <w:rPr>
          <w:rFonts w:cs="Arial"/>
          <w:b/>
          <w:lang w:val="en-GB"/>
        </w:rPr>
        <w:t>sở</w:t>
      </w:r>
      <w:proofErr w:type="spellEnd"/>
      <w:r w:rsidR="004441DC">
        <w:rPr>
          <w:rFonts w:cs="Arial"/>
          <w:b/>
          <w:lang w:val="en-GB"/>
        </w:rPr>
        <w:t xml:space="preserve"> </w:t>
      </w:r>
      <w:proofErr w:type="spellStart"/>
      <w:r w:rsidR="004441DC">
        <w:rPr>
          <w:rFonts w:cs="Arial"/>
          <w:b/>
          <w:lang w:val="en-GB"/>
        </w:rPr>
        <w:t>hữu</w:t>
      </w:r>
      <w:proofErr w:type="spellEnd"/>
    </w:p>
    <w:p w14:paraId="538EC3E0" w14:textId="77777777" w:rsidR="00335B18" w:rsidRPr="002A0B87" w:rsidRDefault="00335B18" w:rsidP="00D964F4">
      <w:pPr>
        <w:ind w:left="414" w:firstLine="720"/>
        <w:rPr>
          <w:rFonts w:cs="Arial"/>
          <w:b/>
          <w:lang w:val="en-GB"/>
        </w:rPr>
      </w:pPr>
      <w:proofErr w:type="spellStart"/>
      <w:r>
        <w:rPr>
          <w:rFonts w:cs="Arial"/>
          <w:b/>
          <w:lang w:val="en-GB"/>
        </w:rPr>
        <w:t>Công</w:t>
      </w:r>
      <w:proofErr w:type="spellEnd"/>
      <w:r>
        <w:rPr>
          <w:rFonts w:cs="Arial"/>
          <w:b/>
          <w:lang w:val="en-GB"/>
        </w:rPr>
        <w:t xml:space="preserve"> ty </w:t>
      </w:r>
      <w:proofErr w:type="spellStart"/>
      <w:r>
        <w:rPr>
          <w:rFonts w:cs="Arial"/>
          <w:b/>
          <w:lang w:val="en-GB"/>
        </w:rPr>
        <w:t>Trách</w:t>
      </w:r>
      <w:proofErr w:type="spellEnd"/>
      <w:r>
        <w:rPr>
          <w:rFonts w:cs="Arial"/>
          <w:b/>
          <w:lang w:val="en-GB"/>
        </w:rPr>
        <w:t xml:space="preserve"> </w:t>
      </w:r>
      <w:proofErr w:type="spellStart"/>
      <w:r>
        <w:rPr>
          <w:rFonts w:cs="Arial"/>
          <w:b/>
          <w:lang w:val="en-GB"/>
        </w:rPr>
        <w:t>nhiệm</w:t>
      </w:r>
      <w:proofErr w:type="spellEnd"/>
      <w:r>
        <w:rPr>
          <w:rFonts w:cs="Arial"/>
          <w:b/>
          <w:lang w:val="en-GB"/>
        </w:rPr>
        <w:t xml:space="preserve"> </w:t>
      </w:r>
      <w:proofErr w:type="spellStart"/>
      <w:r>
        <w:rPr>
          <w:rFonts w:cs="Arial"/>
          <w:b/>
          <w:lang w:val="en-GB"/>
        </w:rPr>
        <w:t>Hữu</w:t>
      </w:r>
      <w:proofErr w:type="spellEnd"/>
      <w:r>
        <w:rPr>
          <w:rFonts w:cs="Arial"/>
          <w:b/>
          <w:lang w:val="en-GB"/>
        </w:rPr>
        <w:t xml:space="preserve"> </w:t>
      </w:r>
      <w:proofErr w:type="spellStart"/>
      <w:r>
        <w:rPr>
          <w:rFonts w:cs="Arial"/>
          <w:b/>
          <w:lang w:val="en-GB"/>
        </w:rPr>
        <w:t>hạn</w:t>
      </w:r>
      <w:proofErr w:type="spellEnd"/>
      <w:r>
        <w:rPr>
          <w:rFonts w:cs="Arial"/>
          <w:b/>
          <w:lang w:val="en-GB"/>
        </w:rPr>
        <w:t xml:space="preserve"> </w:t>
      </w:r>
      <w:proofErr w:type="spellStart"/>
      <w:r>
        <w:rPr>
          <w:rFonts w:cs="Arial"/>
          <w:b/>
          <w:lang w:val="en-GB"/>
        </w:rPr>
        <w:t>Chứng</w:t>
      </w:r>
      <w:proofErr w:type="spellEnd"/>
      <w:r>
        <w:rPr>
          <w:rFonts w:cs="Arial"/>
          <w:b/>
          <w:lang w:val="en-GB"/>
        </w:rPr>
        <w:t xml:space="preserve"> </w:t>
      </w:r>
      <w:proofErr w:type="spellStart"/>
      <w:r>
        <w:rPr>
          <w:rFonts w:cs="Arial"/>
          <w:b/>
          <w:lang w:val="en-GB"/>
        </w:rPr>
        <w:t>khoán</w:t>
      </w:r>
      <w:proofErr w:type="spellEnd"/>
      <w:r>
        <w:rPr>
          <w:rFonts w:cs="Arial"/>
          <w:b/>
          <w:lang w:val="en-GB"/>
        </w:rPr>
        <w:t xml:space="preserve"> NH </w:t>
      </w:r>
      <w:proofErr w:type="spellStart"/>
      <w:r>
        <w:rPr>
          <w:rFonts w:cs="Arial"/>
          <w:b/>
          <w:lang w:val="en-GB"/>
        </w:rPr>
        <w:t>Việt</w:t>
      </w:r>
      <w:proofErr w:type="spellEnd"/>
      <w:r>
        <w:rPr>
          <w:rFonts w:cs="Arial"/>
          <w:b/>
          <w:lang w:val="en-GB"/>
        </w:rPr>
        <w:t xml:space="preserve"> Nam</w:t>
      </w:r>
    </w:p>
    <w:p w14:paraId="43DDA4DD" w14:textId="77777777" w:rsidR="00BB039C" w:rsidRPr="00AD7D29" w:rsidRDefault="00BB039C" w:rsidP="00754161">
      <w:pPr>
        <w:rPr>
          <w:lang w:val="en-GB"/>
        </w:rPr>
      </w:pPr>
    </w:p>
    <w:p w14:paraId="494AA352" w14:textId="72F57D49" w:rsidR="00E06009" w:rsidRPr="00AD7D29" w:rsidRDefault="00081364" w:rsidP="00754161">
      <w:r w:rsidRPr="00AD7D29">
        <w:t xml:space="preserve">Chúng tôi đã </w:t>
      </w:r>
      <w:r w:rsidR="00855924" w:rsidRPr="00AD7D29">
        <w:t xml:space="preserve">thực hiện </w:t>
      </w:r>
      <w:proofErr w:type="spellStart"/>
      <w:r w:rsidR="002A0427">
        <w:rPr>
          <w:lang w:val="en-US"/>
        </w:rPr>
        <w:t>kiểm</w:t>
      </w:r>
      <w:proofErr w:type="spellEnd"/>
      <w:r w:rsidR="002A0427">
        <w:rPr>
          <w:lang w:val="en-US"/>
        </w:rPr>
        <w:t xml:space="preserve"> </w:t>
      </w:r>
      <w:proofErr w:type="spellStart"/>
      <w:r w:rsidR="002A0427">
        <w:rPr>
          <w:lang w:val="en-US"/>
        </w:rPr>
        <w:t>toán</w:t>
      </w:r>
      <w:proofErr w:type="spellEnd"/>
      <w:r w:rsidR="00FF4184" w:rsidRPr="00AD7D29">
        <w:t xml:space="preserve"> </w:t>
      </w:r>
      <w:r w:rsidR="00A403AA" w:rsidRPr="00AD7D29">
        <w:t>báo cáo tỷ lệ an toàn tài chính</w:t>
      </w:r>
      <w:r w:rsidR="00A403AA" w:rsidRPr="00AD7D29">
        <w:rPr>
          <w:color w:val="000000"/>
        </w:rPr>
        <w:t xml:space="preserve"> </w:t>
      </w:r>
      <w:r w:rsidRPr="00AD7D29">
        <w:t xml:space="preserve">kèm theo của </w:t>
      </w:r>
      <w:r w:rsidR="00E06009" w:rsidRPr="00AD7D29" w:rsidDel="00335B18">
        <w:t xml:space="preserve">Công ty </w:t>
      </w:r>
      <w:r w:rsidR="00335B18">
        <w:t>Trách nhiệm Hữu hạn Chứng khoán NH Việt Nam</w:t>
      </w:r>
      <w:r w:rsidR="006E02C6" w:rsidRPr="00AD7D29">
        <w:t xml:space="preserve"> </w:t>
      </w:r>
      <w:r w:rsidR="00E06009" w:rsidRPr="00AD7D29">
        <w:t xml:space="preserve">(“Công ty”) </w:t>
      </w:r>
      <w:proofErr w:type="spellStart"/>
      <w:r w:rsidR="00C7494B">
        <w:rPr>
          <w:lang w:val="en-US"/>
        </w:rPr>
        <w:t>tại</w:t>
      </w:r>
      <w:proofErr w:type="spellEnd"/>
      <w:r w:rsidR="00C7494B">
        <w:rPr>
          <w:lang w:val="en-US"/>
        </w:rPr>
        <w:t xml:space="preserve"> </w:t>
      </w:r>
      <w:proofErr w:type="spellStart"/>
      <w:r w:rsidR="00C7494B">
        <w:rPr>
          <w:lang w:val="en-US"/>
        </w:rPr>
        <w:t>ngày</w:t>
      </w:r>
      <w:proofErr w:type="spellEnd"/>
      <w:r w:rsidR="00C7494B">
        <w:rPr>
          <w:lang w:val="en-US"/>
        </w:rPr>
        <w:t xml:space="preserve"> </w:t>
      </w:r>
      <w:r w:rsidR="00093CF9">
        <w:rPr>
          <w:lang w:val="en-US"/>
        </w:rPr>
        <w:t xml:space="preserve">31 </w:t>
      </w:r>
      <w:proofErr w:type="spellStart"/>
      <w:r w:rsidR="00006807">
        <w:rPr>
          <w:lang w:val="en-US"/>
        </w:rPr>
        <w:t>tháng</w:t>
      </w:r>
      <w:proofErr w:type="spellEnd"/>
      <w:r w:rsidR="00006807">
        <w:rPr>
          <w:lang w:val="en-US"/>
        </w:rPr>
        <w:t xml:space="preserve"> </w:t>
      </w:r>
      <w:r w:rsidR="00093CF9">
        <w:rPr>
          <w:lang w:val="en-US"/>
        </w:rPr>
        <w:t xml:space="preserve">12 </w:t>
      </w:r>
      <w:proofErr w:type="spellStart"/>
      <w:r w:rsidR="00006807">
        <w:rPr>
          <w:lang w:val="en-US"/>
        </w:rPr>
        <w:t>năm</w:t>
      </w:r>
      <w:proofErr w:type="spellEnd"/>
      <w:r w:rsidR="00006807">
        <w:rPr>
          <w:lang w:val="en-US"/>
        </w:rPr>
        <w:t xml:space="preserve"> 202</w:t>
      </w:r>
      <w:r w:rsidR="00B41AEE">
        <w:rPr>
          <w:lang w:val="en-US"/>
        </w:rPr>
        <w:t>2</w:t>
      </w:r>
      <w:r w:rsidR="00C7494B">
        <w:rPr>
          <w:lang w:val="en-US"/>
        </w:rPr>
        <w:t xml:space="preserve"> </w:t>
      </w:r>
      <w:r w:rsidR="00CF726E" w:rsidRPr="00AD7D29">
        <w:t xml:space="preserve">được </w:t>
      </w:r>
      <w:r w:rsidR="00CF726E" w:rsidRPr="00CE7C40">
        <w:t xml:space="preserve">lập </w:t>
      </w:r>
      <w:r w:rsidR="00CF726E" w:rsidRPr="00E973A7">
        <w:t xml:space="preserve">ngày </w:t>
      </w:r>
      <w:r w:rsidR="009C32D1" w:rsidRPr="00E973A7">
        <w:rPr>
          <w:lang w:val="en-US"/>
        </w:rPr>
        <w:t>07</w:t>
      </w:r>
      <w:r w:rsidR="00A53F18" w:rsidRPr="00E973A7">
        <w:t xml:space="preserve"> </w:t>
      </w:r>
      <w:r w:rsidR="00162854" w:rsidRPr="00E973A7">
        <w:t xml:space="preserve">tháng </w:t>
      </w:r>
      <w:r w:rsidR="009C32D1" w:rsidRPr="00E973A7">
        <w:rPr>
          <w:lang w:val="en-US"/>
        </w:rPr>
        <w:t>0</w:t>
      </w:r>
      <w:r w:rsidR="00222DD9" w:rsidRPr="00E973A7">
        <w:rPr>
          <w:lang w:val="en-US"/>
        </w:rPr>
        <w:t>3</w:t>
      </w:r>
      <w:r w:rsidR="00A53F18" w:rsidRPr="00E973A7">
        <w:t xml:space="preserve"> </w:t>
      </w:r>
      <w:r w:rsidR="00162854" w:rsidRPr="00E973A7">
        <w:t>năm 202</w:t>
      </w:r>
      <w:r w:rsidR="00416DFB">
        <w:rPr>
          <w:lang w:val="en-US"/>
        </w:rPr>
        <w:t>3</w:t>
      </w:r>
      <w:r w:rsidR="00162854" w:rsidRPr="00CE7C40">
        <w:t xml:space="preserve"> </w:t>
      </w:r>
      <w:r w:rsidR="00E06009" w:rsidRPr="00CE7C40">
        <w:t xml:space="preserve">và được trình bày từ trang </w:t>
      </w:r>
      <w:r w:rsidR="00DF7E14" w:rsidRPr="00E973A7">
        <w:t>6</w:t>
      </w:r>
      <w:r w:rsidR="00E06009" w:rsidRPr="00E973A7">
        <w:t xml:space="preserve"> đến trang </w:t>
      </w:r>
      <w:r w:rsidR="00A1032D" w:rsidRPr="00E973A7">
        <w:t>3</w:t>
      </w:r>
      <w:r w:rsidR="004B370B" w:rsidRPr="00E973A7">
        <w:rPr>
          <w:lang w:val="en-US"/>
        </w:rPr>
        <w:t>3</w:t>
      </w:r>
      <w:r w:rsidR="00E06009" w:rsidRPr="00AD7D29">
        <w:t>.</w:t>
      </w:r>
      <w:r w:rsidRPr="00AD7D29">
        <w:t xml:space="preserve"> Báo cáo này đã được </w:t>
      </w:r>
      <w:r w:rsidR="005D5CDE" w:rsidRPr="00AD7D29">
        <w:t xml:space="preserve">Ban </w:t>
      </w:r>
      <w:r w:rsidR="006E02C6" w:rsidRPr="00AD7D29">
        <w:t xml:space="preserve">Tổng </w:t>
      </w:r>
      <w:r w:rsidR="005D5CDE" w:rsidRPr="00AD7D29">
        <w:t>Giám đốc</w:t>
      </w:r>
      <w:r w:rsidRPr="00AD7D29">
        <w:t xml:space="preserve"> Công ty lập theo các quy định của </w:t>
      </w:r>
      <w:r w:rsidR="00472539">
        <w:t>Thông tư số 91/2020</w:t>
      </w:r>
      <w:r w:rsidR="009E31A7" w:rsidRPr="00AD7D29">
        <w:t>/TT-BTC</w:t>
      </w:r>
      <w:r w:rsidRPr="00AD7D29">
        <w:t xml:space="preserve"> </w:t>
      </w:r>
      <w:r w:rsidR="00472539">
        <w:t>ngày 13 tháng 11 năm 2020</w:t>
      </w:r>
      <w:r w:rsidRPr="00AD7D29">
        <w:t xml:space="preserve"> của Bộ Tài chính quy định chỉ tiêu an toàn tài chính và biện pháp xử lý đối với tổ chức kinh doanh chứng khoán không đáp ứng chỉ tiêu an toàn tài chính (</w:t>
      </w:r>
      <w:del w:id="76" w:author="Trung Van Nguyen" w:date="2023-03-08T15:01:00Z">
        <w:r w:rsidRPr="00AD7D29" w:rsidDel="000A16D5">
          <w:delText>sau đây gọi là</w:delText>
        </w:r>
      </w:del>
      <w:del w:id="77" w:author="Trung Van Nguyen" w:date="2023-03-08T15:02:00Z">
        <w:r w:rsidRPr="00AD7D29" w:rsidDel="004B14A7">
          <w:delText xml:space="preserve"> </w:delText>
        </w:r>
      </w:del>
      <w:r w:rsidRPr="00AD7D29">
        <w:t>“</w:t>
      </w:r>
      <w:r w:rsidR="00472539">
        <w:t>Thông tư 91</w:t>
      </w:r>
      <w:r w:rsidRPr="00AD7D29">
        <w:t>”)</w:t>
      </w:r>
      <w:r w:rsidR="00520637" w:rsidRPr="00520637">
        <w:rPr>
          <w:rFonts w:cs="Arial"/>
        </w:rPr>
        <w:t xml:space="preserve"> </w:t>
      </w:r>
      <w:r w:rsidR="00520637" w:rsidRPr="007537D0">
        <w:rPr>
          <w:rFonts w:cs="Arial"/>
        </w:rPr>
        <w:t>và Thuyết minh số 2.1 của báo cáo tỷ lệ an toàn tài chính</w:t>
      </w:r>
      <w:r w:rsidRPr="00AD7D29">
        <w:t>.</w:t>
      </w:r>
    </w:p>
    <w:p w14:paraId="76760D85" w14:textId="77777777" w:rsidR="003043BD" w:rsidRPr="00AD7D29" w:rsidRDefault="003043BD" w:rsidP="00754161"/>
    <w:p w14:paraId="729D3652" w14:textId="5E52AB47" w:rsidR="00E06009" w:rsidRPr="00AD7D29" w:rsidRDefault="00E06009">
      <w:pPr>
        <w:pStyle w:val="BodyText"/>
        <w:tabs>
          <w:tab w:val="left" w:pos="7440"/>
        </w:tabs>
        <w:rPr>
          <w:rFonts w:cs="Arial"/>
          <w:b/>
          <w:i/>
        </w:rPr>
      </w:pPr>
      <w:r w:rsidRPr="00AD7D29">
        <w:rPr>
          <w:rFonts w:cs="Arial"/>
          <w:b/>
          <w:i/>
        </w:rPr>
        <w:t xml:space="preserve">Trách nhiệm của </w:t>
      </w:r>
      <w:r w:rsidR="005D5CDE" w:rsidRPr="00AD7D29">
        <w:rPr>
          <w:rFonts w:cs="Arial"/>
          <w:b/>
          <w:i/>
        </w:rPr>
        <w:t xml:space="preserve">Ban </w:t>
      </w:r>
      <w:r w:rsidR="006E02C6" w:rsidRPr="00AD7D29">
        <w:rPr>
          <w:rFonts w:cs="Arial"/>
          <w:b/>
          <w:i/>
        </w:rPr>
        <w:t xml:space="preserve">Tổng </w:t>
      </w:r>
      <w:r w:rsidR="005D5CDE" w:rsidRPr="00AD7D29">
        <w:rPr>
          <w:rFonts w:cs="Arial"/>
          <w:b/>
          <w:i/>
        </w:rPr>
        <w:t>Giám đốc</w:t>
      </w:r>
      <w:r w:rsidR="005B07FE" w:rsidRPr="00AD7D29">
        <w:rPr>
          <w:rFonts w:cs="Arial"/>
          <w:b/>
          <w:i/>
        </w:rPr>
        <w:t xml:space="preserve"> Công ty</w:t>
      </w:r>
    </w:p>
    <w:p w14:paraId="1439D497" w14:textId="77777777" w:rsidR="00E06009" w:rsidRPr="00AD7D29" w:rsidRDefault="00E06009" w:rsidP="00754161"/>
    <w:p w14:paraId="30A9F8DE" w14:textId="25ACCCEF" w:rsidR="00081364" w:rsidRPr="00AD7D29" w:rsidRDefault="005D5CDE" w:rsidP="00754161">
      <w:r w:rsidRPr="00AD7D29">
        <w:t xml:space="preserve">Ban </w:t>
      </w:r>
      <w:r w:rsidR="006E02C6" w:rsidRPr="00AD7D29">
        <w:t xml:space="preserve">Tổng </w:t>
      </w:r>
      <w:r w:rsidRPr="00AD7D29">
        <w:t>Giám đốc</w:t>
      </w:r>
      <w:r w:rsidR="00081364" w:rsidRPr="00AD7D29">
        <w:t xml:space="preserve"> Công ty chịu trách nhiệm về việc lập và trình bày báo cáo tỷ lệ an toàn tài chính phù hợp với </w:t>
      </w:r>
      <w:proofErr w:type="spellStart"/>
      <w:r w:rsidR="00222DD9">
        <w:rPr>
          <w:lang w:val="en-US"/>
        </w:rPr>
        <w:t>các</w:t>
      </w:r>
      <w:proofErr w:type="spellEnd"/>
      <w:r w:rsidR="00222DD9">
        <w:rPr>
          <w:lang w:val="en-US"/>
        </w:rPr>
        <w:t xml:space="preserve"> </w:t>
      </w:r>
      <w:proofErr w:type="spellStart"/>
      <w:r w:rsidR="00222DD9">
        <w:rPr>
          <w:lang w:val="en-US"/>
        </w:rPr>
        <w:t>quy</w:t>
      </w:r>
      <w:proofErr w:type="spellEnd"/>
      <w:r w:rsidR="00222DD9">
        <w:rPr>
          <w:lang w:val="en-US"/>
        </w:rPr>
        <w:t xml:space="preserve"> </w:t>
      </w:r>
      <w:proofErr w:type="spellStart"/>
      <w:r w:rsidR="00222DD9">
        <w:rPr>
          <w:lang w:val="en-US"/>
        </w:rPr>
        <w:t>định</w:t>
      </w:r>
      <w:proofErr w:type="spellEnd"/>
      <w:r w:rsidR="00222DD9">
        <w:rPr>
          <w:lang w:val="en-US"/>
        </w:rPr>
        <w:t xml:space="preserve"> </w:t>
      </w:r>
      <w:proofErr w:type="spellStart"/>
      <w:r w:rsidR="00222DD9">
        <w:rPr>
          <w:lang w:val="en-US"/>
        </w:rPr>
        <w:t>của</w:t>
      </w:r>
      <w:proofErr w:type="spellEnd"/>
      <w:r w:rsidR="00222DD9">
        <w:rPr>
          <w:lang w:val="en-US"/>
        </w:rPr>
        <w:t xml:space="preserve"> </w:t>
      </w:r>
      <w:r w:rsidR="00472539">
        <w:t>Thông tư 91</w:t>
      </w:r>
      <w:r w:rsidR="00AF2C79" w:rsidRPr="00AF2C79">
        <w:rPr>
          <w:rFonts w:cs="Arial"/>
        </w:rPr>
        <w:t xml:space="preserve"> </w:t>
      </w:r>
      <w:r w:rsidR="00AF2C79" w:rsidRPr="007537D0">
        <w:rPr>
          <w:rFonts w:cs="Arial"/>
        </w:rPr>
        <w:t>và Thuyết minh số 2.1 của báo cáo tỷ lệ an toàn tài chính</w:t>
      </w:r>
      <w:r w:rsidR="00081364" w:rsidRPr="00AD7D29">
        <w:t xml:space="preserve">. </w:t>
      </w:r>
      <w:r w:rsidRPr="00AD7D29">
        <w:t xml:space="preserve">Ban </w:t>
      </w:r>
      <w:r w:rsidR="006E02C6" w:rsidRPr="00AD7D29">
        <w:t xml:space="preserve">Tổng </w:t>
      </w:r>
      <w:r w:rsidRPr="00AD7D29">
        <w:t>Giám đốc</w:t>
      </w:r>
      <w:r w:rsidR="00081364" w:rsidRPr="00AD7D29">
        <w:t xml:space="preserve"> </w:t>
      </w:r>
      <w:r w:rsidR="006D5161" w:rsidRPr="00AD7D29">
        <w:t xml:space="preserve">Công ty </w:t>
      </w:r>
      <w:r w:rsidR="00081364" w:rsidRPr="00AD7D29">
        <w:t xml:space="preserve">cũng chịu trách nhiệm về kiểm soát nội bộ mà </w:t>
      </w:r>
      <w:r w:rsidRPr="00AD7D29">
        <w:t xml:space="preserve">Ban </w:t>
      </w:r>
      <w:r w:rsidR="006E02C6" w:rsidRPr="00AD7D29">
        <w:t xml:space="preserve">Tổng </w:t>
      </w:r>
      <w:r w:rsidRPr="00AD7D29">
        <w:t>Giám đốc</w:t>
      </w:r>
      <w:r w:rsidR="006D5161" w:rsidRPr="00AD7D29">
        <w:t xml:space="preserve"> Công ty</w:t>
      </w:r>
      <w:r w:rsidR="00081364" w:rsidRPr="00AD7D29">
        <w:t xml:space="preserve"> xác định là cần thiết để đảm bảo cho việc lập và trình bày báo cáo tỷ lệ an toàn tài chính không có sai sót trọng yếu do gian lận hoặc nhầm lẫn.</w:t>
      </w:r>
    </w:p>
    <w:p w14:paraId="098CB7DB" w14:textId="77777777" w:rsidR="003043BD" w:rsidRPr="00AD7D29" w:rsidRDefault="003043BD" w:rsidP="00754161"/>
    <w:p w14:paraId="40B20F0B" w14:textId="77777777" w:rsidR="00E06009" w:rsidRPr="00AD7D29" w:rsidRDefault="00E06009">
      <w:pPr>
        <w:pStyle w:val="BodyText"/>
        <w:tabs>
          <w:tab w:val="left" w:pos="7440"/>
        </w:tabs>
        <w:rPr>
          <w:rFonts w:cs="Arial"/>
          <w:b/>
          <w:i/>
        </w:rPr>
      </w:pPr>
      <w:r w:rsidRPr="00AD7D29">
        <w:rPr>
          <w:rFonts w:cs="Arial"/>
          <w:b/>
          <w:i/>
        </w:rPr>
        <w:t>Trách nhiệm của Kiểm toán viên</w:t>
      </w:r>
    </w:p>
    <w:p w14:paraId="09F80293" w14:textId="77777777" w:rsidR="00E06009" w:rsidRPr="00AD7D29" w:rsidRDefault="00E06009" w:rsidP="00F82BC4"/>
    <w:p w14:paraId="217A0FD1" w14:textId="733F4789" w:rsidR="00472539" w:rsidRDefault="00472539" w:rsidP="00472539">
      <w:pPr>
        <w:rPr>
          <w:color w:val="000000" w:themeColor="text1"/>
          <w:lang w:val="en-GB"/>
        </w:rPr>
      </w:pPr>
      <w:proofErr w:type="spellStart"/>
      <w:r w:rsidRPr="00B00C7A">
        <w:rPr>
          <w:color w:val="000000" w:themeColor="text1"/>
          <w:lang w:val="en-GB"/>
        </w:rPr>
        <w:t>Trách</w:t>
      </w:r>
      <w:proofErr w:type="spellEnd"/>
      <w:r w:rsidRPr="00B00C7A">
        <w:rPr>
          <w:color w:val="000000" w:themeColor="text1"/>
          <w:lang w:val="en-GB"/>
        </w:rPr>
        <w:t xml:space="preserve"> </w:t>
      </w:r>
      <w:proofErr w:type="spellStart"/>
      <w:r w:rsidRPr="00B00C7A">
        <w:rPr>
          <w:color w:val="000000" w:themeColor="text1"/>
          <w:lang w:val="en-GB"/>
        </w:rPr>
        <w:t>nhiệm</w:t>
      </w:r>
      <w:proofErr w:type="spellEnd"/>
      <w:r w:rsidRPr="00B00C7A">
        <w:rPr>
          <w:color w:val="000000" w:themeColor="text1"/>
          <w:lang w:val="en-GB"/>
        </w:rPr>
        <w:t xml:space="preserve"> </w:t>
      </w:r>
      <w:proofErr w:type="spellStart"/>
      <w:r w:rsidRPr="00B00C7A">
        <w:rPr>
          <w:color w:val="000000" w:themeColor="text1"/>
          <w:lang w:val="en-GB"/>
        </w:rPr>
        <w:t>của</w:t>
      </w:r>
      <w:proofErr w:type="spellEnd"/>
      <w:r w:rsidRPr="00B00C7A">
        <w:rPr>
          <w:color w:val="000000" w:themeColor="text1"/>
          <w:lang w:val="en-GB"/>
        </w:rPr>
        <w:t xml:space="preserve"> </w:t>
      </w:r>
      <w:proofErr w:type="spellStart"/>
      <w:r w:rsidRPr="00B00C7A">
        <w:rPr>
          <w:color w:val="000000" w:themeColor="text1"/>
          <w:lang w:val="en-GB"/>
        </w:rPr>
        <w:t>chúng</w:t>
      </w:r>
      <w:proofErr w:type="spellEnd"/>
      <w:r w:rsidRPr="00B00C7A">
        <w:rPr>
          <w:color w:val="000000" w:themeColor="text1"/>
          <w:lang w:val="en-GB"/>
        </w:rPr>
        <w:t xml:space="preserve"> </w:t>
      </w:r>
      <w:proofErr w:type="spellStart"/>
      <w:r w:rsidRPr="00B00C7A">
        <w:rPr>
          <w:color w:val="000000" w:themeColor="text1"/>
          <w:lang w:val="en-GB"/>
        </w:rPr>
        <w:t>tôi</w:t>
      </w:r>
      <w:proofErr w:type="spellEnd"/>
      <w:r w:rsidRPr="00B00C7A">
        <w:rPr>
          <w:color w:val="000000" w:themeColor="text1"/>
          <w:lang w:val="en-GB"/>
        </w:rPr>
        <w:t xml:space="preserve"> </w:t>
      </w:r>
      <w:proofErr w:type="spellStart"/>
      <w:r w:rsidRPr="00B00C7A">
        <w:rPr>
          <w:color w:val="000000" w:themeColor="text1"/>
          <w:lang w:val="en-GB"/>
        </w:rPr>
        <w:t>là</w:t>
      </w:r>
      <w:proofErr w:type="spellEnd"/>
      <w:r w:rsidRPr="00B00C7A">
        <w:rPr>
          <w:color w:val="000000" w:themeColor="text1"/>
          <w:lang w:val="en-GB"/>
        </w:rPr>
        <w:t xml:space="preserve"> </w:t>
      </w:r>
      <w:proofErr w:type="spellStart"/>
      <w:r w:rsidRPr="00B00C7A">
        <w:rPr>
          <w:color w:val="000000" w:themeColor="text1"/>
          <w:lang w:val="en-GB"/>
        </w:rPr>
        <w:t>đưa</w:t>
      </w:r>
      <w:proofErr w:type="spellEnd"/>
      <w:r w:rsidRPr="00B00C7A">
        <w:rPr>
          <w:color w:val="000000" w:themeColor="text1"/>
          <w:lang w:val="en-GB"/>
        </w:rPr>
        <w:t xml:space="preserve"> </w:t>
      </w:r>
      <w:proofErr w:type="spellStart"/>
      <w:r w:rsidRPr="00B00C7A">
        <w:rPr>
          <w:color w:val="000000" w:themeColor="text1"/>
          <w:lang w:val="en-GB"/>
        </w:rPr>
        <w:t>ra</w:t>
      </w:r>
      <w:proofErr w:type="spellEnd"/>
      <w:r w:rsidRPr="00B00C7A">
        <w:rPr>
          <w:color w:val="000000" w:themeColor="text1"/>
          <w:lang w:val="en-GB"/>
        </w:rPr>
        <w:t xml:space="preserve"> </w:t>
      </w:r>
      <w:r w:rsidR="00D54DD7">
        <w:rPr>
          <w:color w:val="000000" w:themeColor="text1"/>
          <w:lang w:val="en-GB"/>
        </w:rPr>
        <w:t xml:space="preserve">ý </w:t>
      </w:r>
      <w:proofErr w:type="spellStart"/>
      <w:r w:rsidR="00D54DD7">
        <w:rPr>
          <w:color w:val="000000" w:themeColor="text1"/>
          <w:lang w:val="en-GB"/>
        </w:rPr>
        <w:t>kiến</w:t>
      </w:r>
      <w:proofErr w:type="spellEnd"/>
      <w:r w:rsidRPr="00B00C7A">
        <w:rPr>
          <w:color w:val="000000" w:themeColor="text1"/>
          <w:lang w:val="en-GB"/>
        </w:rPr>
        <w:t xml:space="preserve"> </w:t>
      </w:r>
      <w:proofErr w:type="spellStart"/>
      <w:r w:rsidRPr="00B00C7A">
        <w:rPr>
          <w:color w:val="000000" w:themeColor="text1"/>
          <w:lang w:val="en-GB"/>
        </w:rPr>
        <w:t>về</w:t>
      </w:r>
      <w:proofErr w:type="spellEnd"/>
      <w:r w:rsidRPr="00B00C7A">
        <w:rPr>
          <w:color w:val="000000" w:themeColor="text1"/>
          <w:lang w:val="en-GB"/>
        </w:rPr>
        <w:t xml:space="preserve"> </w:t>
      </w:r>
      <w:proofErr w:type="spellStart"/>
      <w:r w:rsidRPr="00B00C7A">
        <w:rPr>
          <w:color w:val="000000" w:themeColor="text1"/>
          <w:lang w:val="en-GB"/>
        </w:rPr>
        <w:t>báo</w:t>
      </w:r>
      <w:proofErr w:type="spellEnd"/>
      <w:r w:rsidRPr="00B00C7A">
        <w:rPr>
          <w:color w:val="000000" w:themeColor="text1"/>
          <w:lang w:val="en-GB"/>
        </w:rPr>
        <w:t xml:space="preserve"> </w:t>
      </w:r>
      <w:proofErr w:type="spellStart"/>
      <w:r w:rsidRPr="00B00C7A">
        <w:rPr>
          <w:color w:val="000000" w:themeColor="text1"/>
          <w:lang w:val="en-GB"/>
        </w:rPr>
        <w:t>cáo</w:t>
      </w:r>
      <w:proofErr w:type="spellEnd"/>
      <w:r>
        <w:rPr>
          <w:color w:val="000000" w:themeColor="text1"/>
          <w:lang w:val="en-GB"/>
        </w:rPr>
        <w:t xml:space="preserve"> </w:t>
      </w:r>
      <w:proofErr w:type="spellStart"/>
      <w:r>
        <w:rPr>
          <w:color w:val="000000" w:themeColor="text1"/>
          <w:lang w:val="en-GB"/>
        </w:rPr>
        <w:t>tỷ</w:t>
      </w:r>
      <w:proofErr w:type="spellEnd"/>
      <w:r>
        <w:rPr>
          <w:color w:val="000000" w:themeColor="text1"/>
          <w:lang w:val="en-GB"/>
        </w:rPr>
        <w:t xml:space="preserve"> </w:t>
      </w:r>
      <w:proofErr w:type="spellStart"/>
      <w:r>
        <w:rPr>
          <w:color w:val="000000" w:themeColor="text1"/>
          <w:lang w:val="en-GB"/>
        </w:rPr>
        <w:t>lệ</w:t>
      </w:r>
      <w:proofErr w:type="spellEnd"/>
      <w:r>
        <w:rPr>
          <w:color w:val="000000" w:themeColor="text1"/>
          <w:lang w:val="en-GB"/>
        </w:rPr>
        <w:t xml:space="preserve"> an </w:t>
      </w:r>
      <w:proofErr w:type="spellStart"/>
      <w:r>
        <w:rPr>
          <w:color w:val="000000" w:themeColor="text1"/>
          <w:lang w:val="en-GB"/>
        </w:rPr>
        <w:t>toàn</w:t>
      </w:r>
      <w:proofErr w:type="spellEnd"/>
      <w:r w:rsidRPr="00B00C7A">
        <w:rPr>
          <w:color w:val="000000" w:themeColor="text1"/>
          <w:lang w:val="en-GB"/>
        </w:rPr>
        <w:t xml:space="preserve"> </w:t>
      </w:r>
      <w:proofErr w:type="spellStart"/>
      <w:r w:rsidRPr="00B00C7A">
        <w:rPr>
          <w:color w:val="000000" w:themeColor="text1"/>
          <w:lang w:val="en-GB"/>
        </w:rPr>
        <w:t>tài</w:t>
      </w:r>
      <w:proofErr w:type="spellEnd"/>
      <w:r w:rsidRPr="00B00C7A">
        <w:rPr>
          <w:color w:val="000000" w:themeColor="text1"/>
          <w:lang w:val="en-GB"/>
        </w:rPr>
        <w:t xml:space="preserve"> </w:t>
      </w:r>
      <w:proofErr w:type="spellStart"/>
      <w:r w:rsidRPr="00B00C7A">
        <w:rPr>
          <w:color w:val="000000" w:themeColor="text1"/>
          <w:lang w:val="en-GB"/>
        </w:rPr>
        <w:t>chính</w:t>
      </w:r>
      <w:proofErr w:type="spellEnd"/>
      <w:r w:rsidRPr="00B00C7A">
        <w:rPr>
          <w:color w:val="000000" w:themeColor="text1"/>
          <w:lang w:val="en-GB"/>
        </w:rPr>
        <w:t xml:space="preserve"> </w:t>
      </w:r>
      <w:proofErr w:type="spellStart"/>
      <w:r w:rsidRPr="00B00C7A">
        <w:rPr>
          <w:color w:val="000000" w:themeColor="text1"/>
          <w:lang w:val="en-GB"/>
        </w:rPr>
        <w:t>dựa</w:t>
      </w:r>
      <w:proofErr w:type="spellEnd"/>
      <w:r w:rsidRPr="00B00C7A">
        <w:rPr>
          <w:color w:val="000000" w:themeColor="text1"/>
          <w:lang w:val="en-GB"/>
        </w:rPr>
        <w:t xml:space="preserve"> </w:t>
      </w:r>
      <w:proofErr w:type="spellStart"/>
      <w:r w:rsidRPr="00B00C7A">
        <w:rPr>
          <w:color w:val="000000" w:themeColor="text1"/>
          <w:lang w:val="en-GB"/>
        </w:rPr>
        <w:t>trên</w:t>
      </w:r>
      <w:proofErr w:type="spellEnd"/>
      <w:r w:rsidRPr="00B00C7A">
        <w:rPr>
          <w:color w:val="000000" w:themeColor="text1"/>
          <w:lang w:val="en-GB"/>
        </w:rPr>
        <w:t xml:space="preserve"> </w:t>
      </w:r>
      <w:proofErr w:type="spellStart"/>
      <w:r w:rsidRPr="00B00C7A">
        <w:rPr>
          <w:color w:val="000000" w:themeColor="text1"/>
          <w:lang w:val="en-GB"/>
        </w:rPr>
        <w:t>kết</w:t>
      </w:r>
      <w:proofErr w:type="spellEnd"/>
      <w:r w:rsidRPr="00B00C7A">
        <w:rPr>
          <w:color w:val="000000" w:themeColor="text1"/>
          <w:lang w:val="en-GB"/>
        </w:rPr>
        <w:t xml:space="preserve"> </w:t>
      </w:r>
      <w:proofErr w:type="spellStart"/>
      <w:r w:rsidRPr="00B00C7A">
        <w:rPr>
          <w:color w:val="000000" w:themeColor="text1"/>
          <w:lang w:val="en-GB"/>
        </w:rPr>
        <w:t>quả</w:t>
      </w:r>
      <w:proofErr w:type="spellEnd"/>
      <w:r w:rsidR="00D8101B">
        <w:rPr>
          <w:color w:val="000000" w:themeColor="text1"/>
          <w:lang w:val="en-GB"/>
        </w:rPr>
        <w:t xml:space="preserve"> </w:t>
      </w:r>
      <w:proofErr w:type="spellStart"/>
      <w:r w:rsidR="00D8101B">
        <w:rPr>
          <w:color w:val="000000" w:themeColor="text1"/>
          <w:lang w:val="en-GB"/>
        </w:rPr>
        <w:t>của</w:t>
      </w:r>
      <w:proofErr w:type="spellEnd"/>
      <w:r w:rsidR="00D8101B">
        <w:rPr>
          <w:color w:val="000000" w:themeColor="text1"/>
          <w:lang w:val="en-GB"/>
        </w:rPr>
        <w:t xml:space="preserve"> </w:t>
      </w:r>
      <w:proofErr w:type="spellStart"/>
      <w:r w:rsidR="00D8101B">
        <w:rPr>
          <w:color w:val="000000" w:themeColor="text1"/>
          <w:lang w:val="en-GB"/>
        </w:rPr>
        <w:t>cuộc</w:t>
      </w:r>
      <w:proofErr w:type="spellEnd"/>
      <w:r w:rsidR="00D8101B">
        <w:rPr>
          <w:color w:val="000000" w:themeColor="text1"/>
          <w:lang w:val="en-GB"/>
        </w:rPr>
        <w:t xml:space="preserve"> kiểm toán</w:t>
      </w:r>
      <w:r w:rsidRPr="00B00C7A">
        <w:rPr>
          <w:color w:val="000000" w:themeColor="text1"/>
          <w:lang w:val="en-GB"/>
        </w:rPr>
        <w:t xml:space="preserve">. </w:t>
      </w:r>
      <w:proofErr w:type="spellStart"/>
      <w:r w:rsidRPr="00D42CFA">
        <w:rPr>
          <w:color w:val="000000" w:themeColor="text1"/>
          <w:lang w:val="en-GB"/>
        </w:rPr>
        <w:t>Chúng</w:t>
      </w:r>
      <w:proofErr w:type="spellEnd"/>
      <w:r w:rsidRPr="00D42CFA">
        <w:rPr>
          <w:color w:val="000000" w:themeColor="text1"/>
          <w:lang w:val="en-GB"/>
        </w:rPr>
        <w:t xml:space="preserve"> </w:t>
      </w:r>
      <w:proofErr w:type="spellStart"/>
      <w:r w:rsidRPr="00D42CFA">
        <w:rPr>
          <w:color w:val="000000" w:themeColor="text1"/>
          <w:lang w:val="en-GB"/>
        </w:rPr>
        <w:t>tôi</w:t>
      </w:r>
      <w:proofErr w:type="spellEnd"/>
      <w:r w:rsidRPr="00D42CFA">
        <w:rPr>
          <w:color w:val="000000" w:themeColor="text1"/>
          <w:lang w:val="en-GB"/>
        </w:rPr>
        <w:t xml:space="preserve"> </w:t>
      </w:r>
      <w:proofErr w:type="spellStart"/>
      <w:r w:rsidRPr="00D42CFA">
        <w:rPr>
          <w:color w:val="000000" w:themeColor="text1"/>
          <w:lang w:val="en-GB"/>
        </w:rPr>
        <w:t>đã</w:t>
      </w:r>
      <w:proofErr w:type="spellEnd"/>
      <w:r w:rsidR="004A39A8">
        <w:rPr>
          <w:color w:val="000000" w:themeColor="text1"/>
          <w:lang w:val="en-GB"/>
        </w:rPr>
        <w:t xml:space="preserve"> </w:t>
      </w:r>
      <w:proofErr w:type="spellStart"/>
      <w:r w:rsidR="004A39A8">
        <w:rPr>
          <w:color w:val="000000" w:themeColor="text1"/>
          <w:lang w:val="en-GB"/>
        </w:rPr>
        <w:t>thực</w:t>
      </w:r>
      <w:proofErr w:type="spellEnd"/>
      <w:r w:rsidR="004A39A8">
        <w:rPr>
          <w:color w:val="000000" w:themeColor="text1"/>
          <w:lang w:val="en-GB"/>
        </w:rPr>
        <w:t xml:space="preserve"> </w:t>
      </w:r>
      <w:proofErr w:type="spellStart"/>
      <w:r w:rsidR="004A39A8">
        <w:rPr>
          <w:color w:val="000000" w:themeColor="text1"/>
          <w:lang w:val="en-GB"/>
        </w:rPr>
        <w:t>hiện</w:t>
      </w:r>
      <w:proofErr w:type="spellEnd"/>
      <w:r w:rsidR="004A39A8">
        <w:rPr>
          <w:color w:val="000000" w:themeColor="text1"/>
          <w:lang w:val="en-GB"/>
        </w:rPr>
        <w:t xml:space="preserve"> </w:t>
      </w:r>
      <w:proofErr w:type="spellStart"/>
      <w:r w:rsidR="004A39A8">
        <w:rPr>
          <w:color w:val="000000" w:themeColor="text1"/>
          <w:lang w:val="en-GB"/>
        </w:rPr>
        <w:t>kiểm</w:t>
      </w:r>
      <w:proofErr w:type="spellEnd"/>
      <w:r w:rsidR="004A39A8">
        <w:rPr>
          <w:color w:val="000000" w:themeColor="text1"/>
          <w:lang w:val="en-GB"/>
        </w:rPr>
        <w:t xml:space="preserve"> </w:t>
      </w:r>
      <w:proofErr w:type="spellStart"/>
      <w:r w:rsidR="004A39A8">
        <w:rPr>
          <w:color w:val="000000" w:themeColor="text1"/>
          <w:lang w:val="en-GB"/>
        </w:rPr>
        <w:t>toán</w:t>
      </w:r>
      <w:proofErr w:type="spellEnd"/>
      <w:r w:rsidR="00A05225">
        <w:rPr>
          <w:color w:val="000000" w:themeColor="text1"/>
          <w:lang w:val="en-GB"/>
        </w:rPr>
        <w:t xml:space="preserve"> </w:t>
      </w:r>
      <w:proofErr w:type="spellStart"/>
      <w:r w:rsidRPr="00D42CFA">
        <w:rPr>
          <w:color w:val="000000" w:themeColor="text1"/>
          <w:lang w:val="en-GB"/>
        </w:rPr>
        <w:t>theo</w:t>
      </w:r>
      <w:proofErr w:type="spellEnd"/>
      <w:r w:rsidR="004A39A8">
        <w:rPr>
          <w:color w:val="000000" w:themeColor="text1"/>
          <w:lang w:val="en-GB"/>
        </w:rPr>
        <w:t xml:space="preserve"> </w:t>
      </w:r>
      <w:proofErr w:type="spellStart"/>
      <w:r w:rsidR="004A39A8">
        <w:rPr>
          <w:color w:val="000000" w:themeColor="text1"/>
          <w:lang w:val="en-GB"/>
        </w:rPr>
        <w:t>các</w:t>
      </w:r>
      <w:proofErr w:type="spellEnd"/>
      <w:r w:rsidRPr="00D42CFA">
        <w:rPr>
          <w:color w:val="000000" w:themeColor="text1"/>
          <w:lang w:val="en-GB"/>
        </w:rPr>
        <w:t xml:space="preserve"> </w:t>
      </w:r>
      <w:proofErr w:type="spellStart"/>
      <w:r w:rsidRPr="00D42CFA">
        <w:rPr>
          <w:color w:val="000000" w:themeColor="text1"/>
          <w:lang w:val="en-GB"/>
        </w:rPr>
        <w:t>Chuẩn</w:t>
      </w:r>
      <w:proofErr w:type="spellEnd"/>
      <w:r w:rsidRPr="00D42CFA">
        <w:rPr>
          <w:color w:val="000000" w:themeColor="text1"/>
          <w:lang w:val="en-GB"/>
        </w:rPr>
        <w:t xml:space="preserve"> </w:t>
      </w:r>
      <w:proofErr w:type="spellStart"/>
      <w:r w:rsidRPr="00D42CFA">
        <w:rPr>
          <w:color w:val="000000" w:themeColor="text1"/>
          <w:lang w:val="en-GB"/>
        </w:rPr>
        <w:t>mực</w:t>
      </w:r>
      <w:proofErr w:type="spellEnd"/>
      <w:r w:rsidR="004A39A8">
        <w:rPr>
          <w:color w:val="000000" w:themeColor="text1"/>
          <w:lang w:val="en-GB"/>
        </w:rPr>
        <w:t xml:space="preserve"> </w:t>
      </w:r>
      <w:proofErr w:type="spellStart"/>
      <w:r w:rsidR="004A39A8">
        <w:rPr>
          <w:color w:val="000000" w:themeColor="text1"/>
          <w:lang w:val="en-GB"/>
        </w:rPr>
        <w:t>Kiểm</w:t>
      </w:r>
      <w:proofErr w:type="spellEnd"/>
      <w:r w:rsidR="004A39A8">
        <w:rPr>
          <w:color w:val="000000" w:themeColor="text1"/>
          <w:lang w:val="en-GB"/>
        </w:rPr>
        <w:t xml:space="preserve"> </w:t>
      </w:r>
      <w:proofErr w:type="spellStart"/>
      <w:r w:rsidR="004A39A8">
        <w:rPr>
          <w:color w:val="000000" w:themeColor="text1"/>
          <w:lang w:val="en-GB"/>
        </w:rPr>
        <w:t>toán</w:t>
      </w:r>
      <w:proofErr w:type="spellEnd"/>
      <w:r w:rsidRPr="00D42CFA">
        <w:rPr>
          <w:color w:val="000000" w:themeColor="text1"/>
          <w:lang w:val="en-GB"/>
        </w:rPr>
        <w:t xml:space="preserve"> </w:t>
      </w:r>
      <w:proofErr w:type="spellStart"/>
      <w:r w:rsidRPr="00D42CFA">
        <w:rPr>
          <w:color w:val="000000" w:themeColor="text1"/>
          <w:lang w:val="en-GB"/>
        </w:rPr>
        <w:t>Việt</w:t>
      </w:r>
      <w:proofErr w:type="spellEnd"/>
      <w:r w:rsidRPr="00D42CFA">
        <w:rPr>
          <w:color w:val="000000" w:themeColor="text1"/>
          <w:lang w:val="en-GB"/>
        </w:rPr>
        <w:t xml:space="preserve"> Nam</w:t>
      </w:r>
      <w:r w:rsidR="00F5366C">
        <w:rPr>
          <w:color w:val="000000" w:themeColor="text1"/>
          <w:lang w:val="en-GB"/>
        </w:rPr>
        <w:t xml:space="preserve">. </w:t>
      </w:r>
      <w:proofErr w:type="spellStart"/>
      <w:r w:rsidR="00F5366C">
        <w:rPr>
          <w:color w:val="000000" w:themeColor="text1"/>
          <w:lang w:val="en-GB"/>
        </w:rPr>
        <w:t>Các</w:t>
      </w:r>
      <w:proofErr w:type="spellEnd"/>
      <w:r w:rsidR="00F5366C">
        <w:rPr>
          <w:color w:val="000000" w:themeColor="text1"/>
          <w:lang w:val="en-GB"/>
        </w:rPr>
        <w:t xml:space="preserve"> </w:t>
      </w:r>
      <w:proofErr w:type="spellStart"/>
      <w:r w:rsidR="00F5366C">
        <w:rPr>
          <w:color w:val="000000" w:themeColor="text1"/>
          <w:lang w:val="en-GB"/>
        </w:rPr>
        <w:t>chuẩn</w:t>
      </w:r>
      <w:proofErr w:type="spellEnd"/>
      <w:r w:rsidR="00F5366C">
        <w:rPr>
          <w:color w:val="000000" w:themeColor="text1"/>
          <w:lang w:val="en-GB"/>
        </w:rPr>
        <w:t xml:space="preserve"> </w:t>
      </w:r>
      <w:proofErr w:type="spellStart"/>
      <w:r w:rsidR="00F5366C">
        <w:rPr>
          <w:color w:val="000000" w:themeColor="text1"/>
          <w:lang w:val="en-GB"/>
        </w:rPr>
        <w:t>mực</w:t>
      </w:r>
      <w:proofErr w:type="spellEnd"/>
      <w:r w:rsidR="00F5366C">
        <w:rPr>
          <w:color w:val="000000" w:themeColor="text1"/>
          <w:lang w:val="en-GB"/>
        </w:rPr>
        <w:t xml:space="preserve"> </w:t>
      </w:r>
      <w:proofErr w:type="spellStart"/>
      <w:r w:rsidR="00F5366C">
        <w:rPr>
          <w:color w:val="000000" w:themeColor="text1"/>
          <w:lang w:val="en-GB"/>
        </w:rPr>
        <w:t>này</w:t>
      </w:r>
      <w:proofErr w:type="spellEnd"/>
      <w:r w:rsidR="00F5366C">
        <w:rPr>
          <w:color w:val="000000" w:themeColor="text1"/>
          <w:lang w:val="en-GB"/>
        </w:rPr>
        <w:t xml:space="preserve"> </w:t>
      </w:r>
      <w:proofErr w:type="spellStart"/>
      <w:r w:rsidR="00F5366C">
        <w:rPr>
          <w:color w:val="000000" w:themeColor="text1"/>
          <w:lang w:val="en-GB"/>
        </w:rPr>
        <w:t>yêu</w:t>
      </w:r>
      <w:proofErr w:type="spellEnd"/>
      <w:r w:rsidR="00F5366C">
        <w:rPr>
          <w:color w:val="000000" w:themeColor="text1"/>
          <w:lang w:val="en-GB"/>
        </w:rPr>
        <w:t xml:space="preserve"> </w:t>
      </w:r>
      <w:proofErr w:type="spellStart"/>
      <w:r w:rsidR="00F5366C">
        <w:rPr>
          <w:color w:val="000000" w:themeColor="text1"/>
          <w:lang w:val="en-GB"/>
        </w:rPr>
        <w:t>cầu</w:t>
      </w:r>
      <w:proofErr w:type="spellEnd"/>
      <w:r w:rsidR="00F5366C">
        <w:rPr>
          <w:color w:val="000000" w:themeColor="text1"/>
          <w:lang w:val="en-GB"/>
        </w:rPr>
        <w:t xml:space="preserve"> </w:t>
      </w:r>
      <w:proofErr w:type="spellStart"/>
      <w:r w:rsidR="00F5366C">
        <w:rPr>
          <w:color w:val="000000" w:themeColor="text1"/>
          <w:lang w:val="en-GB"/>
        </w:rPr>
        <w:t>chúng</w:t>
      </w:r>
      <w:proofErr w:type="spellEnd"/>
      <w:r w:rsidR="00F5366C">
        <w:rPr>
          <w:color w:val="000000" w:themeColor="text1"/>
          <w:lang w:val="en-GB"/>
        </w:rPr>
        <w:t xml:space="preserve"> </w:t>
      </w:r>
      <w:proofErr w:type="spellStart"/>
      <w:r w:rsidR="00F5366C">
        <w:rPr>
          <w:color w:val="000000" w:themeColor="text1"/>
          <w:lang w:val="en-GB"/>
        </w:rPr>
        <w:t>tôi</w:t>
      </w:r>
      <w:proofErr w:type="spellEnd"/>
      <w:r w:rsidR="00F5366C">
        <w:rPr>
          <w:color w:val="000000" w:themeColor="text1"/>
          <w:lang w:val="en-GB"/>
        </w:rPr>
        <w:t xml:space="preserve"> </w:t>
      </w:r>
      <w:proofErr w:type="spellStart"/>
      <w:r w:rsidR="00F5366C">
        <w:rPr>
          <w:color w:val="000000" w:themeColor="text1"/>
          <w:lang w:val="en-GB"/>
        </w:rPr>
        <w:t>tuân</w:t>
      </w:r>
      <w:proofErr w:type="spellEnd"/>
      <w:r w:rsidR="00F5366C">
        <w:rPr>
          <w:color w:val="000000" w:themeColor="text1"/>
          <w:lang w:val="en-GB"/>
        </w:rPr>
        <w:t xml:space="preserve"> </w:t>
      </w:r>
      <w:proofErr w:type="spellStart"/>
      <w:r w:rsidR="00F5366C">
        <w:rPr>
          <w:color w:val="000000" w:themeColor="text1"/>
          <w:lang w:val="en-GB"/>
        </w:rPr>
        <w:t>thủ</w:t>
      </w:r>
      <w:proofErr w:type="spellEnd"/>
      <w:r w:rsidR="00F5366C">
        <w:rPr>
          <w:color w:val="000000" w:themeColor="text1"/>
          <w:lang w:val="en-GB"/>
        </w:rPr>
        <w:t xml:space="preserve"> </w:t>
      </w:r>
      <w:proofErr w:type="spellStart"/>
      <w:r w:rsidR="00F5366C">
        <w:rPr>
          <w:color w:val="000000" w:themeColor="text1"/>
          <w:lang w:val="en-GB"/>
        </w:rPr>
        <w:t>chuẩn</w:t>
      </w:r>
      <w:proofErr w:type="spellEnd"/>
      <w:r w:rsidR="00696ACE">
        <w:rPr>
          <w:color w:val="000000" w:themeColor="text1"/>
          <w:lang w:val="en-GB"/>
        </w:rPr>
        <w:t xml:space="preserve"> </w:t>
      </w:r>
      <w:proofErr w:type="spellStart"/>
      <w:r w:rsidR="00696ACE">
        <w:rPr>
          <w:color w:val="000000" w:themeColor="text1"/>
          <w:lang w:val="en-GB"/>
        </w:rPr>
        <w:t>mực</w:t>
      </w:r>
      <w:proofErr w:type="spellEnd"/>
      <w:r w:rsidR="00696ACE">
        <w:rPr>
          <w:color w:val="000000" w:themeColor="text1"/>
          <w:lang w:val="en-GB"/>
        </w:rPr>
        <w:t xml:space="preserve"> </w:t>
      </w:r>
      <w:proofErr w:type="spellStart"/>
      <w:r w:rsidR="00696ACE">
        <w:rPr>
          <w:color w:val="000000" w:themeColor="text1"/>
          <w:lang w:val="en-GB"/>
        </w:rPr>
        <w:t>và</w:t>
      </w:r>
      <w:proofErr w:type="spellEnd"/>
      <w:r w:rsidR="00696ACE">
        <w:rPr>
          <w:color w:val="000000" w:themeColor="text1"/>
          <w:lang w:val="en-GB"/>
        </w:rPr>
        <w:t xml:space="preserve"> </w:t>
      </w:r>
      <w:proofErr w:type="spellStart"/>
      <w:r w:rsidR="00696ACE">
        <w:rPr>
          <w:color w:val="000000" w:themeColor="text1"/>
          <w:lang w:val="en-GB"/>
        </w:rPr>
        <w:t>các</w:t>
      </w:r>
      <w:proofErr w:type="spellEnd"/>
      <w:r w:rsidR="00696ACE">
        <w:rPr>
          <w:color w:val="000000" w:themeColor="text1"/>
          <w:lang w:val="en-GB"/>
        </w:rPr>
        <w:t xml:space="preserve"> </w:t>
      </w:r>
      <w:proofErr w:type="spellStart"/>
      <w:r w:rsidR="00696ACE">
        <w:rPr>
          <w:color w:val="000000" w:themeColor="text1"/>
          <w:lang w:val="en-GB"/>
        </w:rPr>
        <w:t>quy</w:t>
      </w:r>
      <w:proofErr w:type="spellEnd"/>
      <w:r w:rsidR="00696ACE">
        <w:rPr>
          <w:color w:val="000000" w:themeColor="text1"/>
          <w:lang w:val="en-GB"/>
        </w:rPr>
        <w:t xml:space="preserve"> </w:t>
      </w:r>
      <w:proofErr w:type="spellStart"/>
      <w:r w:rsidR="00696ACE">
        <w:rPr>
          <w:color w:val="000000" w:themeColor="text1"/>
          <w:lang w:val="en-GB"/>
        </w:rPr>
        <w:t>định</w:t>
      </w:r>
      <w:proofErr w:type="spellEnd"/>
      <w:r w:rsidR="00696ACE">
        <w:rPr>
          <w:color w:val="000000" w:themeColor="text1"/>
          <w:lang w:val="en-GB"/>
        </w:rPr>
        <w:t xml:space="preserve"> </w:t>
      </w:r>
      <w:proofErr w:type="spellStart"/>
      <w:r w:rsidR="00696ACE">
        <w:rPr>
          <w:color w:val="000000" w:themeColor="text1"/>
          <w:lang w:val="en-GB"/>
        </w:rPr>
        <w:t>về</w:t>
      </w:r>
      <w:proofErr w:type="spellEnd"/>
      <w:r w:rsidR="00696ACE">
        <w:rPr>
          <w:color w:val="000000" w:themeColor="text1"/>
          <w:lang w:val="en-GB"/>
        </w:rPr>
        <w:t xml:space="preserve"> </w:t>
      </w:r>
      <w:proofErr w:type="spellStart"/>
      <w:r w:rsidR="00696ACE">
        <w:rPr>
          <w:color w:val="000000" w:themeColor="text1"/>
          <w:lang w:val="en-GB"/>
        </w:rPr>
        <w:t>đạo</w:t>
      </w:r>
      <w:proofErr w:type="spellEnd"/>
      <w:r w:rsidR="00696ACE">
        <w:rPr>
          <w:color w:val="000000" w:themeColor="text1"/>
          <w:lang w:val="en-GB"/>
        </w:rPr>
        <w:t xml:space="preserve"> </w:t>
      </w:r>
      <w:proofErr w:type="spellStart"/>
      <w:r w:rsidR="00696ACE">
        <w:rPr>
          <w:color w:val="000000" w:themeColor="text1"/>
          <w:lang w:val="en-GB"/>
        </w:rPr>
        <w:t>đức</w:t>
      </w:r>
      <w:proofErr w:type="spellEnd"/>
      <w:r w:rsidR="00696ACE">
        <w:rPr>
          <w:color w:val="000000" w:themeColor="text1"/>
          <w:lang w:val="en-GB"/>
        </w:rPr>
        <w:t xml:space="preserve"> </w:t>
      </w:r>
      <w:proofErr w:type="spellStart"/>
      <w:r w:rsidR="00696ACE">
        <w:rPr>
          <w:color w:val="000000" w:themeColor="text1"/>
          <w:lang w:val="en-GB"/>
        </w:rPr>
        <w:t>nghề</w:t>
      </w:r>
      <w:proofErr w:type="spellEnd"/>
      <w:r w:rsidR="00696ACE">
        <w:rPr>
          <w:color w:val="000000" w:themeColor="text1"/>
          <w:lang w:val="en-GB"/>
        </w:rPr>
        <w:t xml:space="preserve"> </w:t>
      </w:r>
      <w:proofErr w:type="spellStart"/>
      <w:r w:rsidR="00696ACE">
        <w:rPr>
          <w:color w:val="000000" w:themeColor="text1"/>
          <w:lang w:val="en-GB"/>
        </w:rPr>
        <w:t>nghiệp</w:t>
      </w:r>
      <w:proofErr w:type="spellEnd"/>
      <w:r w:rsidR="00696ACE">
        <w:rPr>
          <w:color w:val="000000" w:themeColor="text1"/>
          <w:lang w:val="en-GB"/>
        </w:rPr>
        <w:t xml:space="preserve">, </w:t>
      </w:r>
      <w:proofErr w:type="spellStart"/>
      <w:r w:rsidR="00696ACE">
        <w:rPr>
          <w:color w:val="000000" w:themeColor="text1"/>
          <w:lang w:val="en-GB"/>
        </w:rPr>
        <w:t>lập</w:t>
      </w:r>
      <w:proofErr w:type="spellEnd"/>
      <w:r w:rsidR="00696ACE">
        <w:rPr>
          <w:color w:val="000000" w:themeColor="text1"/>
          <w:lang w:val="en-GB"/>
        </w:rPr>
        <w:t xml:space="preserve"> </w:t>
      </w:r>
      <w:proofErr w:type="spellStart"/>
      <w:r w:rsidR="00696ACE">
        <w:rPr>
          <w:color w:val="000000" w:themeColor="text1"/>
          <w:lang w:val="en-GB"/>
        </w:rPr>
        <w:t>kế</w:t>
      </w:r>
      <w:proofErr w:type="spellEnd"/>
      <w:r w:rsidR="00696ACE">
        <w:rPr>
          <w:color w:val="000000" w:themeColor="text1"/>
          <w:lang w:val="en-GB"/>
        </w:rPr>
        <w:t xml:space="preserve"> </w:t>
      </w:r>
      <w:proofErr w:type="spellStart"/>
      <w:r w:rsidR="00696ACE">
        <w:rPr>
          <w:color w:val="000000" w:themeColor="text1"/>
          <w:lang w:val="en-GB"/>
        </w:rPr>
        <w:t>hoạch</w:t>
      </w:r>
      <w:proofErr w:type="spellEnd"/>
      <w:r w:rsidR="00696ACE">
        <w:rPr>
          <w:color w:val="000000" w:themeColor="text1"/>
          <w:lang w:val="en-GB"/>
        </w:rPr>
        <w:t xml:space="preserve"> </w:t>
      </w:r>
      <w:proofErr w:type="spellStart"/>
      <w:r w:rsidR="00696ACE">
        <w:rPr>
          <w:color w:val="000000" w:themeColor="text1"/>
          <w:lang w:val="en-GB"/>
        </w:rPr>
        <w:t>và</w:t>
      </w:r>
      <w:proofErr w:type="spellEnd"/>
      <w:r w:rsidR="00696ACE">
        <w:rPr>
          <w:color w:val="000000" w:themeColor="text1"/>
          <w:lang w:val="en-GB"/>
        </w:rPr>
        <w:t xml:space="preserve"> </w:t>
      </w:r>
      <w:proofErr w:type="spellStart"/>
      <w:r w:rsidR="00696ACE">
        <w:rPr>
          <w:color w:val="000000" w:themeColor="text1"/>
          <w:lang w:val="en-GB"/>
        </w:rPr>
        <w:t>thực</w:t>
      </w:r>
      <w:proofErr w:type="spellEnd"/>
      <w:r w:rsidR="00696ACE">
        <w:rPr>
          <w:color w:val="000000" w:themeColor="text1"/>
          <w:lang w:val="en-GB"/>
        </w:rPr>
        <w:t xml:space="preserve"> </w:t>
      </w:r>
      <w:proofErr w:type="spellStart"/>
      <w:r w:rsidR="00696ACE">
        <w:rPr>
          <w:color w:val="000000" w:themeColor="text1"/>
          <w:lang w:val="en-GB"/>
        </w:rPr>
        <w:t>hiện</w:t>
      </w:r>
      <w:proofErr w:type="spellEnd"/>
      <w:r w:rsidR="00696ACE">
        <w:rPr>
          <w:color w:val="000000" w:themeColor="text1"/>
          <w:lang w:val="en-GB"/>
        </w:rPr>
        <w:t xml:space="preserve"> </w:t>
      </w:r>
      <w:proofErr w:type="spellStart"/>
      <w:r w:rsidR="00696ACE">
        <w:rPr>
          <w:color w:val="000000" w:themeColor="text1"/>
          <w:lang w:val="en-GB"/>
        </w:rPr>
        <w:t>cuộc</w:t>
      </w:r>
      <w:proofErr w:type="spellEnd"/>
      <w:r w:rsidR="00696ACE">
        <w:rPr>
          <w:color w:val="000000" w:themeColor="text1"/>
          <w:lang w:val="en-GB"/>
        </w:rPr>
        <w:t xml:space="preserve"> </w:t>
      </w:r>
      <w:proofErr w:type="spellStart"/>
      <w:r w:rsidR="00696ACE">
        <w:rPr>
          <w:color w:val="000000" w:themeColor="text1"/>
          <w:lang w:val="en-GB"/>
        </w:rPr>
        <w:t>kiểm</w:t>
      </w:r>
      <w:proofErr w:type="spellEnd"/>
      <w:r w:rsidR="00696ACE">
        <w:rPr>
          <w:color w:val="000000" w:themeColor="text1"/>
          <w:lang w:val="en-GB"/>
        </w:rPr>
        <w:t xml:space="preserve"> </w:t>
      </w:r>
      <w:proofErr w:type="spellStart"/>
      <w:r w:rsidR="00696ACE">
        <w:rPr>
          <w:color w:val="000000" w:themeColor="text1"/>
          <w:lang w:val="en-GB"/>
        </w:rPr>
        <w:t>toán</w:t>
      </w:r>
      <w:proofErr w:type="spellEnd"/>
      <w:r w:rsidR="00696ACE">
        <w:rPr>
          <w:color w:val="000000" w:themeColor="text1"/>
          <w:lang w:val="en-GB"/>
        </w:rPr>
        <w:t xml:space="preserve"> </w:t>
      </w:r>
      <w:proofErr w:type="spellStart"/>
      <w:r w:rsidR="00696ACE">
        <w:rPr>
          <w:color w:val="000000" w:themeColor="text1"/>
          <w:lang w:val="en-GB"/>
        </w:rPr>
        <w:t>để</w:t>
      </w:r>
      <w:proofErr w:type="spellEnd"/>
      <w:r w:rsidR="00696ACE">
        <w:rPr>
          <w:color w:val="000000" w:themeColor="text1"/>
          <w:lang w:val="en-GB"/>
        </w:rPr>
        <w:t xml:space="preserve"> </w:t>
      </w:r>
      <w:proofErr w:type="spellStart"/>
      <w:r w:rsidR="00696ACE">
        <w:rPr>
          <w:color w:val="000000" w:themeColor="text1"/>
          <w:lang w:val="en-GB"/>
        </w:rPr>
        <w:t>đạt</w:t>
      </w:r>
      <w:proofErr w:type="spellEnd"/>
      <w:r w:rsidR="00696ACE">
        <w:rPr>
          <w:color w:val="000000" w:themeColor="text1"/>
          <w:lang w:val="en-GB"/>
        </w:rPr>
        <w:t xml:space="preserve"> </w:t>
      </w:r>
      <w:proofErr w:type="spellStart"/>
      <w:r w:rsidR="00696ACE">
        <w:rPr>
          <w:color w:val="000000" w:themeColor="text1"/>
          <w:lang w:val="en-GB"/>
        </w:rPr>
        <w:t>được</w:t>
      </w:r>
      <w:proofErr w:type="spellEnd"/>
      <w:r w:rsidR="00696ACE">
        <w:rPr>
          <w:color w:val="000000" w:themeColor="text1"/>
          <w:lang w:val="en-GB"/>
        </w:rPr>
        <w:t xml:space="preserve"> </w:t>
      </w:r>
      <w:proofErr w:type="spellStart"/>
      <w:r w:rsidR="00696ACE">
        <w:rPr>
          <w:color w:val="000000" w:themeColor="text1"/>
          <w:lang w:val="en-GB"/>
        </w:rPr>
        <w:t>sự</w:t>
      </w:r>
      <w:proofErr w:type="spellEnd"/>
      <w:r w:rsidR="00696ACE">
        <w:rPr>
          <w:color w:val="000000" w:themeColor="text1"/>
          <w:lang w:val="en-GB"/>
        </w:rPr>
        <w:t xml:space="preserve"> </w:t>
      </w:r>
      <w:proofErr w:type="spellStart"/>
      <w:r w:rsidR="00696ACE">
        <w:rPr>
          <w:color w:val="000000" w:themeColor="text1"/>
          <w:lang w:val="en-GB"/>
        </w:rPr>
        <w:t>đảm</w:t>
      </w:r>
      <w:proofErr w:type="spellEnd"/>
      <w:r w:rsidR="00696ACE">
        <w:rPr>
          <w:color w:val="000000" w:themeColor="text1"/>
          <w:lang w:val="en-GB"/>
        </w:rPr>
        <w:t xml:space="preserve"> </w:t>
      </w:r>
      <w:proofErr w:type="spellStart"/>
      <w:r w:rsidR="00696ACE">
        <w:rPr>
          <w:color w:val="000000" w:themeColor="text1"/>
          <w:lang w:val="en-GB"/>
        </w:rPr>
        <w:t>bảo</w:t>
      </w:r>
      <w:proofErr w:type="spellEnd"/>
      <w:r w:rsidR="00696ACE">
        <w:rPr>
          <w:color w:val="000000" w:themeColor="text1"/>
          <w:lang w:val="en-GB"/>
        </w:rPr>
        <w:t xml:space="preserve"> </w:t>
      </w:r>
      <w:proofErr w:type="spellStart"/>
      <w:r w:rsidR="00696ACE">
        <w:rPr>
          <w:color w:val="000000" w:themeColor="text1"/>
          <w:lang w:val="en-GB"/>
        </w:rPr>
        <w:t>hợp</w:t>
      </w:r>
      <w:proofErr w:type="spellEnd"/>
      <w:r w:rsidR="00696ACE">
        <w:rPr>
          <w:color w:val="000000" w:themeColor="text1"/>
          <w:lang w:val="en-GB"/>
        </w:rPr>
        <w:t xml:space="preserve"> </w:t>
      </w:r>
      <w:proofErr w:type="spellStart"/>
      <w:r w:rsidR="00696ACE">
        <w:rPr>
          <w:color w:val="000000" w:themeColor="text1"/>
          <w:lang w:val="en-GB"/>
        </w:rPr>
        <w:t>lý</w:t>
      </w:r>
      <w:proofErr w:type="spellEnd"/>
      <w:r w:rsidR="00163D0E">
        <w:rPr>
          <w:color w:val="000000" w:themeColor="text1"/>
          <w:lang w:val="en-GB"/>
        </w:rPr>
        <w:t xml:space="preserve"> </w:t>
      </w:r>
      <w:proofErr w:type="spellStart"/>
      <w:r w:rsidR="00163D0E">
        <w:rPr>
          <w:color w:val="000000" w:themeColor="text1"/>
          <w:lang w:val="en-GB"/>
        </w:rPr>
        <w:t>về</w:t>
      </w:r>
      <w:proofErr w:type="spellEnd"/>
      <w:r w:rsidR="00163D0E">
        <w:rPr>
          <w:color w:val="000000" w:themeColor="text1"/>
          <w:lang w:val="en-GB"/>
        </w:rPr>
        <w:t xml:space="preserve"> </w:t>
      </w:r>
      <w:proofErr w:type="spellStart"/>
      <w:r w:rsidR="00163D0E">
        <w:rPr>
          <w:color w:val="000000" w:themeColor="text1"/>
          <w:lang w:val="en-GB"/>
        </w:rPr>
        <w:t>việc</w:t>
      </w:r>
      <w:proofErr w:type="spellEnd"/>
      <w:r w:rsidR="00163D0E">
        <w:rPr>
          <w:color w:val="000000" w:themeColor="text1"/>
          <w:lang w:val="en-GB"/>
        </w:rPr>
        <w:t xml:space="preserve"> </w:t>
      </w:r>
      <w:proofErr w:type="spellStart"/>
      <w:r w:rsidR="00163D0E">
        <w:rPr>
          <w:color w:val="000000" w:themeColor="text1"/>
          <w:lang w:val="en-GB"/>
        </w:rPr>
        <w:t>liệu</w:t>
      </w:r>
      <w:proofErr w:type="spellEnd"/>
      <w:r w:rsidR="00163D0E">
        <w:rPr>
          <w:color w:val="000000" w:themeColor="text1"/>
          <w:lang w:val="en-GB"/>
        </w:rPr>
        <w:t xml:space="preserve"> </w:t>
      </w:r>
      <w:proofErr w:type="spellStart"/>
      <w:r w:rsidR="00163D0E">
        <w:rPr>
          <w:color w:val="000000" w:themeColor="text1"/>
          <w:lang w:val="en-GB"/>
        </w:rPr>
        <w:t>báo</w:t>
      </w:r>
      <w:proofErr w:type="spellEnd"/>
      <w:r w:rsidR="00163D0E">
        <w:rPr>
          <w:color w:val="000000" w:themeColor="text1"/>
          <w:lang w:val="en-GB"/>
        </w:rPr>
        <w:t xml:space="preserve"> </w:t>
      </w:r>
      <w:proofErr w:type="spellStart"/>
      <w:r w:rsidR="00163D0E">
        <w:rPr>
          <w:color w:val="000000" w:themeColor="text1"/>
          <w:lang w:val="en-GB"/>
        </w:rPr>
        <w:t>cáo</w:t>
      </w:r>
      <w:proofErr w:type="spellEnd"/>
      <w:r w:rsidR="00163D0E">
        <w:rPr>
          <w:color w:val="000000" w:themeColor="text1"/>
          <w:lang w:val="en-GB"/>
        </w:rPr>
        <w:t xml:space="preserve"> </w:t>
      </w:r>
      <w:proofErr w:type="spellStart"/>
      <w:r w:rsidR="00163D0E">
        <w:rPr>
          <w:color w:val="000000" w:themeColor="text1"/>
          <w:lang w:val="en-GB"/>
        </w:rPr>
        <w:t>tỷ</w:t>
      </w:r>
      <w:proofErr w:type="spellEnd"/>
      <w:r w:rsidR="00163D0E">
        <w:rPr>
          <w:color w:val="000000" w:themeColor="text1"/>
          <w:lang w:val="en-GB"/>
        </w:rPr>
        <w:t xml:space="preserve"> </w:t>
      </w:r>
      <w:proofErr w:type="spellStart"/>
      <w:r w:rsidR="00163D0E">
        <w:rPr>
          <w:color w:val="000000" w:themeColor="text1"/>
          <w:lang w:val="en-GB"/>
        </w:rPr>
        <w:t>lệ</w:t>
      </w:r>
      <w:proofErr w:type="spellEnd"/>
      <w:r w:rsidR="00163D0E">
        <w:rPr>
          <w:color w:val="000000" w:themeColor="text1"/>
          <w:lang w:val="en-GB"/>
        </w:rPr>
        <w:t xml:space="preserve"> an </w:t>
      </w:r>
      <w:proofErr w:type="spellStart"/>
      <w:r w:rsidR="00163D0E">
        <w:rPr>
          <w:color w:val="000000" w:themeColor="text1"/>
          <w:lang w:val="en-GB"/>
        </w:rPr>
        <w:t>toàn</w:t>
      </w:r>
      <w:proofErr w:type="spellEnd"/>
      <w:r w:rsidR="00163D0E">
        <w:rPr>
          <w:color w:val="000000" w:themeColor="text1"/>
          <w:lang w:val="en-GB"/>
        </w:rPr>
        <w:t xml:space="preserve"> </w:t>
      </w:r>
      <w:proofErr w:type="spellStart"/>
      <w:r w:rsidR="00163D0E">
        <w:rPr>
          <w:color w:val="000000" w:themeColor="text1"/>
          <w:lang w:val="en-GB"/>
        </w:rPr>
        <w:t>tài</w:t>
      </w:r>
      <w:proofErr w:type="spellEnd"/>
      <w:r w:rsidR="00163D0E">
        <w:rPr>
          <w:color w:val="000000" w:themeColor="text1"/>
          <w:lang w:val="en-GB"/>
        </w:rPr>
        <w:t xml:space="preserve"> </w:t>
      </w:r>
      <w:proofErr w:type="spellStart"/>
      <w:r w:rsidR="00163D0E">
        <w:rPr>
          <w:color w:val="000000" w:themeColor="text1"/>
          <w:lang w:val="en-GB"/>
        </w:rPr>
        <w:t>chính</w:t>
      </w:r>
      <w:proofErr w:type="spellEnd"/>
      <w:r w:rsidR="001B772E">
        <w:rPr>
          <w:color w:val="000000" w:themeColor="text1"/>
          <w:lang w:val="en-GB"/>
        </w:rPr>
        <w:t xml:space="preserve"> </w:t>
      </w:r>
      <w:proofErr w:type="spellStart"/>
      <w:r w:rsidR="001B772E">
        <w:rPr>
          <w:color w:val="000000" w:themeColor="text1"/>
          <w:lang w:val="en-GB"/>
        </w:rPr>
        <w:t>của</w:t>
      </w:r>
      <w:proofErr w:type="spellEnd"/>
      <w:r w:rsidR="001B772E">
        <w:rPr>
          <w:color w:val="000000" w:themeColor="text1"/>
          <w:lang w:val="en-GB"/>
        </w:rPr>
        <w:t xml:space="preserve"> </w:t>
      </w:r>
      <w:proofErr w:type="spellStart"/>
      <w:r w:rsidR="001B772E">
        <w:rPr>
          <w:color w:val="000000" w:themeColor="text1"/>
          <w:lang w:val="en-GB"/>
        </w:rPr>
        <w:t>công</w:t>
      </w:r>
      <w:proofErr w:type="spellEnd"/>
      <w:r w:rsidR="001B772E">
        <w:rPr>
          <w:color w:val="000000" w:themeColor="text1"/>
          <w:lang w:val="en-GB"/>
        </w:rPr>
        <w:t xml:space="preserve"> ty </w:t>
      </w:r>
      <w:proofErr w:type="spellStart"/>
      <w:r w:rsidR="001B772E">
        <w:rPr>
          <w:color w:val="000000" w:themeColor="text1"/>
          <w:lang w:val="en-GB"/>
        </w:rPr>
        <w:t>có</w:t>
      </w:r>
      <w:proofErr w:type="spellEnd"/>
      <w:r w:rsidR="001B772E">
        <w:rPr>
          <w:color w:val="000000" w:themeColor="text1"/>
          <w:lang w:val="en-GB"/>
        </w:rPr>
        <w:t xml:space="preserve"> </w:t>
      </w:r>
      <w:proofErr w:type="spellStart"/>
      <w:r w:rsidR="001B772E">
        <w:rPr>
          <w:color w:val="000000" w:themeColor="text1"/>
          <w:lang w:val="en-GB"/>
        </w:rPr>
        <w:t>sai</w:t>
      </w:r>
      <w:proofErr w:type="spellEnd"/>
      <w:r w:rsidR="001B772E">
        <w:rPr>
          <w:color w:val="000000" w:themeColor="text1"/>
          <w:lang w:val="en-GB"/>
        </w:rPr>
        <w:t xml:space="preserve"> </w:t>
      </w:r>
      <w:proofErr w:type="spellStart"/>
      <w:r w:rsidR="001B772E">
        <w:rPr>
          <w:color w:val="000000" w:themeColor="text1"/>
          <w:lang w:val="en-GB"/>
        </w:rPr>
        <w:t>sót</w:t>
      </w:r>
      <w:proofErr w:type="spellEnd"/>
      <w:r w:rsidR="001B772E">
        <w:rPr>
          <w:color w:val="000000" w:themeColor="text1"/>
          <w:lang w:val="en-GB"/>
        </w:rPr>
        <w:t xml:space="preserve"> </w:t>
      </w:r>
      <w:proofErr w:type="spellStart"/>
      <w:r w:rsidR="001B772E">
        <w:rPr>
          <w:color w:val="000000" w:themeColor="text1"/>
          <w:lang w:val="en-GB"/>
        </w:rPr>
        <w:t>trọng</w:t>
      </w:r>
      <w:proofErr w:type="spellEnd"/>
      <w:r w:rsidR="001B772E">
        <w:rPr>
          <w:color w:val="000000" w:themeColor="text1"/>
          <w:lang w:val="en-GB"/>
        </w:rPr>
        <w:t xml:space="preserve"> </w:t>
      </w:r>
      <w:proofErr w:type="spellStart"/>
      <w:r w:rsidR="001B772E">
        <w:rPr>
          <w:color w:val="000000" w:themeColor="text1"/>
          <w:lang w:val="en-GB"/>
        </w:rPr>
        <w:t>yếu</w:t>
      </w:r>
      <w:proofErr w:type="spellEnd"/>
      <w:r w:rsidR="001B772E">
        <w:rPr>
          <w:color w:val="000000" w:themeColor="text1"/>
          <w:lang w:val="en-GB"/>
        </w:rPr>
        <w:t xml:space="preserve"> hay </w:t>
      </w:r>
      <w:proofErr w:type="spellStart"/>
      <w:r w:rsidR="001B772E">
        <w:rPr>
          <w:color w:val="000000" w:themeColor="text1"/>
          <w:lang w:val="en-GB"/>
        </w:rPr>
        <w:t>không</w:t>
      </w:r>
      <w:proofErr w:type="spellEnd"/>
      <w:r w:rsidR="001B772E">
        <w:rPr>
          <w:color w:val="000000" w:themeColor="text1"/>
          <w:lang w:val="en-GB"/>
        </w:rPr>
        <w:t>.</w:t>
      </w:r>
    </w:p>
    <w:p w14:paraId="38759872" w14:textId="77777777" w:rsidR="00085755" w:rsidRPr="007537D0" w:rsidRDefault="00085755" w:rsidP="00472539">
      <w:pPr>
        <w:rPr>
          <w:lang w:val="en-GB"/>
        </w:rPr>
      </w:pPr>
    </w:p>
    <w:p w14:paraId="6D89F0D3" w14:textId="3418D6CA" w:rsidR="009E081F" w:rsidRDefault="009E081F" w:rsidP="00472539">
      <w:pPr>
        <w:rPr>
          <w:lang w:val="en-GB"/>
        </w:rPr>
      </w:pPr>
      <w:proofErr w:type="spellStart"/>
      <w:r>
        <w:rPr>
          <w:lang w:val="en-GB"/>
        </w:rPr>
        <w:t>Công</w:t>
      </w:r>
      <w:proofErr w:type="spellEnd"/>
      <w:r>
        <w:rPr>
          <w:lang w:val="en-GB"/>
        </w:rPr>
        <w:t xml:space="preserve"> </w:t>
      </w:r>
      <w:proofErr w:type="spellStart"/>
      <w:r>
        <w:rPr>
          <w:lang w:val="en-GB"/>
        </w:rPr>
        <w:t>việc</w:t>
      </w:r>
      <w:proofErr w:type="spellEnd"/>
      <w:r>
        <w:rPr>
          <w:lang w:val="en-GB"/>
        </w:rPr>
        <w:t xml:space="preserve"> </w:t>
      </w:r>
      <w:proofErr w:type="spellStart"/>
      <w:r>
        <w:rPr>
          <w:lang w:val="en-GB"/>
        </w:rPr>
        <w:t>kiểm</w:t>
      </w:r>
      <w:proofErr w:type="spellEnd"/>
      <w:r>
        <w:rPr>
          <w:lang w:val="en-GB"/>
        </w:rPr>
        <w:t xml:space="preserve"> </w:t>
      </w:r>
      <w:proofErr w:type="spellStart"/>
      <w:r>
        <w:rPr>
          <w:lang w:val="en-GB"/>
        </w:rPr>
        <w:t>toán</w:t>
      </w:r>
      <w:proofErr w:type="spellEnd"/>
      <w:r>
        <w:rPr>
          <w:lang w:val="en-GB"/>
        </w:rPr>
        <w:t xml:space="preserve"> bao </w:t>
      </w:r>
      <w:proofErr w:type="spellStart"/>
      <w:r>
        <w:rPr>
          <w:lang w:val="en-GB"/>
        </w:rPr>
        <w:t>gồm</w:t>
      </w:r>
      <w:proofErr w:type="spellEnd"/>
      <w:r>
        <w:rPr>
          <w:lang w:val="en-GB"/>
        </w:rPr>
        <w:t xml:space="preserve"> </w:t>
      </w:r>
      <w:proofErr w:type="spellStart"/>
      <w:r>
        <w:rPr>
          <w:lang w:val="en-GB"/>
        </w:rPr>
        <w:t>thực</w:t>
      </w:r>
      <w:proofErr w:type="spellEnd"/>
      <w:r>
        <w:rPr>
          <w:lang w:val="en-GB"/>
        </w:rPr>
        <w:t xml:space="preserve"> </w:t>
      </w:r>
      <w:proofErr w:type="spellStart"/>
      <w:r>
        <w:rPr>
          <w:lang w:val="en-GB"/>
        </w:rPr>
        <w:t>hiện</w:t>
      </w:r>
      <w:proofErr w:type="spellEnd"/>
      <w:r>
        <w:rPr>
          <w:lang w:val="en-GB"/>
        </w:rPr>
        <w:t xml:space="preserve"> </w:t>
      </w:r>
      <w:proofErr w:type="spellStart"/>
      <w:r>
        <w:rPr>
          <w:lang w:val="en-GB"/>
        </w:rPr>
        <w:t>các</w:t>
      </w:r>
      <w:proofErr w:type="spellEnd"/>
      <w:r>
        <w:rPr>
          <w:lang w:val="en-GB"/>
        </w:rPr>
        <w:t xml:space="preserve"> </w:t>
      </w:r>
      <w:proofErr w:type="spellStart"/>
      <w:r>
        <w:rPr>
          <w:lang w:val="en-GB"/>
        </w:rPr>
        <w:t>thủ</w:t>
      </w:r>
      <w:proofErr w:type="spellEnd"/>
      <w:r>
        <w:rPr>
          <w:lang w:val="en-GB"/>
        </w:rPr>
        <w:t xml:space="preserve"> </w:t>
      </w:r>
      <w:proofErr w:type="spellStart"/>
      <w:r>
        <w:rPr>
          <w:lang w:val="en-GB"/>
        </w:rPr>
        <w:t>tục</w:t>
      </w:r>
      <w:proofErr w:type="spellEnd"/>
      <w:r>
        <w:rPr>
          <w:lang w:val="en-GB"/>
        </w:rPr>
        <w:t xml:space="preserve"> </w:t>
      </w:r>
      <w:proofErr w:type="spellStart"/>
      <w:r>
        <w:rPr>
          <w:lang w:val="en-GB"/>
        </w:rPr>
        <w:t>nhằm</w:t>
      </w:r>
      <w:proofErr w:type="spellEnd"/>
      <w:r>
        <w:rPr>
          <w:lang w:val="en-GB"/>
        </w:rPr>
        <w:t xml:space="preserve"> </w:t>
      </w:r>
      <w:proofErr w:type="spellStart"/>
      <w:r>
        <w:rPr>
          <w:lang w:val="en-GB"/>
        </w:rPr>
        <w:t>thu</w:t>
      </w:r>
      <w:proofErr w:type="spellEnd"/>
      <w:r>
        <w:rPr>
          <w:lang w:val="en-GB"/>
        </w:rPr>
        <w:t xml:space="preserve"> </w:t>
      </w:r>
      <w:proofErr w:type="spellStart"/>
      <w:r>
        <w:rPr>
          <w:lang w:val="en-GB"/>
        </w:rPr>
        <w:t>thập</w:t>
      </w:r>
      <w:proofErr w:type="spellEnd"/>
      <w:r>
        <w:rPr>
          <w:lang w:val="en-GB"/>
        </w:rPr>
        <w:t xml:space="preserve"> </w:t>
      </w:r>
      <w:proofErr w:type="spellStart"/>
      <w:r>
        <w:rPr>
          <w:lang w:val="en-GB"/>
        </w:rPr>
        <w:t>các</w:t>
      </w:r>
      <w:proofErr w:type="spellEnd"/>
      <w:r>
        <w:rPr>
          <w:lang w:val="en-GB"/>
        </w:rPr>
        <w:t xml:space="preserve"> </w:t>
      </w:r>
      <w:proofErr w:type="spellStart"/>
      <w:r>
        <w:rPr>
          <w:lang w:val="en-GB"/>
        </w:rPr>
        <w:t>bằng</w:t>
      </w:r>
      <w:proofErr w:type="spellEnd"/>
      <w:r>
        <w:rPr>
          <w:lang w:val="en-GB"/>
        </w:rPr>
        <w:t xml:space="preserve"> </w:t>
      </w:r>
      <w:proofErr w:type="spellStart"/>
      <w:r>
        <w:rPr>
          <w:lang w:val="en-GB"/>
        </w:rPr>
        <w:t>chứng</w:t>
      </w:r>
      <w:proofErr w:type="spellEnd"/>
      <w:r>
        <w:rPr>
          <w:lang w:val="en-GB"/>
        </w:rPr>
        <w:t xml:space="preserve"> </w:t>
      </w:r>
      <w:proofErr w:type="spellStart"/>
      <w:r>
        <w:rPr>
          <w:lang w:val="en-GB"/>
        </w:rPr>
        <w:t>kiểm</w:t>
      </w:r>
      <w:proofErr w:type="spellEnd"/>
      <w:r>
        <w:rPr>
          <w:lang w:val="en-GB"/>
        </w:rPr>
        <w:t xml:space="preserve"> </w:t>
      </w:r>
      <w:proofErr w:type="spellStart"/>
      <w:r>
        <w:rPr>
          <w:lang w:val="en-GB"/>
        </w:rPr>
        <w:t>toán</w:t>
      </w:r>
      <w:proofErr w:type="spellEnd"/>
      <w:r>
        <w:rPr>
          <w:lang w:val="en-GB"/>
        </w:rPr>
        <w:t xml:space="preserve"> </w:t>
      </w:r>
      <w:proofErr w:type="spellStart"/>
      <w:r>
        <w:rPr>
          <w:lang w:val="en-GB"/>
        </w:rPr>
        <w:t>về</w:t>
      </w:r>
      <w:proofErr w:type="spellEnd"/>
      <w:r>
        <w:rPr>
          <w:lang w:val="en-GB"/>
        </w:rPr>
        <w:t xml:space="preserve"> </w:t>
      </w:r>
      <w:proofErr w:type="spellStart"/>
      <w:r>
        <w:rPr>
          <w:lang w:val="en-GB"/>
        </w:rPr>
        <w:t>các</w:t>
      </w:r>
      <w:proofErr w:type="spellEnd"/>
      <w:r>
        <w:rPr>
          <w:lang w:val="en-GB"/>
        </w:rPr>
        <w:t xml:space="preserve"> </w:t>
      </w:r>
      <w:proofErr w:type="spellStart"/>
      <w:r>
        <w:rPr>
          <w:lang w:val="en-GB"/>
        </w:rPr>
        <w:t>số</w:t>
      </w:r>
      <w:proofErr w:type="spellEnd"/>
      <w:r>
        <w:rPr>
          <w:lang w:val="en-GB"/>
        </w:rPr>
        <w:t xml:space="preserve"> </w:t>
      </w:r>
      <w:proofErr w:type="spellStart"/>
      <w:r>
        <w:rPr>
          <w:lang w:val="en-GB"/>
        </w:rPr>
        <w:t>liệu</w:t>
      </w:r>
      <w:proofErr w:type="spellEnd"/>
      <w:r>
        <w:rPr>
          <w:lang w:val="en-GB"/>
        </w:rPr>
        <w:t xml:space="preserve"> </w:t>
      </w:r>
      <w:proofErr w:type="spellStart"/>
      <w:r>
        <w:rPr>
          <w:lang w:val="en-GB"/>
        </w:rPr>
        <w:t>thuyết</w:t>
      </w:r>
      <w:proofErr w:type="spellEnd"/>
      <w:r>
        <w:rPr>
          <w:lang w:val="en-GB"/>
        </w:rPr>
        <w:t xml:space="preserve"> </w:t>
      </w:r>
      <w:proofErr w:type="spellStart"/>
      <w:r>
        <w:rPr>
          <w:lang w:val="en-GB"/>
        </w:rPr>
        <w:t>minh</w:t>
      </w:r>
      <w:proofErr w:type="spellEnd"/>
      <w:r w:rsidR="00B127C4">
        <w:rPr>
          <w:lang w:val="en-GB"/>
        </w:rPr>
        <w:t xml:space="preserve"> </w:t>
      </w:r>
      <w:proofErr w:type="spellStart"/>
      <w:r w:rsidR="00B127C4">
        <w:rPr>
          <w:lang w:val="en-GB"/>
        </w:rPr>
        <w:t>trên</w:t>
      </w:r>
      <w:proofErr w:type="spellEnd"/>
      <w:r w:rsidR="00B127C4">
        <w:rPr>
          <w:lang w:val="en-GB"/>
        </w:rPr>
        <w:t xml:space="preserve"> </w:t>
      </w:r>
      <w:proofErr w:type="spellStart"/>
      <w:r w:rsidR="00B127C4">
        <w:rPr>
          <w:lang w:val="en-GB"/>
        </w:rPr>
        <w:t>báo</w:t>
      </w:r>
      <w:proofErr w:type="spellEnd"/>
      <w:r w:rsidR="00B127C4">
        <w:rPr>
          <w:lang w:val="en-GB"/>
        </w:rPr>
        <w:t xml:space="preserve"> </w:t>
      </w:r>
      <w:proofErr w:type="spellStart"/>
      <w:r w:rsidR="00B127C4">
        <w:rPr>
          <w:lang w:val="en-GB"/>
        </w:rPr>
        <w:t>cáo</w:t>
      </w:r>
      <w:proofErr w:type="spellEnd"/>
      <w:r w:rsidR="00B127C4">
        <w:rPr>
          <w:lang w:val="en-GB"/>
        </w:rPr>
        <w:t xml:space="preserve"> </w:t>
      </w:r>
      <w:proofErr w:type="spellStart"/>
      <w:r w:rsidR="00B127C4">
        <w:rPr>
          <w:lang w:val="en-GB"/>
        </w:rPr>
        <w:t>tỷ</w:t>
      </w:r>
      <w:proofErr w:type="spellEnd"/>
      <w:r w:rsidR="00B127C4">
        <w:rPr>
          <w:lang w:val="en-GB"/>
        </w:rPr>
        <w:t xml:space="preserve"> </w:t>
      </w:r>
      <w:proofErr w:type="spellStart"/>
      <w:r w:rsidR="00B127C4">
        <w:rPr>
          <w:lang w:val="en-GB"/>
        </w:rPr>
        <w:t>lệ</w:t>
      </w:r>
      <w:proofErr w:type="spellEnd"/>
      <w:r w:rsidR="00B127C4">
        <w:rPr>
          <w:lang w:val="en-GB"/>
        </w:rPr>
        <w:t xml:space="preserve"> an </w:t>
      </w:r>
      <w:proofErr w:type="spellStart"/>
      <w:r w:rsidR="00B127C4">
        <w:rPr>
          <w:lang w:val="en-GB"/>
        </w:rPr>
        <w:t>toàn</w:t>
      </w:r>
      <w:proofErr w:type="spellEnd"/>
      <w:r w:rsidR="00B127C4">
        <w:rPr>
          <w:lang w:val="en-GB"/>
        </w:rPr>
        <w:t xml:space="preserve"> </w:t>
      </w:r>
      <w:proofErr w:type="spellStart"/>
      <w:r w:rsidR="00B127C4">
        <w:rPr>
          <w:lang w:val="en-GB"/>
        </w:rPr>
        <w:t>tài</w:t>
      </w:r>
      <w:proofErr w:type="spellEnd"/>
      <w:r w:rsidR="00B127C4">
        <w:rPr>
          <w:lang w:val="en-GB"/>
        </w:rPr>
        <w:t xml:space="preserve"> </w:t>
      </w:r>
      <w:proofErr w:type="spellStart"/>
      <w:r w:rsidR="00B127C4">
        <w:rPr>
          <w:lang w:val="en-GB"/>
        </w:rPr>
        <w:t>chính</w:t>
      </w:r>
      <w:proofErr w:type="spellEnd"/>
      <w:r w:rsidR="00B127C4">
        <w:rPr>
          <w:lang w:val="en-GB"/>
        </w:rPr>
        <w:t xml:space="preserve">. </w:t>
      </w:r>
      <w:proofErr w:type="spellStart"/>
      <w:r w:rsidR="00B127C4">
        <w:rPr>
          <w:lang w:val="en-GB"/>
        </w:rPr>
        <w:t>Các</w:t>
      </w:r>
      <w:proofErr w:type="spellEnd"/>
      <w:r w:rsidR="00B127C4">
        <w:rPr>
          <w:lang w:val="en-GB"/>
        </w:rPr>
        <w:t xml:space="preserve"> </w:t>
      </w:r>
      <w:proofErr w:type="spellStart"/>
      <w:r w:rsidR="00B127C4">
        <w:rPr>
          <w:lang w:val="en-GB"/>
        </w:rPr>
        <w:t>thủ</w:t>
      </w:r>
      <w:proofErr w:type="spellEnd"/>
      <w:r w:rsidR="00B127C4">
        <w:rPr>
          <w:lang w:val="en-GB"/>
        </w:rPr>
        <w:t xml:space="preserve"> </w:t>
      </w:r>
      <w:proofErr w:type="spellStart"/>
      <w:r w:rsidR="00B127C4">
        <w:rPr>
          <w:lang w:val="en-GB"/>
        </w:rPr>
        <w:t>tục</w:t>
      </w:r>
      <w:proofErr w:type="spellEnd"/>
      <w:r w:rsidR="00B127C4">
        <w:rPr>
          <w:lang w:val="en-GB"/>
        </w:rPr>
        <w:t xml:space="preserve"> </w:t>
      </w:r>
      <w:proofErr w:type="spellStart"/>
      <w:r w:rsidR="00B127C4">
        <w:rPr>
          <w:lang w:val="en-GB"/>
        </w:rPr>
        <w:t>kiểm</w:t>
      </w:r>
      <w:proofErr w:type="spellEnd"/>
      <w:r w:rsidR="00B127C4">
        <w:rPr>
          <w:lang w:val="en-GB"/>
        </w:rPr>
        <w:t xml:space="preserve"> </w:t>
      </w:r>
      <w:proofErr w:type="spellStart"/>
      <w:r w:rsidR="00B127C4">
        <w:rPr>
          <w:lang w:val="en-GB"/>
        </w:rPr>
        <w:t>toán</w:t>
      </w:r>
      <w:proofErr w:type="spellEnd"/>
      <w:r w:rsidR="00B127C4">
        <w:rPr>
          <w:lang w:val="en-GB"/>
        </w:rPr>
        <w:t xml:space="preserve"> </w:t>
      </w:r>
      <w:proofErr w:type="spellStart"/>
      <w:r w:rsidR="00B127C4">
        <w:rPr>
          <w:lang w:val="en-GB"/>
        </w:rPr>
        <w:t>được</w:t>
      </w:r>
      <w:proofErr w:type="spellEnd"/>
      <w:r w:rsidR="00B127C4">
        <w:rPr>
          <w:lang w:val="en-GB"/>
        </w:rPr>
        <w:t xml:space="preserve"> </w:t>
      </w:r>
      <w:proofErr w:type="spellStart"/>
      <w:r w:rsidR="00B127C4">
        <w:rPr>
          <w:lang w:val="en-GB"/>
        </w:rPr>
        <w:t>lựa</w:t>
      </w:r>
      <w:proofErr w:type="spellEnd"/>
      <w:r w:rsidR="00B127C4">
        <w:rPr>
          <w:lang w:val="en-GB"/>
        </w:rPr>
        <w:t xml:space="preserve"> </w:t>
      </w:r>
      <w:proofErr w:type="spellStart"/>
      <w:r w:rsidR="00B127C4">
        <w:rPr>
          <w:lang w:val="en-GB"/>
        </w:rPr>
        <w:t>chọn</w:t>
      </w:r>
      <w:proofErr w:type="spellEnd"/>
      <w:r w:rsidR="00B127C4">
        <w:rPr>
          <w:lang w:val="en-GB"/>
        </w:rPr>
        <w:t xml:space="preserve"> </w:t>
      </w:r>
      <w:proofErr w:type="spellStart"/>
      <w:r w:rsidR="00B127C4">
        <w:rPr>
          <w:lang w:val="en-GB"/>
        </w:rPr>
        <w:t>dựa</w:t>
      </w:r>
      <w:proofErr w:type="spellEnd"/>
      <w:r w:rsidR="00B127C4">
        <w:rPr>
          <w:lang w:val="en-GB"/>
        </w:rPr>
        <w:t xml:space="preserve"> </w:t>
      </w:r>
      <w:proofErr w:type="spellStart"/>
      <w:r w:rsidR="00B127C4">
        <w:rPr>
          <w:lang w:val="en-GB"/>
        </w:rPr>
        <w:t>trên</w:t>
      </w:r>
      <w:proofErr w:type="spellEnd"/>
      <w:r w:rsidR="00B127C4">
        <w:rPr>
          <w:lang w:val="en-GB"/>
        </w:rPr>
        <w:t xml:space="preserve"> </w:t>
      </w:r>
      <w:proofErr w:type="spellStart"/>
      <w:r w:rsidR="00B127C4">
        <w:rPr>
          <w:lang w:val="en-GB"/>
        </w:rPr>
        <w:t>xét</w:t>
      </w:r>
      <w:proofErr w:type="spellEnd"/>
      <w:r w:rsidR="00B127C4">
        <w:rPr>
          <w:lang w:val="en-GB"/>
        </w:rPr>
        <w:t xml:space="preserve"> </w:t>
      </w:r>
      <w:proofErr w:type="spellStart"/>
      <w:r w:rsidR="00B127C4">
        <w:rPr>
          <w:lang w:val="en-GB"/>
        </w:rPr>
        <w:t>đoán</w:t>
      </w:r>
      <w:proofErr w:type="spellEnd"/>
      <w:r w:rsidR="00B127C4">
        <w:rPr>
          <w:lang w:val="en-GB"/>
        </w:rPr>
        <w:t xml:space="preserve"> </w:t>
      </w:r>
      <w:proofErr w:type="spellStart"/>
      <w:r w:rsidR="00B127C4">
        <w:rPr>
          <w:lang w:val="en-GB"/>
        </w:rPr>
        <w:t>của</w:t>
      </w:r>
      <w:proofErr w:type="spellEnd"/>
      <w:r w:rsidR="00B127C4">
        <w:rPr>
          <w:lang w:val="en-GB"/>
        </w:rPr>
        <w:t xml:space="preserve"> </w:t>
      </w:r>
      <w:proofErr w:type="spellStart"/>
      <w:r w:rsidR="00B127C4">
        <w:rPr>
          <w:lang w:val="en-GB"/>
        </w:rPr>
        <w:t>kiểm</w:t>
      </w:r>
      <w:proofErr w:type="spellEnd"/>
      <w:r w:rsidR="00B127C4">
        <w:rPr>
          <w:lang w:val="en-GB"/>
        </w:rPr>
        <w:t xml:space="preserve"> </w:t>
      </w:r>
      <w:proofErr w:type="spellStart"/>
      <w:r w:rsidR="00B127C4">
        <w:rPr>
          <w:lang w:val="en-GB"/>
        </w:rPr>
        <w:t>toán</w:t>
      </w:r>
      <w:proofErr w:type="spellEnd"/>
      <w:r w:rsidR="00B127C4">
        <w:rPr>
          <w:lang w:val="en-GB"/>
        </w:rPr>
        <w:t xml:space="preserve"> </w:t>
      </w:r>
      <w:proofErr w:type="spellStart"/>
      <w:r w:rsidR="00B127C4">
        <w:rPr>
          <w:lang w:val="en-GB"/>
        </w:rPr>
        <w:t>viên</w:t>
      </w:r>
      <w:proofErr w:type="spellEnd"/>
      <w:r w:rsidR="00B127C4">
        <w:rPr>
          <w:lang w:val="en-GB"/>
        </w:rPr>
        <w:t xml:space="preserve">, bao </w:t>
      </w:r>
      <w:proofErr w:type="spellStart"/>
      <w:r w:rsidR="00B127C4">
        <w:rPr>
          <w:lang w:val="en-GB"/>
        </w:rPr>
        <w:t>gồm</w:t>
      </w:r>
      <w:proofErr w:type="spellEnd"/>
      <w:r w:rsidR="00B127C4">
        <w:rPr>
          <w:lang w:val="en-GB"/>
        </w:rPr>
        <w:t xml:space="preserve"> </w:t>
      </w:r>
      <w:proofErr w:type="spellStart"/>
      <w:r w:rsidR="00B127C4">
        <w:rPr>
          <w:lang w:val="en-GB"/>
        </w:rPr>
        <w:t>đánh</w:t>
      </w:r>
      <w:proofErr w:type="spellEnd"/>
      <w:r w:rsidR="00B127C4">
        <w:rPr>
          <w:lang w:val="en-GB"/>
        </w:rPr>
        <w:t xml:space="preserve"> </w:t>
      </w:r>
      <w:proofErr w:type="spellStart"/>
      <w:r w:rsidR="00B127C4">
        <w:rPr>
          <w:lang w:val="en-GB"/>
        </w:rPr>
        <w:t>giá</w:t>
      </w:r>
      <w:proofErr w:type="spellEnd"/>
      <w:r w:rsidR="00B127C4">
        <w:rPr>
          <w:lang w:val="en-GB"/>
        </w:rPr>
        <w:t xml:space="preserve"> </w:t>
      </w:r>
      <w:proofErr w:type="spellStart"/>
      <w:r w:rsidR="00B127C4">
        <w:rPr>
          <w:lang w:val="en-GB"/>
        </w:rPr>
        <w:t>rủi</w:t>
      </w:r>
      <w:proofErr w:type="spellEnd"/>
      <w:r w:rsidR="00B127C4">
        <w:rPr>
          <w:lang w:val="en-GB"/>
        </w:rPr>
        <w:t xml:space="preserve"> </w:t>
      </w:r>
      <w:proofErr w:type="spellStart"/>
      <w:r w:rsidR="00B127C4">
        <w:rPr>
          <w:lang w:val="en-GB"/>
        </w:rPr>
        <w:t>ro</w:t>
      </w:r>
      <w:proofErr w:type="spellEnd"/>
      <w:r w:rsidR="00B127C4">
        <w:rPr>
          <w:lang w:val="en-GB"/>
        </w:rPr>
        <w:t xml:space="preserve"> </w:t>
      </w:r>
      <w:proofErr w:type="spellStart"/>
      <w:r w:rsidR="00B127C4">
        <w:rPr>
          <w:lang w:val="en-GB"/>
        </w:rPr>
        <w:t>có</w:t>
      </w:r>
      <w:proofErr w:type="spellEnd"/>
      <w:r w:rsidR="00B127C4">
        <w:rPr>
          <w:lang w:val="en-GB"/>
        </w:rPr>
        <w:t xml:space="preserve"> </w:t>
      </w:r>
      <w:proofErr w:type="spellStart"/>
      <w:r w:rsidR="00B127C4">
        <w:rPr>
          <w:lang w:val="en-GB"/>
        </w:rPr>
        <w:t>sai</w:t>
      </w:r>
      <w:proofErr w:type="spellEnd"/>
      <w:r w:rsidR="00B127C4">
        <w:rPr>
          <w:lang w:val="en-GB"/>
        </w:rPr>
        <w:t xml:space="preserve"> </w:t>
      </w:r>
      <w:proofErr w:type="spellStart"/>
      <w:r w:rsidR="00B127C4">
        <w:rPr>
          <w:lang w:val="en-GB"/>
        </w:rPr>
        <w:t>sót</w:t>
      </w:r>
      <w:proofErr w:type="spellEnd"/>
      <w:r w:rsidR="00B127C4">
        <w:rPr>
          <w:lang w:val="en-GB"/>
        </w:rPr>
        <w:t xml:space="preserve"> </w:t>
      </w:r>
      <w:proofErr w:type="spellStart"/>
      <w:r w:rsidR="00B127C4">
        <w:rPr>
          <w:lang w:val="en-GB"/>
        </w:rPr>
        <w:t>trọng</w:t>
      </w:r>
      <w:proofErr w:type="spellEnd"/>
      <w:r w:rsidR="00B127C4">
        <w:rPr>
          <w:lang w:val="en-GB"/>
        </w:rPr>
        <w:t xml:space="preserve"> </w:t>
      </w:r>
      <w:proofErr w:type="spellStart"/>
      <w:r w:rsidR="00B127C4">
        <w:rPr>
          <w:lang w:val="en-GB"/>
        </w:rPr>
        <w:t>yếu</w:t>
      </w:r>
      <w:proofErr w:type="spellEnd"/>
      <w:r w:rsidR="00B127C4">
        <w:rPr>
          <w:lang w:val="en-GB"/>
        </w:rPr>
        <w:t xml:space="preserve"> </w:t>
      </w:r>
      <w:proofErr w:type="spellStart"/>
      <w:r w:rsidR="00B127C4">
        <w:rPr>
          <w:lang w:val="en-GB"/>
        </w:rPr>
        <w:t>trong</w:t>
      </w:r>
      <w:proofErr w:type="spellEnd"/>
      <w:r w:rsidR="00B127C4">
        <w:rPr>
          <w:lang w:val="en-GB"/>
        </w:rPr>
        <w:t xml:space="preserve"> </w:t>
      </w:r>
      <w:proofErr w:type="spellStart"/>
      <w:r w:rsidR="00B127C4">
        <w:rPr>
          <w:lang w:val="en-GB"/>
        </w:rPr>
        <w:t>báo</w:t>
      </w:r>
      <w:proofErr w:type="spellEnd"/>
      <w:r w:rsidR="00B127C4">
        <w:rPr>
          <w:lang w:val="en-GB"/>
        </w:rPr>
        <w:t xml:space="preserve"> </w:t>
      </w:r>
      <w:proofErr w:type="spellStart"/>
      <w:r w:rsidR="00B127C4">
        <w:rPr>
          <w:lang w:val="en-GB"/>
        </w:rPr>
        <w:t>cáo</w:t>
      </w:r>
      <w:proofErr w:type="spellEnd"/>
      <w:r w:rsidR="00B127C4">
        <w:rPr>
          <w:lang w:val="en-GB"/>
        </w:rPr>
        <w:t xml:space="preserve"> </w:t>
      </w:r>
      <w:proofErr w:type="spellStart"/>
      <w:r w:rsidR="00B127C4">
        <w:rPr>
          <w:lang w:val="en-GB"/>
        </w:rPr>
        <w:t>tỷ</w:t>
      </w:r>
      <w:proofErr w:type="spellEnd"/>
      <w:r w:rsidR="00B127C4">
        <w:rPr>
          <w:lang w:val="en-GB"/>
        </w:rPr>
        <w:t xml:space="preserve"> </w:t>
      </w:r>
      <w:proofErr w:type="spellStart"/>
      <w:r w:rsidR="00B127C4">
        <w:rPr>
          <w:lang w:val="en-GB"/>
        </w:rPr>
        <w:t>lệ</w:t>
      </w:r>
      <w:proofErr w:type="spellEnd"/>
      <w:r w:rsidR="00B127C4">
        <w:rPr>
          <w:lang w:val="en-GB"/>
        </w:rPr>
        <w:t xml:space="preserve"> an </w:t>
      </w:r>
      <w:proofErr w:type="spellStart"/>
      <w:r w:rsidR="00B127C4">
        <w:rPr>
          <w:lang w:val="en-GB"/>
        </w:rPr>
        <w:t>toàn</w:t>
      </w:r>
      <w:proofErr w:type="spellEnd"/>
      <w:r w:rsidR="00B127C4">
        <w:rPr>
          <w:lang w:val="en-GB"/>
        </w:rPr>
        <w:t xml:space="preserve"> </w:t>
      </w:r>
      <w:proofErr w:type="spellStart"/>
      <w:r w:rsidR="00B127C4">
        <w:rPr>
          <w:lang w:val="en-GB"/>
        </w:rPr>
        <w:t>tài</w:t>
      </w:r>
      <w:proofErr w:type="spellEnd"/>
      <w:r w:rsidR="00B127C4">
        <w:rPr>
          <w:lang w:val="en-GB"/>
        </w:rPr>
        <w:t xml:space="preserve"> </w:t>
      </w:r>
      <w:proofErr w:type="spellStart"/>
      <w:r w:rsidR="00B127C4">
        <w:rPr>
          <w:lang w:val="en-GB"/>
        </w:rPr>
        <w:t>chính</w:t>
      </w:r>
      <w:proofErr w:type="spellEnd"/>
      <w:r w:rsidR="00B127C4">
        <w:rPr>
          <w:lang w:val="en-GB"/>
        </w:rPr>
        <w:t xml:space="preserve"> do </w:t>
      </w:r>
      <w:proofErr w:type="spellStart"/>
      <w:r w:rsidR="00B127C4">
        <w:rPr>
          <w:lang w:val="en-GB"/>
        </w:rPr>
        <w:t>gian</w:t>
      </w:r>
      <w:proofErr w:type="spellEnd"/>
      <w:r w:rsidR="00B127C4">
        <w:rPr>
          <w:lang w:val="en-GB"/>
        </w:rPr>
        <w:t xml:space="preserve"> </w:t>
      </w:r>
      <w:proofErr w:type="spellStart"/>
      <w:r w:rsidR="00B127C4">
        <w:rPr>
          <w:lang w:val="en-GB"/>
        </w:rPr>
        <w:t>lận</w:t>
      </w:r>
      <w:proofErr w:type="spellEnd"/>
      <w:r w:rsidR="00B127C4">
        <w:rPr>
          <w:lang w:val="en-GB"/>
        </w:rPr>
        <w:t xml:space="preserve"> </w:t>
      </w:r>
      <w:proofErr w:type="spellStart"/>
      <w:r w:rsidR="00B127C4">
        <w:rPr>
          <w:lang w:val="en-GB"/>
        </w:rPr>
        <w:t>hoặc</w:t>
      </w:r>
      <w:proofErr w:type="spellEnd"/>
      <w:r w:rsidR="00B127C4">
        <w:rPr>
          <w:lang w:val="en-GB"/>
        </w:rPr>
        <w:t xml:space="preserve"> </w:t>
      </w:r>
      <w:proofErr w:type="spellStart"/>
      <w:r w:rsidR="0024236E">
        <w:rPr>
          <w:lang w:val="en-GB"/>
        </w:rPr>
        <w:t>nhầm</w:t>
      </w:r>
      <w:proofErr w:type="spellEnd"/>
      <w:r w:rsidR="0024236E">
        <w:rPr>
          <w:lang w:val="en-GB"/>
        </w:rPr>
        <w:t xml:space="preserve"> </w:t>
      </w:r>
      <w:proofErr w:type="spellStart"/>
      <w:r w:rsidR="0024236E">
        <w:rPr>
          <w:lang w:val="en-GB"/>
        </w:rPr>
        <w:t>lẫn</w:t>
      </w:r>
      <w:proofErr w:type="spellEnd"/>
      <w:r w:rsidR="0024236E">
        <w:rPr>
          <w:lang w:val="en-GB"/>
        </w:rPr>
        <w:t xml:space="preserve">. Khi </w:t>
      </w:r>
      <w:proofErr w:type="spellStart"/>
      <w:r w:rsidR="0024236E">
        <w:rPr>
          <w:lang w:val="en-GB"/>
        </w:rPr>
        <w:t>thực</w:t>
      </w:r>
      <w:proofErr w:type="spellEnd"/>
      <w:r w:rsidR="0024236E">
        <w:rPr>
          <w:lang w:val="en-GB"/>
        </w:rPr>
        <w:t xml:space="preserve"> </w:t>
      </w:r>
      <w:proofErr w:type="spellStart"/>
      <w:r w:rsidR="0024236E">
        <w:rPr>
          <w:lang w:val="en-GB"/>
        </w:rPr>
        <w:t>hiện</w:t>
      </w:r>
      <w:proofErr w:type="spellEnd"/>
      <w:r w:rsidR="0024236E">
        <w:rPr>
          <w:lang w:val="en-GB"/>
        </w:rPr>
        <w:t xml:space="preserve"> </w:t>
      </w:r>
      <w:proofErr w:type="spellStart"/>
      <w:r w:rsidR="0024236E">
        <w:rPr>
          <w:lang w:val="en-GB"/>
        </w:rPr>
        <w:t>đánh</w:t>
      </w:r>
      <w:proofErr w:type="spellEnd"/>
      <w:r w:rsidR="0024236E">
        <w:rPr>
          <w:lang w:val="en-GB"/>
        </w:rPr>
        <w:t xml:space="preserve"> </w:t>
      </w:r>
      <w:proofErr w:type="spellStart"/>
      <w:r w:rsidR="0024236E">
        <w:rPr>
          <w:lang w:val="en-GB"/>
        </w:rPr>
        <w:t>giá</w:t>
      </w:r>
      <w:proofErr w:type="spellEnd"/>
      <w:r w:rsidR="0024236E">
        <w:rPr>
          <w:lang w:val="en-GB"/>
        </w:rPr>
        <w:t xml:space="preserve"> </w:t>
      </w:r>
      <w:proofErr w:type="spellStart"/>
      <w:r w:rsidR="0024236E">
        <w:rPr>
          <w:lang w:val="en-GB"/>
        </w:rPr>
        <w:t>các</w:t>
      </w:r>
      <w:proofErr w:type="spellEnd"/>
      <w:r w:rsidR="0024236E">
        <w:rPr>
          <w:lang w:val="en-GB"/>
        </w:rPr>
        <w:t xml:space="preserve"> </w:t>
      </w:r>
      <w:proofErr w:type="spellStart"/>
      <w:r w:rsidR="0024236E">
        <w:rPr>
          <w:lang w:val="en-GB"/>
        </w:rPr>
        <w:t>rủi</w:t>
      </w:r>
      <w:proofErr w:type="spellEnd"/>
      <w:r w:rsidR="0024236E">
        <w:rPr>
          <w:lang w:val="en-GB"/>
        </w:rPr>
        <w:t xml:space="preserve"> </w:t>
      </w:r>
      <w:proofErr w:type="spellStart"/>
      <w:r w:rsidR="0024236E">
        <w:rPr>
          <w:lang w:val="en-GB"/>
        </w:rPr>
        <w:t>ro</w:t>
      </w:r>
      <w:proofErr w:type="spellEnd"/>
      <w:r w:rsidR="0024236E">
        <w:rPr>
          <w:lang w:val="en-GB"/>
        </w:rPr>
        <w:t xml:space="preserve"> </w:t>
      </w:r>
      <w:proofErr w:type="spellStart"/>
      <w:r w:rsidR="0024236E">
        <w:rPr>
          <w:lang w:val="en-GB"/>
        </w:rPr>
        <w:t>này</w:t>
      </w:r>
      <w:proofErr w:type="spellEnd"/>
      <w:r w:rsidR="0024236E">
        <w:rPr>
          <w:lang w:val="en-GB"/>
        </w:rPr>
        <w:t xml:space="preserve">, </w:t>
      </w:r>
      <w:proofErr w:type="spellStart"/>
      <w:r w:rsidR="0024236E">
        <w:rPr>
          <w:lang w:val="en-GB"/>
        </w:rPr>
        <w:t>kiểm</w:t>
      </w:r>
      <w:proofErr w:type="spellEnd"/>
      <w:r w:rsidR="0024236E">
        <w:rPr>
          <w:lang w:val="en-GB"/>
        </w:rPr>
        <w:t xml:space="preserve"> </w:t>
      </w:r>
      <w:proofErr w:type="spellStart"/>
      <w:r w:rsidR="0024236E">
        <w:rPr>
          <w:lang w:val="en-GB"/>
        </w:rPr>
        <w:t>toán</w:t>
      </w:r>
      <w:proofErr w:type="spellEnd"/>
      <w:r w:rsidR="0024236E">
        <w:rPr>
          <w:lang w:val="en-GB"/>
        </w:rPr>
        <w:t xml:space="preserve"> </w:t>
      </w:r>
      <w:proofErr w:type="spellStart"/>
      <w:r w:rsidR="0024236E">
        <w:rPr>
          <w:lang w:val="en-GB"/>
        </w:rPr>
        <w:t>viên</w:t>
      </w:r>
      <w:proofErr w:type="spellEnd"/>
      <w:r w:rsidR="0024236E">
        <w:rPr>
          <w:lang w:val="en-GB"/>
        </w:rPr>
        <w:t xml:space="preserve"> </w:t>
      </w:r>
      <w:proofErr w:type="spellStart"/>
      <w:r w:rsidR="0024236E">
        <w:rPr>
          <w:lang w:val="en-GB"/>
        </w:rPr>
        <w:t>đã</w:t>
      </w:r>
      <w:proofErr w:type="spellEnd"/>
      <w:r w:rsidR="0024236E">
        <w:rPr>
          <w:lang w:val="en-GB"/>
        </w:rPr>
        <w:t xml:space="preserve"> </w:t>
      </w:r>
      <w:proofErr w:type="spellStart"/>
      <w:r w:rsidR="0024236E">
        <w:rPr>
          <w:lang w:val="en-GB"/>
        </w:rPr>
        <w:t>xem</w:t>
      </w:r>
      <w:proofErr w:type="spellEnd"/>
      <w:r w:rsidR="0024236E">
        <w:rPr>
          <w:lang w:val="en-GB"/>
        </w:rPr>
        <w:t xml:space="preserve"> </w:t>
      </w:r>
      <w:proofErr w:type="spellStart"/>
      <w:r w:rsidR="0024236E">
        <w:rPr>
          <w:lang w:val="en-GB"/>
        </w:rPr>
        <w:t>xét</w:t>
      </w:r>
      <w:proofErr w:type="spellEnd"/>
      <w:r w:rsidR="0024236E">
        <w:rPr>
          <w:lang w:val="en-GB"/>
        </w:rPr>
        <w:t xml:space="preserve"> </w:t>
      </w:r>
      <w:proofErr w:type="spellStart"/>
      <w:r w:rsidR="0024236E">
        <w:rPr>
          <w:lang w:val="en-GB"/>
        </w:rPr>
        <w:t>kiểm</w:t>
      </w:r>
      <w:proofErr w:type="spellEnd"/>
      <w:r w:rsidR="0024236E">
        <w:rPr>
          <w:lang w:val="en-GB"/>
        </w:rPr>
        <w:t xml:space="preserve"> </w:t>
      </w:r>
      <w:proofErr w:type="spellStart"/>
      <w:r w:rsidR="0024236E">
        <w:rPr>
          <w:lang w:val="en-GB"/>
        </w:rPr>
        <w:t>soát</w:t>
      </w:r>
      <w:proofErr w:type="spellEnd"/>
      <w:r w:rsidR="0024236E">
        <w:rPr>
          <w:lang w:val="en-GB"/>
        </w:rPr>
        <w:t xml:space="preserve"> </w:t>
      </w:r>
      <w:proofErr w:type="spellStart"/>
      <w:r w:rsidR="0024236E">
        <w:rPr>
          <w:lang w:val="en-GB"/>
        </w:rPr>
        <w:t>nội</w:t>
      </w:r>
      <w:proofErr w:type="spellEnd"/>
      <w:r w:rsidR="0024236E">
        <w:rPr>
          <w:lang w:val="en-GB"/>
        </w:rPr>
        <w:t xml:space="preserve"> </w:t>
      </w:r>
      <w:proofErr w:type="spellStart"/>
      <w:r w:rsidR="0024236E">
        <w:rPr>
          <w:lang w:val="en-GB"/>
        </w:rPr>
        <w:t>bộ</w:t>
      </w:r>
      <w:proofErr w:type="spellEnd"/>
      <w:r w:rsidR="0024236E">
        <w:rPr>
          <w:lang w:val="en-GB"/>
        </w:rPr>
        <w:t xml:space="preserve"> </w:t>
      </w:r>
      <w:proofErr w:type="spellStart"/>
      <w:r w:rsidR="0024236E">
        <w:rPr>
          <w:lang w:val="en-GB"/>
        </w:rPr>
        <w:t>của</w:t>
      </w:r>
      <w:proofErr w:type="spellEnd"/>
      <w:r w:rsidR="0024236E">
        <w:rPr>
          <w:lang w:val="en-GB"/>
        </w:rPr>
        <w:t xml:space="preserve"> </w:t>
      </w:r>
      <w:proofErr w:type="spellStart"/>
      <w:r w:rsidR="0024236E">
        <w:rPr>
          <w:lang w:val="en-GB"/>
        </w:rPr>
        <w:t>Công</w:t>
      </w:r>
      <w:proofErr w:type="spellEnd"/>
      <w:r w:rsidR="0024236E">
        <w:rPr>
          <w:lang w:val="en-GB"/>
        </w:rPr>
        <w:t xml:space="preserve"> ty </w:t>
      </w:r>
      <w:proofErr w:type="spellStart"/>
      <w:r w:rsidR="0024236E">
        <w:rPr>
          <w:lang w:val="en-GB"/>
        </w:rPr>
        <w:t>liên</w:t>
      </w:r>
      <w:proofErr w:type="spellEnd"/>
      <w:r w:rsidR="0024236E">
        <w:rPr>
          <w:lang w:val="en-GB"/>
        </w:rPr>
        <w:t xml:space="preserve"> </w:t>
      </w:r>
      <w:proofErr w:type="spellStart"/>
      <w:r w:rsidR="0024236E">
        <w:rPr>
          <w:lang w:val="en-GB"/>
        </w:rPr>
        <w:t>quan</w:t>
      </w:r>
      <w:proofErr w:type="spellEnd"/>
      <w:r w:rsidR="0024236E">
        <w:rPr>
          <w:lang w:val="en-GB"/>
        </w:rPr>
        <w:t xml:space="preserve"> </w:t>
      </w:r>
      <w:proofErr w:type="spellStart"/>
      <w:r w:rsidR="0024236E">
        <w:rPr>
          <w:lang w:val="en-GB"/>
        </w:rPr>
        <w:t>đến</w:t>
      </w:r>
      <w:proofErr w:type="spellEnd"/>
      <w:r w:rsidR="0024236E">
        <w:rPr>
          <w:lang w:val="en-GB"/>
        </w:rPr>
        <w:t xml:space="preserve"> </w:t>
      </w:r>
      <w:proofErr w:type="spellStart"/>
      <w:r w:rsidR="0024236E">
        <w:rPr>
          <w:lang w:val="en-GB"/>
        </w:rPr>
        <w:t>việc</w:t>
      </w:r>
      <w:proofErr w:type="spellEnd"/>
      <w:r w:rsidR="0024236E">
        <w:rPr>
          <w:lang w:val="en-GB"/>
        </w:rPr>
        <w:t xml:space="preserve"> </w:t>
      </w:r>
      <w:proofErr w:type="spellStart"/>
      <w:r w:rsidR="0024236E">
        <w:rPr>
          <w:lang w:val="en-GB"/>
        </w:rPr>
        <w:t>lập</w:t>
      </w:r>
      <w:proofErr w:type="spellEnd"/>
      <w:r w:rsidR="0024236E">
        <w:rPr>
          <w:lang w:val="en-GB"/>
        </w:rPr>
        <w:t xml:space="preserve"> </w:t>
      </w:r>
      <w:proofErr w:type="spellStart"/>
      <w:r w:rsidR="0024236E">
        <w:rPr>
          <w:lang w:val="en-GB"/>
        </w:rPr>
        <w:t>và</w:t>
      </w:r>
      <w:proofErr w:type="spellEnd"/>
      <w:r w:rsidR="0024236E">
        <w:rPr>
          <w:lang w:val="en-GB"/>
        </w:rPr>
        <w:t xml:space="preserve"> </w:t>
      </w:r>
      <w:proofErr w:type="spellStart"/>
      <w:r w:rsidR="0024236E">
        <w:rPr>
          <w:lang w:val="en-GB"/>
        </w:rPr>
        <w:t>trình</w:t>
      </w:r>
      <w:proofErr w:type="spellEnd"/>
      <w:r w:rsidR="0024236E">
        <w:rPr>
          <w:lang w:val="en-GB"/>
        </w:rPr>
        <w:t xml:space="preserve"> </w:t>
      </w:r>
      <w:proofErr w:type="spellStart"/>
      <w:r w:rsidR="0024236E">
        <w:rPr>
          <w:lang w:val="en-GB"/>
        </w:rPr>
        <w:t>bày</w:t>
      </w:r>
      <w:proofErr w:type="spellEnd"/>
      <w:r w:rsidR="0024236E">
        <w:rPr>
          <w:lang w:val="en-GB"/>
        </w:rPr>
        <w:t xml:space="preserve"> </w:t>
      </w:r>
      <w:proofErr w:type="spellStart"/>
      <w:r w:rsidR="0024236E">
        <w:rPr>
          <w:lang w:val="en-GB"/>
        </w:rPr>
        <w:t>báo</w:t>
      </w:r>
      <w:proofErr w:type="spellEnd"/>
      <w:r w:rsidR="0024236E">
        <w:rPr>
          <w:lang w:val="en-GB"/>
        </w:rPr>
        <w:t xml:space="preserve"> </w:t>
      </w:r>
      <w:proofErr w:type="spellStart"/>
      <w:r w:rsidR="0024236E">
        <w:rPr>
          <w:lang w:val="en-GB"/>
        </w:rPr>
        <w:t>cáo</w:t>
      </w:r>
      <w:proofErr w:type="spellEnd"/>
      <w:r w:rsidR="0024236E">
        <w:rPr>
          <w:lang w:val="en-GB"/>
        </w:rPr>
        <w:t xml:space="preserve"> </w:t>
      </w:r>
      <w:proofErr w:type="spellStart"/>
      <w:r w:rsidR="0024236E">
        <w:rPr>
          <w:lang w:val="en-GB"/>
        </w:rPr>
        <w:t>tỷ</w:t>
      </w:r>
      <w:proofErr w:type="spellEnd"/>
      <w:r w:rsidR="0024236E">
        <w:rPr>
          <w:lang w:val="en-GB"/>
        </w:rPr>
        <w:t xml:space="preserve"> </w:t>
      </w:r>
      <w:proofErr w:type="spellStart"/>
      <w:r w:rsidR="0024236E">
        <w:rPr>
          <w:lang w:val="en-GB"/>
        </w:rPr>
        <w:t>lệ</w:t>
      </w:r>
      <w:proofErr w:type="spellEnd"/>
      <w:r w:rsidR="0024236E">
        <w:rPr>
          <w:lang w:val="en-GB"/>
        </w:rPr>
        <w:t xml:space="preserve"> an </w:t>
      </w:r>
      <w:proofErr w:type="spellStart"/>
      <w:r w:rsidR="0024236E">
        <w:rPr>
          <w:lang w:val="en-GB"/>
        </w:rPr>
        <w:t>toàn</w:t>
      </w:r>
      <w:proofErr w:type="spellEnd"/>
      <w:r w:rsidR="0024236E">
        <w:rPr>
          <w:lang w:val="en-GB"/>
        </w:rPr>
        <w:t xml:space="preserve"> </w:t>
      </w:r>
      <w:proofErr w:type="spellStart"/>
      <w:r w:rsidR="0024236E">
        <w:rPr>
          <w:lang w:val="en-GB"/>
        </w:rPr>
        <w:t>tài</w:t>
      </w:r>
      <w:proofErr w:type="spellEnd"/>
      <w:r w:rsidR="0024236E">
        <w:rPr>
          <w:lang w:val="en-GB"/>
        </w:rPr>
        <w:t xml:space="preserve"> </w:t>
      </w:r>
      <w:proofErr w:type="spellStart"/>
      <w:r w:rsidR="0024236E">
        <w:rPr>
          <w:lang w:val="en-GB"/>
        </w:rPr>
        <w:t>chính</w:t>
      </w:r>
      <w:proofErr w:type="spellEnd"/>
      <w:r w:rsidR="0024236E">
        <w:rPr>
          <w:lang w:val="en-GB"/>
        </w:rPr>
        <w:t xml:space="preserve"> </w:t>
      </w:r>
      <w:proofErr w:type="spellStart"/>
      <w:r w:rsidR="0024236E">
        <w:rPr>
          <w:lang w:val="en-GB"/>
        </w:rPr>
        <w:t>trung</w:t>
      </w:r>
      <w:proofErr w:type="spellEnd"/>
      <w:r w:rsidR="0024236E">
        <w:rPr>
          <w:lang w:val="en-GB"/>
        </w:rPr>
        <w:t xml:space="preserve"> </w:t>
      </w:r>
      <w:proofErr w:type="spellStart"/>
      <w:r w:rsidR="0024236E">
        <w:rPr>
          <w:lang w:val="en-GB"/>
        </w:rPr>
        <w:t>thực</w:t>
      </w:r>
      <w:proofErr w:type="spellEnd"/>
      <w:r w:rsidR="0024236E">
        <w:rPr>
          <w:lang w:val="en-GB"/>
        </w:rPr>
        <w:t xml:space="preserve">, </w:t>
      </w:r>
      <w:proofErr w:type="spellStart"/>
      <w:r w:rsidR="0024236E">
        <w:rPr>
          <w:lang w:val="en-GB"/>
        </w:rPr>
        <w:t>hợp</w:t>
      </w:r>
      <w:proofErr w:type="spellEnd"/>
      <w:r w:rsidR="0024236E">
        <w:rPr>
          <w:lang w:val="en-GB"/>
        </w:rPr>
        <w:t xml:space="preserve"> </w:t>
      </w:r>
      <w:proofErr w:type="spellStart"/>
      <w:r w:rsidR="0024236E">
        <w:rPr>
          <w:lang w:val="en-GB"/>
        </w:rPr>
        <w:t>lý</w:t>
      </w:r>
      <w:proofErr w:type="spellEnd"/>
      <w:r w:rsidR="0024236E">
        <w:rPr>
          <w:lang w:val="en-GB"/>
        </w:rPr>
        <w:t xml:space="preserve"> </w:t>
      </w:r>
      <w:proofErr w:type="spellStart"/>
      <w:r w:rsidR="0024236E">
        <w:rPr>
          <w:lang w:val="en-GB"/>
        </w:rPr>
        <w:t>nhằm</w:t>
      </w:r>
      <w:proofErr w:type="spellEnd"/>
      <w:r w:rsidR="0024236E">
        <w:rPr>
          <w:lang w:val="en-GB"/>
        </w:rPr>
        <w:t xml:space="preserve"> </w:t>
      </w:r>
      <w:proofErr w:type="spellStart"/>
      <w:r w:rsidR="0024236E">
        <w:rPr>
          <w:lang w:val="en-GB"/>
        </w:rPr>
        <w:t>thiết</w:t>
      </w:r>
      <w:proofErr w:type="spellEnd"/>
      <w:r w:rsidR="0024236E">
        <w:rPr>
          <w:lang w:val="en-GB"/>
        </w:rPr>
        <w:t xml:space="preserve"> </w:t>
      </w:r>
      <w:proofErr w:type="spellStart"/>
      <w:r w:rsidR="0024236E">
        <w:rPr>
          <w:lang w:val="en-GB"/>
        </w:rPr>
        <w:t>kế</w:t>
      </w:r>
      <w:proofErr w:type="spellEnd"/>
      <w:r w:rsidR="0024236E">
        <w:rPr>
          <w:lang w:val="en-GB"/>
        </w:rPr>
        <w:t xml:space="preserve"> </w:t>
      </w:r>
      <w:proofErr w:type="spellStart"/>
      <w:r w:rsidR="0024236E">
        <w:rPr>
          <w:lang w:val="en-GB"/>
        </w:rPr>
        <w:t>các</w:t>
      </w:r>
      <w:proofErr w:type="spellEnd"/>
      <w:r w:rsidR="0024236E">
        <w:rPr>
          <w:lang w:val="en-GB"/>
        </w:rPr>
        <w:t xml:space="preserve"> </w:t>
      </w:r>
      <w:proofErr w:type="spellStart"/>
      <w:r w:rsidR="0024236E">
        <w:rPr>
          <w:lang w:val="en-GB"/>
        </w:rPr>
        <w:t>thủ</w:t>
      </w:r>
      <w:proofErr w:type="spellEnd"/>
      <w:r w:rsidR="0024236E">
        <w:rPr>
          <w:lang w:val="en-GB"/>
        </w:rPr>
        <w:t xml:space="preserve"> </w:t>
      </w:r>
      <w:proofErr w:type="spellStart"/>
      <w:r w:rsidR="0024236E">
        <w:rPr>
          <w:lang w:val="en-GB"/>
        </w:rPr>
        <w:t>tục</w:t>
      </w:r>
      <w:proofErr w:type="spellEnd"/>
      <w:r w:rsidR="0024236E">
        <w:rPr>
          <w:lang w:val="en-GB"/>
        </w:rPr>
        <w:t xml:space="preserve"> </w:t>
      </w:r>
      <w:proofErr w:type="spellStart"/>
      <w:r w:rsidR="0024236E">
        <w:rPr>
          <w:lang w:val="en-GB"/>
        </w:rPr>
        <w:t>kiểm</w:t>
      </w:r>
      <w:proofErr w:type="spellEnd"/>
      <w:r w:rsidR="0024236E">
        <w:rPr>
          <w:lang w:val="en-GB"/>
        </w:rPr>
        <w:t xml:space="preserve"> </w:t>
      </w:r>
      <w:proofErr w:type="spellStart"/>
      <w:r w:rsidR="0024236E">
        <w:rPr>
          <w:lang w:val="en-GB"/>
        </w:rPr>
        <w:t>toán</w:t>
      </w:r>
      <w:proofErr w:type="spellEnd"/>
      <w:r w:rsidR="0024236E">
        <w:rPr>
          <w:lang w:val="en-GB"/>
        </w:rPr>
        <w:t xml:space="preserve"> </w:t>
      </w:r>
      <w:proofErr w:type="spellStart"/>
      <w:r w:rsidR="0024236E">
        <w:rPr>
          <w:lang w:val="en-GB"/>
        </w:rPr>
        <w:t>phù</w:t>
      </w:r>
      <w:proofErr w:type="spellEnd"/>
      <w:r w:rsidR="0024236E">
        <w:rPr>
          <w:lang w:val="en-GB"/>
        </w:rPr>
        <w:t xml:space="preserve"> </w:t>
      </w:r>
      <w:proofErr w:type="spellStart"/>
      <w:r w:rsidR="0024236E">
        <w:rPr>
          <w:lang w:val="en-GB"/>
        </w:rPr>
        <w:t>hợp</w:t>
      </w:r>
      <w:proofErr w:type="spellEnd"/>
      <w:r w:rsidR="00F14193">
        <w:rPr>
          <w:lang w:val="en-GB"/>
        </w:rPr>
        <w:t xml:space="preserve"> </w:t>
      </w:r>
      <w:proofErr w:type="spellStart"/>
      <w:r w:rsidR="00F14193">
        <w:rPr>
          <w:lang w:val="en-GB"/>
        </w:rPr>
        <w:t>với</w:t>
      </w:r>
      <w:proofErr w:type="spellEnd"/>
      <w:r w:rsidR="00F14193">
        <w:rPr>
          <w:lang w:val="en-GB"/>
        </w:rPr>
        <w:t xml:space="preserve"> </w:t>
      </w:r>
      <w:proofErr w:type="spellStart"/>
      <w:r w:rsidR="00F14193">
        <w:rPr>
          <w:lang w:val="en-GB"/>
        </w:rPr>
        <w:t>tình</w:t>
      </w:r>
      <w:proofErr w:type="spellEnd"/>
      <w:r w:rsidR="00F14193">
        <w:rPr>
          <w:lang w:val="en-GB"/>
        </w:rPr>
        <w:t xml:space="preserve"> </w:t>
      </w:r>
      <w:proofErr w:type="spellStart"/>
      <w:r w:rsidR="00F14193">
        <w:rPr>
          <w:lang w:val="en-GB"/>
        </w:rPr>
        <w:t>hình</w:t>
      </w:r>
      <w:proofErr w:type="spellEnd"/>
      <w:r w:rsidR="00F14193">
        <w:rPr>
          <w:lang w:val="en-GB"/>
        </w:rPr>
        <w:t xml:space="preserve"> </w:t>
      </w:r>
      <w:proofErr w:type="spellStart"/>
      <w:r w:rsidR="00F14193">
        <w:rPr>
          <w:lang w:val="en-GB"/>
        </w:rPr>
        <w:t>thực</w:t>
      </w:r>
      <w:proofErr w:type="spellEnd"/>
      <w:r w:rsidR="00F14193">
        <w:rPr>
          <w:lang w:val="en-GB"/>
        </w:rPr>
        <w:t xml:space="preserve"> </w:t>
      </w:r>
      <w:proofErr w:type="spellStart"/>
      <w:r w:rsidR="00F14193">
        <w:rPr>
          <w:lang w:val="en-GB"/>
        </w:rPr>
        <w:t>tế</w:t>
      </w:r>
      <w:proofErr w:type="spellEnd"/>
      <w:r w:rsidR="00F14193">
        <w:rPr>
          <w:lang w:val="en-GB"/>
        </w:rPr>
        <w:t xml:space="preserve">, </w:t>
      </w:r>
      <w:proofErr w:type="spellStart"/>
      <w:r w:rsidR="00F14193">
        <w:rPr>
          <w:lang w:val="en-GB"/>
        </w:rPr>
        <w:t>tuy</w:t>
      </w:r>
      <w:proofErr w:type="spellEnd"/>
      <w:r w:rsidR="00F14193">
        <w:rPr>
          <w:lang w:val="en-GB"/>
        </w:rPr>
        <w:t xml:space="preserve"> </w:t>
      </w:r>
      <w:proofErr w:type="spellStart"/>
      <w:r w:rsidR="00F14193">
        <w:rPr>
          <w:lang w:val="en-GB"/>
        </w:rPr>
        <w:t>nhiên</w:t>
      </w:r>
      <w:proofErr w:type="spellEnd"/>
      <w:r w:rsidR="00F14193">
        <w:rPr>
          <w:lang w:val="en-GB"/>
        </w:rPr>
        <w:t xml:space="preserve"> </w:t>
      </w:r>
      <w:proofErr w:type="spellStart"/>
      <w:r w:rsidR="00F14193">
        <w:rPr>
          <w:lang w:val="en-GB"/>
        </w:rPr>
        <w:t>không</w:t>
      </w:r>
      <w:proofErr w:type="spellEnd"/>
      <w:r w:rsidR="00F14193">
        <w:rPr>
          <w:lang w:val="en-GB"/>
        </w:rPr>
        <w:t xml:space="preserve"> </w:t>
      </w:r>
      <w:proofErr w:type="spellStart"/>
      <w:r w:rsidR="00F14193">
        <w:rPr>
          <w:lang w:val="en-GB"/>
        </w:rPr>
        <w:t>nhằm</w:t>
      </w:r>
      <w:proofErr w:type="spellEnd"/>
      <w:r w:rsidR="006B2381">
        <w:rPr>
          <w:lang w:val="en-GB"/>
        </w:rPr>
        <w:t xml:space="preserve"> </w:t>
      </w:r>
      <w:proofErr w:type="spellStart"/>
      <w:r w:rsidR="006B2381">
        <w:rPr>
          <w:lang w:val="en-GB"/>
        </w:rPr>
        <w:t>mục</w:t>
      </w:r>
      <w:proofErr w:type="spellEnd"/>
      <w:r w:rsidR="006B2381">
        <w:rPr>
          <w:lang w:val="en-GB"/>
        </w:rPr>
        <w:t xml:space="preserve"> </w:t>
      </w:r>
      <w:proofErr w:type="spellStart"/>
      <w:r w:rsidR="006B2381">
        <w:rPr>
          <w:lang w:val="en-GB"/>
        </w:rPr>
        <w:t>đích</w:t>
      </w:r>
      <w:proofErr w:type="spellEnd"/>
      <w:r w:rsidR="006B2381">
        <w:rPr>
          <w:lang w:val="en-GB"/>
        </w:rPr>
        <w:t xml:space="preserve"> </w:t>
      </w:r>
      <w:proofErr w:type="spellStart"/>
      <w:r w:rsidR="006B2381">
        <w:rPr>
          <w:lang w:val="en-GB"/>
        </w:rPr>
        <w:t>đưa</w:t>
      </w:r>
      <w:proofErr w:type="spellEnd"/>
      <w:r w:rsidR="006B2381">
        <w:rPr>
          <w:lang w:val="en-GB"/>
        </w:rPr>
        <w:t xml:space="preserve"> </w:t>
      </w:r>
      <w:proofErr w:type="spellStart"/>
      <w:r w:rsidR="006B2381">
        <w:rPr>
          <w:lang w:val="en-GB"/>
        </w:rPr>
        <w:t>ra</w:t>
      </w:r>
      <w:proofErr w:type="spellEnd"/>
      <w:r w:rsidR="006B2381">
        <w:rPr>
          <w:lang w:val="en-GB"/>
        </w:rPr>
        <w:t xml:space="preserve"> ý </w:t>
      </w:r>
      <w:proofErr w:type="spellStart"/>
      <w:r w:rsidR="006B2381">
        <w:rPr>
          <w:lang w:val="en-GB"/>
        </w:rPr>
        <w:t>kiến</w:t>
      </w:r>
      <w:proofErr w:type="spellEnd"/>
      <w:r w:rsidR="006B2381">
        <w:rPr>
          <w:lang w:val="en-GB"/>
        </w:rPr>
        <w:t xml:space="preserve"> </w:t>
      </w:r>
      <w:proofErr w:type="spellStart"/>
      <w:r w:rsidR="006B2381">
        <w:rPr>
          <w:lang w:val="en-GB"/>
        </w:rPr>
        <w:t>về</w:t>
      </w:r>
      <w:proofErr w:type="spellEnd"/>
      <w:r w:rsidR="006B2381">
        <w:rPr>
          <w:lang w:val="en-GB"/>
        </w:rPr>
        <w:t xml:space="preserve"> </w:t>
      </w:r>
      <w:proofErr w:type="spellStart"/>
      <w:r w:rsidR="006B2381">
        <w:rPr>
          <w:lang w:val="en-GB"/>
        </w:rPr>
        <w:t>hiệu</w:t>
      </w:r>
      <w:proofErr w:type="spellEnd"/>
      <w:r w:rsidR="006B2381">
        <w:rPr>
          <w:lang w:val="en-GB"/>
        </w:rPr>
        <w:t xml:space="preserve"> </w:t>
      </w:r>
      <w:proofErr w:type="spellStart"/>
      <w:r w:rsidR="006B2381">
        <w:rPr>
          <w:lang w:val="en-GB"/>
        </w:rPr>
        <w:t>quả</w:t>
      </w:r>
      <w:proofErr w:type="spellEnd"/>
      <w:r w:rsidR="006B2381">
        <w:rPr>
          <w:lang w:val="en-GB"/>
        </w:rPr>
        <w:t xml:space="preserve"> </w:t>
      </w:r>
      <w:proofErr w:type="spellStart"/>
      <w:r w:rsidR="006B2381">
        <w:rPr>
          <w:lang w:val="en-GB"/>
        </w:rPr>
        <w:t>của</w:t>
      </w:r>
      <w:proofErr w:type="spellEnd"/>
      <w:r w:rsidR="006B2381">
        <w:rPr>
          <w:lang w:val="en-GB"/>
        </w:rPr>
        <w:t xml:space="preserve"> </w:t>
      </w:r>
      <w:proofErr w:type="spellStart"/>
      <w:r w:rsidR="006B2381">
        <w:rPr>
          <w:lang w:val="en-GB"/>
        </w:rPr>
        <w:t>kiểm</w:t>
      </w:r>
      <w:proofErr w:type="spellEnd"/>
      <w:r w:rsidR="006B2381">
        <w:rPr>
          <w:lang w:val="en-GB"/>
        </w:rPr>
        <w:t xml:space="preserve"> </w:t>
      </w:r>
      <w:proofErr w:type="spellStart"/>
      <w:r w:rsidR="006B2381">
        <w:rPr>
          <w:lang w:val="en-GB"/>
        </w:rPr>
        <w:t>soát</w:t>
      </w:r>
      <w:proofErr w:type="spellEnd"/>
      <w:r w:rsidR="006B2381">
        <w:rPr>
          <w:lang w:val="en-GB"/>
        </w:rPr>
        <w:t xml:space="preserve"> </w:t>
      </w:r>
      <w:proofErr w:type="spellStart"/>
      <w:r w:rsidR="006B2381">
        <w:rPr>
          <w:lang w:val="en-GB"/>
        </w:rPr>
        <w:t>nội</w:t>
      </w:r>
      <w:proofErr w:type="spellEnd"/>
      <w:r w:rsidR="006B2381">
        <w:rPr>
          <w:lang w:val="en-GB"/>
        </w:rPr>
        <w:t xml:space="preserve"> </w:t>
      </w:r>
      <w:proofErr w:type="spellStart"/>
      <w:r w:rsidR="006B2381">
        <w:rPr>
          <w:lang w:val="en-GB"/>
        </w:rPr>
        <w:t>bộ</w:t>
      </w:r>
      <w:proofErr w:type="spellEnd"/>
      <w:r w:rsidR="006B2381">
        <w:rPr>
          <w:lang w:val="en-GB"/>
        </w:rPr>
        <w:t xml:space="preserve"> </w:t>
      </w:r>
      <w:proofErr w:type="spellStart"/>
      <w:r w:rsidR="006B2381">
        <w:rPr>
          <w:lang w:val="en-GB"/>
        </w:rPr>
        <w:t>của</w:t>
      </w:r>
      <w:proofErr w:type="spellEnd"/>
      <w:r w:rsidR="006B2381">
        <w:rPr>
          <w:lang w:val="en-GB"/>
        </w:rPr>
        <w:t xml:space="preserve"> </w:t>
      </w:r>
      <w:proofErr w:type="spellStart"/>
      <w:r w:rsidR="006B2381">
        <w:rPr>
          <w:lang w:val="en-GB"/>
        </w:rPr>
        <w:t>Công</w:t>
      </w:r>
      <w:proofErr w:type="spellEnd"/>
      <w:r w:rsidR="006B2381">
        <w:rPr>
          <w:lang w:val="en-GB"/>
        </w:rPr>
        <w:t xml:space="preserve"> ty. </w:t>
      </w:r>
      <w:proofErr w:type="spellStart"/>
      <w:r w:rsidR="006B2381">
        <w:rPr>
          <w:lang w:val="en-GB"/>
        </w:rPr>
        <w:t>Công</w:t>
      </w:r>
      <w:proofErr w:type="spellEnd"/>
      <w:r w:rsidR="006B2381">
        <w:rPr>
          <w:lang w:val="en-GB"/>
        </w:rPr>
        <w:t xml:space="preserve"> </w:t>
      </w:r>
      <w:proofErr w:type="spellStart"/>
      <w:r w:rsidR="006B2381">
        <w:rPr>
          <w:lang w:val="en-GB"/>
        </w:rPr>
        <w:t>việc</w:t>
      </w:r>
      <w:proofErr w:type="spellEnd"/>
      <w:r w:rsidR="006B2381">
        <w:rPr>
          <w:lang w:val="en-GB"/>
        </w:rPr>
        <w:t xml:space="preserve"> </w:t>
      </w:r>
      <w:proofErr w:type="spellStart"/>
      <w:r w:rsidR="006B2381">
        <w:rPr>
          <w:lang w:val="en-GB"/>
        </w:rPr>
        <w:t>kiểm</w:t>
      </w:r>
      <w:proofErr w:type="spellEnd"/>
      <w:r w:rsidR="006B2381">
        <w:rPr>
          <w:lang w:val="en-GB"/>
        </w:rPr>
        <w:t xml:space="preserve"> </w:t>
      </w:r>
      <w:proofErr w:type="spellStart"/>
      <w:r w:rsidR="006B2381">
        <w:rPr>
          <w:lang w:val="en-GB"/>
        </w:rPr>
        <w:t>toán</w:t>
      </w:r>
      <w:proofErr w:type="spellEnd"/>
      <w:r w:rsidR="001F3EE8">
        <w:rPr>
          <w:lang w:val="en-GB"/>
        </w:rPr>
        <w:t xml:space="preserve"> </w:t>
      </w:r>
      <w:proofErr w:type="spellStart"/>
      <w:r w:rsidR="001F3EE8">
        <w:rPr>
          <w:lang w:val="en-GB"/>
        </w:rPr>
        <w:t>cũng</w:t>
      </w:r>
      <w:proofErr w:type="spellEnd"/>
      <w:r w:rsidR="001F3EE8">
        <w:rPr>
          <w:lang w:val="en-GB"/>
        </w:rPr>
        <w:t xml:space="preserve"> bao </w:t>
      </w:r>
      <w:proofErr w:type="spellStart"/>
      <w:r w:rsidR="001F3EE8">
        <w:rPr>
          <w:lang w:val="en-GB"/>
        </w:rPr>
        <w:t>gồm</w:t>
      </w:r>
      <w:proofErr w:type="spellEnd"/>
      <w:r w:rsidR="001F3EE8">
        <w:rPr>
          <w:lang w:val="en-GB"/>
        </w:rPr>
        <w:t xml:space="preserve"> </w:t>
      </w:r>
      <w:proofErr w:type="spellStart"/>
      <w:r w:rsidR="001F3EE8">
        <w:rPr>
          <w:lang w:val="en-GB"/>
        </w:rPr>
        <w:t>đánh</w:t>
      </w:r>
      <w:proofErr w:type="spellEnd"/>
      <w:r w:rsidR="001F3EE8">
        <w:rPr>
          <w:lang w:val="en-GB"/>
        </w:rPr>
        <w:t xml:space="preserve"> </w:t>
      </w:r>
      <w:proofErr w:type="spellStart"/>
      <w:r w:rsidR="001F3EE8">
        <w:rPr>
          <w:lang w:val="en-GB"/>
        </w:rPr>
        <w:t>giá</w:t>
      </w:r>
      <w:proofErr w:type="spellEnd"/>
      <w:r w:rsidR="001F3EE8">
        <w:rPr>
          <w:lang w:val="en-GB"/>
        </w:rPr>
        <w:t xml:space="preserve"> </w:t>
      </w:r>
      <w:proofErr w:type="spellStart"/>
      <w:r w:rsidR="001F3EE8">
        <w:rPr>
          <w:lang w:val="en-GB"/>
        </w:rPr>
        <w:t>tính</w:t>
      </w:r>
      <w:proofErr w:type="spellEnd"/>
      <w:r w:rsidR="001F3EE8">
        <w:rPr>
          <w:lang w:val="en-GB"/>
        </w:rPr>
        <w:t xml:space="preserve"> </w:t>
      </w:r>
      <w:proofErr w:type="spellStart"/>
      <w:r w:rsidR="001F3EE8">
        <w:rPr>
          <w:lang w:val="en-GB"/>
        </w:rPr>
        <w:t>thích</w:t>
      </w:r>
      <w:proofErr w:type="spellEnd"/>
      <w:r w:rsidR="001F3EE8">
        <w:rPr>
          <w:lang w:val="en-GB"/>
        </w:rPr>
        <w:t xml:space="preserve"> </w:t>
      </w:r>
      <w:proofErr w:type="spellStart"/>
      <w:r w:rsidR="001F3EE8">
        <w:rPr>
          <w:lang w:val="en-GB"/>
        </w:rPr>
        <w:t>hợp</w:t>
      </w:r>
      <w:proofErr w:type="spellEnd"/>
      <w:r w:rsidR="001F3EE8">
        <w:rPr>
          <w:lang w:val="en-GB"/>
        </w:rPr>
        <w:t xml:space="preserve"> </w:t>
      </w:r>
      <w:proofErr w:type="spellStart"/>
      <w:r w:rsidR="001F3EE8">
        <w:rPr>
          <w:lang w:val="en-GB"/>
        </w:rPr>
        <w:t>của</w:t>
      </w:r>
      <w:proofErr w:type="spellEnd"/>
      <w:r w:rsidR="001F3EE8">
        <w:rPr>
          <w:lang w:val="en-GB"/>
        </w:rPr>
        <w:t xml:space="preserve"> </w:t>
      </w:r>
      <w:proofErr w:type="spellStart"/>
      <w:r w:rsidR="001F3EE8">
        <w:rPr>
          <w:lang w:val="en-GB"/>
        </w:rPr>
        <w:t>các</w:t>
      </w:r>
      <w:proofErr w:type="spellEnd"/>
      <w:r w:rsidR="001F3EE8">
        <w:rPr>
          <w:lang w:val="en-GB"/>
        </w:rPr>
        <w:t xml:space="preserve"> </w:t>
      </w:r>
      <w:proofErr w:type="spellStart"/>
      <w:r w:rsidR="001F3EE8">
        <w:rPr>
          <w:lang w:val="en-GB"/>
        </w:rPr>
        <w:t>chính</w:t>
      </w:r>
      <w:proofErr w:type="spellEnd"/>
      <w:r w:rsidR="001F3EE8">
        <w:rPr>
          <w:lang w:val="en-GB"/>
        </w:rPr>
        <w:t xml:space="preserve"> </w:t>
      </w:r>
      <w:proofErr w:type="spellStart"/>
      <w:r w:rsidR="001F3EE8">
        <w:rPr>
          <w:lang w:val="en-GB"/>
        </w:rPr>
        <w:t>sách</w:t>
      </w:r>
      <w:proofErr w:type="spellEnd"/>
      <w:r w:rsidR="001F3EE8">
        <w:rPr>
          <w:lang w:val="en-GB"/>
        </w:rPr>
        <w:t xml:space="preserve"> </w:t>
      </w:r>
      <w:proofErr w:type="spellStart"/>
      <w:r w:rsidR="001F3EE8">
        <w:rPr>
          <w:lang w:val="en-GB"/>
        </w:rPr>
        <w:t>lập</w:t>
      </w:r>
      <w:proofErr w:type="spellEnd"/>
      <w:r w:rsidR="001F3EE8">
        <w:rPr>
          <w:lang w:val="en-GB"/>
        </w:rPr>
        <w:t xml:space="preserve"> </w:t>
      </w:r>
      <w:proofErr w:type="spellStart"/>
      <w:r w:rsidR="001F3EE8">
        <w:rPr>
          <w:lang w:val="en-GB"/>
        </w:rPr>
        <w:t>báo</w:t>
      </w:r>
      <w:proofErr w:type="spellEnd"/>
      <w:r w:rsidR="001F3EE8">
        <w:rPr>
          <w:lang w:val="en-GB"/>
        </w:rPr>
        <w:t xml:space="preserve"> </w:t>
      </w:r>
      <w:proofErr w:type="spellStart"/>
      <w:r w:rsidR="001F3EE8">
        <w:rPr>
          <w:lang w:val="en-GB"/>
        </w:rPr>
        <w:t>cáo</w:t>
      </w:r>
      <w:proofErr w:type="spellEnd"/>
      <w:r w:rsidR="001F3EE8">
        <w:rPr>
          <w:lang w:val="en-GB"/>
        </w:rPr>
        <w:t xml:space="preserve"> </w:t>
      </w:r>
      <w:proofErr w:type="spellStart"/>
      <w:r w:rsidR="001F3EE8">
        <w:rPr>
          <w:lang w:val="en-GB"/>
        </w:rPr>
        <w:t>được</w:t>
      </w:r>
      <w:proofErr w:type="spellEnd"/>
      <w:r w:rsidR="001F3EE8">
        <w:rPr>
          <w:lang w:val="en-GB"/>
        </w:rPr>
        <w:t xml:space="preserve"> </w:t>
      </w:r>
      <w:proofErr w:type="spellStart"/>
      <w:r w:rsidR="001F3EE8">
        <w:rPr>
          <w:lang w:val="en-GB"/>
        </w:rPr>
        <w:t>áp</w:t>
      </w:r>
      <w:proofErr w:type="spellEnd"/>
      <w:r w:rsidR="001F3EE8">
        <w:rPr>
          <w:lang w:val="en-GB"/>
        </w:rPr>
        <w:t xml:space="preserve"> </w:t>
      </w:r>
      <w:proofErr w:type="spellStart"/>
      <w:r w:rsidR="001F3EE8">
        <w:rPr>
          <w:lang w:val="en-GB"/>
        </w:rPr>
        <w:t>dụng</w:t>
      </w:r>
      <w:proofErr w:type="spellEnd"/>
      <w:r w:rsidR="00A83142">
        <w:rPr>
          <w:lang w:val="en-GB"/>
        </w:rPr>
        <w:t xml:space="preserve"> </w:t>
      </w:r>
      <w:proofErr w:type="spellStart"/>
      <w:r w:rsidR="00A83142">
        <w:rPr>
          <w:lang w:val="en-GB"/>
        </w:rPr>
        <w:t>cũng</w:t>
      </w:r>
      <w:proofErr w:type="spellEnd"/>
      <w:r w:rsidR="001F3EE8">
        <w:rPr>
          <w:lang w:val="en-GB"/>
        </w:rPr>
        <w:t xml:space="preserve"> </w:t>
      </w:r>
      <w:proofErr w:type="spellStart"/>
      <w:r w:rsidR="001F3EE8">
        <w:rPr>
          <w:lang w:val="en-GB"/>
        </w:rPr>
        <w:t>như</w:t>
      </w:r>
      <w:proofErr w:type="spellEnd"/>
      <w:r w:rsidR="001F3EE8">
        <w:rPr>
          <w:lang w:val="en-GB"/>
        </w:rPr>
        <w:t xml:space="preserve"> </w:t>
      </w:r>
      <w:proofErr w:type="spellStart"/>
      <w:r w:rsidR="001F3EE8">
        <w:rPr>
          <w:lang w:val="en-GB"/>
        </w:rPr>
        <w:t>đánh</w:t>
      </w:r>
      <w:proofErr w:type="spellEnd"/>
      <w:r w:rsidR="001F3EE8">
        <w:rPr>
          <w:lang w:val="en-GB"/>
        </w:rPr>
        <w:t xml:space="preserve"> </w:t>
      </w:r>
      <w:proofErr w:type="spellStart"/>
      <w:r w:rsidR="001F3EE8">
        <w:rPr>
          <w:lang w:val="en-GB"/>
        </w:rPr>
        <w:t>giá</w:t>
      </w:r>
      <w:proofErr w:type="spellEnd"/>
      <w:r w:rsidR="001F3EE8">
        <w:rPr>
          <w:lang w:val="en-GB"/>
        </w:rPr>
        <w:t xml:space="preserve"> </w:t>
      </w:r>
      <w:proofErr w:type="spellStart"/>
      <w:r w:rsidR="001F3EE8">
        <w:rPr>
          <w:lang w:val="en-GB"/>
        </w:rPr>
        <w:t>việc</w:t>
      </w:r>
      <w:proofErr w:type="spellEnd"/>
      <w:r w:rsidR="001F3EE8">
        <w:rPr>
          <w:lang w:val="en-GB"/>
        </w:rPr>
        <w:t xml:space="preserve"> </w:t>
      </w:r>
      <w:proofErr w:type="spellStart"/>
      <w:r w:rsidR="001F3EE8">
        <w:rPr>
          <w:lang w:val="en-GB"/>
        </w:rPr>
        <w:t>trình</w:t>
      </w:r>
      <w:proofErr w:type="spellEnd"/>
      <w:r w:rsidR="001F3EE8">
        <w:rPr>
          <w:lang w:val="en-GB"/>
        </w:rPr>
        <w:t xml:space="preserve"> </w:t>
      </w:r>
      <w:proofErr w:type="spellStart"/>
      <w:r w:rsidR="001F3EE8">
        <w:rPr>
          <w:lang w:val="en-GB"/>
        </w:rPr>
        <w:t>bày</w:t>
      </w:r>
      <w:proofErr w:type="spellEnd"/>
      <w:r w:rsidR="001F3EE8">
        <w:rPr>
          <w:lang w:val="en-GB"/>
        </w:rPr>
        <w:t xml:space="preserve"> </w:t>
      </w:r>
      <w:proofErr w:type="spellStart"/>
      <w:r w:rsidR="001F3EE8">
        <w:rPr>
          <w:lang w:val="en-GB"/>
        </w:rPr>
        <w:t>tổng</w:t>
      </w:r>
      <w:proofErr w:type="spellEnd"/>
      <w:r w:rsidR="001F3EE8">
        <w:rPr>
          <w:lang w:val="en-GB"/>
        </w:rPr>
        <w:t xml:space="preserve"> </w:t>
      </w:r>
      <w:proofErr w:type="spellStart"/>
      <w:r w:rsidR="001F3EE8">
        <w:rPr>
          <w:lang w:val="en-GB"/>
        </w:rPr>
        <w:t>thể</w:t>
      </w:r>
      <w:proofErr w:type="spellEnd"/>
      <w:r w:rsidR="001F3EE8">
        <w:rPr>
          <w:lang w:val="en-GB"/>
        </w:rPr>
        <w:t xml:space="preserve"> </w:t>
      </w:r>
      <w:proofErr w:type="spellStart"/>
      <w:r w:rsidR="001F3EE8">
        <w:rPr>
          <w:lang w:val="en-GB"/>
        </w:rPr>
        <w:t>báo</w:t>
      </w:r>
      <w:proofErr w:type="spellEnd"/>
      <w:r w:rsidR="001F3EE8">
        <w:rPr>
          <w:lang w:val="en-GB"/>
        </w:rPr>
        <w:t xml:space="preserve"> </w:t>
      </w:r>
      <w:proofErr w:type="spellStart"/>
      <w:r w:rsidR="001F3EE8">
        <w:rPr>
          <w:lang w:val="en-GB"/>
        </w:rPr>
        <w:t>cáo</w:t>
      </w:r>
      <w:proofErr w:type="spellEnd"/>
      <w:r w:rsidR="001F3EE8">
        <w:rPr>
          <w:lang w:val="en-GB"/>
        </w:rPr>
        <w:t xml:space="preserve"> </w:t>
      </w:r>
      <w:proofErr w:type="spellStart"/>
      <w:r w:rsidR="001F3EE8">
        <w:rPr>
          <w:lang w:val="en-GB"/>
        </w:rPr>
        <w:t>tỷ</w:t>
      </w:r>
      <w:proofErr w:type="spellEnd"/>
      <w:r w:rsidR="001F3EE8">
        <w:rPr>
          <w:lang w:val="en-GB"/>
        </w:rPr>
        <w:t xml:space="preserve"> </w:t>
      </w:r>
      <w:proofErr w:type="spellStart"/>
      <w:r w:rsidR="001F3EE8">
        <w:rPr>
          <w:lang w:val="en-GB"/>
        </w:rPr>
        <w:t>lệ</w:t>
      </w:r>
      <w:proofErr w:type="spellEnd"/>
      <w:r w:rsidR="001F3EE8">
        <w:rPr>
          <w:lang w:val="en-GB"/>
        </w:rPr>
        <w:t xml:space="preserve"> </w:t>
      </w:r>
      <w:r w:rsidR="00A83142">
        <w:rPr>
          <w:lang w:val="en-GB"/>
        </w:rPr>
        <w:t xml:space="preserve">an </w:t>
      </w:r>
      <w:proofErr w:type="spellStart"/>
      <w:r w:rsidR="00A83142">
        <w:rPr>
          <w:lang w:val="en-GB"/>
        </w:rPr>
        <w:t>toàn</w:t>
      </w:r>
      <w:proofErr w:type="spellEnd"/>
      <w:r w:rsidR="00A83142">
        <w:rPr>
          <w:lang w:val="en-GB"/>
        </w:rPr>
        <w:t xml:space="preserve"> </w:t>
      </w:r>
      <w:proofErr w:type="spellStart"/>
      <w:r w:rsidR="00A83142">
        <w:rPr>
          <w:lang w:val="en-GB"/>
        </w:rPr>
        <w:t>tài</w:t>
      </w:r>
      <w:proofErr w:type="spellEnd"/>
      <w:r w:rsidR="00A83142">
        <w:rPr>
          <w:lang w:val="en-GB"/>
        </w:rPr>
        <w:t xml:space="preserve"> </w:t>
      </w:r>
      <w:proofErr w:type="spellStart"/>
      <w:r w:rsidR="00A83142">
        <w:rPr>
          <w:lang w:val="en-GB"/>
        </w:rPr>
        <w:t>chính</w:t>
      </w:r>
      <w:proofErr w:type="spellEnd"/>
      <w:r w:rsidR="00A83142">
        <w:rPr>
          <w:lang w:val="en-GB"/>
        </w:rPr>
        <w:t>.</w:t>
      </w:r>
    </w:p>
    <w:p w14:paraId="37F4C2A0" w14:textId="43DB334A" w:rsidR="00A83142" w:rsidRDefault="00A83142" w:rsidP="00472539">
      <w:pPr>
        <w:rPr>
          <w:lang w:val="en-GB"/>
        </w:rPr>
      </w:pPr>
    </w:p>
    <w:p w14:paraId="205B165B" w14:textId="77777777" w:rsidR="00A83142" w:rsidRDefault="00A83142" w:rsidP="00A83142">
      <w:pPr>
        <w:rPr>
          <w:lang w:val="en-GB"/>
        </w:rPr>
      </w:pPr>
      <w:proofErr w:type="spellStart"/>
      <w:r>
        <w:rPr>
          <w:lang w:val="en-GB"/>
        </w:rPr>
        <w:t>Chúng</w:t>
      </w:r>
      <w:proofErr w:type="spellEnd"/>
      <w:r>
        <w:rPr>
          <w:lang w:val="en-GB"/>
        </w:rPr>
        <w:t xml:space="preserve"> </w:t>
      </w:r>
      <w:proofErr w:type="spellStart"/>
      <w:r>
        <w:rPr>
          <w:lang w:val="en-GB"/>
        </w:rPr>
        <w:t>tôi</w:t>
      </w:r>
      <w:proofErr w:type="spellEnd"/>
      <w:r>
        <w:rPr>
          <w:lang w:val="en-GB"/>
        </w:rPr>
        <w:t xml:space="preserve"> tin </w:t>
      </w:r>
      <w:proofErr w:type="spellStart"/>
      <w:r>
        <w:rPr>
          <w:lang w:val="en-GB"/>
        </w:rPr>
        <w:t>tưởng</w:t>
      </w:r>
      <w:proofErr w:type="spellEnd"/>
      <w:r>
        <w:rPr>
          <w:lang w:val="en-GB"/>
        </w:rPr>
        <w:t xml:space="preserve"> </w:t>
      </w:r>
      <w:proofErr w:type="spellStart"/>
      <w:r>
        <w:rPr>
          <w:lang w:val="en-GB"/>
        </w:rPr>
        <w:t>rằng</w:t>
      </w:r>
      <w:proofErr w:type="spellEnd"/>
      <w:r>
        <w:rPr>
          <w:lang w:val="en-GB"/>
        </w:rPr>
        <w:t xml:space="preserve"> </w:t>
      </w:r>
      <w:proofErr w:type="spellStart"/>
      <w:r>
        <w:rPr>
          <w:lang w:val="en-GB"/>
        </w:rPr>
        <w:t>các</w:t>
      </w:r>
      <w:proofErr w:type="spellEnd"/>
      <w:r>
        <w:rPr>
          <w:lang w:val="en-GB"/>
        </w:rPr>
        <w:t xml:space="preserve"> </w:t>
      </w:r>
      <w:proofErr w:type="spellStart"/>
      <w:r>
        <w:rPr>
          <w:lang w:val="en-GB"/>
        </w:rPr>
        <w:t>bằng</w:t>
      </w:r>
      <w:proofErr w:type="spellEnd"/>
      <w:r>
        <w:rPr>
          <w:lang w:val="en-GB"/>
        </w:rPr>
        <w:t xml:space="preserve"> </w:t>
      </w:r>
      <w:proofErr w:type="spellStart"/>
      <w:r>
        <w:rPr>
          <w:lang w:val="en-GB"/>
        </w:rPr>
        <w:t>chứng</w:t>
      </w:r>
      <w:proofErr w:type="spellEnd"/>
      <w:r>
        <w:rPr>
          <w:lang w:val="en-GB"/>
        </w:rPr>
        <w:t xml:space="preserve"> </w:t>
      </w:r>
      <w:proofErr w:type="spellStart"/>
      <w:r>
        <w:rPr>
          <w:lang w:val="en-GB"/>
        </w:rPr>
        <w:t>kiểm</w:t>
      </w:r>
      <w:proofErr w:type="spellEnd"/>
      <w:r>
        <w:rPr>
          <w:lang w:val="en-GB"/>
        </w:rPr>
        <w:t xml:space="preserve"> </w:t>
      </w:r>
      <w:proofErr w:type="spellStart"/>
      <w:r>
        <w:rPr>
          <w:lang w:val="en-GB"/>
        </w:rPr>
        <w:t>toán</w:t>
      </w:r>
      <w:proofErr w:type="spellEnd"/>
      <w:r>
        <w:rPr>
          <w:lang w:val="en-GB"/>
        </w:rPr>
        <w:t xml:space="preserve"> </w:t>
      </w:r>
      <w:proofErr w:type="spellStart"/>
      <w:r>
        <w:rPr>
          <w:lang w:val="en-GB"/>
        </w:rPr>
        <w:t>mà</w:t>
      </w:r>
      <w:proofErr w:type="spellEnd"/>
      <w:r>
        <w:rPr>
          <w:lang w:val="en-GB"/>
        </w:rPr>
        <w:t xml:space="preserve"> </w:t>
      </w:r>
      <w:proofErr w:type="spellStart"/>
      <w:r>
        <w:rPr>
          <w:lang w:val="en-GB"/>
        </w:rPr>
        <w:t>chúng</w:t>
      </w:r>
      <w:proofErr w:type="spellEnd"/>
      <w:r>
        <w:rPr>
          <w:lang w:val="en-GB"/>
        </w:rPr>
        <w:t xml:space="preserve"> </w:t>
      </w:r>
      <w:proofErr w:type="spellStart"/>
      <w:r>
        <w:rPr>
          <w:lang w:val="en-GB"/>
        </w:rPr>
        <w:t>tôi</w:t>
      </w:r>
      <w:proofErr w:type="spellEnd"/>
      <w:r>
        <w:rPr>
          <w:lang w:val="en-GB"/>
        </w:rPr>
        <w:t xml:space="preserve"> </w:t>
      </w:r>
      <w:proofErr w:type="spellStart"/>
      <w:r>
        <w:rPr>
          <w:lang w:val="en-GB"/>
        </w:rPr>
        <w:t>đã</w:t>
      </w:r>
      <w:proofErr w:type="spellEnd"/>
      <w:r>
        <w:rPr>
          <w:lang w:val="en-GB"/>
        </w:rPr>
        <w:t xml:space="preserve"> </w:t>
      </w:r>
      <w:proofErr w:type="spellStart"/>
      <w:r>
        <w:rPr>
          <w:lang w:val="en-GB"/>
        </w:rPr>
        <w:t>thu</w:t>
      </w:r>
      <w:proofErr w:type="spellEnd"/>
      <w:r>
        <w:rPr>
          <w:lang w:val="en-GB"/>
        </w:rPr>
        <w:t xml:space="preserve"> </w:t>
      </w:r>
      <w:proofErr w:type="spellStart"/>
      <w:r>
        <w:rPr>
          <w:lang w:val="en-GB"/>
        </w:rPr>
        <w:t>thập</w:t>
      </w:r>
      <w:proofErr w:type="spellEnd"/>
      <w:r>
        <w:rPr>
          <w:lang w:val="en-GB"/>
        </w:rPr>
        <w:t xml:space="preserve"> </w:t>
      </w:r>
      <w:proofErr w:type="spellStart"/>
      <w:r>
        <w:rPr>
          <w:lang w:val="en-GB"/>
        </w:rPr>
        <w:t>được</w:t>
      </w:r>
      <w:proofErr w:type="spellEnd"/>
      <w:r>
        <w:rPr>
          <w:lang w:val="en-GB"/>
        </w:rPr>
        <w:t xml:space="preserve"> </w:t>
      </w:r>
      <w:proofErr w:type="spellStart"/>
      <w:r>
        <w:rPr>
          <w:lang w:val="en-GB"/>
        </w:rPr>
        <w:t>là</w:t>
      </w:r>
      <w:proofErr w:type="spellEnd"/>
      <w:r>
        <w:rPr>
          <w:lang w:val="en-GB"/>
        </w:rPr>
        <w:t xml:space="preserve"> </w:t>
      </w:r>
      <w:proofErr w:type="spellStart"/>
      <w:r>
        <w:rPr>
          <w:lang w:val="en-GB"/>
        </w:rPr>
        <w:t>đầy</w:t>
      </w:r>
      <w:proofErr w:type="spellEnd"/>
      <w:r>
        <w:rPr>
          <w:lang w:val="en-GB"/>
        </w:rPr>
        <w:t xml:space="preserve"> </w:t>
      </w:r>
      <w:proofErr w:type="spellStart"/>
      <w:r>
        <w:rPr>
          <w:lang w:val="en-GB"/>
        </w:rPr>
        <w:t>đủ</w:t>
      </w:r>
      <w:proofErr w:type="spellEnd"/>
      <w:r>
        <w:rPr>
          <w:lang w:val="en-GB"/>
        </w:rPr>
        <w:t xml:space="preserve"> </w:t>
      </w:r>
      <w:proofErr w:type="spellStart"/>
      <w:r>
        <w:rPr>
          <w:lang w:val="en-GB"/>
        </w:rPr>
        <w:t>và</w:t>
      </w:r>
      <w:proofErr w:type="spellEnd"/>
      <w:r>
        <w:rPr>
          <w:lang w:val="en-GB"/>
        </w:rPr>
        <w:t xml:space="preserve"> </w:t>
      </w:r>
      <w:proofErr w:type="spellStart"/>
      <w:r>
        <w:rPr>
          <w:lang w:val="en-GB"/>
        </w:rPr>
        <w:t>thích</w:t>
      </w:r>
      <w:proofErr w:type="spellEnd"/>
      <w:r>
        <w:rPr>
          <w:lang w:val="en-GB"/>
        </w:rPr>
        <w:t xml:space="preserve"> </w:t>
      </w:r>
      <w:proofErr w:type="spellStart"/>
      <w:r>
        <w:rPr>
          <w:lang w:val="en-GB"/>
        </w:rPr>
        <w:t>hợp</w:t>
      </w:r>
      <w:proofErr w:type="spellEnd"/>
      <w:r>
        <w:rPr>
          <w:lang w:val="en-GB"/>
        </w:rPr>
        <w:t xml:space="preserve"> </w:t>
      </w:r>
      <w:proofErr w:type="spellStart"/>
      <w:r>
        <w:rPr>
          <w:lang w:val="en-GB"/>
        </w:rPr>
        <w:t>để</w:t>
      </w:r>
      <w:proofErr w:type="spellEnd"/>
      <w:r>
        <w:rPr>
          <w:lang w:val="en-GB"/>
        </w:rPr>
        <w:t xml:space="preserve"> </w:t>
      </w:r>
      <w:proofErr w:type="spellStart"/>
      <w:r>
        <w:rPr>
          <w:lang w:val="en-GB"/>
        </w:rPr>
        <w:t>làm</w:t>
      </w:r>
      <w:proofErr w:type="spellEnd"/>
      <w:r>
        <w:rPr>
          <w:lang w:val="en-GB"/>
        </w:rPr>
        <w:t xml:space="preserve"> </w:t>
      </w:r>
      <w:proofErr w:type="spellStart"/>
      <w:r>
        <w:rPr>
          <w:lang w:val="en-GB"/>
        </w:rPr>
        <w:t>cơ</w:t>
      </w:r>
      <w:proofErr w:type="spellEnd"/>
      <w:r>
        <w:rPr>
          <w:lang w:val="en-GB"/>
        </w:rPr>
        <w:t xml:space="preserve"> </w:t>
      </w:r>
      <w:proofErr w:type="spellStart"/>
      <w:r>
        <w:rPr>
          <w:lang w:val="en-GB"/>
        </w:rPr>
        <w:t>sở</w:t>
      </w:r>
      <w:proofErr w:type="spellEnd"/>
      <w:r>
        <w:rPr>
          <w:lang w:val="en-GB"/>
        </w:rPr>
        <w:t xml:space="preserve"> </w:t>
      </w:r>
      <w:proofErr w:type="spellStart"/>
      <w:r>
        <w:rPr>
          <w:lang w:val="en-GB"/>
        </w:rPr>
        <w:t>cho</w:t>
      </w:r>
      <w:proofErr w:type="spellEnd"/>
      <w:r>
        <w:rPr>
          <w:lang w:val="en-GB"/>
        </w:rPr>
        <w:t xml:space="preserve"> ý </w:t>
      </w:r>
      <w:proofErr w:type="spellStart"/>
      <w:r>
        <w:rPr>
          <w:lang w:val="en-GB"/>
        </w:rPr>
        <w:t>kiến</w:t>
      </w:r>
      <w:proofErr w:type="spellEnd"/>
      <w:r>
        <w:rPr>
          <w:lang w:val="en-GB"/>
        </w:rPr>
        <w:t xml:space="preserve"> </w:t>
      </w:r>
      <w:proofErr w:type="spellStart"/>
      <w:r>
        <w:rPr>
          <w:lang w:val="en-GB"/>
        </w:rPr>
        <w:t>kiểm</w:t>
      </w:r>
      <w:proofErr w:type="spellEnd"/>
      <w:r>
        <w:rPr>
          <w:lang w:val="en-GB"/>
        </w:rPr>
        <w:t xml:space="preserve"> </w:t>
      </w:r>
      <w:proofErr w:type="spellStart"/>
      <w:r>
        <w:rPr>
          <w:lang w:val="en-GB"/>
        </w:rPr>
        <w:t>toán</w:t>
      </w:r>
      <w:proofErr w:type="spellEnd"/>
      <w:r>
        <w:rPr>
          <w:lang w:val="en-GB"/>
        </w:rPr>
        <w:t xml:space="preserve"> </w:t>
      </w:r>
      <w:proofErr w:type="spellStart"/>
      <w:r>
        <w:rPr>
          <w:lang w:val="en-GB"/>
        </w:rPr>
        <w:t>của</w:t>
      </w:r>
      <w:proofErr w:type="spellEnd"/>
      <w:r>
        <w:rPr>
          <w:lang w:val="en-GB"/>
        </w:rPr>
        <w:t xml:space="preserve"> </w:t>
      </w:r>
      <w:proofErr w:type="spellStart"/>
      <w:r>
        <w:rPr>
          <w:lang w:val="en-GB"/>
        </w:rPr>
        <w:t>chúng</w:t>
      </w:r>
      <w:proofErr w:type="spellEnd"/>
      <w:r>
        <w:rPr>
          <w:lang w:val="en-GB"/>
        </w:rPr>
        <w:t xml:space="preserve"> </w:t>
      </w:r>
      <w:proofErr w:type="spellStart"/>
      <w:r>
        <w:rPr>
          <w:lang w:val="en-GB"/>
        </w:rPr>
        <w:t>tôi</w:t>
      </w:r>
      <w:proofErr w:type="spellEnd"/>
      <w:r>
        <w:rPr>
          <w:lang w:val="en-GB"/>
        </w:rPr>
        <w:t>.</w:t>
      </w:r>
    </w:p>
    <w:p w14:paraId="1DB78B71" w14:textId="7EC13A5D" w:rsidR="00472539" w:rsidRPr="007537D0" w:rsidRDefault="00472539" w:rsidP="00A83142">
      <w:r w:rsidRPr="007537D0">
        <w:rPr>
          <w:lang w:val="en-GB"/>
        </w:rPr>
        <w:t>.</w:t>
      </w:r>
    </w:p>
    <w:p w14:paraId="50382D0E" w14:textId="113EFF5F" w:rsidR="001B0561" w:rsidRDefault="001B0561"/>
    <w:p w14:paraId="67B06196" w14:textId="77777777" w:rsidR="009B0B8E" w:rsidRDefault="009B0B8E">
      <w:pPr>
        <w:overflowPunct/>
        <w:autoSpaceDE/>
        <w:autoSpaceDN/>
        <w:adjustRightInd/>
        <w:jc w:val="left"/>
        <w:textAlignment w:val="auto"/>
        <w:rPr>
          <w:rFonts w:cs="Arial"/>
          <w:b/>
          <w:i/>
          <w:lang w:val="it-IT"/>
        </w:rPr>
      </w:pPr>
      <w:r>
        <w:rPr>
          <w:rFonts w:cs="Arial"/>
          <w:b/>
          <w:i/>
          <w:lang w:val="it-IT"/>
        </w:rPr>
        <w:br w:type="page"/>
      </w:r>
    </w:p>
    <w:p w14:paraId="43A72921" w14:textId="48C9257F" w:rsidR="005851BB" w:rsidRPr="00AD7D29" w:rsidRDefault="0013681E" w:rsidP="005851BB">
      <w:pPr>
        <w:overflowPunct/>
        <w:autoSpaceDE/>
        <w:autoSpaceDN/>
        <w:adjustRightInd/>
        <w:textAlignment w:val="auto"/>
        <w:rPr>
          <w:rFonts w:cs="Arial"/>
          <w:b/>
          <w:i/>
          <w:lang w:val="it-IT"/>
        </w:rPr>
      </w:pPr>
      <w:r>
        <w:rPr>
          <w:rFonts w:cs="Arial"/>
          <w:b/>
          <w:i/>
          <w:lang w:val="it-IT"/>
        </w:rPr>
        <w:lastRenderedPageBreak/>
        <w:t xml:space="preserve">Ý kiến </w:t>
      </w:r>
      <w:r w:rsidR="005851BB" w:rsidRPr="00AD7D29">
        <w:rPr>
          <w:rFonts w:cs="Arial"/>
          <w:b/>
          <w:i/>
          <w:lang w:val="it-IT"/>
        </w:rPr>
        <w:t>của Kiểm toán viên</w:t>
      </w:r>
    </w:p>
    <w:p w14:paraId="7EE1BE76" w14:textId="77777777" w:rsidR="005851BB" w:rsidRPr="00AD7D29" w:rsidRDefault="005851BB" w:rsidP="005851BB">
      <w:pPr>
        <w:overflowPunct/>
        <w:textAlignment w:val="auto"/>
        <w:rPr>
          <w:rFonts w:cs="Arial"/>
          <w:lang w:val="it-IT"/>
        </w:rPr>
      </w:pPr>
    </w:p>
    <w:p w14:paraId="0AFA8B92" w14:textId="5C048E71" w:rsidR="009B0B8E" w:rsidRDefault="00B977B4">
      <w:pPr>
        <w:pStyle w:val="BodyText"/>
        <w:rPr>
          <w:rFonts w:cs="Arial"/>
          <w:color w:val="000000"/>
          <w:lang w:val="it-IT"/>
        </w:rPr>
      </w:pPr>
      <w:r>
        <w:rPr>
          <w:rFonts w:cs="Arial"/>
          <w:color w:val="000000" w:themeColor="text1"/>
          <w:lang w:val="en-US"/>
        </w:rPr>
        <w:t xml:space="preserve">Theo ý </w:t>
      </w:r>
      <w:proofErr w:type="spellStart"/>
      <w:r>
        <w:rPr>
          <w:rFonts w:cs="Arial"/>
          <w:color w:val="000000" w:themeColor="text1"/>
          <w:lang w:val="en-US"/>
        </w:rPr>
        <w:t>kiến</w:t>
      </w:r>
      <w:proofErr w:type="spellEnd"/>
      <w:r>
        <w:rPr>
          <w:rFonts w:cs="Arial"/>
          <w:color w:val="000000" w:themeColor="text1"/>
          <w:lang w:val="en-US"/>
        </w:rPr>
        <w:t xml:space="preserve"> </w:t>
      </w:r>
      <w:r w:rsidR="005851BB" w:rsidRPr="00C73CF1">
        <w:rPr>
          <w:rFonts w:cs="Arial"/>
          <w:color w:val="000000" w:themeColor="text1"/>
        </w:rPr>
        <w:t>của chúng tôi</w:t>
      </w:r>
      <w:r w:rsidR="005851BB" w:rsidRPr="007537D0">
        <w:rPr>
          <w:rFonts w:cs="Arial"/>
          <w:color w:val="000000"/>
          <w:lang w:val="it-IT"/>
        </w:rPr>
        <w:t xml:space="preserve">, </w:t>
      </w:r>
      <w:r w:rsidR="00E901FF">
        <w:rPr>
          <w:rFonts w:cs="Arial"/>
          <w:color w:val="000000"/>
          <w:lang w:val="it-IT"/>
        </w:rPr>
        <w:t xml:space="preserve">báo cáo tỷ lệ an toàn tài chính </w:t>
      </w:r>
      <w:r w:rsidR="006902D3">
        <w:rPr>
          <w:rFonts w:cs="Arial"/>
          <w:color w:val="000000"/>
          <w:lang w:val="it-IT"/>
        </w:rPr>
        <w:t>tại ngày 31 tháng 12 năm 202</w:t>
      </w:r>
      <w:r w:rsidR="00416DFB">
        <w:rPr>
          <w:rFonts w:cs="Arial"/>
          <w:color w:val="000000"/>
          <w:lang w:val="it-IT"/>
        </w:rPr>
        <w:t>2</w:t>
      </w:r>
      <w:r w:rsidR="006902D3">
        <w:rPr>
          <w:rFonts w:cs="Arial"/>
          <w:color w:val="000000"/>
          <w:lang w:val="it-IT"/>
        </w:rPr>
        <w:t xml:space="preserve"> </w:t>
      </w:r>
      <w:r w:rsidR="00D633E2">
        <w:rPr>
          <w:rFonts w:cs="Arial"/>
          <w:color w:val="000000"/>
          <w:lang w:val="it-IT"/>
        </w:rPr>
        <w:t xml:space="preserve">của Công ty </w:t>
      </w:r>
      <w:r w:rsidR="006902D3">
        <w:rPr>
          <w:rFonts w:cs="Arial"/>
          <w:color w:val="000000"/>
          <w:lang w:val="it-IT"/>
        </w:rPr>
        <w:t xml:space="preserve">đã </w:t>
      </w:r>
      <w:r w:rsidR="00E901FF">
        <w:rPr>
          <w:rFonts w:cs="Arial"/>
          <w:color w:val="000000"/>
          <w:lang w:val="it-IT"/>
        </w:rPr>
        <w:t>được lập và trình bày</w:t>
      </w:r>
      <w:r w:rsidR="0030119A">
        <w:rPr>
          <w:rFonts w:cs="Arial"/>
          <w:color w:val="000000"/>
          <w:lang w:val="it-IT"/>
        </w:rPr>
        <w:t xml:space="preserve">, trên các khía cạnh trọng yếu, phù hợp với Thông tư </w:t>
      </w:r>
      <w:r w:rsidR="005D620F">
        <w:rPr>
          <w:rFonts w:cs="Arial"/>
          <w:color w:val="000000"/>
          <w:lang w:val="it-IT"/>
        </w:rPr>
        <w:t>91</w:t>
      </w:r>
      <w:r w:rsidR="00800D03">
        <w:rPr>
          <w:rFonts w:cs="Arial"/>
          <w:color w:val="000000"/>
          <w:lang w:val="it-IT"/>
        </w:rPr>
        <w:t xml:space="preserve"> và </w:t>
      </w:r>
      <w:r w:rsidR="00742FB4" w:rsidRPr="00EF04B0">
        <w:rPr>
          <w:rFonts w:cs="Arial"/>
        </w:rPr>
        <w:t>Thuyết minh số 2.1 của báo cáo tỷ lệ an toàn tài chính</w:t>
      </w:r>
      <w:r w:rsidR="005851BB" w:rsidRPr="007537D0" w:rsidDel="00742FB4">
        <w:rPr>
          <w:rFonts w:cs="Arial"/>
          <w:color w:val="000000"/>
          <w:lang w:val="it-IT"/>
        </w:rPr>
        <w:t>.</w:t>
      </w:r>
    </w:p>
    <w:p w14:paraId="36B0EDD8" w14:textId="77777777" w:rsidR="009B0B8E" w:rsidRDefault="009B0B8E">
      <w:pPr>
        <w:pStyle w:val="BodyText"/>
        <w:rPr>
          <w:rFonts w:cs="Arial"/>
          <w:b/>
          <w:i/>
          <w:color w:val="000000"/>
          <w:lang w:val="it-IT"/>
        </w:rPr>
      </w:pPr>
    </w:p>
    <w:p w14:paraId="2B23C781" w14:textId="068F3A84" w:rsidR="00B45BC0" w:rsidRPr="00AD7D29" w:rsidRDefault="00B45BC0">
      <w:pPr>
        <w:pStyle w:val="BodyText"/>
        <w:rPr>
          <w:rFonts w:cs="Arial"/>
          <w:b/>
          <w:i/>
          <w:color w:val="000000"/>
          <w:lang w:val="it-IT"/>
        </w:rPr>
      </w:pPr>
      <w:r w:rsidRPr="00AD7D29">
        <w:rPr>
          <w:rFonts w:cs="Arial"/>
          <w:b/>
          <w:i/>
          <w:color w:val="000000"/>
          <w:lang w:val="it-IT"/>
        </w:rPr>
        <w:t xml:space="preserve">Chính sách lập báo cáo và giới hạn về sử dụng báo cáo </w:t>
      </w:r>
      <w:r w:rsidR="00F25CB8">
        <w:rPr>
          <w:rFonts w:cs="Arial"/>
          <w:b/>
          <w:i/>
          <w:color w:val="000000"/>
          <w:lang w:val="it-IT"/>
        </w:rPr>
        <w:t>kiểm toán</w:t>
      </w:r>
    </w:p>
    <w:p w14:paraId="16A95FC8" w14:textId="17B40226" w:rsidR="00B45BC0" w:rsidRPr="00AD7D29" w:rsidRDefault="00B45BC0" w:rsidP="004A4690">
      <w:pPr>
        <w:overflowPunct/>
        <w:textAlignment w:val="auto"/>
        <w:rPr>
          <w:rFonts w:cs="Arial"/>
        </w:rPr>
      </w:pPr>
    </w:p>
    <w:p w14:paraId="05925D3E" w14:textId="44083E0C" w:rsidR="005A22BE" w:rsidRPr="00AD7D29" w:rsidRDefault="00B34A87" w:rsidP="004A4690">
      <w:pPr>
        <w:overflowPunct/>
        <w:textAlignment w:val="auto"/>
        <w:rPr>
          <w:rFonts w:cs="Arial"/>
        </w:rPr>
      </w:pPr>
      <w:proofErr w:type="spellStart"/>
      <w:r>
        <w:rPr>
          <w:rFonts w:cs="Arial"/>
          <w:lang w:val="en-US"/>
        </w:rPr>
        <w:t>Không</w:t>
      </w:r>
      <w:proofErr w:type="spellEnd"/>
      <w:r>
        <w:rPr>
          <w:rFonts w:cs="Arial"/>
          <w:lang w:val="en-US"/>
        </w:rPr>
        <w:t xml:space="preserve"> </w:t>
      </w:r>
      <w:proofErr w:type="spellStart"/>
      <w:r>
        <w:rPr>
          <w:rFonts w:cs="Arial"/>
          <w:lang w:val="en-US"/>
        </w:rPr>
        <w:t>ph</w:t>
      </w:r>
      <w:r w:rsidR="003B3CC9">
        <w:rPr>
          <w:rFonts w:cs="Arial"/>
          <w:lang w:val="en-US"/>
        </w:rPr>
        <w:t>ủ</w:t>
      </w:r>
      <w:proofErr w:type="spellEnd"/>
      <w:r w:rsidR="003B3CC9">
        <w:rPr>
          <w:rFonts w:cs="Arial"/>
          <w:lang w:val="en-US"/>
        </w:rPr>
        <w:t xml:space="preserve"> </w:t>
      </w:r>
      <w:proofErr w:type="spellStart"/>
      <w:r w:rsidR="003B3CC9">
        <w:rPr>
          <w:rFonts w:cs="Arial"/>
          <w:lang w:val="en-US"/>
        </w:rPr>
        <w:t>nhận</w:t>
      </w:r>
      <w:proofErr w:type="spellEnd"/>
      <w:r w:rsidR="003B3CC9">
        <w:rPr>
          <w:rFonts w:cs="Arial"/>
          <w:lang w:val="en-US"/>
        </w:rPr>
        <w:t xml:space="preserve"> </w:t>
      </w:r>
      <w:r w:rsidR="00222DD9">
        <w:rPr>
          <w:rFonts w:cs="Arial"/>
          <w:lang w:val="en-US"/>
        </w:rPr>
        <w:t xml:space="preserve">ý </w:t>
      </w:r>
      <w:proofErr w:type="spellStart"/>
      <w:r w:rsidR="00222DD9">
        <w:rPr>
          <w:rFonts w:cs="Arial"/>
          <w:lang w:val="en-US"/>
        </w:rPr>
        <w:t>kiến</w:t>
      </w:r>
      <w:proofErr w:type="spellEnd"/>
      <w:r w:rsidR="003B3CC9">
        <w:rPr>
          <w:rFonts w:cs="Arial"/>
          <w:lang w:val="en-US"/>
        </w:rPr>
        <w:t xml:space="preserve"> </w:t>
      </w:r>
      <w:proofErr w:type="spellStart"/>
      <w:r w:rsidR="003B3CC9">
        <w:rPr>
          <w:rFonts w:cs="Arial"/>
          <w:lang w:val="en-US"/>
        </w:rPr>
        <w:t>nêu</w:t>
      </w:r>
      <w:proofErr w:type="spellEnd"/>
      <w:r w:rsidR="003B3CC9">
        <w:rPr>
          <w:rFonts w:cs="Arial"/>
          <w:lang w:val="en-US"/>
        </w:rPr>
        <w:t xml:space="preserve"> </w:t>
      </w:r>
      <w:proofErr w:type="spellStart"/>
      <w:r w:rsidR="003B3CC9">
        <w:rPr>
          <w:rFonts w:cs="Arial"/>
          <w:lang w:val="en-US"/>
        </w:rPr>
        <w:t>trên</w:t>
      </w:r>
      <w:proofErr w:type="spellEnd"/>
      <w:r w:rsidR="003B3CC9">
        <w:rPr>
          <w:rFonts w:cs="Arial"/>
          <w:lang w:val="en-US"/>
        </w:rPr>
        <w:t>, c</w:t>
      </w:r>
      <w:r w:rsidR="00A13382" w:rsidRPr="00AD7D29">
        <w:rPr>
          <w:rFonts w:cs="Arial"/>
        </w:rPr>
        <w:t xml:space="preserve">húng tôi </w:t>
      </w:r>
      <w:proofErr w:type="spellStart"/>
      <w:r w:rsidR="00222DD9">
        <w:rPr>
          <w:rFonts w:cs="Arial"/>
          <w:lang w:val="en-US"/>
        </w:rPr>
        <w:t>xin</w:t>
      </w:r>
      <w:proofErr w:type="spellEnd"/>
      <w:r w:rsidR="00222DD9">
        <w:rPr>
          <w:rFonts w:cs="Arial"/>
          <w:lang w:val="en-US"/>
        </w:rPr>
        <w:t xml:space="preserve"> </w:t>
      </w:r>
      <w:r w:rsidR="00A13382" w:rsidRPr="00AD7D29">
        <w:rPr>
          <w:rFonts w:cs="Arial"/>
        </w:rPr>
        <w:t xml:space="preserve">lưu ý người đọc đến </w:t>
      </w:r>
      <w:r w:rsidR="00A13382" w:rsidRPr="00E973A7">
        <w:rPr>
          <w:rFonts w:cs="Arial"/>
        </w:rPr>
        <w:t>Thuyết minh số 2.1</w:t>
      </w:r>
      <w:r w:rsidR="00A13382" w:rsidRPr="00222DD9">
        <w:rPr>
          <w:rFonts w:cs="Arial"/>
        </w:rPr>
        <w:t xml:space="preserve"> và </w:t>
      </w:r>
      <w:r w:rsidR="00A13382" w:rsidRPr="00E973A7">
        <w:rPr>
          <w:rFonts w:cs="Arial"/>
        </w:rPr>
        <w:t>Thuyết minh số 3</w:t>
      </w:r>
      <w:r w:rsidR="00A13382" w:rsidRPr="00222DD9">
        <w:rPr>
          <w:rFonts w:cs="Arial"/>
        </w:rPr>
        <w:t xml:space="preserve"> mô tả các</w:t>
      </w:r>
      <w:r w:rsidR="005851BB" w:rsidRPr="00222DD9">
        <w:rPr>
          <w:rFonts w:cs="Arial"/>
          <w:lang w:val="en-US"/>
        </w:rPr>
        <w:t xml:space="preserve"> </w:t>
      </w:r>
      <w:proofErr w:type="spellStart"/>
      <w:r w:rsidR="005851BB" w:rsidRPr="00222DD9">
        <w:rPr>
          <w:rFonts w:cs="Arial"/>
          <w:lang w:val="en-US"/>
        </w:rPr>
        <w:t>văn</w:t>
      </w:r>
      <w:proofErr w:type="spellEnd"/>
      <w:r w:rsidR="005851BB" w:rsidRPr="00222DD9">
        <w:rPr>
          <w:rFonts w:cs="Arial"/>
          <w:lang w:val="en-US"/>
        </w:rPr>
        <w:t xml:space="preserve"> </w:t>
      </w:r>
      <w:proofErr w:type="spellStart"/>
      <w:r w:rsidR="005851BB" w:rsidRPr="00222DD9">
        <w:rPr>
          <w:rFonts w:cs="Arial"/>
          <w:lang w:val="en-US"/>
        </w:rPr>
        <w:t>bản</w:t>
      </w:r>
      <w:proofErr w:type="spellEnd"/>
      <w:r w:rsidR="005851BB" w:rsidRPr="00222DD9">
        <w:rPr>
          <w:rFonts w:cs="Arial"/>
          <w:lang w:val="en-US"/>
        </w:rPr>
        <w:t xml:space="preserve"> </w:t>
      </w:r>
      <w:proofErr w:type="spellStart"/>
      <w:r w:rsidR="005851BB" w:rsidRPr="00222DD9">
        <w:rPr>
          <w:rFonts w:cs="Arial"/>
          <w:lang w:val="en-US"/>
        </w:rPr>
        <w:t>pháp</w:t>
      </w:r>
      <w:proofErr w:type="spellEnd"/>
      <w:r w:rsidR="005851BB" w:rsidRPr="00222DD9">
        <w:rPr>
          <w:rFonts w:cs="Arial"/>
          <w:lang w:val="en-US"/>
        </w:rPr>
        <w:t xml:space="preserve"> </w:t>
      </w:r>
      <w:proofErr w:type="spellStart"/>
      <w:r w:rsidR="005851BB" w:rsidRPr="00222DD9">
        <w:rPr>
          <w:rFonts w:cs="Arial"/>
          <w:lang w:val="en-US"/>
        </w:rPr>
        <w:t>quy</w:t>
      </w:r>
      <w:proofErr w:type="spellEnd"/>
      <w:r w:rsidR="005851BB" w:rsidRPr="00222DD9">
        <w:rPr>
          <w:rFonts w:cs="Arial"/>
          <w:lang w:val="en-US"/>
        </w:rPr>
        <w:t xml:space="preserve"> </w:t>
      </w:r>
      <w:r w:rsidR="00A13382" w:rsidRPr="00222DD9">
        <w:rPr>
          <w:rFonts w:cs="Arial"/>
        </w:rPr>
        <w:t xml:space="preserve">áp dụng và các chính sách lập báo cáo tỷ lệ an toàn tài </w:t>
      </w:r>
      <w:proofErr w:type="spellStart"/>
      <w:r w:rsidR="00A53F18" w:rsidRPr="00222DD9">
        <w:rPr>
          <w:rFonts w:cs="Arial"/>
          <w:lang w:val="en-US"/>
        </w:rPr>
        <w:t>chính</w:t>
      </w:r>
      <w:proofErr w:type="spellEnd"/>
      <w:r w:rsidR="005851BB">
        <w:rPr>
          <w:rFonts w:cs="Arial"/>
          <w:lang w:val="en-US"/>
        </w:rPr>
        <w:t xml:space="preserve"> </w:t>
      </w:r>
      <w:proofErr w:type="spellStart"/>
      <w:r w:rsidR="005851BB">
        <w:rPr>
          <w:rFonts w:cs="Arial"/>
          <w:lang w:val="en-US"/>
        </w:rPr>
        <w:t>chủ</w:t>
      </w:r>
      <w:proofErr w:type="spellEnd"/>
      <w:r w:rsidR="005851BB">
        <w:rPr>
          <w:rFonts w:cs="Arial"/>
          <w:lang w:val="en-US"/>
        </w:rPr>
        <w:t xml:space="preserve"> </w:t>
      </w:r>
      <w:proofErr w:type="spellStart"/>
      <w:r w:rsidR="005851BB">
        <w:rPr>
          <w:rFonts w:cs="Arial"/>
          <w:lang w:val="en-US"/>
        </w:rPr>
        <w:t>yếu</w:t>
      </w:r>
      <w:proofErr w:type="spellEnd"/>
      <w:r w:rsidR="00A13382" w:rsidRPr="00AD7D29">
        <w:rPr>
          <w:rFonts w:cs="Arial"/>
        </w:rPr>
        <w:t xml:space="preserve">. Đồng thời như trình bày trong </w:t>
      </w:r>
      <w:r w:rsidR="00A13382" w:rsidRPr="00E973A7">
        <w:rPr>
          <w:rFonts w:cs="Arial"/>
        </w:rPr>
        <w:t>Thuyết minh số 2.2</w:t>
      </w:r>
      <w:r w:rsidR="00A13382" w:rsidRPr="00AD7D29">
        <w:rPr>
          <w:rFonts w:cs="Arial"/>
        </w:rPr>
        <w:t>, báo cáo tỷ lệ an toàn tài chính được lập nhằm tuân thủ các quy định về lập và công bố thông tin về báo cáo tỷ lệ an toàn tài chính của Công ty. Do đó, báo cáo này có thể không phù hợp để sử dụng cho các mục đích khác</w:t>
      </w:r>
      <w:r w:rsidR="00B45BC0" w:rsidRPr="00AD7D29">
        <w:rPr>
          <w:rFonts w:cs="Arial"/>
        </w:rPr>
        <w:t>.</w:t>
      </w:r>
    </w:p>
    <w:p w14:paraId="662EBFD6" w14:textId="77777777" w:rsidR="00E315A5" w:rsidRPr="00AD7D29" w:rsidRDefault="00E315A5" w:rsidP="00E315A5">
      <w:pPr>
        <w:overflowPunct/>
        <w:autoSpaceDE/>
        <w:autoSpaceDN/>
        <w:adjustRightInd/>
        <w:textAlignment w:val="auto"/>
        <w:rPr>
          <w:rFonts w:eastAsia="Batang" w:cs="Arial"/>
          <w:szCs w:val="24"/>
          <w:lang w:val="de-DE" w:eastAsia="ko-KR"/>
        </w:rPr>
      </w:pPr>
    </w:p>
    <w:p w14:paraId="2A826FB3" w14:textId="77777777" w:rsidR="00E315A5" w:rsidRPr="00AD7D29" w:rsidRDefault="00E315A5" w:rsidP="00E315A5">
      <w:pPr>
        <w:overflowPunct/>
        <w:autoSpaceDE/>
        <w:autoSpaceDN/>
        <w:adjustRightInd/>
        <w:textAlignment w:val="auto"/>
        <w:rPr>
          <w:rFonts w:cs="Arial"/>
          <w:bCs/>
          <w:iCs/>
          <w:lang w:val="nl-NL"/>
        </w:rPr>
      </w:pPr>
    </w:p>
    <w:p w14:paraId="690402A3" w14:textId="77777777" w:rsidR="00E315A5" w:rsidRPr="00AD7D29" w:rsidRDefault="00E315A5" w:rsidP="00E315A5">
      <w:pPr>
        <w:tabs>
          <w:tab w:val="left" w:pos="3514"/>
          <w:tab w:val="left" w:pos="5529"/>
          <w:tab w:val="left" w:pos="8789"/>
        </w:tabs>
        <w:rPr>
          <w:rFonts w:cs="Arial"/>
          <w:b/>
          <w:bCs/>
          <w:iCs/>
          <w:lang w:val="nl-NL"/>
        </w:rPr>
      </w:pPr>
      <w:r w:rsidRPr="00AD7D29">
        <w:rPr>
          <w:rFonts w:cs="Arial"/>
          <w:b/>
          <w:bCs/>
          <w:iCs/>
          <w:lang w:val="nl-NL"/>
        </w:rPr>
        <w:t>Công ty Trách nhiệm Hữu hạn Ernst &amp; Young Việt Nam</w:t>
      </w:r>
    </w:p>
    <w:p w14:paraId="59E61489" w14:textId="77777777" w:rsidR="00E315A5" w:rsidRPr="00AD7D29" w:rsidRDefault="00E315A5" w:rsidP="00E315A5">
      <w:pPr>
        <w:tabs>
          <w:tab w:val="left" w:pos="3402"/>
          <w:tab w:val="left" w:pos="5529"/>
          <w:tab w:val="left" w:pos="8789"/>
        </w:tabs>
        <w:rPr>
          <w:rFonts w:cs="Arial"/>
          <w:lang w:val="it-IT"/>
        </w:rPr>
      </w:pPr>
    </w:p>
    <w:p w14:paraId="6AAEA621" w14:textId="77777777" w:rsidR="00E315A5" w:rsidRPr="00AD7D29" w:rsidRDefault="00E315A5" w:rsidP="00E315A5">
      <w:pPr>
        <w:tabs>
          <w:tab w:val="left" w:pos="3402"/>
          <w:tab w:val="left" w:pos="5529"/>
          <w:tab w:val="left" w:pos="8789"/>
        </w:tabs>
        <w:rPr>
          <w:rFonts w:cs="Arial"/>
          <w:lang w:val="it-IT"/>
        </w:rPr>
      </w:pPr>
    </w:p>
    <w:p w14:paraId="49284270" w14:textId="77777777" w:rsidR="00E315A5" w:rsidRPr="00AD7D29" w:rsidRDefault="00E315A5" w:rsidP="00E315A5">
      <w:pPr>
        <w:tabs>
          <w:tab w:val="left" w:pos="3402"/>
          <w:tab w:val="left" w:pos="5529"/>
          <w:tab w:val="left" w:pos="8789"/>
        </w:tabs>
        <w:rPr>
          <w:rFonts w:cs="Arial"/>
          <w:lang w:val="it-IT"/>
        </w:rPr>
      </w:pPr>
    </w:p>
    <w:p w14:paraId="570BBC48" w14:textId="2D212265" w:rsidR="00A85816" w:rsidRDefault="00A85816" w:rsidP="00E315A5">
      <w:pPr>
        <w:tabs>
          <w:tab w:val="left" w:pos="3402"/>
          <w:tab w:val="left" w:pos="5529"/>
          <w:tab w:val="left" w:pos="8789"/>
        </w:tabs>
        <w:rPr>
          <w:rFonts w:cs="Arial"/>
          <w:lang w:val="it-IT"/>
        </w:rPr>
      </w:pPr>
    </w:p>
    <w:p w14:paraId="6B3159AD" w14:textId="77777777" w:rsidR="00396ED0" w:rsidRPr="00AD7D29" w:rsidRDefault="00396ED0" w:rsidP="00E315A5">
      <w:pPr>
        <w:tabs>
          <w:tab w:val="left" w:pos="3402"/>
          <w:tab w:val="left" w:pos="5529"/>
          <w:tab w:val="left" w:pos="8789"/>
        </w:tabs>
        <w:rPr>
          <w:rFonts w:cs="Arial"/>
          <w:lang w:val="it-IT"/>
        </w:rPr>
      </w:pPr>
    </w:p>
    <w:p w14:paraId="0181AE65" w14:textId="77777777" w:rsidR="00A13382" w:rsidRPr="00AD7D29" w:rsidRDefault="00A13382" w:rsidP="00E315A5">
      <w:pPr>
        <w:tabs>
          <w:tab w:val="left" w:pos="3402"/>
          <w:tab w:val="left" w:pos="5529"/>
          <w:tab w:val="left" w:pos="8789"/>
        </w:tabs>
        <w:rPr>
          <w:rFonts w:cs="Arial"/>
          <w:lang w:val="it-IT"/>
        </w:rPr>
      </w:pPr>
    </w:p>
    <w:tbl>
      <w:tblPr>
        <w:tblStyle w:val="CVtable1"/>
        <w:tblW w:w="9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78" w:author="Trung Van Nguyen" w:date="2023-03-08T15:06:00Z">
          <w:tblPr>
            <w:tblStyle w:val="CVtable1"/>
            <w:tblW w:w="9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4756"/>
        <w:gridCol w:w="287"/>
        <w:gridCol w:w="4377"/>
        <w:tblGridChange w:id="79">
          <w:tblGrid>
            <w:gridCol w:w="4680"/>
            <w:gridCol w:w="283"/>
            <w:gridCol w:w="4307"/>
          </w:tblGrid>
        </w:tblGridChange>
      </w:tblGrid>
      <w:tr w:rsidR="00396ED0" w:rsidRPr="00066A96" w14:paraId="137C7F9E" w14:textId="77777777" w:rsidTr="004630C8">
        <w:trPr>
          <w:trHeight w:val="296"/>
        </w:trPr>
        <w:tc>
          <w:tcPr>
            <w:tcW w:w="4756" w:type="dxa"/>
            <w:vAlign w:val="bottom"/>
            <w:tcPrChange w:id="80" w:author="Trung Van Nguyen" w:date="2023-03-08T15:06:00Z">
              <w:tcPr>
                <w:tcW w:w="4680" w:type="dxa"/>
                <w:vAlign w:val="bottom"/>
              </w:tcPr>
            </w:tcPrChange>
          </w:tcPr>
          <w:p w14:paraId="17B72144" w14:textId="77777777" w:rsidR="00396ED0" w:rsidRPr="00066A96" w:rsidRDefault="00396ED0" w:rsidP="00460DA9">
            <w:pPr>
              <w:pBdr>
                <w:bottom w:val="single" w:sz="4" w:space="1" w:color="auto"/>
              </w:pBdr>
              <w:ind w:left="-108" w:right="436"/>
              <w:rPr>
                <w:rFonts w:eastAsia="Batang" w:cs="Arial"/>
                <w:szCs w:val="24"/>
                <w:lang w:eastAsia="ko-KR"/>
              </w:rPr>
            </w:pPr>
          </w:p>
        </w:tc>
        <w:tc>
          <w:tcPr>
            <w:tcW w:w="287" w:type="dxa"/>
            <w:vAlign w:val="bottom"/>
            <w:tcPrChange w:id="81" w:author="Trung Van Nguyen" w:date="2023-03-08T15:06:00Z">
              <w:tcPr>
                <w:tcW w:w="283" w:type="dxa"/>
                <w:vAlign w:val="bottom"/>
              </w:tcPr>
            </w:tcPrChange>
          </w:tcPr>
          <w:p w14:paraId="6783FB7A" w14:textId="77777777" w:rsidR="00396ED0" w:rsidRPr="00066A96" w:rsidRDefault="00396ED0" w:rsidP="00460DA9">
            <w:pPr>
              <w:ind w:right="-1134"/>
              <w:rPr>
                <w:rFonts w:eastAsia="Batang" w:cs="Arial"/>
                <w:szCs w:val="24"/>
                <w:lang w:eastAsia="ko-KR"/>
              </w:rPr>
            </w:pPr>
          </w:p>
        </w:tc>
        <w:tc>
          <w:tcPr>
            <w:tcW w:w="4377" w:type="dxa"/>
            <w:vAlign w:val="bottom"/>
            <w:tcPrChange w:id="82" w:author="Trung Van Nguyen" w:date="2023-03-08T15:06:00Z">
              <w:tcPr>
                <w:tcW w:w="4307" w:type="dxa"/>
                <w:vAlign w:val="bottom"/>
              </w:tcPr>
            </w:tcPrChange>
          </w:tcPr>
          <w:p w14:paraId="4D5365FD" w14:textId="77777777" w:rsidR="00396ED0" w:rsidRPr="00066A96" w:rsidRDefault="00396ED0" w:rsidP="00460DA9">
            <w:pPr>
              <w:pBdr>
                <w:bottom w:val="single" w:sz="4" w:space="1" w:color="auto"/>
              </w:pBdr>
              <w:ind w:right="-1134"/>
              <w:rPr>
                <w:rFonts w:eastAsia="Batang" w:cs="Arial"/>
                <w:szCs w:val="24"/>
                <w:lang w:eastAsia="ko-KR"/>
              </w:rPr>
            </w:pPr>
          </w:p>
        </w:tc>
      </w:tr>
      <w:tr w:rsidR="00396ED0" w:rsidRPr="00066A96" w14:paraId="5502DBF4" w14:textId="77777777" w:rsidTr="004630C8">
        <w:trPr>
          <w:trHeight w:val="253"/>
        </w:trPr>
        <w:tc>
          <w:tcPr>
            <w:tcW w:w="4756" w:type="dxa"/>
            <w:tcPrChange w:id="83" w:author="Trung Van Nguyen" w:date="2023-03-08T15:06:00Z">
              <w:tcPr>
                <w:tcW w:w="4680" w:type="dxa"/>
              </w:tcPr>
            </w:tcPrChange>
          </w:tcPr>
          <w:p w14:paraId="2A3888AC" w14:textId="77777777" w:rsidR="00396ED0" w:rsidRPr="00066A96" w:rsidRDefault="00396ED0" w:rsidP="00460DA9">
            <w:pPr>
              <w:tabs>
                <w:tab w:val="left" w:pos="3402"/>
                <w:tab w:val="left" w:pos="5529"/>
                <w:tab w:val="left" w:pos="8789"/>
              </w:tabs>
              <w:ind w:left="-108"/>
              <w:rPr>
                <w:rFonts w:eastAsia="Batang" w:cs="Arial"/>
                <w:szCs w:val="24"/>
                <w:lang w:eastAsia="ko-KR"/>
              </w:rPr>
            </w:pPr>
            <w:r w:rsidRPr="00066A96">
              <w:rPr>
                <w:rFonts w:eastAsia="Batang" w:cs="Arial"/>
                <w:szCs w:val="24"/>
                <w:lang w:val="it-IT" w:eastAsia="ko-KR"/>
              </w:rPr>
              <w:t>Đặng Phương Hà</w:t>
            </w:r>
          </w:p>
        </w:tc>
        <w:tc>
          <w:tcPr>
            <w:tcW w:w="287" w:type="dxa"/>
            <w:tcPrChange w:id="84" w:author="Trung Van Nguyen" w:date="2023-03-08T15:06:00Z">
              <w:tcPr>
                <w:tcW w:w="283" w:type="dxa"/>
              </w:tcPr>
            </w:tcPrChange>
          </w:tcPr>
          <w:p w14:paraId="55DFF1C5" w14:textId="77777777" w:rsidR="00396ED0" w:rsidRPr="00066A96" w:rsidRDefault="00396ED0" w:rsidP="00460DA9">
            <w:pPr>
              <w:ind w:right="-1134"/>
              <w:rPr>
                <w:rFonts w:eastAsia="Batang" w:cs="Arial"/>
                <w:szCs w:val="24"/>
                <w:lang w:eastAsia="ko-KR"/>
              </w:rPr>
            </w:pPr>
          </w:p>
        </w:tc>
        <w:tc>
          <w:tcPr>
            <w:tcW w:w="4377" w:type="dxa"/>
            <w:tcPrChange w:id="85" w:author="Trung Van Nguyen" w:date="2023-03-08T15:06:00Z">
              <w:tcPr>
                <w:tcW w:w="4307" w:type="dxa"/>
              </w:tcPr>
            </w:tcPrChange>
          </w:tcPr>
          <w:p w14:paraId="0B4AF0C1" w14:textId="262EF2BD" w:rsidR="00396ED0" w:rsidRPr="00E973A7" w:rsidRDefault="00396ED0" w:rsidP="00460DA9">
            <w:pPr>
              <w:tabs>
                <w:tab w:val="left" w:pos="3402"/>
                <w:tab w:val="left" w:pos="5529"/>
                <w:tab w:val="left" w:pos="8789"/>
              </w:tabs>
              <w:rPr>
                <w:rFonts w:eastAsia="Batang" w:cs="Arial"/>
                <w:szCs w:val="24"/>
                <w:lang w:eastAsia="ko-KR"/>
              </w:rPr>
            </w:pPr>
            <w:del w:id="86" w:author="Trung Van Nguyen" w:date="2023-03-08T15:06:00Z">
              <w:r w:rsidRPr="00E973A7" w:rsidDel="0006561D">
                <w:rPr>
                  <w:rFonts w:eastAsia="Batang" w:cs="Arial"/>
                  <w:szCs w:val="24"/>
                  <w:lang w:val="it-IT" w:eastAsia="ko-KR"/>
                </w:rPr>
                <w:delText>Trần Thị Thu Hiền</w:delText>
              </w:r>
            </w:del>
            <w:ins w:id="87" w:author="Trung Van Nguyen" w:date="2023-03-08T15:06:00Z">
              <w:r w:rsidR="0006561D">
                <w:rPr>
                  <w:rFonts w:eastAsia="Batang" w:cs="Arial"/>
                  <w:szCs w:val="24"/>
                  <w:lang w:val="it-IT" w:eastAsia="ko-KR"/>
                </w:rPr>
                <w:t>Nguyễn Văn Trung</w:t>
              </w:r>
            </w:ins>
          </w:p>
        </w:tc>
      </w:tr>
      <w:tr w:rsidR="00396ED0" w:rsidRPr="00066A96" w14:paraId="553059DC" w14:textId="77777777" w:rsidTr="004630C8">
        <w:trPr>
          <w:trHeight w:val="253"/>
        </w:trPr>
        <w:tc>
          <w:tcPr>
            <w:tcW w:w="4756" w:type="dxa"/>
            <w:tcPrChange w:id="88" w:author="Trung Van Nguyen" w:date="2023-03-08T15:06:00Z">
              <w:tcPr>
                <w:tcW w:w="4680" w:type="dxa"/>
              </w:tcPr>
            </w:tcPrChange>
          </w:tcPr>
          <w:p w14:paraId="69BCF030" w14:textId="77777777" w:rsidR="00396ED0" w:rsidRPr="00066A96" w:rsidRDefault="00396ED0" w:rsidP="00460DA9">
            <w:pPr>
              <w:ind w:left="-108"/>
              <w:rPr>
                <w:rFonts w:eastAsia="Batang" w:cs="Arial"/>
                <w:szCs w:val="24"/>
                <w:lang w:val="fr-FR" w:eastAsia="ko-KR"/>
              </w:rPr>
            </w:pPr>
            <w:proofErr w:type="spellStart"/>
            <w:r w:rsidRPr="00066A96">
              <w:rPr>
                <w:rFonts w:eastAsia="Batang" w:cs="Arial"/>
                <w:szCs w:val="24"/>
                <w:lang w:val="fr-FR" w:eastAsia="ko-KR"/>
              </w:rPr>
              <w:t>Phó</w:t>
            </w:r>
            <w:proofErr w:type="spellEnd"/>
            <w:r w:rsidRPr="00066A96">
              <w:rPr>
                <w:rFonts w:eastAsia="Batang" w:cs="Arial"/>
                <w:szCs w:val="24"/>
                <w:lang w:val="fr-FR" w:eastAsia="ko-KR"/>
              </w:rPr>
              <w:t xml:space="preserve"> </w:t>
            </w:r>
            <w:proofErr w:type="spellStart"/>
            <w:r w:rsidRPr="00066A96">
              <w:rPr>
                <w:rFonts w:eastAsia="Batang" w:cs="Arial"/>
                <w:szCs w:val="24"/>
                <w:lang w:val="fr-FR" w:eastAsia="ko-KR"/>
              </w:rPr>
              <w:t>Tổng</w:t>
            </w:r>
            <w:proofErr w:type="spellEnd"/>
            <w:r w:rsidRPr="00066A96">
              <w:rPr>
                <w:rFonts w:eastAsia="Batang" w:cs="Arial"/>
                <w:szCs w:val="24"/>
                <w:lang w:val="fr-FR" w:eastAsia="ko-KR"/>
              </w:rPr>
              <w:t xml:space="preserve"> </w:t>
            </w:r>
            <w:proofErr w:type="spellStart"/>
            <w:r w:rsidRPr="00066A96">
              <w:rPr>
                <w:rFonts w:eastAsia="Batang" w:cs="Arial"/>
                <w:szCs w:val="24"/>
                <w:lang w:val="fr-FR" w:eastAsia="ko-KR"/>
              </w:rPr>
              <w:t>Giám</w:t>
            </w:r>
            <w:proofErr w:type="spellEnd"/>
            <w:r w:rsidRPr="00066A96">
              <w:rPr>
                <w:rFonts w:eastAsia="Batang" w:cs="Arial"/>
                <w:szCs w:val="24"/>
                <w:lang w:val="fr-FR" w:eastAsia="ko-KR"/>
              </w:rPr>
              <w:t xml:space="preserve"> </w:t>
            </w:r>
            <w:proofErr w:type="spellStart"/>
            <w:r w:rsidRPr="00066A96">
              <w:rPr>
                <w:rFonts w:eastAsia="Batang" w:cs="Arial"/>
                <w:szCs w:val="24"/>
                <w:lang w:val="fr-FR" w:eastAsia="ko-KR"/>
              </w:rPr>
              <w:t>đốc</w:t>
            </w:r>
            <w:proofErr w:type="spellEnd"/>
          </w:p>
        </w:tc>
        <w:tc>
          <w:tcPr>
            <w:tcW w:w="287" w:type="dxa"/>
            <w:tcPrChange w:id="89" w:author="Trung Van Nguyen" w:date="2023-03-08T15:06:00Z">
              <w:tcPr>
                <w:tcW w:w="283" w:type="dxa"/>
              </w:tcPr>
            </w:tcPrChange>
          </w:tcPr>
          <w:p w14:paraId="10574565" w14:textId="77777777" w:rsidR="00396ED0" w:rsidRPr="00066A96" w:rsidRDefault="00396ED0" w:rsidP="00460DA9">
            <w:pPr>
              <w:ind w:right="-1134"/>
              <w:rPr>
                <w:rFonts w:eastAsia="Batang" w:cs="Arial"/>
                <w:szCs w:val="24"/>
                <w:lang w:val="es-ES" w:eastAsia="ko-KR"/>
              </w:rPr>
            </w:pPr>
          </w:p>
        </w:tc>
        <w:tc>
          <w:tcPr>
            <w:tcW w:w="4377" w:type="dxa"/>
            <w:tcPrChange w:id="90" w:author="Trung Van Nguyen" w:date="2023-03-08T15:06:00Z">
              <w:tcPr>
                <w:tcW w:w="4307" w:type="dxa"/>
              </w:tcPr>
            </w:tcPrChange>
          </w:tcPr>
          <w:p w14:paraId="7F0DF301" w14:textId="77777777" w:rsidR="00396ED0" w:rsidRPr="00E973A7" w:rsidRDefault="00396ED0" w:rsidP="00460DA9">
            <w:pPr>
              <w:ind w:right="-1134"/>
              <w:rPr>
                <w:rFonts w:eastAsia="Batang" w:cs="Arial"/>
                <w:szCs w:val="24"/>
                <w:lang w:val="es-ES" w:eastAsia="ko-KR"/>
              </w:rPr>
            </w:pPr>
            <w:proofErr w:type="spellStart"/>
            <w:r w:rsidRPr="00E973A7">
              <w:rPr>
                <w:rFonts w:eastAsia="Batang" w:cs="Arial"/>
                <w:szCs w:val="24"/>
                <w:lang w:val="es-ES" w:eastAsia="ko-KR"/>
              </w:rPr>
              <w:t>Kiểm</w:t>
            </w:r>
            <w:proofErr w:type="spellEnd"/>
            <w:r w:rsidRPr="00E973A7">
              <w:rPr>
                <w:rFonts w:eastAsia="Batang" w:cs="Arial"/>
                <w:szCs w:val="24"/>
                <w:lang w:val="es-ES" w:eastAsia="ko-KR"/>
              </w:rPr>
              <w:t xml:space="preserve"> </w:t>
            </w:r>
            <w:proofErr w:type="spellStart"/>
            <w:r w:rsidRPr="00E973A7">
              <w:rPr>
                <w:rFonts w:eastAsia="Batang" w:cs="Arial"/>
                <w:szCs w:val="24"/>
                <w:lang w:val="es-ES" w:eastAsia="ko-KR"/>
              </w:rPr>
              <w:t>toán</w:t>
            </w:r>
            <w:proofErr w:type="spellEnd"/>
            <w:r w:rsidRPr="00E973A7">
              <w:rPr>
                <w:rFonts w:eastAsia="Batang" w:cs="Arial"/>
                <w:szCs w:val="24"/>
                <w:lang w:val="es-ES" w:eastAsia="ko-KR"/>
              </w:rPr>
              <w:t xml:space="preserve"> </w:t>
            </w:r>
            <w:proofErr w:type="spellStart"/>
            <w:r w:rsidRPr="00E973A7">
              <w:rPr>
                <w:rFonts w:eastAsia="Batang" w:cs="Arial"/>
                <w:szCs w:val="24"/>
                <w:lang w:val="es-ES" w:eastAsia="ko-KR"/>
              </w:rPr>
              <w:t>viên</w:t>
            </w:r>
            <w:proofErr w:type="spellEnd"/>
          </w:p>
        </w:tc>
      </w:tr>
      <w:tr w:rsidR="00396ED0" w:rsidRPr="00066A96" w14:paraId="6C55D707" w14:textId="77777777" w:rsidTr="004630C8">
        <w:trPr>
          <w:trHeight w:val="268"/>
        </w:trPr>
        <w:tc>
          <w:tcPr>
            <w:tcW w:w="4756" w:type="dxa"/>
            <w:tcPrChange w:id="91" w:author="Trung Van Nguyen" w:date="2023-03-08T15:06:00Z">
              <w:tcPr>
                <w:tcW w:w="4680" w:type="dxa"/>
              </w:tcPr>
            </w:tcPrChange>
          </w:tcPr>
          <w:p w14:paraId="3AF4275C" w14:textId="77777777" w:rsidR="00396ED0" w:rsidRPr="00066A96" w:rsidRDefault="00396ED0" w:rsidP="00460DA9">
            <w:pPr>
              <w:ind w:left="-108"/>
              <w:rPr>
                <w:rFonts w:eastAsia="Batang" w:cs="Arial"/>
                <w:szCs w:val="24"/>
                <w:lang w:eastAsia="ko-KR"/>
              </w:rPr>
            </w:pPr>
            <w:r w:rsidRPr="00066A96">
              <w:rPr>
                <w:rFonts w:eastAsia="Batang" w:cs="Arial"/>
                <w:szCs w:val="24"/>
                <w:lang w:eastAsia="ko-KR"/>
              </w:rPr>
              <w:t>Số Giấy CNĐKHN kiểm toán: 2400-2018-004-1</w:t>
            </w:r>
          </w:p>
        </w:tc>
        <w:tc>
          <w:tcPr>
            <w:tcW w:w="287" w:type="dxa"/>
            <w:tcPrChange w:id="92" w:author="Trung Van Nguyen" w:date="2023-03-08T15:06:00Z">
              <w:tcPr>
                <w:tcW w:w="283" w:type="dxa"/>
              </w:tcPr>
            </w:tcPrChange>
          </w:tcPr>
          <w:p w14:paraId="4396D77A" w14:textId="77777777" w:rsidR="00396ED0" w:rsidRPr="00066A96" w:rsidRDefault="00396ED0" w:rsidP="00460DA9">
            <w:pPr>
              <w:ind w:right="-1134"/>
              <w:rPr>
                <w:rFonts w:eastAsia="Batang" w:cs="Arial"/>
                <w:szCs w:val="24"/>
                <w:lang w:val="es-ES" w:eastAsia="ko-KR"/>
              </w:rPr>
            </w:pPr>
          </w:p>
        </w:tc>
        <w:tc>
          <w:tcPr>
            <w:tcW w:w="4377" w:type="dxa"/>
            <w:tcPrChange w:id="93" w:author="Trung Van Nguyen" w:date="2023-03-08T15:06:00Z">
              <w:tcPr>
                <w:tcW w:w="4307" w:type="dxa"/>
              </w:tcPr>
            </w:tcPrChange>
          </w:tcPr>
          <w:p w14:paraId="0CD5421C" w14:textId="7EADE881" w:rsidR="00396ED0" w:rsidRPr="00E973A7" w:rsidRDefault="00396ED0" w:rsidP="00460DA9">
            <w:pPr>
              <w:ind w:right="-1134"/>
              <w:rPr>
                <w:rFonts w:eastAsia="Batang" w:cs="Arial"/>
                <w:szCs w:val="24"/>
                <w:lang w:val="es-ES" w:eastAsia="ko-KR"/>
              </w:rPr>
            </w:pPr>
            <w:r w:rsidRPr="00E973A7">
              <w:rPr>
                <w:rFonts w:eastAsia="Batang" w:cs="Arial"/>
                <w:szCs w:val="24"/>
                <w:lang w:eastAsia="ko-KR"/>
              </w:rPr>
              <w:t xml:space="preserve">Số Giấy CNĐKHN kiểm toán: </w:t>
            </w:r>
            <w:del w:id="94" w:author="Trung Van Nguyen" w:date="2023-03-08T15:06:00Z">
              <w:r w:rsidRPr="00E973A7" w:rsidDel="004630C8">
                <w:rPr>
                  <w:rFonts w:eastAsia="Batang" w:cs="Arial"/>
                  <w:szCs w:val="24"/>
                  <w:lang w:eastAsia="ko-KR"/>
                </w:rPr>
                <w:delText>2487</w:delText>
              </w:r>
            </w:del>
            <w:ins w:id="95" w:author="Trung Van Nguyen" w:date="2023-03-08T15:06:00Z">
              <w:r w:rsidR="004630C8">
                <w:rPr>
                  <w:rFonts w:eastAsia="Batang" w:cs="Arial"/>
                  <w:szCs w:val="24"/>
                  <w:lang w:val="en-US" w:eastAsia="ko-KR"/>
                </w:rPr>
                <w:t>3847</w:t>
              </w:r>
            </w:ins>
            <w:r w:rsidRPr="00E973A7">
              <w:rPr>
                <w:rFonts w:eastAsia="Batang" w:cs="Arial"/>
                <w:szCs w:val="24"/>
                <w:lang w:eastAsia="ko-KR"/>
              </w:rPr>
              <w:t>-</w:t>
            </w:r>
            <w:del w:id="96" w:author="Trung Van Nguyen" w:date="2023-03-08T15:06:00Z">
              <w:r w:rsidRPr="00E973A7" w:rsidDel="004630C8">
                <w:rPr>
                  <w:rFonts w:eastAsia="Batang" w:cs="Arial"/>
                  <w:szCs w:val="24"/>
                  <w:lang w:eastAsia="ko-KR"/>
                </w:rPr>
                <w:delText>2018</w:delText>
              </w:r>
            </w:del>
            <w:ins w:id="97" w:author="Trung Van Nguyen" w:date="2023-03-08T15:06:00Z">
              <w:r w:rsidR="004630C8" w:rsidRPr="00E973A7">
                <w:rPr>
                  <w:rFonts w:eastAsia="Batang" w:cs="Arial"/>
                  <w:szCs w:val="24"/>
                  <w:lang w:eastAsia="ko-KR"/>
                </w:rPr>
                <w:t>20</w:t>
              </w:r>
              <w:r w:rsidR="004630C8">
                <w:rPr>
                  <w:rFonts w:eastAsia="Batang" w:cs="Arial"/>
                  <w:szCs w:val="24"/>
                  <w:lang w:val="en-US" w:eastAsia="ko-KR"/>
                </w:rPr>
                <w:t>21</w:t>
              </w:r>
            </w:ins>
            <w:r w:rsidRPr="00E973A7">
              <w:rPr>
                <w:rFonts w:eastAsia="Batang" w:cs="Arial"/>
                <w:szCs w:val="24"/>
                <w:lang w:eastAsia="ko-KR"/>
              </w:rPr>
              <w:t>-004-1</w:t>
            </w:r>
          </w:p>
        </w:tc>
      </w:tr>
    </w:tbl>
    <w:p w14:paraId="77261758" w14:textId="77777777" w:rsidR="00E315A5" w:rsidRPr="00AD7D29" w:rsidRDefault="00E315A5" w:rsidP="00E315A5">
      <w:pPr>
        <w:tabs>
          <w:tab w:val="left" w:pos="3402"/>
          <w:tab w:val="left" w:pos="5529"/>
          <w:tab w:val="left" w:pos="8789"/>
        </w:tabs>
        <w:rPr>
          <w:rFonts w:cs="Arial"/>
          <w:u w:val="single"/>
          <w:lang w:val="it-IT"/>
        </w:rPr>
      </w:pPr>
    </w:p>
    <w:p w14:paraId="0B5A7239" w14:textId="77777777" w:rsidR="00E315A5" w:rsidRPr="00AD7D29" w:rsidRDefault="00E315A5" w:rsidP="00E315A5">
      <w:pPr>
        <w:tabs>
          <w:tab w:val="left" w:pos="3402"/>
          <w:tab w:val="left" w:pos="5529"/>
          <w:tab w:val="left" w:pos="8789"/>
        </w:tabs>
        <w:rPr>
          <w:rFonts w:cs="Arial"/>
          <w:u w:val="single"/>
          <w:lang w:val="it-IT"/>
        </w:rPr>
      </w:pPr>
    </w:p>
    <w:p w14:paraId="27DCB3E0" w14:textId="77777777" w:rsidR="00E315A5" w:rsidRPr="00AD7D29" w:rsidRDefault="00E315A5" w:rsidP="00E315A5">
      <w:pPr>
        <w:pStyle w:val="BodyText"/>
        <w:rPr>
          <w:rFonts w:cs="Arial"/>
          <w:lang w:val="it-IT"/>
        </w:rPr>
      </w:pPr>
      <w:r w:rsidRPr="00AD7D29">
        <w:rPr>
          <w:rFonts w:cs="Arial"/>
          <w:lang w:val="it-IT"/>
        </w:rPr>
        <w:t>Hà Nội, Việt Nam</w:t>
      </w:r>
    </w:p>
    <w:p w14:paraId="58ED5092" w14:textId="77777777" w:rsidR="00E315A5" w:rsidRPr="00AD7D29" w:rsidRDefault="00E315A5" w:rsidP="00E315A5">
      <w:pPr>
        <w:pStyle w:val="BodyText"/>
        <w:rPr>
          <w:rFonts w:cs="Arial"/>
          <w:lang w:val="it-IT"/>
        </w:rPr>
      </w:pPr>
    </w:p>
    <w:p w14:paraId="2338D3B9" w14:textId="38EFDA04" w:rsidR="00E315A5" w:rsidRPr="00AD7D29" w:rsidRDefault="00E315A5" w:rsidP="000323D5">
      <w:pPr>
        <w:pStyle w:val="BodyText"/>
        <w:rPr>
          <w:rFonts w:cs="Arial"/>
        </w:rPr>
      </w:pPr>
      <w:r w:rsidRPr="00244A56">
        <w:rPr>
          <w:rFonts w:cs="Arial"/>
          <w:highlight w:val="yellow"/>
          <w:lang w:val="it-IT"/>
          <w:rPrChange w:id="98" w:author="Hanh My Bui" w:date="2023-03-09T15:35:00Z">
            <w:rPr>
              <w:rFonts w:cs="Arial"/>
              <w:lang w:val="it-IT"/>
            </w:rPr>
          </w:rPrChange>
        </w:rPr>
        <w:t xml:space="preserve">Ngày </w:t>
      </w:r>
      <w:r w:rsidR="009C32D1" w:rsidRPr="00244A56">
        <w:rPr>
          <w:rFonts w:cs="Arial"/>
          <w:highlight w:val="yellow"/>
          <w:lang w:val="it-IT"/>
          <w:rPrChange w:id="99" w:author="Hanh My Bui" w:date="2023-03-09T15:35:00Z">
            <w:rPr>
              <w:rFonts w:cs="Arial"/>
              <w:lang w:val="it-IT"/>
            </w:rPr>
          </w:rPrChange>
        </w:rPr>
        <w:t>07</w:t>
      </w:r>
      <w:r w:rsidR="00A53F18" w:rsidRPr="00244A56">
        <w:rPr>
          <w:rFonts w:cs="Arial"/>
          <w:highlight w:val="yellow"/>
          <w:lang w:val="it-IT"/>
          <w:rPrChange w:id="100" w:author="Hanh My Bui" w:date="2023-03-09T15:35:00Z">
            <w:rPr>
              <w:rFonts w:cs="Arial"/>
              <w:lang w:val="it-IT"/>
            </w:rPr>
          </w:rPrChange>
        </w:rPr>
        <w:t xml:space="preserve"> </w:t>
      </w:r>
      <w:r w:rsidRPr="00244A56">
        <w:rPr>
          <w:rFonts w:cs="Arial"/>
          <w:highlight w:val="yellow"/>
          <w:lang w:val="it-IT"/>
          <w:rPrChange w:id="101" w:author="Hanh My Bui" w:date="2023-03-09T15:35:00Z">
            <w:rPr>
              <w:rFonts w:cs="Arial"/>
              <w:lang w:val="it-IT"/>
            </w:rPr>
          </w:rPrChange>
        </w:rPr>
        <w:t xml:space="preserve">tháng </w:t>
      </w:r>
      <w:r w:rsidR="00396ED0" w:rsidRPr="00244A56">
        <w:rPr>
          <w:rFonts w:cs="Arial"/>
          <w:highlight w:val="yellow"/>
          <w:lang w:val="it-IT"/>
          <w:rPrChange w:id="102" w:author="Hanh My Bui" w:date="2023-03-09T15:35:00Z">
            <w:rPr>
              <w:rFonts w:cs="Arial"/>
              <w:lang w:val="it-IT"/>
            </w:rPr>
          </w:rPrChange>
        </w:rPr>
        <w:t>03</w:t>
      </w:r>
      <w:r w:rsidR="000323D5" w:rsidRPr="00244A56">
        <w:rPr>
          <w:rFonts w:cs="Arial"/>
          <w:highlight w:val="yellow"/>
          <w:lang w:val="it-IT"/>
          <w:rPrChange w:id="103" w:author="Hanh My Bui" w:date="2023-03-09T15:35:00Z">
            <w:rPr>
              <w:rFonts w:cs="Arial"/>
              <w:lang w:val="it-IT"/>
            </w:rPr>
          </w:rPrChange>
        </w:rPr>
        <w:t xml:space="preserve"> </w:t>
      </w:r>
      <w:r w:rsidRPr="00244A56">
        <w:rPr>
          <w:rFonts w:cs="Arial"/>
          <w:highlight w:val="yellow"/>
          <w:lang w:val="it-IT"/>
          <w:rPrChange w:id="104" w:author="Hanh My Bui" w:date="2023-03-09T15:35:00Z">
            <w:rPr>
              <w:rFonts w:cs="Arial"/>
              <w:lang w:val="it-IT"/>
            </w:rPr>
          </w:rPrChange>
        </w:rPr>
        <w:t>năm 202</w:t>
      </w:r>
      <w:r w:rsidR="00380CD6" w:rsidRPr="00244A56">
        <w:rPr>
          <w:rFonts w:cs="Arial"/>
          <w:highlight w:val="yellow"/>
          <w:lang w:val="it-IT"/>
          <w:rPrChange w:id="105" w:author="Hanh My Bui" w:date="2023-03-09T15:35:00Z">
            <w:rPr>
              <w:rFonts w:cs="Arial"/>
              <w:lang w:val="it-IT"/>
            </w:rPr>
          </w:rPrChange>
        </w:rPr>
        <w:t>3</w:t>
      </w:r>
    </w:p>
    <w:p w14:paraId="1C109779" w14:textId="483F5EED" w:rsidR="0096224F" w:rsidRPr="004A4690" w:rsidRDefault="0096224F">
      <w:pPr>
        <w:pStyle w:val="BodyText"/>
        <w:rPr>
          <w:rFonts w:cs="Arial"/>
          <w:lang w:val="it-IT"/>
        </w:rPr>
        <w:sectPr w:rsidR="0096224F" w:rsidRPr="004A4690" w:rsidSect="00510592">
          <w:headerReference w:type="default" r:id="rId30"/>
          <w:footerReference w:type="default" r:id="rId31"/>
          <w:pgSz w:w="11909" w:h="16834" w:code="9"/>
          <w:pgMar w:top="2722" w:right="1276" w:bottom="936" w:left="1361" w:header="720" w:footer="578" w:gutter="0"/>
          <w:pgNumType w:start="4"/>
          <w:cols w:space="720"/>
          <w:docGrid w:linePitch="272"/>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3"/>
        <w:gridCol w:w="4444"/>
      </w:tblGrid>
      <w:tr w:rsidR="005A5849" w:rsidRPr="004A4690" w14:paraId="0D2B5DC7" w14:textId="77777777" w:rsidTr="00335B18">
        <w:tc>
          <w:tcPr>
            <w:tcW w:w="2500" w:type="pct"/>
          </w:tcPr>
          <w:p w14:paraId="6CCAFCD0" w14:textId="5F7348C6" w:rsidR="00335B18" w:rsidRPr="001563C4" w:rsidRDefault="005A5849" w:rsidP="004A4690">
            <w:pPr>
              <w:jc w:val="center"/>
              <w:rPr>
                <w:rFonts w:cs="Arial"/>
                <w:lang w:val="it-IT"/>
              </w:rPr>
            </w:pPr>
            <w:r w:rsidRPr="001563C4">
              <w:rPr>
                <w:rFonts w:cs="Arial"/>
                <w:lang w:val="it-IT"/>
              </w:rPr>
              <w:lastRenderedPageBreak/>
              <w:t xml:space="preserve">CÔNG TY </w:t>
            </w:r>
            <w:r w:rsidR="00335B18" w:rsidRPr="001563C4">
              <w:rPr>
                <w:rFonts w:cs="Arial"/>
                <w:lang w:val="it-IT"/>
              </w:rPr>
              <w:t>TRÁCH NHIỆM HỮU HẠN</w:t>
            </w:r>
            <w:r w:rsidRPr="001563C4">
              <w:rPr>
                <w:rFonts w:cs="Arial"/>
                <w:lang w:val="it-IT"/>
              </w:rPr>
              <w:t xml:space="preserve"> </w:t>
            </w:r>
          </w:p>
          <w:p w14:paraId="504B9354" w14:textId="3CA535D5" w:rsidR="005A5849" w:rsidRPr="001563C4" w:rsidRDefault="00517F88">
            <w:pPr>
              <w:jc w:val="center"/>
              <w:rPr>
                <w:rFonts w:cs="Arial"/>
                <w:lang w:val="it-IT"/>
              </w:rPr>
            </w:pPr>
            <w:r w:rsidRPr="001563C4">
              <w:rPr>
                <w:rFonts w:cs="Arial"/>
                <w:lang w:val="it-IT"/>
              </w:rPr>
              <w:t>CHỨNG KHOÁN</w:t>
            </w:r>
            <w:r w:rsidR="00335B18" w:rsidRPr="001563C4">
              <w:rPr>
                <w:rFonts w:cs="Arial"/>
                <w:lang w:val="it-IT"/>
              </w:rPr>
              <w:t xml:space="preserve"> NH</w:t>
            </w:r>
            <w:r w:rsidR="006E02C6" w:rsidRPr="001563C4">
              <w:rPr>
                <w:rFonts w:cs="Arial"/>
                <w:lang w:val="it-IT"/>
              </w:rPr>
              <w:t xml:space="preserve"> VIỆT NAM</w:t>
            </w:r>
          </w:p>
          <w:p w14:paraId="6FFB172B" w14:textId="7092B18E" w:rsidR="00771E7E" w:rsidRPr="001563C4" w:rsidRDefault="005851BB">
            <w:pPr>
              <w:jc w:val="center"/>
              <w:rPr>
                <w:rFonts w:cs="Arial"/>
                <w:lang w:val="it-IT"/>
              </w:rPr>
            </w:pPr>
            <w:r w:rsidRPr="001563C4">
              <w:rPr>
                <w:rFonts w:cs="Arial"/>
                <w:lang w:val="it-IT"/>
              </w:rPr>
              <w:t>Số Công văn: .../202</w:t>
            </w:r>
            <w:r w:rsidR="00416DFB">
              <w:rPr>
                <w:rFonts w:cs="Arial"/>
                <w:lang w:val="it-IT"/>
              </w:rPr>
              <w:t>3</w:t>
            </w:r>
            <w:r w:rsidRPr="001563C4">
              <w:rPr>
                <w:rFonts w:cs="Arial"/>
                <w:lang w:val="it-IT"/>
              </w:rPr>
              <w:t>/CV-</w:t>
            </w:r>
            <w:r w:rsidR="00335B18" w:rsidRPr="001563C4">
              <w:rPr>
                <w:rFonts w:cs="Arial"/>
                <w:lang w:val="it-IT"/>
              </w:rPr>
              <w:t>NH</w:t>
            </w:r>
          </w:p>
          <w:p w14:paraId="1022690E" w14:textId="16981C69" w:rsidR="0062773A" w:rsidRPr="001563C4" w:rsidRDefault="00771E7E" w:rsidP="004A4690">
            <w:pPr>
              <w:jc w:val="center"/>
              <w:rPr>
                <w:rFonts w:cs="Arial"/>
                <w:lang w:val="it-IT"/>
              </w:rPr>
            </w:pPr>
            <w:r w:rsidRPr="001563C4">
              <w:rPr>
                <w:rFonts w:cs="Arial"/>
                <w:lang w:val="it-IT"/>
              </w:rPr>
              <w:t>________o0o________</w:t>
            </w:r>
          </w:p>
        </w:tc>
        <w:tc>
          <w:tcPr>
            <w:tcW w:w="2500" w:type="pct"/>
          </w:tcPr>
          <w:p w14:paraId="5E176226" w14:textId="77777777" w:rsidR="002438FB" w:rsidRPr="001563C4" w:rsidRDefault="002438FB" w:rsidP="004A4690">
            <w:pPr>
              <w:ind w:right="-86"/>
              <w:jc w:val="center"/>
              <w:rPr>
                <w:rFonts w:cs="Arial"/>
                <w:lang w:val="it-IT"/>
              </w:rPr>
            </w:pPr>
            <w:r w:rsidRPr="001563C4">
              <w:rPr>
                <w:rFonts w:cs="Arial"/>
                <w:lang w:val="it-IT"/>
              </w:rPr>
              <w:t>CỘNG HOÀ XÃ HỘI CHỦ NGHĨA VIỆT NAM</w:t>
            </w:r>
          </w:p>
          <w:p w14:paraId="04812AFA" w14:textId="0EB4CA34" w:rsidR="005A5849" w:rsidRPr="001563C4" w:rsidRDefault="002438FB" w:rsidP="004A4690">
            <w:pPr>
              <w:ind w:right="-86"/>
              <w:jc w:val="center"/>
              <w:rPr>
                <w:rFonts w:cs="Arial"/>
                <w:lang w:val="it-IT"/>
              </w:rPr>
            </w:pPr>
            <w:r w:rsidRPr="001563C4">
              <w:rPr>
                <w:rFonts w:cs="Arial"/>
                <w:lang w:val="it-IT"/>
              </w:rPr>
              <w:t>Độc lập – Tự do – Hạnh phúc</w:t>
            </w:r>
          </w:p>
          <w:p w14:paraId="48BDF0DA" w14:textId="77777777" w:rsidR="00771E7E" w:rsidRPr="001563C4" w:rsidRDefault="00771E7E" w:rsidP="004A4690">
            <w:pPr>
              <w:ind w:right="-86"/>
              <w:jc w:val="center"/>
              <w:rPr>
                <w:rFonts w:cs="Arial"/>
                <w:lang w:val="it-IT"/>
              </w:rPr>
            </w:pPr>
          </w:p>
          <w:p w14:paraId="1324FDDA" w14:textId="6A5A5930" w:rsidR="00771E7E" w:rsidRPr="001563C4" w:rsidRDefault="00771E7E" w:rsidP="004A4690">
            <w:pPr>
              <w:ind w:right="-86"/>
              <w:jc w:val="center"/>
              <w:rPr>
                <w:rFonts w:cs="Arial"/>
                <w:lang w:val="it-IT"/>
              </w:rPr>
            </w:pPr>
            <w:r w:rsidRPr="001563C4">
              <w:rPr>
                <w:rFonts w:cs="Arial"/>
                <w:lang w:val="it-IT"/>
              </w:rPr>
              <w:t>__________o0o__________</w:t>
            </w:r>
          </w:p>
        </w:tc>
      </w:tr>
      <w:tr w:rsidR="005A5849" w:rsidRPr="004A4690" w14:paraId="57B86DC6" w14:textId="77777777" w:rsidTr="00335B18">
        <w:tc>
          <w:tcPr>
            <w:tcW w:w="2500" w:type="pct"/>
          </w:tcPr>
          <w:p w14:paraId="46CBCEC2" w14:textId="77777777" w:rsidR="00771E7E" w:rsidRPr="001563C4" w:rsidRDefault="00771E7E" w:rsidP="004A4690">
            <w:pPr>
              <w:jc w:val="center"/>
              <w:rPr>
                <w:rFonts w:cs="Arial"/>
                <w:lang w:val="it-IT"/>
              </w:rPr>
            </w:pPr>
          </w:p>
          <w:p w14:paraId="53B95D01" w14:textId="674B38C1" w:rsidR="005A5849" w:rsidRPr="001563C4" w:rsidRDefault="00771E7E" w:rsidP="00335B18">
            <w:pPr>
              <w:ind w:left="-115"/>
              <w:jc w:val="left"/>
              <w:rPr>
                <w:rFonts w:cs="Arial"/>
                <w:lang w:val="it-IT"/>
              </w:rPr>
            </w:pPr>
            <w:r w:rsidRPr="001563C4">
              <w:rPr>
                <w:rFonts w:cs="Arial"/>
                <w:lang w:val="it-IT"/>
              </w:rPr>
              <w:t xml:space="preserve">V/v: </w:t>
            </w:r>
            <w:r w:rsidR="00912A92" w:rsidRPr="001563C4">
              <w:rPr>
                <w:rFonts w:cs="Arial"/>
                <w:lang w:val="it-IT"/>
              </w:rPr>
              <w:t>b</w:t>
            </w:r>
            <w:r w:rsidRPr="001563C4">
              <w:rPr>
                <w:rFonts w:cs="Arial"/>
                <w:lang w:val="it-IT"/>
              </w:rPr>
              <w:t>áo cáo tỷ lệ an toàn tài chính</w:t>
            </w:r>
          </w:p>
        </w:tc>
        <w:tc>
          <w:tcPr>
            <w:tcW w:w="2500" w:type="pct"/>
          </w:tcPr>
          <w:p w14:paraId="72B8B345" w14:textId="77777777" w:rsidR="00771E7E" w:rsidRPr="001563C4" w:rsidRDefault="00771E7E" w:rsidP="004A4690">
            <w:pPr>
              <w:ind w:right="-86"/>
              <w:jc w:val="right"/>
              <w:rPr>
                <w:rFonts w:cs="Arial"/>
                <w:lang w:val="it-IT"/>
              </w:rPr>
            </w:pPr>
          </w:p>
          <w:p w14:paraId="0931D4AC" w14:textId="5C6DBEA0" w:rsidR="005A5849" w:rsidRPr="001563C4" w:rsidRDefault="00771E7E" w:rsidP="004A4690">
            <w:pPr>
              <w:ind w:right="-86"/>
              <w:jc w:val="right"/>
              <w:rPr>
                <w:rFonts w:cs="Arial"/>
                <w:i/>
                <w:lang w:val="it-IT"/>
              </w:rPr>
            </w:pPr>
            <w:r w:rsidRPr="00380CD6">
              <w:rPr>
                <w:rFonts w:cs="Arial"/>
                <w:i/>
                <w:highlight w:val="yellow"/>
                <w:lang w:val="it-IT"/>
              </w:rPr>
              <w:t xml:space="preserve">Hà Nội, ngày </w:t>
            </w:r>
            <w:r w:rsidR="009C32D1" w:rsidRPr="00380CD6">
              <w:rPr>
                <w:rFonts w:cs="Arial"/>
                <w:i/>
                <w:highlight w:val="yellow"/>
                <w:lang w:val="it-IT"/>
              </w:rPr>
              <w:t>07</w:t>
            </w:r>
            <w:r w:rsidR="00F61253" w:rsidRPr="00380CD6">
              <w:rPr>
                <w:rFonts w:cs="Arial"/>
                <w:i/>
                <w:highlight w:val="yellow"/>
                <w:lang w:val="it-IT"/>
              </w:rPr>
              <w:t xml:space="preserve"> </w:t>
            </w:r>
            <w:r w:rsidRPr="00380CD6">
              <w:rPr>
                <w:rFonts w:cs="Arial"/>
                <w:i/>
                <w:highlight w:val="yellow"/>
                <w:lang w:val="it-IT"/>
              </w:rPr>
              <w:t xml:space="preserve">tháng </w:t>
            </w:r>
            <w:r w:rsidR="00D217A8" w:rsidRPr="00380CD6">
              <w:rPr>
                <w:rFonts w:cs="Arial"/>
                <w:i/>
                <w:highlight w:val="yellow"/>
                <w:lang w:val="it-IT"/>
              </w:rPr>
              <w:t>03</w:t>
            </w:r>
            <w:r w:rsidR="000323D5" w:rsidRPr="00380CD6">
              <w:rPr>
                <w:rFonts w:cs="Arial"/>
                <w:i/>
                <w:highlight w:val="yellow"/>
                <w:lang w:val="it-IT"/>
              </w:rPr>
              <w:t xml:space="preserve"> </w:t>
            </w:r>
            <w:r w:rsidRPr="00380CD6">
              <w:rPr>
                <w:rFonts w:cs="Arial"/>
                <w:i/>
                <w:highlight w:val="yellow"/>
                <w:lang w:val="it-IT"/>
              </w:rPr>
              <w:t>năm 202</w:t>
            </w:r>
            <w:r w:rsidR="00380CD6" w:rsidRPr="00380CD6">
              <w:rPr>
                <w:rFonts w:cs="Arial"/>
                <w:i/>
                <w:highlight w:val="yellow"/>
                <w:lang w:val="it-IT"/>
              </w:rPr>
              <w:t>3</w:t>
            </w:r>
          </w:p>
        </w:tc>
      </w:tr>
    </w:tbl>
    <w:p w14:paraId="5316238F" w14:textId="77777777" w:rsidR="005A5849" w:rsidRPr="004A4690" w:rsidRDefault="005A5849" w:rsidP="004A4690">
      <w:pPr>
        <w:rPr>
          <w:rFonts w:cs="Arial"/>
          <w:lang w:val="it-IT"/>
        </w:rPr>
      </w:pPr>
    </w:p>
    <w:p w14:paraId="22830410" w14:textId="342F148F" w:rsidR="00E77122" w:rsidRPr="004A4690" w:rsidRDefault="00E77122" w:rsidP="00A31D52">
      <w:pPr>
        <w:rPr>
          <w:rFonts w:cs="Arial"/>
          <w:lang w:val="it-IT"/>
        </w:rPr>
      </w:pPr>
    </w:p>
    <w:p w14:paraId="0D34814D" w14:textId="77777777" w:rsidR="00C278EB" w:rsidRPr="004A4690" w:rsidRDefault="00C278EB" w:rsidP="004A4690">
      <w:pPr>
        <w:rPr>
          <w:rFonts w:cs="Arial"/>
          <w:lang w:val="it-IT"/>
        </w:rPr>
      </w:pPr>
    </w:p>
    <w:p w14:paraId="173FAE09" w14:textId="7722B385" w:rsidR="00344CAA" w:rsidRPr="00F61253" w:rsidRDefault="00F638A7" w:rsidP="004A4690">
      <w:pPr>
        <w:pStyle w:val="Heading1"/>
        <w:jc w:val="center"/>
        <w:rPr>
          <w:rFonts w:cs="Arial"/>
          <w:b w:val="0"/>
          <w:sz w:val="24"/>
          <w:szCs w:val="24"/>
        </w:rPr>
      </w:pPr>
      <w:r w:rsidRPr="004A4690">
        <w:rPr>
          <w:rFonts w:cs="Arial"/>
          <w:sz w:val="24"/>
          <w:szCs w:val="24"/>
        </w:rPr>
        <w:t>BÁO CÁO</w:t>
      </w:r>
    </w:p>
    <w:p w14:paraId="1C72E033" w14:textId="77777777" w:rsidR="00344CAA" w:rsidRPr="004A4690" w:rsidRDefault="00344CAA">
      <w:pPr>
        <w:jc w:val="center"/>
        <w:rPr>
          <w:rFonts w:cs="Arial"/>
        </w:rPr>
      </w:pPr>
    </w:p>
    <w:p w14:paraId="7E0FB6A7" w14:textId="47D63018" w:rsidR="00F638A7" w:rsidRPr="00380CD6" w:rsidRDefault="00874499">
      <w:pPr>
        <w:jc w:val="center"/>
        <w:rPr>
          <w:rFonts w:cs="Arial"/>
          <w:lang w:val="en-US"/>
        </w:rPr>
      </w:pPr>
      <w:proofErr w:type="spellStart"/>
      <w:r>
        <w:rPr>
          <w:rFonts w:cs="Arial"/>
          <w:lang w:val="en-US"/>
        </w:rPr>
        <w:t>Tỷ</w:t>
      </w:r>
      <w:proofErr w:type="spellEnd"/>
      <w:r>
        <w:rPr>
          <w:rFonts w:cs="Arial"/>
          <w:lang w:val="en-US"/>
        </w:rPr>
        <w:t xml:space="preserve"> </w:t>
      </w:r>
      <w:proofErr w:type="spellStart"/>
      <w:r>
        <w:rPr>
          <w:rFonts w:cs="Arial"/>
          <w:lang w:val="en-US"/>
        </w:rPr>
        <w:t>lệ</w:t>
      </w:r>
      <w:proofErr w:type="spellEnd"/>
      <w:r>
        <w:rPr>
          <w:rFonts w:cs="Arial"/>
          <w:lang w:val="en-US"/>
        </w:rPr>
        <w:t xml:space="preserve"> an </w:t>
      </w:r>
      <w:proofErr w:type="spellStart"/>
      <w:r>
        <w:rPr>
          <w:rFonts w:cs="Arial"/>
          <w:lang w:val="en-US"/>
        </w:rPr>
        <w:t>toàn</w:t>
      </w:r>
      <w:proofErr w:type="spellEnd"/>
      <w:r>
        <w:rPr>
          <w:rFonts w:cs="Arial"/>
          <w:lang w:val="en-US"/>
        </w:rPr>
        <w:t xml:space="preserve"> </w:t>
      </w:r>
      <w:proofErr w:type="spellStart"/>
      <w:r>
        <w:rPr>
          <w:rFonts w:cs="Arial"/>
          <w:lang w:val="en-US"/>
        </w:rPr>
        <w:t>tài</w:t>
      </w:r>
      <w:proofErr w:type="spellEnd"/>
      <w:r>
        <w:rPr>
          <w:rFonts w:cs="Arial"/>
          <w:lang w:val="en-US"/>
        </w:rPr>
        <w:t xml:space="preserve"> </w:t>
      </w:r>
      <w:proofErr w:type="spellStart"/>
      <w:r>
        <w:rPr>
          <w:rFonts w:cs="Arial"/>
          <w:lang w:val="en-US"/>
        </w:rPr>
        <w:t>chính</w:t>
      </w:r>
      <w:proofErr w:type="spellEnd"/>
      <w:r>
        <w:rPr>
          <w:rFonts w:cs="Arial"/>
          <w:lang w:val="en-US"/>
        </w:rPr>
        <w:t xml:space="preserve"> t</w:t>
      </w:r>
      <w:r w:rsidR="00F638A7" w:rsidRPr="004A4690">
        <w:rPr>
          <w:rFonts w:cs="Arial"/>
        </w:rPr>
        <w:t>ại thời điểm:</w:t>
      </w:r>
      <w:r w:rsidR="008A1F7A" w:rsidRPr="004A4690">
        <w:rPr>
          <w:rFonts w:cs="Arial"/>
        </w:rPr>
        <w:t xml:space="preserve"> </w:t>
      </w:r>
      <w:r w:rsidR="003C2BFF">
        <w:rPr>
          <w:rFonts w:cs="Arial"/>
        </w:rPr>
        <w:t>3</w:t>
      </w:r>
      <w:r w:rsidR="003C2BFF">
        <w:rPr>
          <w:rFonts w:cs="Arial"/>
          <w:lang w:val="en-US"/>
        </w:rPr>
        <w:t>1</w:t>
      </w:r>
      <w:r w:rsidR="003C2BFF">
        <w:rPr>
          <w:rFonts w:cs="Arial"/>
        </w:rPr>
        <w:t xml:space="preserve"> </w:t>
      </w:r>
      <w:r w:rsidR="00006807">
        <w:rPr>
          <w:rFonts w:cs="Arial"/>
        </w:rPr>
        <w:t xml:space="preserve">tháng </w:t>
      </w:r>
      <w:r w:rsidR="003C2BFF">
        <w:rPr>
          <w:rFonts w:cs="Arial"/>
          <w:lang w:val="en-US"/>
        </w:rPr>
        <w:t>12</w:t>
      </w:r>
      <w:r w:rsidR="003C2BFF">
        <w:rPr>
          <w:rFonts w:cs="Arial"/>
        </w:rPr>
        <w:t xml:space="preserve"> </w:t>
      </w:r>
      <w:r w:rsidR="00006807">
        <w:rPr>
          <w:rFonts w:cs="Arial"/>
        </w:rPr>
        <w:t>năm 202</w:t>
      </w:r>
      <w:r w:rsidR="00380CD6">
        <w:rPr>
          <w:rFonts w:cs="Arial"/>
          <w:lang w:val="en-US"/>
        </w:rPr>
        <w:t>2</w:t>
      </w:r>
    </w:p>
    <w:p w14:paraId="3BDF1DDD" w14:textId="77777777" w:rsidR="00E10CE4" w:rsidRPr="004A4690" w:rsidRDefault="00E10CE4" w:rsidP="004A4690">
      <w:pPr>
        <w:rPr>
          <w:rFonts w:cs="Arial"/>
          <w:lang w:val="it-IT"/>
        </w:rPr>
      </w:pPr>
    </w:p>
    <w:p w14:paraId="79898CCF" w14:textId="77777777" w:rsidR="00E10CE4" w:rsidRPr="004A4690" w:rsidRDefault="00E10CE4" w:rsidP="004A4690">
      <w:pPr>
        <w:rPr>
          <w:rFonts w:cs="Arial"/>
          <w:lang w:val="it-IT"/>
        </w:rPr>
      </w:pPr>
    </w:p>
    <w:p w14:paraId="2CEBE620" w14:textId="00BC67BE" w:rsidR="00E10CE4" w:rsidRPr="004A4690" w:rsidRDefault="00E10CE4" w:rsidP="004A4690">
      <w:pPr>
        <w:rPr>
          <w:rFonts w:cs="Arial"/>
          <w:b/>
        </w:rPr>
      </w:pPr>
      <w:r w:rsidRPr="004A4690">
        <w:rPr>
          <w:rFonts w:cs="Arial"/>
          <w:b/>
        </w:rPr>
        <w:t xml:space="preserve">Kính gửi: </w:t>
      </w:r>
      <w:r w:rsidRPr="004A4690">
        <w:rPr>
          <w:rFonts w:cs="Arial"/>
          <w:b/>
        </w:rPr>
        <w:tab/>
      </w:r>
      <w:r w:rsidR="00C75523" w:rsidRPr="004A4690">
        <w:rPr>
          <w:rFonts w:cs="Arial"/>
          <w:b/>
        </w:rPr>
        <w:t>Ủy</w:t>
      </w:r>
      <w:r w:rsidRPr="004A4690">
        <w:rPr>
          <w:rFonts w:cs="Arial"/>
          <w:b/>
        </w:rPr>
        <w:t xml:space="preserve"> ban Chứng khoán Nhà nước</w:t>
      </w:r>
    </w:p>
    <w:p w14:paraId="70E81617" w14:textId="77777777" w:rsidR="00F638A7" w:rsidRPr="004A4690" w:rsidRDefault="00F638A7">
      <w:pPr>
        <w:rPr>
          <w:rFonts w:cs="Arial"/>
          <w:lang w:val="it-IT"/>
        </w:rPr>
      </w:pPr>
    </w:p>
    <w:p w14:paraId="12A4609A" w14:textId="77777777" w:rsidR="00F638A7" w:rsidRPr="004A4690" w:rsidRDefault="00F638A7" w:rsidP="004A4690">
      <w:pPr>
        <w:rPr>
          <w:rFonts w:cs="Arial"/>
          <w:lang w:val="it-IT"/>
        </w:rPr>
      </w:pPr>
      <w:r w:rsidRPr="004A4690">
        <w:rPr>
          <w:rFonts w:cs="Arial"/>
          <w:lang w:val="it-IT"/>
        </w:rPr>
        <w:t>Chúng tôi cam đoan rằng:</w:t>
      </w:r>
    </w:p>
    <w:p w14:paraId="471AAB51" w14:textId="77777777" w:rsidR="00F638A7" w:rsidRPr="004A4690" w:rsidRDefault="00F638A7" w:rsidP="004A4690">
      <w:pPr>
        <w:rPr>
          <w:rFonts w:cs="Arial"/>
          <w:lang w:val="it-IT"/>
        </w:rPr>
      </w:pPr>
    </w:p>
    <w:p w14:paraId="652B252E" w14:textId="438C7EFF" w:rsidR="006B1A2F" w:rsidRPr="004A4690" w:rsidRDefault="00F638A7">
      <w:pPr>
        <w:ind w:left="357" w:hanging="357"/>
        <w:rPr>
          <w:rFonts w:cs="Arial"/>
        </w:rPr>
      </w:pPr>
      <w:r w:rsidRPr="004A4690">
        <w:rPr>
          <w:rFonts w:cs="Arial"/>
        </w:rPr>
        <w:t>(1)</w:t>
      </w:r>
      <w:r w:rsidR="00B943EF" w:rsidRPr="004A4690">
        <w:rPr>
          <w:rFonts w:cs="Arial"/>
        </w:rPr>
        <w:tab/>
      </w:r>
      <w:r w:rsidR="006508A4" w:rsidRPr="004A4690">
        <w:rPr>
          <w:rFonts w:cs="Arial"/>
        </w:rPr>
        <w:t xml:space="preserve">Báo cáo được xây dựng trên cơ sở số liệu được cập nhật tại ngày lập báo cáo theo đúng quy định tại </w:t>
      </w:r>
      <w:r w:rsidR="00472539">
        <w:rPr>
          <w:rFonts w:cs="Arial"/>
        </w:rPr>
        <w:t>Thông tư số 91/2020</w:t>
      </w:r>
      <w:r w:rsidR="002A48D3" w:rsidRPr="004A4690">
        <w:rPr>
          <w:rFonts w:cs="Arial"/>
        </w:rPr>
        <w:t xml:space="preserve">/TT-BTC </w:t>
      </w:r>
      <w:r w:rsidR="00472539">
        <w:rPr>
          <w:rFonts w:cs="Arial"/>
        </w:rPr>
        <w:t>ngày 13 tháng 11 năm 2020</w:t>
      </w:r>
      <w:r w:rsidR="006508A4" w:rsidRPr="004A4690">
        <w:rPr>
          <w:rFonts w:cs="Arial"/>
        </w:rPr>
        <w:t xml:space="preserve"> của Bộ Tài chính</w:t>
      </w:r>
      <w:r w:rsidR="006508A4" w:rsidRPr="004A4690">
        <w:rPr>
          <w:rFonts w:cs="Arial"/>
          <w:b/>
        </w:rPr>
        <w:t xml:space="preserve"> </w:t>
      </w:r>
      <w:r w:rsidR="006508A4" w:rsidRPr="004A4690">
        <w:rPr>
          <w:rFonts w:cs="Arial"/>
        </w:rPr>
        <w:t>quy định chỉ tiêu an toàn tài chính và biện pháp xử lý đối với tổ chức kinh doanh chứng khoán không đáp ứng chỉ tiêu an toàn tài chính;</w:t>
      </w:r>
    </w:p>
    <w:p w14:paraId="433E3EFC" w14:textId="77777777" w:rsidR="00F638A7" w:rsidRPr="004A4690" w:rsidRDefault="00F638A7">
      <w:pPr>
        <w:ind w:left="357" w:hanging="357"/>
        <w:rPr>
          <w:rFonts w:cs="Arial"/>
        </w:rPr>
      </w:pPr>
    </w:p>
    <w:p w14:paraId="46032B41" w14:textId="261517B8" w:rsidR="00F638A7" w:rsidRPr="004A4690" w:rsidRDefault="00F638A7">
      <w:pPr>
        <w:ind w:left="357" w:hanging="357"/>
        <w:rPr>
          <w:rFonts w:cs="Arial"/>
        </w:rPr>
      </w:pPr>
      <w:r w:rsidRPr="004A4690">
        <w:rPr>
          <w:rFonts w:cs="Arial"/>
        </w:rPr>
        <w:t>(2)</w:t>
      </w:r>
      <w:r w:rsidR="00B943EF" w:rsidRPr="004A4690">
        <w:rPr>
          <w:rFonts w:cs="Arial"/>
        </w:rPr>
        <w:tab/>
      </w:r>
      <w:r w:rsidRPr="004A4690">
        <w:rPr>
          <w:rFonts w:cs="Arial"/>
        </w:rPr>
        <w:t xml:space="preserve">Đối với những vấn đề có thể ảnh hưởng đến tình hình tài chính của Công ty phát sinh sau ngày lập báo cáo này, chúng tôi sẽ cập nhật </w:t>
      </w:r>
      <w:r w:rsidR="005A7073" w:rsidRPr="004A4690">
        <w:rPr>
          <w:rFonts w:cs="Arial"/>
        </w:rPr>
        <w:t xml:space="preserve">trong </w:t>
      </w:r>
      <w:r w:rsidR="003C478E" w:rsidRPr="004A4690">
        <w:rPr>
          <w:rFonts w:cs="Arial"/>
        </w:rPr>
        <w:t xml:space="preserve">kỳ </w:t>
      </w:r>
      <w:r w:rsidRPr="004A4690">
        <w:rPr>
          <w:rFonts w:cs="Arial"/>
        </w:rPr>
        <w:t>báo cáo tiếp theo;</w:t>
      </w:r>
    </w:p>
    <w:p w14:paraId="029F3110" w14:textId="77777777" w:rsidR="00F638A7" w:rsidRPr="004A4690" w:rsidRDefault="00F638A7">
      <w:pPr>
        <w:ind w:left="357" w:hanging="357"/>
        <w:rPr>
          <w:rFonts w:cs="Arial"/>
        </w:rPr>
      </w:pPr>
    </w:p>
    <w:p w14:paraId="3029DB20" w14:textId="123BA6CB" w:rsidR="00F638A7" w:rsidRPr="004A4690" w:rsidRDefault="00F638A7">
      <w:pPr>
        <w:ind w:left="357" w:hanging="357"/>
        <w:rPr>
          <w:rFonts w:cs="Arial"/>
        </w:rPr>
      </w:pPr>
      <w:r w:rsidRPr="004A4690">
        <w:rPr>
          <w:rFonts w:cs="Arial"/>
        </w:rPr>
        <w:t>(3)</w:t>
      </w:r>
      <w:r w:rsidR="00B943EF" w:rsidRPr="004A4690">
        <w:rPr>
          <w:rFonts w:cs="Arial"/>
        </w:rPr>
        <w:tab/>
      </w:r>
      <w:r w:rsidRPr="004A4690">
        <w:rPr>
          <w:rFonts w:cs="Arial"/>
        </w:rPr>
        <w:t xml:space="preserve">Chúng tôi xin hoàn toàn chịu trách nhiệm trước </w:t>
      </w:r>
      <w:r w:rsidR="00051DE1" w:rsidRPr="004A4690">
        <w:rPr>
          <w:rFonts w:cs="Arial"/>
        </w:rPr>
        <w:t>p</w:t>
      </w:r>
      <w:r w:rsidRPr="004A4690">
        <w:rPr>
          <w:rFonts w:cs="Arial"/>
        </w:rPr>
        <w:t>háp luật về tính chính xác và trung thực của nội dung báo cáo.</w:t>
      </w:r>
    </w:p>
    <w:p w14:paraId="5EBFF338" w14:textId="77777777" w:rsidR="009A6720" w:rsidRPr="004A4690" w:rsidRDefault="009A6720" w:rsidP="009A6720">
      <w:pPr>
        <w:rPr>
          <w:rFonts w:cs="Arial"/>
        </w:rPr>
      </w:pPr>
    </w:p>
    <w:p w14:paraId="04E28BBE" w14:textId="77777777" w:rsidR="009A6720" w:rsidRPr="004A4690" w:rsidRDefault="009A6720" w:rsidP="009A6720">
      <w:pPr>
        <w:tabs>
          <w:tab w:val="center" w:pos="5387"/>
          <w:tab w:val="left" w:pos="6300"/>
          <w:tab w:val="decimal" w:pos="7380"/>
          <w:tab w:val="left" w:pos="7740"/>
          <w:tab w:val="decimal" w:pos="8820"/>
        </w:tabs>
        <w:rPr>
          <w:rFonts w:cs="Arial"/>
        </w:rPr>
      </w:pPr>
    </w:p>
    <w:tbl>
      <w:tblPr>
        <w:tblW w:w="8903" w:type="dxa"/>
        <w:tblLook w:val="01E0" w:firstRow="1" w:lastRow="1" w:firstColumn="1" w:lastColumn="1" w:noHBand="0" w:noVBand="0"/>
      </w:tblPr>
      <w:tblGrid>
        <w:gridCol w:w="2967"/>
        <w:gridCol w:w="2968"/>
        <w:gridCol w:w="2968"/>
      </w:tblGrid>
      <w:tr w:rsidR="009A6720" w:rsidRPr="004A4690" w14:paraId="0C22A267" w14:textId="77777777" w:rsidTr="009115A0">
        <w:tc>
          <w:tcPr>
            <w:tcW w:w="2967" w:type="dxa"/>
            <w:vAlign w:val="bottom"/>
          </w:tcPr>
          <w:p w14:paraId="62267325" w14:textId="3B4215F7" w:rsidR="009A6720" w:rsidRPr="004A4690" w:rsidRDefault="009A6720" w:rsidP="009115A0">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7151713B" w14:textId="77777777" w:rsidR="009A6720" w:rsidRPr="004A4690" w:rsidRDefault="009A6720" w:rsidP="009115A0">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781C2C34" w14:textId="77777777" w:rsidR="009A6720" w:rsidRPr="004A4690" w:rsidRDefault="009A6720" w:rsidP="009115A0">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6BD8CEF5" w14:textId="77777777" w:rsidR="009A6720" w:rsidRPr="004A4690" w:rsidRDefault="009A6720" w:rsidP="009115A0">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778887CF" w14:textId="77777777" w:rsidR="009A6720" w:rsidRPr="004A4690" w:rsidRDefault="009A6720" w:rsidP="009115A0">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4BCF0550" w14:textId="77777777" w:rsidR="009A6720" w:rsidRPr="004A4690" w:rsidRDefault="009A6720" w:rsidP="009115A0">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600BA44E" w14:textId="77777777" w:rsidR="009A6720" w:rsidRPr="004A4690" w:rsidRDefault="009A6720" w:rsidP="009115A0">
            <w:pPr>
              <w:widowControl w:val="0"/>
              <w:pBdr>
                <w:bottom w:val="single" w:sz="4" w:space="1" w:color="auto"/>
              </w:pBdr>
              <w:tabs>
                <w:tab w:val="center" w:pos="5387"/>
                <w:tab w:val="left" w:pos="6300"/>
                <w:tab w:val="decimal" w:pos="7380"/>
                <w:tab w:val="left" w:pos="7740"/>
                <w:tab w:val="decimal" w:pos="8820"/>
              </w:tabs>
              <w:ind w:left="-115" w:right="58"/>
              <w:rPr>
                <w:rFonts w:cs="Arial"/>
              </w:rPr>
            </w:pPr>
          </w:p>
        </w:tc>
        <w:tc>
          <w:tcPr>
            <w:tcW w:w="2968" w:type="dxa"/>
            <w:vAlign w:val="bottom"/>
          </w:tcPr>
          <w:p w14:paraId="7516117D" w14:textId="078B4A40" w:rsidR="009A6720" w:rsidRPr="004A4690" w:rsidRDefault="009A6720" w:rsidP="009115A0">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05AC3A37" w14:textId="77777777" w:rsidR="009A6720" w:rsidRPr="004A4690" w:rsidRDefault="009A6720" w:rsidP="009115A0">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6AA9F160" w14:textId="77777777" w:rsidR="009A6720" w:rsidRPr="004A4690" w:rsidRDefault="009A6720" w:rsidP="009115A0">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149DF194" w14:textId="77777777" w:rsidR="009A6720" w:rsidRPr="004A4690" w:rsidRDefault="009A6720" w:rsidP="009115A0">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0A497E5B" w14:textId="77777777" w:rsidR="009A6720" w:rsidRPr="004A4690" w:rsidRDefault="009A6720" w:rsidP="009115A0">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40811664" w14:textId="77777777" w:rsidR="009A6720" w:rsidRPr="004A4690" w:rsidRDefault="009A6720" w:rsidP="009115A0">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3344D00C" w14:textId="77777777" w:rsidR="009A6720" w:rsidRPr="004A4690" w:rsidRDefault="009A6720" w:rsidP="009115A0">
            <w:pPr>
              <w:widowControl w:val="0"/>
              <w:pBdr>
                <w:bottom w:val="single" w:sz="4" w:space="1" w:color="auto"/>
              </w:pBdr>
              <w:tabs>
                <w:tab w:val="center" w:pos="5387"/>
                <w:tab w:val="left" w:pos="6300"/>
                <w:tab w:val="decimal" w:pos="7380"/>
                <w:tab w:val="left" w:pos="7740"/>
                <w:tab w:val="decimal" w:pos="8820"/>
              </w:tabs>
              <w:ind w:left="-115" w:right="58"/>
              <w:rPr>
                <w:rFonts w:cs="Arial"/>
              </w:rPr>
            </w:pPr>
          </w:p>
        </w:tc>
        <w:tc>
          <w:tcPr>
            <w:tcW w:w="2968" w:type="dxa"/>
            <w:vAlign w:val="bottom"/>
          </w:tcPr>
          <w:p w14:paraId="597721A6" w14:textId="441818B4" w:rsidR="009A6720" w:rsidRPr="004A4690" w:rsidRDefault="009A6720" w:rsidP="009115A0">
            <w:pPr>
              <w:widowControl w:val="0"/>
              <w:tabs>
                <w:tab w:val="center" w:pos="5387"/>
                <w:tab w:val="left" w:pos="6300"/>
                <w:tab w:val="decimal" w:pos="7380"/>
                <w:tab w:val="left" w:pos="7740"/>
                <w:tab w:val="decimal" w:pos="8820"/>
              </w:tabs>
              <w:ind w:left="-115" w:right="58"/>
              <w:rPr>
                <w:rFonts w:cs="Arial"/>
              </w:rPr>
            </w:pPr>
          </w:p>
          <w:p w14:paraId="6B787772" w14:textId="77777777" w:rsidR="009A6720" w:rsidRPr="004A4690" w:rsidRDefault="009A6720" w:rsidP="009115A0">
            <w:pPr>
              <w:widowControl w:val="0"/>
              <w:tabs>
                <w:tab w:val="center" w:pos="5387"/>
                <w:tab w:val="left" w:pos="6300"/>
                <w:tab w:val="decimal" w:pos="7380"/>
                <w:tab w:val="left" w:pos="7740"/>
                <w:tab w:val="decimal" w:pos="8820"/>
              </w:tabs>
              <w:ind w:left="-115" w:right="58"/>
              <w:rPr>
                <w:rFonts w:cs="Arial"/>
              </w:rPr>
            </w:pPr>
          </w:p>
          <w:p w14:paraId="4A52BD70" w14:textId="77777777" w:rsidR="009A6720" w:rsidRPr="004A4690" w:rsidRDefault="009A6720" w:rsidP="009115A0">
            <w:pPr>
              <w:widowControl w:val="0"/>
              <w:tabs>
                <w:tab w:val="center" w:pos="5387"/>
                <w:tab w:val="left" w:pos="6300"/>
                <w:tab w:val="decimal" w:pos="7380"/>
                <w:tab w:val="left" w:pos="7740"/>
                <w:tab w:val="decimal" w:pos="8820"/>
              </w:tabs>
              <w:ind w:left="-115" w:right="58"/>
              <w:rPr>
                <w:rFonts w:cs="Arial"/>
              </w:rPr>
            </w:pPr>
          </w:p>
          <w:p w14:paraId="633A4D40" w14:textId="77777777" w:rsidR="009A6720" w:rsidRPr="004A4690" w:rsidRDefault="009A6720" w:rsidP="009115A0">
            <w:pPr>
              <w:widowControl w:val="0"/>
              <w:tabs>
                <w:tab w:val="center" w:pos="5387"/>
                <w:tab w:val="left" w:pos="6300"/>
                <w:tab w:val="decimal" w:pos="7380"/>
                <w:tab w:val="left" w:pos="7740"/>
                <w:tab w:val="decimal" w:pos="8820"/>
              </w:tabs>
              <w:ind w:left="-115" w:right="58"/>
              <w:rPr>
                <w:rFonts w:cs="Arial"/>
              </w:rPr>
            </w:pPr>
          </w:p>
          <w:p w14:paraId="4EB268BD" w14:textId="77777777" w:rsidR="009A6720" w:rsidRPr="004A4690" w:rsidRDefault="009A6720" w:rsidP="009115A0">
            <w:pPr>
              <w:widowControl w:val="0"/>
              <w:tabs>
                <w:tab w:val="center" w:pos="5387"/>
                <w:tab w:val="left" w:pos="6300"/>
                <w:tab w:val="decimal" w:pos="7380"/>
                <w:tab w:val="left" w:pos="7740"/>
                <w:tab w:val="decimal" w:pos="8820"/>
              </w:tabs>
              <w:ind w:left="-115" w:right="58"/>
              <w:rPr>
                <w:rFonts w:cs="Arial"/>
              </w:rPr>
            </w:pPr>
          </w:p>
          <w:p w14:paraId="2D69085B" w14:textId="77777777" w:rsidR="009A6720" w:rsidRPr="004A4690" w:rsidRDefault="009A6720" w:rsidP="009115A0">
            <w:pPr>
              <w:widowControl w:val="0"/>
              <w:tabs>
                <w:tab w:val="center" w:pos="5387"/>
                <w:tab w:val="left" w:pos="6300"/>
                <w:tab w:val="decimal" w:pos="7380"/>
                <w:tab w:val="left" w:pos="7740"/>
                <w:tab w:val="decimal" w:pos="8820"/>
              </w:tabs>
              <w:ind w:left="-115" w:right="58"/>
              <w:rPr>
                <w:rFonts w:cs="Arial"/>
              </w:rPr>
            </w:pPr>
          </w:p>
          <w:p w14:paraId="317261E7" w14:textId="77777777" w:rsidR="009A6720" w:rsidRPr="004A4690" w:rsidRDefault="009A6720" w:rsidP="009115A0">
            <w:pPr>
              <w:widowControl w:val="0"/>
              <w:pBdr>
                <w:bottom w:val="single" w:sz="4" w:space="1" w:color="auto"/>
              </w:pBdr>
              <w:tabs>
                <w:tab w:val="center" w:pos="5387"/>
                <w:tab w:val="left" w:pos="6300"/>
                <w:tab w:val="decimal" w:pos="7380"/>
                <w:tab w:val="left" w:pos="7740"/>
                <w:tab w:val="decimal" w:pos="8820"/>
              </w:tabs>
              <w:ind w:left="-115" w:right="58"/>
              <w:rPr>
                <w:rFonts w:cs="Arial"/>
              </w:rPr>
            </w:pPr>
          </w:p>
        </w:tc>
      </w:tr>
      <w:tr w:rsidR="00A507F2" w:rsidRPr="004A4690" w14:paraId="2B906129" w14:textId="77777777" w:rsidTr="009115A0">
        <w:tc>
          <w:tcPr>
            <w:tcW w:w="2967" w:type="dxa"/>
          </w:tcPr>
          <w:p w14:paraId="798235DD" w14:textId="77777777" w:rsidR="00F00CDD" w:rsidRPr="002A0B87" w:rsidRDefault="00F00CDD" w:rsidP="00F00CDD">
            <w:pPr>
              <w:widowControl w:val="0"/>
              <w:ind w:left="-115" w:right="58"/>
              <w:rPr>
                <w:rFonts w:cs="Arial"/>
              </w:rPr>
            </w:pPr>
            <w:r w:rsidRPr="002A0B87">
              <w:rPr>
                <w:rFonts w:cs="Arial"/>
              </w:rPr>
              <w:t xml:space="preserve">Bà Nguyễn Thị </w:t>
            </w:r>
            <w:r>
              <w:rPr>
                <w:rFonts w:cs="Arial"/>
              </w:rPr>
              <w:t>Vân</w:t>
            </w:r>
          </w:p>
          <w:p w14:paraId="19E25BFC" w14:textId="400894BA" w:rsidR="00A507F2" w:rsidRPr="00754161" w:rsidRDefault="00F00CDD" w:rsidP="00A507F2">
            <w:pPr>
              <w:widowControl w:val="0"/>
              <w:tabs>
                <w:tab w:val="center" w:pos="5387"/>
                <w:tab w:val="left" w:pos="6300"/>
                <w:tab w:val="decimal" w:pos="7380"/>
                <w:tab w:val="left" w:pos="7740"/>
                <w:tab w:val="decimal" w:pos="8820"/>
              </w:tabs>
              <w:ind w:left="-115" w:right="58"/>
              <w:rPr>
                <w:rFonts w:cs="Arial"/>
                <w:highlight w:val="yellow"/>
              </w:rPr>
            </w:pPr>
            <w:r w:rsidRPr="002A0B87">
              <w:rPr>
                <w:rFonts w:cs="Arial"/>
              </w:rPr>
              <w:t xml:space="preserve">Kế toán </w:t>
            </w:r>
            <w:r w:rsidRPr="009E3F80" w:rsidDel="00335B18">
              <w:rPr>
                <w:rFonts w:cs="Arial"/>
              </w:rPr>
              <w:t>Trưởng</w:t>
            </w:r>
          </w:p>
        </w:tc>
        <w:tc>
          <w:tcPr>
            <w:tcW w:w="2968" w:type="dxa"/>
          </w:tcPr>
          <w:p w14:paraId="6C7BEAAF" w14:textId="13B636F4" w:rsidR="003716DA" w:rsidRPr="00A04930" w:rsidRDefault="003716DA" w:rsidP="003716DA">
            <w:pPr>
              <w:widowControl w:val="0"/>
              <w:tabs>
                <w:tab w:val="center" w:pos="5387"/>
                <w:tab w:val="left" w:pos="6300"/>
                <w:tab w:val="decimal" w:pos="7380"/>
                <w:tab w:val="left" w:pos="7740"/>
                <w:tab w:val="decimal" w:pos="8820"/>
              </w:tabs>
              <w:ind w:left="-115"/>
              <w:rPr>
                <w:rFonts w:cs="Arial"/>
              </w:rPr>
            </w:pPr>
            <w:proofErr w:type="spellStart"/>
            <w:r w:rsidRPr="00F00CDD">
              <w:rPr>
                <w:rFonts w:cs="Arial"/>
                <w:lang w:val="en-US"/>
              </w:rPr>
              <w:t>Ông</w:t>
            </w:r>
            <w:proofErr w:type="spellEnd"/>
            <w:r w:rsidRPr="00F00CDD">
              <w:rPr>
                <w:rFonts w:cs="Arial"/>
                <w:lang w:val="en-US"/>
              </w:rPr>
              <w:t xml:space="preserve"> </w:t>
            </w:r>
            <w:proofErr w:type="spellStart"/>
            <w:r w:rsidR="00F360DD">
              <w:rPr>
                <w:rFonts w:cs="Arial"/>
                <w:lang w:val="en-US"/>
              </w:rPr>
              <w:t>Đinh</w:t>
            </w:r>
            <w:proofErr w:type="spellEnd"/>
            <w:r w:rsidR="00F360DD">
              <w:rPr>
                <w:rFonts w:cs="Arial"/>
                <w:lang w:val="en-US"/>
              </w:rPr>
              <w:t xml:space="preserve"> </w:t>
            </w:r>
            <w:proofErr w:type="spellStart"/>
            <w:r w:rsidR="00F360DD">
              <w:rPr>
                <w:rFonts w:cs="Arial"/>
                <w:lang w:val="en-US"/>
              </w:rPr>
              <w:t>Ngọc</w:t>
            </w:r>
            <w:proofErr w:type="spellEnd"/>
            <w:r w:rsidR="00F360DD">
              <w:rPr>
                <w:rFonts w:cs="Arial"/>
                <w:lang w:val="en-US"/>
              </w:rPr>
              <w:t xml:space="preserve"> </w:t>
            </w:r>
            <w:proofErr w:type="spellStart"/>
            <w:r w:rsidR="00F360DD">
              <w:rPr>
                <w:rFonts w:cs="Arial"/>
                <w:lang w:val="en-US"/>
              </w:rPr>
              <w:t>Bằng</w:t>
            </w:r>
            <w:proofErr w:type="spellEnd"/>
          </w:p>
          <w:p w14:paraId="3AA16D24" w14:textId="4076B712" w:rsidR="00726EA1" w:rsidRDefault="003716DA" w:rsidP="00A507F2">
            <w:pPr>
              <w:widowControl w:val="0"/>
              <w:tabs>
                <w:tab w:val="center" w:pos="5387"/>
                <w:tab w:val="left" w:pos="6300"/>
                <w:tab w:val="decimal" w:pos="7380"/>
                <w:tab w:val="left" w:pos="7740"/>
                <w:tab w:val="decimal" w:pos="8820"/>
              </w:tabs>
              <w:ind w:left="-115"/>
              <w:rPr>
                <w:rFonts w:cs="Arial"/>
                <w:lang w:val="en-US"/>
              </w:rPr>
            </w:pPr>
            <w:proofErr w:type="spellStart"/>
            <w:r w:rsidRPr="00A04930">
              <w:rPr>
                <w:rFonts w:cs="Arial"/>
                <w:lang w:val="en-US"/>
              </w:rPr>
              <w:t>Trưởng</w:t>
            </w:r>
            <w:proofErr w:type="spellEnd"/>
            <w:r w:rsidRPr="00A04930">
              <w:rPr>
                <w:rFonts w:cs="Arial"/>
                <w:lang w:val="en-US"/>
              </w:rPr>
              <w:t xml:space="preserve"> </w:t>
            </w:r>
            <w:proofErr w:type="spellStart"/>
            <w:r w:rsidRPr="00A04930">
              <w:rPr>
                <w:rFonts w:cs="Arial"/>
                <w:lang w:val="en-US"/>
              </w:rPr>
              <w:t>bộ</w:t>
            </w:r>
            <w:proofErr w:type="spellEnd"/>
            <w:r w:rsidRPr="00A04930">
              <w:rPr>
                <w:rFonts w:cs="Arial"/>
                <w:lang w:val="en-US"/>
              </w:rPr>
              <w:t xml:space="preserve"> </w:t>
            </w:r>
            <w:proofErr w:type="spellStart"/>
            <w:r w:rsidRPr="00A04930">
              <w:rPr>
                <w:rFonts w:cs="Arial"/>
                <w:lang w:val="en-US"/>
              </w:rPr>
              <w:t>phận</w:t>
            </w:r>
            <w:proofErr w:type="spellEnd"/>
            <w:r w:rsidRPr="00A04930">
              <w:rPr>
                <w:rFonts w:cs="Arial"/>
                <w:lang w:val="en-US"/>
              </w:rPr>
              <w:t xml:space="preserve"> </w:t>
            </w:r>
            <w:proofErr w:type="spellStart"/>
            <w:r w:rsidRPr="00A04930">
              <w:rPr>
                <w:rFonts w:cs="Arial"/>
                <w:lang w:val="en-US"/>
              </w:rPr>
              <w:t>kiểm</w:t>
            </w:r>
            <w:proofErr w:type="spellEnd"/>
            <w:r w:rsidRPr="00A04930">
              <w:rPr>
                <w:rFonts w:cs="Arial"/>
                <w:lang w:val="en-US"/>
              </w:rPr>
              <w:t xml:space="preserve"> </w:t>
            </w:r>
            <w:proofErr w:type="spellStart"/>
            <w:r w:rsidRPr="00A04930">
              <w:rPr>
                <w:rFonts w:cs="Arial"/>
                <w:lang w:val="en-US"/>
              </w:rPr>
              <w:t>soát</w:t>
            </w:r>
            <w:proofErr w:type="spellEnd"/>
          </w:p>
          <w:p w14:paraId="50B5D1AD" w14:textId="255A1744" w:rsidR="00A507F2" w:rsidRPr="00754161" w:rsidRDefault="003716DA" w:rsidP="00A507F2">
            <w:pPr>
              <w:widowControl w:val="0"/>
              <w:tabs>
                <w:tab w:val="center" w:pos="5387"/>
                <w:tab w:val="left" w:pos="6300"/>
                <w:tab w:val="decimal" w:pos="7380"/>
                <w:tab w:val="left" w:pos="7740"/>
                <w:tab w:val="decimal" w:pos="8820"/>
              </w:tabs>
              <w:ind w:left="-115"/>
              <w:rPr>
                <w:rFonts w:cs="Arial"/>
                <w:highlight w:val="yellow"/>
              </w:rPr>
            </w:pPr>
            <w:r w:rsidRPr="00A04930">
              <w:rPr>
                <w:rFonts w:cs="Arial"/>
                <w:lang w:val="en-US"/>
              </w:rPr>
              <w:t>nội bộ</w:t>
            </w:r>
          </w:p>
        </w:tc>
        <w:tc>
          <w:tcPr>
            <w:tcW w:w="2968" w:type="dxa"/>
          </w:tcPr>
          <w:p w14:paraId="79312FD4" w14:textId="77777777" w:rsidR="00A507F2" w:rsidRPr="002A0B87" w:rsidRDefault="00A507F2" w:rsidP="00A507F2">
            <w:pPr>
              <w:widowControl w:val="0"/>
              <w:ind w:left="-115" w:right="58"/>
              <w:contextualSpacing/>
              <w:rPr>
                <w:rFonts w:cs="Arial"/>
              </w:rPr>
            </w:pPr>
            <w:r>
              <w:rPr>
                <w:rFonts w:cs="Arial"/>
              </w:rPr>
              <w:t>Ông Lee Jin Hwan</w:t>
            </w:r>
          </w:p>
          <w:p w14:paraId="44026959" w14:textId="2CB71477" w:rsidR="00A507F2" w:rsidRPr="002A5219" w:rsidRDefault="00A507F2" w:rsidP="00A507F2">
            <w:pPr>
              <w:widowControl w:val="0"/>
              <w:tabs>
                <w:tab w:val="center" w:pos="5387"/>
                <w:tab w:val="left" w:pos="6300"/>
                <w:tab w:val="decimal" w:pos="7380"/>
                <w:tab w:val="left" w:pos="7740"/>
                <w:tab w:val="decimal" w:pos="8820"/>
              </w:tabs>
              <w:ind w:left="-115" w:right="58"/>
              <w:rPr>
                <w:rFonts w:cs="Arial"/>
              </w:rPr>
            </w:pPr>
            <w:r>
              <w:rPr>
                <w:rFonts w:cs="Arial"/>
              </w:rPr>
              <w:t>Tổng Giám đốc</w:t>
            </w:r>
          </w:p>
        </w:tc>
      </w:tr>
    </w:tbl>
    <w:p w14:paraId="5CEC35F6" w14:textId="77777777" w:rsidR="009A6720" w:rsidRPr="004A4690" w:rsidRDefault="009A6720" w:rsidP="009A6720">
      <w:pPr>
        <w:tabs>
          <w:tab w:val="center" w:pos="5387"/>
          <w:tab w:val="left" w:pos="6300"/>
          <w:tab w:val="decimal" w:pos="7380"/>
          <w:tab w:val="left" w:pos="7740"/>
          <w:tab w:val="decimal" w:pos="8820"/>
        </w:tabs>
        <w:rPr>
          <w:rFonts w:cs="Arial"/>
        </w:rPr>
      </w:pPr>
    </w:p>
    <w:p w14:paraId="6CDF16ED" w14:textId="77777777" w:rsidR="009A6720" w:rsidRPr="004A4690" w:rsidRDefault="009A6720" w:rsidP="009A6720">
      <w:pPr>
        <w:tabs>
          <w:tab w:val="center" w:pos="5387"/>
          <w:tab w:val="left" w:pos="6300"/>
          <w:tab w:val="decimal" w:pos="7380"/>
          <w:tab w:val="left" w:pos="7740"/>
          <w:tab w:val="decimal" w:pos="8820"/>
        </w:tabs>
        <w:rPr>
          <w:rFonts w:cs="Arial"/>
        </w:rPr>
      </w:pPr>
    </w:p>
    <w:p w14:paraId="457F65E7" w14:textId="77777777" w:rsidR="009A6720" w:rsidRPr="004A4690" w:rsidRDefault="009A6720" w:rsidP="009A6720">
      <w:pPr>
        <w:tabs>
          <w:tab w:val="left" w:pos="5387"/>
        </w:tabs>
        <w:overflowPunct/>
        <w:autoSpaceDE/>
        <w:autoSpaceDN/>
        <w:adjustRightInd/>
        <w:ind w:right="318"/>
        <w:textAlignment w:val="auto"/>
        <w:rPr>
          <w:rFonts w:cs="Arial"/>
        </w:rPr>
      </w:pPr>
      <w:r w:rsidRPr="004A4690">
        <w:rPr>
          <w:rFonts w:cs="Arial"/>
        </w:rPr>
        <w:t>Hà Nội, Việt Nam</w:t>
      </w:r>
    </w:p>
    <w:p w14:paraId="437526A9" w14:textId="77777777" w:rsidR="009A6720" w:rsidRPr="004A4690" w:rsidRDefault="009A6720" w:rsidP="009A6720">
      <w:pPr>
        <w:tabs>
          <w:tab w:val="left" w:pos="2410"/>
          <w:tab w:val="left" w:pos="4500"/>
        </w:tabs>
        <w:overflowPunct/>
        <w:autoSpaceDE/>
        <w:autoSpaceDN/>
        <w:adjustRightInd/>
        <w:ind w:right="318"/>
        <w:textAlignment w:val="auto"/>
        <w:rPr>
          <w:rFonts w:cs="Arial"/>
        </w:rPr>
      </w:pPr>
    </w:p>
    <w:p w14:paraId="0058EFC6" w14:textId="38056C3F" w:rsidR="009A6720" w:rsidRPr="004A4690" w:rsidRDefault="009A6720" w:rsidP="009A6720">
      <w:pPr>
        <w:overflowPunct/>
        <w:autoSpaceDE/>
        <w:autoSpaceDN/>
        <w:adjustRightInd/>
        <w:textAlignment w:val="auto"/>
        <w:rPr>
          <w:rFonts w:cs="Arial"/>
        </w:rPr>
      </w:pPr>
      <w:r w:rsidRPr="00C61E86">
        <w:rPr>
          <w:rFonts w:cs="Arial"/>
          <w:highlight w:val="yellow"/>
        </w:rPr>
        <w:t xml:space="preserve">Ngày </w:t>
      </w:r>
      <w:r w:rsidR="009C32D1" w:rsidRPr="00C61E86">
        <w:rPr>
          <w:rFonts w:cs="Arial"/>
          <w:highlight w:val="yellow"/>
          <w:lang w:val="en-US"/>
        </w:rPr>
        <w:t>07</w:t>
      </w:r>
      <w:r w:rsidR="00707C96" w:rsidRPr="00C61E86">
        <w:rPr>
          <w:rFonts w:cs="Arial"/>
          <w:highlight w:val="yellow"/>
          <w:lang w:val="en-US"/>
        </w:rPr>
        <w:t xml:space="preserve"> </w:t>
      </w:r>
      <w:r w:rsidRPr="00C61E86">
        <w:rPr>
          <w:rFonts w:cs="Arial"/>
          <w:highlight w:val="yellow"/>
        </w:rPr>
        <w:t xml:space="preserve">tháng </w:t>
      </w:r>
      <w:r w:rsidR="00D217A8" w:rsidRPr="00C61E86">
        <w:rPr>
          <w:rFonts w:cs="Arial"/>
          <w:highlight w:val="yellow"/>
          <w:lang w:val="en-US"/>
        </w:rPr>
        <w:t>03</w:t>
      </w:r>
      <w:r w:rsidR="00CC1FE2" w:rsidRPr="00C61E86">
        <w:rPr>
          <w:rFonts w:cs="Arial"/>
          <w:highlight w:val="yellow"/>
        </w:rPr>
        <w:t xml:space="preserve"> </w:t>
      </w:r>
      <w:r w:rsidRPr="00C61E86">
        <w:rPr>
          <w:rFonts w:cs="Arial"/>
          <w:highlight w:val="yellow"/>
        </w:rPr>
        <w:t>năm 202</w:t>
      </w:r>
      <w:r w:rsidR="00380CD6" w:rsidRPr="00C61E86">
        <w:rPr>
          <w:rFonts w:cs="Arial"/>
          <w:highlight w:val="yellow"/>
          <w:lang w:val="en-US"/>
        </w:rPr>
        <w:t>3</w:t>
      </w:r>
    </w:p>
    <w:p w14:paraId="02DBD1B8" w14:textId="77777777" w:rsidR="009A6720" w:rsidRPr="004A4690" w:rsidRDefault="009A6720" w:rsidP="009A6720">
      <w:pPr>
        <w:pStyle w:val="BodyText"/>
        <w:rPr>
          <w:rFonts w:cs="Arial"/>
          <w:lang w:val="en-GB"/>
        </w:rPr>
      </w:pPr>
    </w:p>
    <w:p w14:paraId="30FB9C01" w14:textId="77777777" w:rsidR="0096224F" w:rsidRPr="004A4690" w:rsidRDefault="0096224F">
      <w:pPr>
        <w:pStyle w:val="BodyText"/>
        <w:jc w:val="left"/>
        <w:rPr>
          <w:rFonts w:cs="Arial"/>
          <w:lang w:val="es-ES"/>
        </w:rPr>
        <w:sectPr w:rsidR="0096224F" w:rsidRPr="004A4690" w:rsidSect="006D44A2">
          <w:footerReference w:type="default" r:id="rId32"/>
          <w:pgSz w:w="11909" w:h="16834" w:code="9"/>
          <w:pgMar w:top="1440" w:right="1440" w:bottom="862" w:left="1582" w:header="720" w:footer="578" w:gutter="0"/>
          <w:pgNumType w:start="6"/>
          <w:cols w:space="720"/>
          <w:docGrid w:linePitch="272"/>
        </w:sectPr>
      </w:pPr>
    </w:p>
    <w:p w14:paraId="24B51022" w14:textId="7DB190ED" w:rsidR="006D5161" w:rsidRPr="004A4690" w:rsidRDefault="006D5161" w:rsidP="004A4690">
      <w:pPr>
        <w:pStyle w:val="Toptabletext"/>
        <w:jc w:val="left"/>
        <w:outlineLvl w:val="0"/>
        <w:rPr>
          <w:rFonts w:cs="Arial"/>
          <w:b/>
          <w:i w:val="0"/>
        </w:rPr>
      </w:pPr>
      <w:r w:rsidRPr="004A4690">
        <w:rPr>
          <w:rFonts w:cs="Arial"/>
          <w:b/>
          <w:i w:val="0"/>
        </w:rPr>
        <w:lastRenderedPageBreak/>
        <w:t>BẢNG TỔNG HỢP CÁC CHỈ TIÊU RỦI RO VÀ VỐN KHẢ DỤNG</w:t>
      </w:r>
    </w:p>
    <w:p w14:paraId="2011BF19" w14:textId="77777777" w:rsidR="006D5161" w:rsidRPr="004A4690" w:rsidRDefault="006D5161" w:rsidP="004A4690">
      <w:pPr>
        <w:pStyle w:val="BodyText"/>
        <w:rPr>
          <w:rFonts w:cs="Arial"/>
          <w:i/>
        </w:rPr>
      </w:pPr>
    </w:p>
    <w:p w14:paraId="13718AF7" w14:textId="5260644D" w:rsidR="007C3868" w:rsidRPr="004A4690" w:rsidRDefault="00E60471" w:rsidP="00E973A7">
      <w:pPr>
        <w:pStyle w:val="Toptabletext"/>
        <w:rPr>
          <w:rFonts w:cs="Arial"/>
          <w:i w:val="0"/>
        </w:rPr>
      </w:pPr>
      <w:r w:rsidRPr="004A4690">
        <w:rPr>
          <w:rFonts w:cs="Arial"/>
        </w:rPr>
        <w:t xml:space="preserve">Đơn vị tính: </w:t>
      </w:r>
      <w:r w:rsidR="007C3868" w:rsidRPr="004A4690">
        <w:rPr>
          <w:rFonts w:cs="Arial"/>
        </w:rPr>
        <w:t>VN</w:t>
      </w:r>
      <w:r w:rsidR="00571DE3" w:rsidRPr="004A4690">
        <w:rPr>
          <w:rFonts w:cs="Arial"/>
        </w:rPr>
        <w:t>D</w:t>
      </w:r>
    </w:p>
    <w:tbl>
      <w:tblPr>
        <w:tblW w:w="8891" w:type="dxa"/>
        <w:tblLayout w:type="fixed"/>
        <w:tblLook w:val="0000" w:firstRow="0" w:lastRow="0" w:firstColumn="0" w:lastColumn="0" w:noHBand="0" w:noVBand="0"/>
      </w:tblPr>
      <w:tblGrid>
        <w:gridCol w:w="717"/>
        <w:gridCol w:w="4926"/>
        <w:gridCol w:w="1130"/>
        <w:gridCol w:w="2118"/>
      </w:tblGrid>
      <w:tr w:rsidR="00C41594" w:rsidRPr="004A4690" w14:paraId="32E45534" w14:textId="77777777" w:rsidTr="0017434F">
        <w:tc>
          <w:tcPr>
            <w:tcW w:w="717" w:type="dxa"/>
            <w:tcBorders>
              <w:top w:val="double" w:sz="6" w:space="0" w:color="auto"/>
              <w:left w:val="double" w:sz="6" w:space="0" w:color="auto"/>
              <w:bottom w:val="single" w:sz="4" w:space="0" w:color="auto"/>
              <w:right w:val="single" w:sz="4" w:space="0" w:color="auto"/>
            </w:tcBorders>
            <w:vAlign w:val="bottom"/>
          </w:tcPr>
          <w:p w14:paraId="05ECF3E2" w14:textId="77777777" w:rsidR="008642F5" w:rsidRPr="004A4690" w:rsidRDefault="008642F5" w:rsidP="004A4690">
            <w:pPr>
              <w:spacing w:before="120" w:after="120"/>
              <w:jc w:val="center"/>
              <w:rPr>
                <w:rFonts w:cs="Arial"/>
                <w:i/>
              </w:rPr>
            </w:pPr>
            <w:r w:rsidRPr="004A4690">
              <w:rPr>
                <w:rFonts w:cs="Arial"/>
                <w:i/>
              </w:rPr>
              <w:t>STT</w:t>
            </w:r>
          </w:p>
        </w:tc>
        <w:tc>
          <w:tcPr>
            <w:tcW w:w="4926" w:type="dxa"/>
            <w:tcBorders>
              <w:top w:val="double" w:sz="6" w:space="0" w:color="auto"/>
              <w:left w:val="single" w:sz="4" w:space="0" w:color="auto"/>
              <w:bottom w:val="single" w:sz="4" w:space="0" w:color="auto"/>
              <w:right w:val="single" w:sz="4" w:space="0" w:color="auto"/>
            </w:tcBorders>
            <w:vAlign w:val="bottom"/>
          </w:tcPr>
          <w:p w14:paraId="6E54E9E2" w14:textId="77777777" w:rsidR="008642F5" w:rsidRPr="004A4690" w:rsidRDefault="008642F5">
            <w:pPr>
              <w:pStyle w:val="Heading7"/>
              <w:spacing w:after="120"/>
              <w:rPr>
                <w:rFonts w:cs="Arial"/>
                <w:sz w:val="20"/>
              </w:rPr>
            </w:pPr>
            <w:r w:rsidRPr="004A4690">
              <w:rPr>
                <w:rFonts w:cs="Arial"/>
                <w:sz w:val="20"/>
              </w:rPr>
              <w:t>CÁC CHỈ TIÊU</w:t>
            </w:r>
          </w:p>
        </w:tc>
        <w:tc>
          <w:tcPr>
            <w:tcW w:w="1130" w:type="dxa"/>
            <w:tcBorders>
              <w:top w:val="double" w:sz="6" w:space="0" w:color="auto"/>
              <w:left w:val="single" w:sz="4" w:space="0" w:color="auto"/>
              <w:bottom w:val="single" w:sz="4" w:space="0" w:color="auto"/>
              <w:right w:val="single" w:sz="4" w:space="0" w:color="auto"/>
            </w:tcBorders>
            <w:vAlign w:val="bottom"/>
          </w:tcPr>
          <w:p w14:paraId="4A9D7990" w14:textId="77777777" w:rsidR="008642F5" w:rsidRPr="004A4690" w:rsidRDefault="008642F5" w:rsidP="000F7FF6">
            <w:pPr>
              <w:spacing w:before="120" w:after="120"/>
              <w:jc w:val="center"/>
              <w:rPr>
                <w:rFonts w:cs="Arial"/>
                <w:i/>
              </w:rPr>
            </w:pPr>
            <w:r w:rsidRPr="004A4690">
              <w:rPr>
                <w:rFonts w:cs="Arial"/>
                <w:i/>
              </w:rPr>
              <w:t>Thuyết minh</w:t>
            </w:r>
          </w:p>
        </w:tc>
        <w:tc>
          <w:tcPr>
            <w:tcW w:w="2118" w:type="dxa"/>
            <w:tcBorders>
              <w:top w:val="double" w:sz="6" w:space="0" w:color="auto"/>
              <w:left w:val="single" w:sz="4" w:space="0" w:color="auto"/>
              <w:bottom w:val="single" w:sz="4" w:space="0" w:color="auto"/>
              <w:right w:val="double" w:sz="6" w:space="0" w:color="auto"/>
            </w:tcBorders>
            <w:vAlign w:val="center"/>
          </w:tcPr>
          <w:p w14:paraId="57ECBE8D" w14:textId="1A9C8955" w:rsidR="00F9219C" w:rsidRPr="004A4690" w:rsidRDefault="008642F5" w:rsidP="0017434F">
            <w:pPr>
              <w:spacing w:before="120"/>
              <w:jc w:val="right"/>
              <w:rPr>
                <w:rFonts w:cs="Arial"/>
                <w:bCs/>
                <w:i/>
              </w:rPr>
            </w:pPr>
            <w:r w:rsidRPr="004A4690">
              <w:rPr>
                <w:rFonts w:cs="Arial"/>
                <w:bCs/>
                <w:i/>
              </w:rPr>
              <w:t>Giá trị rủi ro/</w:t>
            </w:r>
          </w:p>
          <w:p w14:paraId="164D69E6" w14:textId="368CF055" w:rsidR="008642F5" w:rsidRPr="004A4690" w:rsidRDefault="00AD16F4" w:rsidP="0017434F">
            <w:pPr>
              <w:spacing w:after="120"/>
              <w:jc w:val="right"/>
              <w:rPr>
                <w:rFonts w:cs="Arial"/>
                <w:bCs/>
                <w:i/>
              </w:rPr>
            </w:pPr>
            <w:r w:rsidRPr="004A4690">
              <w:rPr>
                <w:rFonts w:cs="Arial"/>
                <w:bCs/>
                <w:i/>
              </w:rPr>
              <w:t xml:space="preserve">Vốn </w:t>
            </w:r>
            <w:r w:rsidR="008642F5" w:rsidRPr="004A4690">
              <w:rPr>
                <w:rFonts w:cs="Arial"/>
                <w:bCs/>
                <w:i/>
              </w:rPr>
              <w:t>khả dụng</w:t>
            </w:r>
          </w:p>
        </w:tc>
      </w:tr>
      <w:tr w:rsidR="00C41594" w:rsidRPr="004A4690" w14:paraId="730FA8AE" w14:textId="77777777" w:rsidTr="00613725">
        <w:tc>
          <w:tcPr>
            <w:tcW w:w="717" w:type="dxa"/>
            <w:tcBorders>
              <w:top w:val="single" w:sz="4" w:space="0" w:color="auto"/>
              <w:left w:val="double" w:sz="6" w:space="0" w:color="auto"/>
              <w:bottom w:val="nil"/>
              <w:right w:val="single" w:sz="4" w:space="0" w:color="auto"/>
            </w:tcBorders>
            <w:vAlign w:val="bottom"/>
          </w:tcPr>
          <w:p w14:paraId="7CA56BA7" w14:textId="77777777" w:rsidR="008642F5" w:rsidRPr="004A4690" w:rsidRDefault="008642F5">
            <w:pPr>
              <w:overflowPunct/>
              <w:autoSpaceDE/>
              <w:autoSpaceDN/>
              <w:adjustRightInd/>
              <w:jc w:val="center"/>
              <w:textAlignment w:val="auto"/>
              <w:rPr>
                <w:rFonts w:cs="Arial"/>
                <w:i/>
                <w:iCs/>
              </w:rPr>
            </w:pPr>
          </w:p>
        </w:tc>
        <w:tc>
          <w:tcPr>
            <w:tcW w:w="4926" w:type="dxa"/>
            <w:tcBorders>
              <w:top w:val="single" w:sz="4" w:space="0" w:color="auto"/>
              <w:left w:val="single" w:sz="4" w:space="0" w:color="auto"/>
              <w:bottom w:val="nil"/>
              <w:right w:val="single" w:sz="4" w:space="0" w:color="auto"/>
            </w:tcBorders>
            <w:vAlign w:val="bottom"/>
          </w:tcPr>
          <w:p w14:paraId="711FD59C" w14:textId="024D42EC" w:rsidR="008642F5" w:rsidRPr="004A4690" w:rsidRDefault="008642F5" w:rsidP="004A4690">
            <w:pPr>
              <w:overflowPunct/>
              <w:autoSpaceDE/>
              <w:autoSpaceDN/>
              <w:adjustRightInd/>
              <w:textAlignment w:val="auto"/>
              <w:rPr>
                <w:rFonts w:cs="Arial"/>
                <w:i/>
                <w:iCs/>
              </w:rPr>
            </w:pPr>
          </w:p>
        </w:tc>
        <w:tc>
          <w:tcPr>
            <w:tcW w:w="1130" w:type="dxa"/>
            <w:tcBorders>
              <w:top w:val="single" w:sz="4" w:space="0" w:color="auto"/>
              <w:left w:val="single" w:sz="4" w:space="0" w:color="auto"/>
              <w:bottom w:val="nil"/>
              <w:right w:val="single" w:sz="4" w:space="0" w:color="auto"/>
            </w:tcBorders>
            <w:vAlign w:val="bottom"/>
          </w:tcPr>
          <w:p w14:paraId="6D52A9E5" w14:textId="77777777" w:rsidR="008642F5" w:rsidRPr="004A4690" w:rsidRDefault="008642F5">
            <w:pPr>
              <w:overflowPunct/>
              <w:autoSpaceDE/>
              <w:autoSpaceDN/>
              <w:adjustRightInd/>
              <w:jc w:val="center"/>
              <w:textAlignment w:val="auto"/>
              <w:rPr>
                <w:rFonts w:cs="Arial"/>
                <w:i/>
                <w:iCs/>
              </w:rPr>
            </w:pPr>
          </w:p>
        </w:tc>
        <w:tc>
          <w:tcPr>
            <w:tcW w:w="2118" w:type="dxa"/>
            <w:tcBorders>
              <w:top w:val="single" w:sz="4" w:space="0" w:color="auto"/>
              <w:left w:val="single" w:sz="4" w:space="0" w:color="auto"/>
              <w:bottom w:val="nil"/>
              <w:right w:val="double" w:sz="6" w:space="0" w:color="auto"/>
            </w:tcBorders>
          </w:tcPr>
          <w:p w14:paraId="174CA982" w14:textId="77777777" w:rsidR="008642F5" w:rsidRPr="004A4690" w:rsidRDefault="008642F5">
            <w:pPr>
              <w:overflowPunct/>
              <w:autoSpaceDE/>
              <w:autoSpaceDN/>
              <w:adjustRightInd/>
              <w:jc w:val="right"/>
              <w:textAlignment w:val="auto"/>
              <w:rPr>
                <w:rFonts w:cs="Arial"/>
                <w:i/>
                <w:iCs/>
              </w:rPr>
            </w:pPr>
          </w:p>
        </w:tc>
      </w:tr>
      <w:tr w:rsidR="00E86C04" w:rsidRPr="004A4690" w14:paraId="2209BC5C" w14:textId="77777777" w:rsidTr="00613725">
        <w:tc>
          <w:tcPr>
            <w:tcW w:w="717" w:type="dxa"/>
            <w:tcBorders>
              <w:top w:val="nil"/>
              <w:left w:val="double" w:sz="6" w:space="0" w:color="auto"/>
              <w:bottom w:val="nil"/>
              <w:right w:val="single" w:sz="4" w:space="0" w:color="auto"/>
            </w:tcBorders>
            <w:vAlign w:val="center"/>
          </w:tcPr>
          <w:p w14:paraId="3AC70DDA" w14:textId="77777777" w:rsidR="00E86C04" w:rsidRPr="004A4690" w:rsidRDefault="00E86C04" w:rsidP="00E86C04">
            <w:pPr>
              <w:overflowPunct/>
              <w:autoSpaceDE/>
              <w:autoSpaceDN/>
              <w:adjustRightInd/>
              <w:jc w:val="center"/>
              <w:textAlignment w:val="auto"/>
              <w:rPr>
                <w:rFonts w:cs="Arial"/>
                <w:bCs/>
              </w:rPr>
            </w:pPr>
            <w:r w:rsidRPr="004A4690">
              <w:rPr>
                <w:rFonts w:cs="Arial"/>
                <w:bCs/>
              </w:rPr>
              <w:t>1</w:t>
            </w:r>
          </w:p>
        </w:tc>
        <w:tc>
          <w:tcPr>
            <w:tcW w:w="4926" w:type="dxa"/>
            <w:tcBorders>
              <w:top w:val="nil"/>
              <w:left w:val="single" w:sz="4" w:space="0" w:color="auto"/>
              <w:bottom w:val="nil"/>
              <w:right w:val="single" w:sz="4" w:space="0" w:color="auto"/>
            </w:tcBorders>
          </w:tcPr>
          <w:p w14:paraId="016B3ABE" w14:textId="77777777" w:rsidR="00E86C04" w:rsidRPr="004A4690" w:rsidRDefault="00E86C04" w:rsidP="00E86C04">
            <w:pPr>
              <w:tabs>
                <w:tab w:val="left" w:pos="324"/>
              </w:tabs>
              <w:rPr>
                <w:rFonts w:cs="Arial"/>
              </w:rPr>
            </w:pPr>
            <w:r w:rsidRPr="004A4690">
              <w:rPr>
                <w:rFonts w:cs="Arial"/>
              </w:rPr>
              <w:t>Tổng giá trị rủi ro thị trường</w:t>
            </w:r>
          </w:p>
        </w:tc>
        <w:tc>
          <w:tcPr>
            <w:tcW w:w="1130" w:type="dxa"/>
            <w:tcBorders>
              <w:top w:val="nil"/>
              <w:left w:val="single" w:sz="4" w:space="0" w:color="auto"/>
              <w:bottom w:val="nil"/>
              <w:right w:val="single" w:sz="4" w:space="0" w:color="auto"/>
            </w:tcBorders>
            <w:vAlign w:val="bottom"/>
          </w:tcPr>
          <w:p w14:paraId="09B936A3" w14:textId="77777777" w:rsidR="00E86C04" w:rsidRPr="004A4690" w:rsidRDefault="00E86C04" w:rsidP="00E86C04">
            <w:pPr>
              <w:overflowPunct/>
              <w:autoSpaceDE/>
              <w:autoSpaceDN/>
              <w:adjustRightInd/>
              <w:jc w:val="center"/>
              <w:textAlignment w:val="auto"/>
              <w:rPr>
                <w:rFonts w:cs="Arial"/>
                <w:bCs/>
              </w:rPr>
            </w:pPr>
            <w:r w:rsidRPr="004A4690">
              <w:rPr>
                <w:rFonts w:cs="Arial"/>
                <w:bCs/>
              </w:rPr>
              <w:t>4</w:t>
            </w:r>
          </w:p>
        </w:tc>
        <w:tc>
          <w:tcPr>
            <w:tcW w:w="2118" w:type="dxa"/>
            <w:tcBorders>
              <w:top w:val="nil"/>
              <w:left w:val="single" w:sz="4" w:space="0" w:color="auto"/>
              <w:bottom w:val="nil"/>
              <w:right w:val="double" w:sz="6" w:space="0" w:color="auto"/>
            </w:tcBorders>
            <w:vAlign w:val="bottom"/>
          </w:tcPr>
          <w:p w14:paraId="2171B3C1" w14:textId="100FA677" w:rsidR="00E86C04" w:rsidRPr="00350F40" w:rsidRDefault="00350F40" w:rsidP="00E86C04">
            <w:pPr>
              <w:overflowPunct/>
              <w:autoSpaceDE/>
              <w:autoSpaceDN/>
              <w:adjustRightInd/>
              <w:jc w:val="right"/>
              <w:textAlignment w:val="auto"/>
              <w:rPr>
                <w:rFonts w:cs="Arial"/>
                <w:bCs/>
                <w:highlight w:val="yellow"/>
                <w:lang w:val="en-US"/>
              </w:rPr>
            </w:pPr>
            <w:r>
              <w:rPr>
                <w:rFonts w:cs="Arial"/>
                <w:bCs/>
                <w:lang w:val="en-US"/>
              </w:rPr>
              <w:t>12.66</w:t>
            </w:r>
            <w:r w:rsidR="00EF227B">
              <w:rPr>
                <w:rFonts w:cs="Arial"/>
                <w:bCs/>
                <w:lang w:val="en-US"/>
              </w:rPr>
              <w:t>4</w:t>
            </w:r>
            <w:r>
              <w:rPr>
                <w:rFonts w:cs="Arial"/>
                <w:bCs/>
                <w:lang w:val="en-US"/>
              </w:rPr>
              <w:t>.</w:t>
            </w:r>
            <w:r w:rsidR="00EF227B">
              <w:rPr>
                <w:rFonts w:cs="Arial"/>
                <w:bCs/>
                <w:lang w:val="en-US"/>
              </w:rPr>
              <w:t>863</w:t>
            </w:r>
            <w:r>
              <w:rPr>
                <w:rFonts w:cs="Arial"/>
                <w:bCs/>
                <w:lang w:val="en-US"/>
              </w:rPr>
              <w:t>.</w:t>
            </w:r>
            <w:r w:rsidR="00EF227B">
              <w:rPr>
                <w:rFonts w:cs="Arial"/>
                <w:bCs/>
                <w:lang w:val="en-US"/>
              </w:rPr>
              <w:t>271</w:t>
            </w:r>
          </w:p>
        </w:tc>
      </w:tr>
      <w:tr w:rsidR="00E86C04" w:rsidRPr="004A4690" w14:paraId="792BCA3F" w14:textId="77777777" w:rsidTr="00613725">
        <w:tc>
          <w:tcPr>
            <w:tcW w:w="717" w:type="dxa"/>
            <w:tcBorders>
              <w:top w:val="nil"/>
              <w:left w:val="double" w:sz="6" w:space="0" w:color="auto"/>
              <w:bottom w:val="nil"/>
              <w:right w:val="single" w:sz="4" w:space="0" w:color="auto"/>
            </w:tcBorders>
            <w:vAlign w:val="center"/>
          </w:tcPr>
          <w:p w14:paraId="6A8BCAF5" w14:textId="77777777" w:rsidR="00E86C04" w:rsidRPr="004A4690" w:rsidRDefault="00E86C04" w:rsidP="00E86C04">
            <w:pPr>
              <w:overflowPunct/>
              <w:autoSpaceDE/>
              <w:autoSpaceDN/>
              <w:adjustRightInd/>
              <w:jc w:val="center"/>
              <w:textAlignment w:val="auto"/>
              <w:rPr>
                <w:rFonts w:cs="Arial"/>
              </w:rPr>
            </w:pPr>
          </w:p>
        </w:tc>
        <w:tc>
          <w:tcPr>
            <w:tcW w:w="4926" w:type="dxa"/>
            <w:tcBorders>
              <w:top w:val="nil"/>
              <w:left w:val="single" w:sz="4" w:space="0" w:color="auto"/>
              <w:bottom w:val="nil"/>
              <w:right w:val="single" w:sz="4" w:space="0" w:color="auto"/>
            </w:tcBorders>
          </w:tcPr>
          <w:p w14:paraId="0FF5FDAC" w14:textId="77777777" w:rsidR="00E86C04" w:rsidRPr="004A4690" w:rsidRDefault="00E86C04" w:rsidP="00E86C04">
            <w:pPr>
              <w:rPr>
                <w:rFonts w:cs="Arial"/>
              </w:rPr>
            </w:pPr>
          </w:p>
        </w:tc>
        <w:tc>
          <w:tcPr>
            <w:tcW w:w="1130" w:type="dxa"/>
            <w:tcBorders>
              <w:top w:val="nil"/>
              <w:left w:val="single" w:sz="4" w:space="0" w:color="auto"/>
              <w:bottom w:val="nil"/>
              <w:right w:val="single" w:sz="4" w:space="0" w:color="auto"/>
            </w:tcBorders>
            <w:vAlign w:val="bottom"/>
          </w:tcPr>
          <w:p w14:paraId="6B11776A" w14:textId="77777777" w:rsidR="00E86C04" w:rsidRPr="004A4690" w:rsidRDefault="00E86C04" w:rsidP="00E86C04">
            <w:pPr>
              <w:overflowPunct/>
              <w:autoSpaceDE/>
              <w:autoSpaceDN/>
              <w:adjustRightInd/>
              <w:jc w:val="center"/>
              <w:textAlignment w:val="auto"/>
              <w:rPr>
                <w:rFonts w:cs="Arial"/>
              </w:rPr>
            </w:pPr>
          </w:p>
        </w:tc>
        <w:tc>
          <w:tcPr>
            <w:tcW w:w="2118" w:type="dxa"/>
            <w:tcBorders>
              <w:top w:val="nil"/>
              <w:left w:val="single" w:sz="4" w:space="0" w:color="auto"/>
              <w:bottom w:val="nil"/>
              <w:right w:val="double" w:sz="6" w:space="0" w:color="auto"/>
            </w:tcBorders>
            <w:vAlign w:val="bottom"/>
          </w:tcPr>
          <w:p w14:paraId="181F05BC" w14:textId="735215F1" w:rsidR="00E86C04" w:rsidRPr="00084851" w:rsidRDefault="00E86C04" w:rsidP="00E86C04">
            <w:pPr>
              <w:overflowPunct/>
              <w:autoSpaceDE/>
              <w:autoSpaceDN/>
              <w:adjustRightInd/>
              <w:jc w:val="right"/>
              <w:textAlignment w:val="auto"/>
              <w:rPr>
                <w:rFonts w:cs="Arial"/>
                <w:highlight w:val="yellow"/>
              </w:rPr>
            </w:pPr>
          </w:p>
        </w:tc>
      </w:tr>
      <w:tr w:rsidR="00E86C04" w:rsidRPr="004A4690" w14:paraId="3BA340A6" w14:textId="77777777" w:rsidTr="00613725">
        <w:tc>
          <w:tcPr>
            <w:tcW w:w="717" w:type="dxa"/>
            <w:tcBorders>
              <w:top w:val="nil"/>
              <w:left w:val="double" w:sz="6" w:space="0" w:color="auto"/>
              <w:bottom w:val="nil"/>
              <w:right w:val="single" w:sz="4" w:space="0" w:color="auto"/>
            </w:tcBorders>
            <w:vAlign w:val="center"/>
          </w:tcPr>
          <w:p w14:paraId="1FFAC1A2" w14:textId="77777777" w:rsidR="00E86C04" w:rsidRPr="004A4690" w:rsidRDefault="00E86C04" w:rsidP="00E86C04">
            <w:pPr>
              <w:overflowPunct/>
              <w:autoSpaceDE/>
              <w:autoSpaceDN/>
              <w:adjustRightInd/>
              <w:jc w:val="center"/>
              <w:textAlignment w:val="auto"/>
              <w:rPr>
                <w:rFonts w:cs="Arial"/>
                <w:bCs/>
                <w:i/>
                <w:iCs/>
              </w:rPr>
            </w:pPr>
            <w:r w:rsidRPr="004A4690">
              <w:rPr>
                <w:rFonts w:cs="Arial"/>
                <w:bCs/>
                <w:i/>
                <w:iCs/>
              </w:rPr>
              <w:t>2</w:t>
            </w:r>
          </w:p>
        </w:tc>
        <w:tc>
          <w:tcPr>
            <w:tcW w:w="4926" w:type="dxa"/>
            <w:tcBorders>
              <w:top w:val="nil"/>
              <w:left w:val="single" w:sz="4" w:space="0" w:color="auto"/>
              <w:bottom w:val="nil"/>
              <w:right w:val="single" w:sz="4" w:space="0" w:color="auto"/>
            </w:tcBorders>
          </w:tcPr>
          <w:p w14:paraId="71E3294F" w14:textId="77777777" w:rsidR="00E86C04" w:rsidRPr="004A4690" w:rsidRDefault="00E86C04" w:rsidP="00E86C04">
            <w:pPr>
              <w:ind w:left="357" w:hanging="357"/>
              <w:rPr>
                <w:rFonts w:cs="Arial"/>
              </w:rPr>
            </w:pPr>
            <w:r w:rsidRPr="004A4690">
              <w:rPr>
                <w:rFonts w:cs="Arial"/>
              </w:rPr>
              <w:t>Tổng giá trị rủi ro thanh toán</w:t>
            </w:r>
          </w:p>
        </w:tc>
        <w:tc>
          <w:tcPr>
            <w:tcW w:w="1130" w:type="dxa"/>
            <w:tcBorders>
              <w:top w:val="nil"/>
              <w:left w:val="single" w:sz="4" w:space="0" w:color="auto"/>
              <w:bottom w:val="nil"/>
              <w:right w:val="single" w:sz="4" w:space="0" w:color="auto"/>
            </w:tcBorders>
            <w:vAlign w:val="bottom"/>
          </w:tcPr>
          <w:p w14:paraId="32B4A427" w14:textId="77777777" w:rsidR="00E86C04" w:rsidRPr="004A4690" w:rsidRDefault="00E86C04" w:rsidP="00E86C04">
            <w:pPr>
              <w:overflowPunct/>
              <w:autoSpaceDE/>
              <w:autoSpaceDN/>
              <w:adjustRightInd/>
              <w:jc w:val="center"/>
              <w:textAlignment w:val="auto"/>
              <w:rPr>
                <w:rFonts w:cs="Arial"/>
                <w:bCs/>
                <w:iCs/>
              </w:rPr>
            </w:pPr>
            <w:r w:rsidRPr="004A4690">
              <w:rPr>
                <w:rFonts w:cs="Arial"/>
                <w:bCs/>
                <w:iCs/>
              </w:rPr>
              <w:t>5</w:t>
            </w:r>
          </w:p>
        </w:tc>
        <w:tc>
          <w:tcPr>
            <w:tcW w:w="2118" w:type="dxa"/>
            <w:tcBorders>
              <w:top w:val="nil"/>
              <w:left w:val="single" w:sz="4" w:space="0" w:color="auto"/>
              <w:bottom w:val="nil"/>
              <w:right w:val="double" w:sz="6" w:space="0" w:color="auto"/>
            </w:tcBorders>
            <w:vAlign w:val="bottom"/>
          </w:tcPr>
          <w:p w14:paraId="570A27BC" w14:textId="7E0EF7CA" w:rsidR="00E86C04" w:rsidRPr="00350F40" w:rsidRDefault="00350F40" w:rsidP="00E86C04">
            <w:pPr>
              <w:overflowPunct/>
              <w:autoSpaceDE/>
              <w:autoSpaceDN/>
              <w:adjustRightInd/>
              <w:jc w:val="right"/>
              <w:textAlignment w:val="auto"/>
              <w:rPr>
                <w:rFonts w:cs="Arial"/>
                <w:bCs/>
                <w:iCs/>
                <w:highlight w:val="yellow"/>
                <w:lang w:val="en-US"/>
              </w:rPr>
            </w:pPr>
            <w:r>
              <w:rPr>
                <w:rFonts w:cs="Arial"/>
                <w:bCs/>
                <w:iCs/>
                <w:lang w:val="en-US"/>
              </w:rPr>
              <w:t>1</w:t>
            </w:r>
            <w:r w:rsidR="00EF227B">
              <w:rPr>
                <w:rFonts w:cs="Arial"/>
                <w:bCs/>
                <w:iCs/>
                <w:lang w:val="en-US"/>
              </w:rPr>
              <w:t>84</w:t>
            </w:r>
            <w:r>
              <w:rPr>
                <w:rFonts w:cs="Arial"/>
                <w:bCs/>
                <w:iCs/>
                <w:lang w:val="en-US"/>
              </w:rPr>
              <w:t>.</w:t>
            </w:r>
            <w:r w:rsidR="00EF227B">
              <w:rPr>
                <w:rFonts w:cs="Arial"/>
                <w:bCs/>
                <w:iCs/>
                <w:lang w:val="en-US"/>
              </w:rPr>
              <w:t>788</w:t>
            </w:r>
            <w:r>
              <w:rPr>
                <w:rFonts w:cs="Arial"/>
                <w:bCs/>
                <w:iCs/>
                <w:lang w:val="en-US"/>
              </w:rPr>
              <w:t>.</w:t>
            </w:r>
            <w:r w:rsidR="00EF227B">
              <w:rPr>
                <w:rFonts w:cs="Arial"/>
                <w:bCs/>
                <w:iCs/>
                <w:lang w:val="en-US"/>
              </w:rPr>
              <w:t>303</w:t>
            </w:r>
            <w:r>
              <w:rPr>
                <w:rFonts w:cs="Arial"/>
                <w:bCs/>
                <w:iCs/>
                <w:lang w:val="en-US"/>
              </w:rPr>
              <w:t>.</w:t>
            </w:r>
            <w:r w:rsidR="00EF227B">
              <w:rPr>
                <w:rFonts w:cs="Arial"/>
                <w:bCs/>
                <w:iCs/>
                <w:lang w:val="en-US"/>
              </w:rPr>
              <w:t>268</w:t>
            </w:r>
          </w:p>
        </w:tc>
      </w:tr>
      <w:tr w:rsidR="00E86C04" w:rsidRPr="004A4690" w14:paraId="40B97C27" w14:textId="77777777" w:rsidTr="00613725">
        <w:tc>
          <w:tcPr>
            <w:tcW w:w="717" w:type="dxa"/>
            <w:tcBorders>
              <w:top w:val="nil"/>
              <w:left w:val="double" w:sz="6" w:space="0" w:color="auto"/>
              <w:bottom w:val="nil"/>
              <w:right w:val="single" w:sz="4" w:space="0" w:color="auto"/>
            </w:tcBorders>
            <w:vAlign w:val="center"/>
          </w:tcPr>
          <w:p w14:paraId="00F3E29F" w14:textId="77777777" w:rsidR="00E86C04" w:rsidRPr="004A4690" w:rsidRDefault="00E86C04" w:rsidP="00E86C04">
            <w:pPr>
              <w:overflowPunct/>
              <w:autoSpaceDE/>
              <w:autoSpaceDN/>
              <w:adjustRightInd/>
              <w:jc w:val="center"/>
              <w:textAlignment w:val="auto"/>
              <w:rPr>
                <w:rFonts w:cs="Arial"/>
                <w:bCs/>
                <w:iCs/>
              </w:rPr>
            </w:pPr>
          </w:p>
        </w:tc>
        <w:tc>
          <w:tcPr>
            <w:tcW w:w="4926" w:type="dxa"/>
            <w:tcBorders>
              <w:top w:val="nil"/>
              <w:left w:val="single" w:sz="4" w:space="0" w:color="auto"/>
              <w:bottom w:val="nil"/>
              <w:right w:val="single" w:sz="4" w:space="0" w:color="auto"/>
            </w:tcBorders>
          </w:tcPr>
          <w:p w14:paraId="274997B9" w14:textId="77777777" w:rsidR="00E86C04" w:rsidRPr="00754161" w:rsidRDefault="00E86C04" w:rsidP="00E86C04">
            <w:pPr>
              <w:rPr>
                <w:rFonts w:cs="Arial"/>
                <w:bCs/>
                <w:iCs/>
              </w:rPr>
            </w:pPr>
          </w:p>
        </w:tc>
        <w:tc>
          <w:tcPr>
            <w:tcW w:w="1130" w:type="dxa"/>
            <w:tcBorders>
              <w:top w:val="nil"/>
              <w:left w:val="single" w:sz="4" w:space="0" w:color="auto"/>
              <w:bottom w:val="nil"/>
              <w:right w:val="single" w:sz="4" w:space="0" w:color="auto"/>
            </w:tcBorders>
            <w:vAlign w:val="bottom"/>
          </w:tcPr>
          <w:p w14:paraId="4D4E6342" w14:textId="77777777" w:rsidR="00E86C04" w:rsidRPr="00754161" w:rsidRDefault="00E86C04" w:rsidP="00E86C04">
            <w:pPr>
              <w:overflowPunct/>
              <w:autoSpaceDE/>
              <w:autoSpaceDN/>
              <w:adjustRightInd/>
              <w:jc w:val="center"/>
              <w:textAlignment w:val="auto"/>
              <w:rPr>
                <w:rFonts w:cs="Arial"/>
                <w:bCs/>
                <w:iCs/>
              </w:rPr>
            </w:pPr>
          </w:p>
        </w:tc>
        <w:tc>
          <w:tcPr>
            <w:tcW w:w="2118" w:type="dxa"/>
            <w:tcBorders>
              <w:top w:val="nil"/>
              <w:left w:val="single" w:sz="4" w:space="0" w:color="auto"/>
              <w:bottom w:val="nil"/>
              <w:right w:val="double" w:sz="6" w:space="0" w:color="auto"/>
            </w:tcBorders>
            <w:vAlign w:val="bottom"/>
          </w:tcPr>
          <w:p w14:paraId="5342B228" w14:textId="1F6FAAE0" w:rsidR="00E86C04" w:rsidRPr="00084851" w:rsidRDefault="00E86C04" w:rsidP="00E86C04">
            <w:pPr>
              <w:overflowPunct/>
              <w:autoSpaceDE/>
              <w:autoSpaceDN/>
              <w:adjustRightInd/>
              <w:jc w:val="right"/>
              <w:textAlignment w:val="auto"/>
              <w:rPr>
                <w:rFonts w:cs="Arial"/>
                <w:bCs/>
                <w:iCs/>
                <w:highlight w:val="yellow"/>
              </w:rPr>
            </w:pPr>
          </w:p>
        </w:tc>
      </w:tr>
      <w:tr w:rsidR="00E86C04" w:rsidRPr="004A4690" w14:paraId="47449997" w14:textId="77777777" w:rsidTr="00613725">
        <w:tc>
          <w:tcPr>
            <w:tcW w:w="717" w:type="dxa"/>
            <w:tcBorders>
              <w:top w:val="nil"/>
              <w:left w:val="double" w:sz="6" w:space="0" w:color="auto"/>
              <w:bottom w:val="nil"/>
              <w:right w:val="single" w:sz="4" w:space="0" w:color="auto"/>
            </w:tcBorders>
            <w:vAlign w:val="center"/>
          </w:tcPr>
          <w:p w14:paraId="26DCB2EB" w14:textId="77777777" w:rsidR="00E86C04" w:rsidRPr="004A4690" w:rsidRDefault="00E86C04" w:rsidP="00E86C04">
            <w:pPr>
              <w:overflowPunct/>
              <w:autoSpaceDE/>
              <w:autoSpaceDN/>
              <w:adjustRightInd/>
              <w:jc w:val="center"/>
              <w:textAlignment w:val="auto"/>
              <w:rPr>
                <w:rFonts w:cs="Arial"/>
              </w:rPr>
            </w:pPr>
            <w:r w:rsidRPr="004A4690">
              <w:rPr>
                <w:rFonts w:cs="Arial"/>
              </w:rPr>
              <w:t>3</w:t>
            </w:r>
          </w:p>
        </w:tc>
        <w:tc>
          <w:tcPr>
            <w:tcW w:w="4926" w:type="dxa"/>
            <w:tcBorders>
              <w:top w:val="nil"/>
              <w:left w:val="single" w:sz="4" w:space="0" w:color="auto"/>
              <w:bottom w:val="nil"/>
              <w:right w:val="single" w:sz="4" w:space="0" w:color="auto"/>
            </w:tcBorders>
          </w:tcPr>
          <w:p w14:paraId="7BC8B789" w14:textId="77777777" w:rsidR="00E86C04" w:rsidRPr="004A4690" w:rsidRDefault="00E86C04" w:rsidP="00E86C04">
            <w:pPr>
              <w:tabs>
                <w:tab w:val="left" w:pos="732"/>
              </w:tabs>
              <w:rPr>
                <w:rFonts w:cs="Arial"/>
              </w:rPr>
            </w:pPr>
            <w:r w:rsidRPr="004A4690">
              <w:rPr>
                <w:rFonts w:cs="Arial"/>
              </w:rPr>
              <w:t>Tổng giá trị rủi ro hoạt động</w:t>
            </w:r>
          </w:p>
        </w:tc>
        <w:tc>
          <w:tcPr>
            <w:tcW w:w="1130" w:type="dxa"/>
            <w:tcBorders>
              <w:top w:val="nil"/>
              <w:left w:val="single" w:sz="4" w:space="0" w:color="auto"/>
              <w:bottom w:val="nil"/>
              <w:right w:val="single" w:sz="4" w:space="0" w:color="auto"/>
            </w:tcBorders>
            <w:vAlign w:val="bottom"/>
          </w:tcPr>
          <w:p w14:paraId="5E35FEA0" w14:textId="77777777" w:rsidR="00E86C04" w:rsidRPr="004A4690" w:rsidRDefault="00E86C04" w:rsidP="00E86C04">
            <w:pPr>
              <w:overflowPunct/>
              <w:autoSpaceDE/>
              <w:autoSpaceDN/>
              <w:adjustRightInd/>
              <w:jc w:val="center"/>
              <w:textAlignment w:val="auto"/>
              <w:rPr>
                <w:rFonts w:cs="Arial"/>
              </w:rPr>
            </w:pPr>
            <w:r w:rsidRPr="004A4690">
              <w:rPr>
                <w:rFonts w:cs="Arial"/>
              </w:rPr>
              <w:t>6</w:t>
            </w:r>
          </w:p>
        </w:tc>
        <w:tc>
          <w:tcPr>
            <w:tcW w:w="2118" w:type="dxa"/>
            <w:tcBorders>
              <w:top w:val="nil"/>
              <w:left w:val="single" w:sz="4" w:space="0" w:color="auto"/>
              <w:bottom w:val="nil"/>
              <w:right w:val="double" w:sz="6" w:space="0" w:color="auto"/>
            </w:tcBorders>
            <w:vAlign w:val="bottom"/>
          </w:tcPr>
          <w:p w14:paraId="587623B4" w14:textId="088B2DCA" w:rsidR="00E86C04" w:rsidRPr="00084851" w:rsidRDefault="00D64880" w:rsidP="00E86C04">
            <w:pPr>
              <w:overflowPunct/>
              <w:autoSpaceDE/>
              <w:autoSpaceDN/>
              <w:adjustRightInd/>
              <w:jc w:val="right"/>
              <w:textAlignment w:val="auto"/>
              <w:rPr>
                <w:rFonts w:cs="Arial"/>
                <w:highlight w:val="yellow"/>
              </w:rPr>
            </w:pPr>
            <w:r w:rsidRPr="00D64880">
              <w:rPr>
                <w:rFonts w:cs="Arial"/>
              </w:rPr>
              <w:t>50.000.000.000</w:t>
            </w:r>
          </w:p>
        </w:tc>
      </w:tr>
      <w:tr w:rsidR="00E86C04" w:rsidRPr="004A4690" w14:paraId="1653B552" w14:textId="77777777" w:rsidTr="00613725">
        <w:tc>
          <w:tcPr>
            <w:tcW w:w="717" w:type="dxa"/>
            <w:tcBorders>
              <w:top w:val="nil"/>
              <w:left w:val="double" w:sz="6" w:space="0" w:color="auto"/>
              <w:bottom w:val="nil"/>
              <w:right w:val="single" w:sz="4" w:space="0" w:color="auto"/>
            </w:tcBorders>
            <w:vAlign w:val="center"/>
          </w:tcPr>
          <w:p w14:paraId="2DC51098" w14:textId="77777777" w:rsidR="00E86C04" w:rsidRPr="004A4690" w:rsidRDefault="00E86C04" w:rsidP="00E86C04">
            <w:pPr>
              <w:overflowPunct/>
              <w:autoSpaceDE/>
              <w:autoSpaceDN/>
              <w:adjustRightInd/>
              <w:jc w:val="center"/>
              <w:textAlignment w:val="auto"/>
              <w:rPr>
                <w:rFonts w:cs="Arial"/>
              </w:rPr>
            </w:pPr>
          </w:p>
        </w:tc>
        <w:tc>
          <w:tcPr>
            <w:tcW w:w="4926" w:type="dxa"/>
            <w:tcBorders>
              <w:top w:val="nil"/>
              <w:left w:val="single" w:sz="4" w:space="0" w:color="auto"/>
              <w:bottom w:val="nil"/>
              <w:right w:val="single" w:sz="4" w:space="0" w:color="auto"/>
            </w:tcBorders>
          </w:tcPr>
          <w:p w14:paraId="7C1A6FC8" w14:textId="77777777" w:rsidR="00E86C04" w:rsidRPr="004A4690" w:rsidRDefault="00E86C04" w:rsidP="00E86C04">
            <w:pPr>
              <w:tabs>
                <w:tab w:val="left" w:pos="732"/>
              </w:tabs>
              <w:rPr>
                <w:rFonts w:cs="Arial"/>
              </w:rPr>
            </w:pPr>
          </w:p>
        </w:tc>
        <w:tc>
          <w:tcPr>
            <w:tcW w:w="1130" w:type="dxa"/>
            <w:tcBorders>
              <w:top w:val="nil"/>
              <w:left w:val="single" w:sz="4" w:space="0" w:color="auto"/>
              <w:bottom w:val="nil"/>
              <w:right w:val="single" w:sz="4" w:space="0" w:color="auto"/>
            </w:tcBorders>
            <w:vAlign w:val="bottom"/>
          </w:tcPr>
          <w:p w14:paraId="1D3F4052" w14:textId="77777777" w:rsidR="00E86C04" w:rsidRPr="004A4690" w:rsidRDefault="00E86C04" w:rsidP="00E86C04">
            <w:pPr>
              <w:overflowPunct/>
              <w:autoSpaceDE/>
              <w:autoSpaceDN/>
              <w:adjustRightInd/>
              <w:jc w:val="center"/>
              <w:textAlignment w:val="auto"/>
              <w:rPr>
                <w:rFonts w:cs="Arial"/>
              </w:rPr>
            </w:pPr>
          </w:p>
        </w:tc>
        <w:tc>
          <w:tcPr>
            <w:tcW w:w="2118" w:type="dxa"/>
            <w:tcBorders>
              <w:top w:val="nil"/>
              <w:left w:val="single" w:sz="4" w:space="0" w:color="auto"/>
              <w:bottom w:val="nil"/>
              <w:right w:val="double" w:sz="6" w:space="0" w:color="auto"/>
            </w:tcBorders>
            <w:vAlign w:val="bottom"/>
          </w:tcPr>
          <w:p w14:paraId="1E935C96" w14:textId="1B4B3BCC" w:rsidR="00E86C04" w:rsidRPr="00084851" w:rsidRDefault="00E86C04" w:rsidP="00E86C04">
            <w:pPr>
              <w:overflowPunct/>
              <w:autoSpaceDE/>
              <w:autoSpaceDN/>
              <w:adjustRightInd/>
              <w:jc w:val="right"/>
              <w:textAlignment w:val="auto"/>
              <w:rPr>
                <w:rFonts w:cs="Arial"/>
                <w:highlight w:val="yellow"/>
              </w:rPr>
            </w:pPr>
          </w:p>
        </w:tc>
      </w:tr>
      <w:tr w:rsidR="00E86C04" w:rsidRPr="004A4690" w14:paraId="46310473" w14:textId="77777777" w:rsidTr="00613725">
        <w:tc>
          <w:tcPr>
            <w:tcW w:w="717" w:type="dxa"/>
            <w:tcBorders>
              <w:top w:val="nil"/>
              <w:left w:val="double" w:sz="6" w:space="0" w:color="auto"/>
              <w:bottom w:val="nil"/>
              <w:right w:val="single" w:sz="4" w:space="0" w:color="auto"/>
            </w:tcBorders>
            <w:vAlign w:val="center"/>
          </w:tcPr>
          <w:p w14:paraId="245FC190" w14:textId="77777777" w:rsidR="00E86C04" w:rsidRPr="004A4690" w:rsidRDefault="00E86C04" w:rsidP="00E86C04">
            <w:pPr>
              <w:overflowPunct/>
              <w:autoSpaceDE/>
              <w:autoSpaceDN/>
              <w:adjustRightInd/>
              <w:jc w:val="center"/>
              <w:textAlignment w:val="auto"/>
              <w:rPr>
                <w:rFonts w:cs="Arial"/>
                <w:b/>
              </w:rPr>
            </w:pPr>
            <w:r w:rsidRPr="004A4690">
              <w:rPr>
                <w:rFonts w:cs="Arial"/>
                <w:b/>
              </w:rPr>
              <w:t>4</w:t>
            </w:r>
          </w:p>
        </w:tc>
        <w:tc>
          <w:tcPr>
            <w:tcW w:w="4926" w:type="dxa"/>
            <w:tcBorders>
              <w:top w:val="nil"/>
              <w:left w:val="single" w:sz="4" w:space="0" w:color="auto"/>
              <w:bottom w:val="nil"/>
              <w:right w:val="single" w:sz="4" w:space="0" w:color="auto"/>
            </w:tcBorders>
          </w:tcPr>
          <w:p w14:paraId="089182B0" w14:textId="77777777" w:rsidR="00E86C04" w:rsidRPr="004A4690" w:rsidRDefault="00E86C04" w:rsidP="00E86C04">
            <w:pPr>
              <w:rPr>
                <w:rFonts w:cs="Arial"/>
                <w:b/>
              </w:rPr>
            </w:pPr>
            <w:r w:rsidRPr="004A4690">
              <w:rPr>
                <w:rFonts w:cs="Arial"/>
                <w:b/>
              </w:rPr>
              <w:t>Tổng giá trị rủi ro (4=1+2+3)</w:t>
            </w:r>
          </w:p>
        </w:tc>
        <w:tc>
          <w:tcPr>
            <w:tcW w:w="1130" w:type="dxa"/>
            <w:tcBorders>
              <w:top w:val="nil"/>
              <w:left w:val="single" w:sz="4" w:space="0" w:color="auto"/>
              <w:bottom w:val="nil"/>
              <w:right w:val="single" w:sz="4" w:space="0" w:color="auto"/>
            </w:tcBorders>
            <w:vAlign w:val="bottom"/>
          </w:tcPr>
          <w:p w14:paraId="514F5774" w14:textId="77777777" w:rsidR="00E86C04" w:rsidRPr="004A4690" w:rsidRDefault="00E86C04" w:rsidP="00E86C04">
            <w:pPr>
              <w:overflowPunct/>
              <w:autoSpaceDE/>
              <w:autoSpaceDN/>
              <w:adjustRightInd/>
              <w:jc w:val="center"/>
              <w:textAlignment w:val="auto"/>
              <w:rPr>
                <w:rFonts w:cs="Arial"/>
              </w:rPr>
            </w:pPr>
          </w:p>
        </w:tc>
        <w:tc>
          <w:tcPr>
            <w:tcW w:w="2118" w:type="dxa"/>
            <w:tcBorders>
              <w:top w:val="nil"/>
              <w:left w:val="single" w:sz="4" w:space="0" w:color="auto"/>
              <w:bottom w:val="nil"/>
              <w:right w:val="double" w:sz="6" w:space="0" w:color="auto"/>
            </w:tcBorders>
            <w:vAlign w:val="bottom"/>
          </w:tcPr>
          <w:p w14:paraId="6BDADBD9" w14:textId="1E7A34F9" w:rsidR="00E86C04" w:rsidRPr="00350F40" w:rsidRDefault="00350F40" w:rsidP="00E86C04">
            <w:pPr>
              <w:overflowPunct/>
              <w:autoSpaceDE/>
              <w:autoSpaceDN/>
              <w:adjustRightInd/>
              <w:jc w:val="right"/>
              <w:textAlignment w:val="auto"/>
              <w:rPr>
                <w:rFonts w:cs="Arial"/>
                <w:b/>
                <w:highlight w:val="yellow"/>
                <w:lang w:val="en-US"/>
              </w:rPr>
            </w:pPr>
            <w:r>
              <w:rPr>
                <w:rFonts w:cs="Arial"/>
                <w:b/>
                <w:lang w:val="en-US"/>
              </w:rPr>
              <w:t>2</w:t>
            </w:r>
            <w:r w:rsidR="00EF227B">
              <w:rPr>
                <w:rFonts w:cs="Arial"/>
                <w:b/>
                <w:lang w:val="en-US"/>
              </w:rPr>
              <w:t>47</w:t>
            </w:r>
            <w:r>
              <w:rPr>
                <w:rFonts w:cs="Arial"/>
                <w:b/>
                <w:lang w:val="en-US"/>
              </w:rPr>
              <w:t>.</w:t>
            </w:r>
            <w:r w:rsidR="00EF227B">
              <w:rPr>
                <w:rFonts w:cs="Arial"/>
                <w:b/>
                <w:lang w:val="en-US"/>
              </w:rPr>
              <w:t>453</w:t>
            </w:r>
            <w:r>
              <w:rPr>
                <w:rFonts w:cs="Arial"/>
                <w:b/>
                <w:lang w:val="en-US"/>
              </w:rPr>
              <w:t>.</w:t>
            </w:r>
            <w:r w:rsidR="00EF227B">
              <w:rPr>
                <w:rFonts w:cs="Arial"/>
                <w:b/>
                <w:lang w:val="en-US"/>
              </w:rPr>
              <w:t>166</w:t>
            </w:r>
            <w:r>
              <w:rPr>
                <w:rFonts w:cs="Arial"/>
                <w:b/>
                <w:lang w:val="en-US"/>
              </w:rPr>
              <w:t>.539</w:t>
            </w:r>
          </w:p>
        </w:tc>
      </w:tr>
      <w:tr w:rsidR="00E86C04" w:rsidRPr="004A4690" w14:paraId="7E2A982A" w14:textId="77777777" w:rsidTr="00613725">
        <w:tc>
          <w:tcPr>
            <w:tcW w:w="717" w:type="dxa"/>
            <w:tcBorders>
              <w:top w:val="nil"/>
              <w:left w:val="double" w:sz="6" w:space="0" w:color="auto"/>
              <w:bottom w:val="nil"/>
              <w:right w:val="single" w:sz="4" w:space="0" w:color="auto"/>
            </w:tcBorders>
            <w:vAlign w:val="center"/>
          </w:tcPr>
          <w:p w14:paraId="618489EA" w14:textId="77777777" w:rsidR="00E86C04" w:rsidRPr="004A4690" w:rsidRDefault="00E86C04" w:rsidP="00E86C04">
            <w:pPr>
              <w:overflowPunct/>
              <w:autoSpaceDE/>
              <w:autoSpaceDN/>
              <w:adjustRightInd/>
              <w:jc w:val="center"/>
              <w:textAlignment w:val="auto"/>
              <w:rPr>
                <w:rFonts w:cs="Arial"/>
              </w:rPr>
            </w:pPr>
          </w:p>
        </w:tc>
        <w:tc>
          <w:tcPr>
            <w:tcW w:w="4926" w:type="dxa"/>
            <w:tcBorders>
              <w:top w:val="nil"/>
              <w:left w:val="single" w:sz="4" w:space="0" w:color="auto"/>
              <w:bottom w:val="nil"/>
              <w:right w:val="single" w:sz="4" w:space="0" w:color="auto"/>
            </w:tcBorders>
          </w:tcPr>
          <w:p w14:paraId="34ABC38E" w14:textId="77777777" w:rsidR="00E86C04" w:rsidRPr="004A4690" w:rsidRDefault="00E86C04" w:rsidP="00E86C04">
            <w:pPr>
              <w:ind w:hanging="342"/>
              <w:rPr>
                <w:rFonts w:cs="Arial"/>
              </w:rPr>
            </w:pPr>
          </w:p>
        </w:tc>
        <w:tc>
          <w:tcPr>
            <w:tcW w:w="1130" w:type="dxa"/>
            <w:tcBorders>
              <w:top w:val="nil"/>
              <w:left w:val="single" w:sz="4" w:space="0" w:color="auto"/>
              <w:bottom w:val="nil"/>
              <w:right w:val="single" w:sz="4" w:space="0" w:color="auto"/>
            </w:tcBorders>
            <w:vAlign w:val="bottom"/>
          </w:tcPr>
          <w:p w14:paraId="3C79E77E" w14:textId="77777777" w:rsidR="00E86C04" w:rsidRPr="004A4690" w:rsidRDefault="00E86C04" w:rsidP="00E86C04">
            <w:pPr>
              <w:overflowPunct/>
              <w:autoSpaceDE/>
              <w:autoSpaceDN/>
              <w:adjustRightInd/>
              <w:jc w:val="center"/>
              <w:textAlignment w:val="auto"/>
              <w:rPr>
                <w:rFonts w:cs="Arial"/>
              </w:rPr>
            </w:pPr>
          </w:p>
        </w:tc>
        <w:tc>
          <w:tcPr>
            <w:tcW w:w="2118" w:type="dxa"/>
            <w:tcBorders>
              <w:top w:val="nil"/>
              <w:left w:val="single" w:sz="4" w:space="0" w:color="auto"/>
              <w:bottom w:val="nil"/>
              <w:right w:val="double" w:sz="6" w:space="0" w:color="auto"/>
            </w:tcBorders>
            <w:vAlign w:val="bottom"/>
          </w:tcPr>
          <w:p w14:paraId="2BB29C80" w14:textId="3F6B7EB3" w:rsidR="00E86C04" w:rsidRPr="00084851" w:rsidRDefault="00E86C04" w:rsidP="00E86C04">
            <w:pPr>
              <w:overflowPunct/>
              <w:autoSpaceDE/>
              <w:autoSpaceDN/>
              <w:adjustRightInd/>
              <w:jc w:val="right"/>
              <w:textAlignment w:val="auto"/>
              <w:rPr>
                <w:rFonts w:cs="Arial"/>
                <w:b/>
                <w:highlight w:val="yellow"/>
              </w:rPr>
            </w:pPr>
          </w:p>
        </w:tc>
      </w:tr>
      <w:tr w:rsidR="00E86C04" w:rsidRPr="004A4690" w14:paraId="61DD2921" w14:textId="77777777" w:rsidTr="00613725">
        <w:tc>
          <w:tcPr>
            <w:tcW w:w="717" w:type="dxa"/>
            <w:tcBorders>
              <w:top w:val="nil"/>
              <w:left w:val="double" w:sz="6" w:space="0" w:color="auto"/>
              <w:bottom w:val="nil"/>
              <w:right w:val="single" w:sz="4" w:space="0" w:color="auto"/>
            </w:tcBorders>
            <w:vAlign w:val="center"/>
          </w:tcPr>
          <w:p w14:paraId="431C6FE7" w14:textId="77777777" w:rsidR="00E86C04" w:rsidRPr="004A4690" w:rsidRDefault="00E86C04" w:rsidP="00E86C04">
            <w:pPr>
              <w:overflowPunct/>
              <w:autoSpaceDE/>
              <w:autoSpaceDN/>
              <w:adjustRightInd/>
              <w:jc w:val="center"/>
              <w:textAlignment w:val="auto"/>
              <w:rPr>
                <w:rFonts w:cs="Arial"/>
                <w:b/>
              </w:rPr>
            </w:pPr>
            <w:r w:rsidRPr="004A4690">
              <w:rPr>
                <w:rFonts w:cs="Arial"/>
                <w:b/>
              </w:rPr>
              <w:t>5</w:t>
            </w:r>
          </w:p>
        </w:tc>
        <w:tc>
          <w:tcPr>
            <w:tcW w:w="4926" w:type="dxa"/>
            <w:tcBorders>
              <w:top w:val="nil"/>
              <w:left w:val="single" w:sz="4" w:space="0" w:color="auto"/>
              <w:bottom w:val="nil"/>
              <w:right w:val="single" w:sz="4" w:space="0" w:color="auto"/>
            </w:tcBorders>
          </w:tcPr>
          <w:p w14:paraId="34FDD972" w14:textId="77777777" w:rsidR="00E86C04" w:rsidRPr="004A4690" w:rsidRDefault="00E86C04" w:rsidP="00E86C04">
            <w:pPr>
              <w:ind w:left="357" w:hanging="357"/>
              <w:rPr>
                <w:rFonts w:cs="Arial"/>
                <w:b/>
              </w:rPr>
            </w:pPr>
            <w:r w:rsidRPr="004A4690">
              <w:rPr>
                <w:rFonts w:cs="Arial"/>
                <w:b/>
              </w:rPr>
              <w:t>Vốn khả dụng</w:t>
            </w:r>
          </w:p>
        </w:tc>
        <w:tc>
          <w:tcPr>
            <w:tcW w:w="1130" w:type="dxa"/>
            <w:tcBorders>
              <w:top w:val="nil"/>
              <w:left w:val="single" w:sz="4" w:space="0" w:color="auto"/>
              <w:bottom w:val="nil"/>
              <w:right w:val="single" w:sz="4" w:space="0" w:color="auto"/>
            </w:tcBorders>
            <w:vAlign w:val="bottom"/>
          </w:tcPr>
          <w:p w14:paraId="098BACCE" w14:textId="77777777" w:rsidR="00E86C04" w:rsidRPr="004A4690" w:rsidRDefault="00E86C04" w:rsidP="00E86C04">
            <w:pPr>
              <w:overflowPunct/>
              <w:autoSpaceDE/>
              <w:autoSpaceDN/>
              <w:adjustRightInd/>
              <w:jc w:val="center"/>
              <w:textAlignment w:val="auto"/>
              <w:rPr>
                <w:rFonts w:cs="Arial"/>
                <w:b/>
              </w:rPr>
            </w:pPr>
            <w:r w:rsidRPr="004A4690">
              <w:rPr>
                <w:rFonts w:cs="Arial"/>
                <w:b/>
              </w:rPr>
              <w:t>7</w:t>
            </w:r>
          </w:p>
        </w:tc>
        <w:tc>
          <w:tcPr>
            <w:tcW w:w="2118" w:type="dxa"/>
            <w:tcBorders>
              <w:top w:val="nil"/>
              <w:left w:val="single" w:sz="4" w:space="0" w:color="auto"/>
              <w:bottom w:val="nil"/>
              <w:right w:val="double" w:sz="6" w:space="0" w:color="auto"/>
            </w:tcBorders>
            <w:vAlign w:val="bottom"/>
          </w:tcPr>
          <w:p w14:paraId="4E710BC3" w14:textId="18F41616" w:rsidR="00E86C04" w:rsidRPr="00F1026E" w:rsidRDefault="00F1026E" w:rsidP="00E86C04">
            <w:pPr>
              <w:overflowPunct/>
              <w:autoSpaceDE/>
              <w:autoSpaceDN/>
              <w:adjustRightInd/>
              <w:jc w:val="right"/>
              <w:textAlignment w:val="auto"/>
              <w:rPr>
                <w:rFonts w:cs="Arial"/>
                <w:b/>
                <w:highlight w:val="yellow"/>
                <w:lang w:val="en-US"/>
              </w:rPr>
            </w:pPr>
            <w:del w:id="106" w:author="Hai Quang Le" w:date="2023-03-10T08:15:00Z">
              <w:r w:rsidDel="00CB5396">
                <w:rPr>
                  <w:rFonts w:cs="Arial"/>
                  <w:b/>
                  <w:lang w:val="en-US"/>
                </w:rPr>
                <w:delText>1.256.703.805.712</w:delText>
              </w:r>
            </w:del>
            <w:ins w:id="107" w:author="Hai Quang Le" w:date="2023-03-10T08:15:00Z">
              <w:r w:rsidR="00CB5396">
                <w:rPr>
                  <w:rFonts w:cs="Arial"/>
                  <w:b/>
                  <w:lang w:val="en-US"/>
                </w:rPr>
                <w:t>1.221.381.437.596</w:t>
              </w:r>
            </w:ins>
          </w:p>
        </w:tc>
      </w:tr>
      <w:tr w:rsidR="00E86C04" w:rsidRPr="004A4690" w14:paraId="63D9BC96" w14:textId="77777777" w:rsidTr="00613725">
        <w:tc>
          <w:tcPr>
            <w:tcW w:w="717" w:type="dxa"/>
            <w:tcBorders>
              <w:top w:val="nil"/>
              <w:left w:val="double" w:sz="6" w:space="0" w:color="auto"/>
              <w:right w:val="single" w:sz="4" w:space="0" w:color="auto"/>
            </w:tcBorders>
            <w:vAlign w:val="center"/>
          </w:tcPr>
          <w:p w14:paraId="7C7FC967" w14:textId="77777777" w:rsidR="00E86C04" w:rsidRPr="004A4690" w:rsidRDefault="00E86C04" w:rsidP="00E86C04">
            <w:pPr>
              <w:overflowPunct/>
              <w:autoSpaceDE/>
              <w:autoSpaceDN/>
              <w:adjustRightInd/>
              <w:jc w:val="center"/>
              <w:textAlignment w:val="auto"/>
              <w:rPr>
                <w:rFonts w:cs="Arial"/>
              </w:rPr>
            </w:pPr>
          </w:p>
        </w:tc>
        <w:tc>
          <w:tcPr>
            <w:tcW w:w="4926" w:type="dxa"/>
            <w:tcBorders>
              <w:top w:val="nil"/>
              <w:left w:val="single" w:sz="4" w:space="0" w:color="auto"/>
              <w:right w:val="single" w:sz="4" w:space="0" w:color="auto"/>
            </w:tcBorders>
          </w:tcPr>
          <w:p w14:paraId="4D5E5C45" w14:textId="77777777" w:rsidR="00E86C04" w:rsidRPr="004A4690" w:rsidRDefault="00E86C04" w:rsidP="00E86C04">
            <w:pPr>
              <w:rPr>
                <w:rFonts w:cs="Arial"/>
              </w:rPr>
            </w:pPr>
          </w:p>
        </w:tc>
        <w:tc>
          <w:tcPr>
            <w:tcW w:w="1130" w:type="dxa"/>
            <w:tcBorders>
              <w:top w:val="nil"/>
              <w:left w:val="single" w:sz="4" w:space="0" w:color="auto"/>
              <w:right w:val="single" w:sz="4" w:space="0" w:color="auto"/>
            </w:tcBorders>
            <w:vAlign w:val="bottom"/>
          </w:tcPr>
          <w:p w14:paraId="3806939D" w14:textId="77777777" w:rsidR="00E86C04" w:rsidRPr="004A4690" w:rsidRDefault="00E86C04" w:rsidP="00E86C04">
            <w:pPr>
              <w:overflowPunct/>
              <w:autoSpaceDE/>
              <w:autoSpaceDN/>
              <w:adjustRightInd/>
              <w:jc w:val="center"/>
              <w:textAlignment w:val="auto"/>
              <w:rPr>
                <w:rFonts w:cs="Arial"/>
              </w:rPr>
            </w:pPr>
          </w:p>
        </w:tc>
        <w:tc>
          <w:tcPr>
            <w:tcW w:w="2118" w:type="dxa"/>
            <w:tcBorders>
              <w:top w:val="nil"/>
              <w:left w:val="single" w:sz="4" w:space="0" w:color="auto"/>
              <w:right w:val="double" w:sz="6" w:space="0" w:color="auto"/>
            </w:tcBorders>
            <w:vAlign w:val="bottom"/>
          </w:tcPr>
          <w:p w14:paraId="6F59D1FD" w14:textId="6CADD077" w:rsidR="00E86C04" w:rsidRPr="00084851" w:rsidRDefault="00E86C04" w:rsidP="00E86C04">
            <w:pPr>
              <w:overflowPunct/>
              <w:autoSpaceDE/>
              <w:autoSpaceDN/>
              <w:adjustRightInd/>
              <w:jc w:val="right"/>
              <w:textAlignment w:val="auto"/>
              <w:rPr>
                <w:rFonts w:cs="Arial"/>
                <w:b/>
                <w:highlight w:val="yellow"/>
              </w:rPr>
            </w:pPr>
          </w:p>
        </w:tc>
      </w:tr>
      <w:tr w:rsidR="00E86C04" w:rsidRPr="004A4690" w14:paraId="43EFB958" w14:textId="77777777" w:rsidTr="00613725">
        <w:tc>
          <w:tcPr>
            <w:tcW w:w="717" w:type="dxa"/>
            <w:tcBorders>
              <w:top w:val="nil"/>
              <w:left w:val="double" w:sz="6" w:space="0" w:color="auto"/>
              <w:bottom w:val="nil"/>
              <w:right w:val="single" w:sz="4" w:space="0" w:color="auto"/>
            </w:tcBorders>
            <w:vAlign w:val="center"/>
          </w:tcPr>
          <w:p w14:paraId="3324B310" w14:textId="77777777" w:rsidR="00E86C04" w:rsidRPr="004A4690" w:rsidRDefault="00E86C04" w:rsidP="00E86C04">
            <w:pPr>
              <w:overflowPunct/>
              <w:autoSpaceDE/>
              <w:autoSpaceDN/>
              <w:adjustRightInd/>
              <w:jc w:val="center"/>
              <w:textAlignment w:val="auto"/>
              <w:rPr>
                <w:rFonts w:cs="Arial"/>
                <w:b/>
              </w:rPr>
            </w:pPr>
            <w:r w:rsidRPr="004A4690">
              <w:rPr>
                <w:rFonts w:cs="Arial"/>
                <w:b/>
              </w:rPr>
              <w:t>6</w:t>
            </w:r>
          </w:p>
        </w:tc>
        <w:tc>
          <w:tcPr>
            <w:tcW w:w="4926" w:type="dxa"/>
            <w:tcBorders>
              <w:top w:val="nil"/>
              <w:left w:val="single" w:sz="4" w:space="0" w:color="auto"/>
              <w:bottom w:val="nil"/>
              <w:right w:val="single" w:sz="4" w:space="0" w:color="auto"/>
            </w:tcBorders>
          </w:tcPr>
          <w:p w14:paraId="21F64E39" w14:textId="77777777" w:rsidR="00E86C04" w:rsidRPr="004A4690" w:rsidRDefault="00E86C04" w:rsidP="00E86C04">
            <w:pPr>
              <w:rPr>
                <w:rFonts w:cs="Arial"/>
                <w:b/>
              </w:rPr>
            </w:pPr>
            <w:r w:rsidRPr="004A4690">
              <w:rPr>
                <w:rFonts w:cs="Arial"/>
                <w:b/>
              </w:rPr>
              <w:t>Tỷ lệ an toàn Vốn khả dụng (6=5/4) (%)</w:t>
            </w:r>
          </w:p>
        </w:tc>
        <w:tc>
          <w:tcPr>
            <w:tcW w:w="1130" w:type="dxa"/>
            <w:tcBorders>
              <w:top w:val="nil"/>
              <w:left w:val="single" w:sz="4" w:space="0" w:color="auto"/>
              <w:bottom w:val="nil"/>
              <w:right w:val="single" w:sz="4" w:space="0" w:color="auto"/>
            </w:tcBorders>
            <w:vAlign w:val="bottom"/>
          </w:tcPr>
          <w:p w14:paraId="01239948" w14:textId="77777777" w:rsidR="00E86C04" w:rsidRPr="004A4690" w:rsidRDefault="00E86C04" w:rsidP="00E86C04">
            <w:pPr>
              <w:overflowPunct/>
              <w:autoSpaceDE/>
              <w:autoSpaceDN/>
              <w:adjustRightInd/>
              <w:jc w:val="center"/>
              <w:textAlignment w:val="auto"/>
              <w:rPr>
                <w:rFonts w:cs="Arial"/>
              </w:rPr>
            </w:pPr>
          </w:p>
        </w:tc>
        <w:tc>
          <w:tcPr>
            <w:tcW w:w="2118" w:type="dxa"/>
            <w:tcBorders>
              <w:top w:val="nil"/>
              <w:left w:val="single" w:sz="4" w:space="0" w:color="auto"/>
              <w:bottom w:val="nil"/>
              <w:right w:val="double" w:sz="6" w:space="0" w:color="auto"/>
            </w:tcBorders>
            <w:vAlign w:val="bottom"/>
          </w:tcPr>
          <w:p w14:paraId="4DBC17F4" w14:textId="600D0BA1" w:rsidR="00E86C04" w:rsidRPr="003E6E2A" w:rsidRDefault="006337EA" w:rsidP="00E86C04">
            <w:pPr>
              <w:overflowPunct/>
              <w:autoSpaceDE/>
              <w:autoSpaceDN/>
              <w:adjustRightInd/>
              <w:jc w:val="right"/>
              <w:textAlignment w:val="auto"/>
              <w:rPr>
                <w:rFonts w:cs="Arial"/>
                <w:b/>
                <w:highlight w:val="yellow"/>
                <w:lang w:val="en-US"/>
              </w:rPr>
            </w:pPr>
            <w:del w:id="108" w:author="Hai Quang Le" w:date="2023-03-10T08:15:00Z">
              <w:r w:rsidDel="00CB5396">
                <w:rPr>
                  <w:rFonts w:cs="Arial"/>
                  <w:b/>
                  <w:lang w:val="en-US"/>
                </w:rPr>
                <w:delText>542,66</w:delText>
              </w:r>
            </w:del>
            <w:ins w:id="109" w:author="Hai Quang Le" w:date="2023-03-10T08:15:00Z">
              <w:r w:rsidR="00CB5396">
                <w:rPr>
                  <w:rFonts w:cs="Arial"/>
                  <w:b/>
                  <w:lang w:val="en-US"/>
                </w:rPr>
                <w:t>493.58</w:t>
              </w:r>
            </w:ins>
          </w:p>
        </w:tc>
      </w:tr>
      <w:tr w:rsidR="00E77122" w:rsidRPr="004A4690" w14:paraId="71607C7C" w14:textId="77777777" w:rsidTr="00613725">
        <w:tc>
          <w:tcPr>
            <w:tcW w:w="717" w:type="dxa"/>
            <w:tcBorders>
              <w:top w:val="nil"/>
              <w:left w:val="double" w:sz="6" w:space="0" w:color="auto"/>
              <w:bottom w:val="double" w:sz="6" w:space="0" w:color="auto"/>
              <w:right w:val="single" w:sz="4" w:space="0" w:color="auto"/>
            </w:tcBorders>
            <w:vAlign w:val="center"/>
          </w:tcPr>
          <w:p w14:paraId="5EA631C5" w14:textId="77777777" w:rsidR="00E77122" w:rsidRPr="004A4690" w:rsidRDefault="00E77122">
            <w:pPr>
              <w:overflowPunct/>
              <w:autoSpaceDE/>
              <w:autoSpaceDN/>
              <w:adjustRightInd/>
              <w:jc w:val="center"/>
              <w:textAlignment w:val="auto"/>
              <w:rPr>
                <w:rFonts w:cs="Arial"/>
                <w:b/>
              </w:rPr>
            </w:pPr>
          </w:p>
        </w:tc>
        <w:tc>
          <w:tcPr>
            <w:tcW w:w="4926" w:type="dxa"/>
            <w:tcBorders>
              <w:top w:val="nil"/>
              <w:left w:val="single" w:sz="4" w:space="0" w:color="auto"/>
              <w:bottom w:val="double" w:sz="6" w:space="0" w:color="auto"/>
              <w:right w:val="single" w:sz="4" w:space="0" w:color="auto"/>
            </w:tcBorders>
          </w:tcPr>
          <w:p w14:paraId="28D03360" w14:textId="77777777" w:rsidR="00E77122" w:rsidRPr="004A4690" w:rsidRDefault="00E77122" w:rsidP="004A4690">
            <w:pPr>
              <w:rPr>
                <w:rFonts w:cs="Arial"/>
                <w:b/>
              </w:rPr>
            </w:pPr>
          </w:p>
        </w:tc>
        <w:tc>
          <w:tcPr>
            <w:tcW w:w="1130" w:type="dxa"/>
            <w:tcBorders>
              <w:top w:val="nil"/>
              <w:left w:val="single" w:sz="4" w:space="0" w:color="auto"/>
              <w:bottom w:val="double" w:sz="6" w:space="0" w:color="auto"/>
              <w:right w:val="single" w:sz="4" w:space="0" w:color="auto"/>
            </w:tcBorders>
            <w:vAlign w:val="bottom"/>
          </w:tcPr>
          <w:p w14:paraId="564FB76D" w14:textId="77777777" w:rsidR="00E77122" w:rsidRPr="004A4690" w:rsidRDefault="00E77122">
            <w:pPr>
              <w:overflowPunct/>
              <w:autoSpaceDE/>
              <w:autoSpaceDN/>
              <w:adjustRightInd/>
              <w:jc w:val="center"/>
              <w:textAlignment w:val="auto"/>
              <w:rPr>
                <w:rFonts w:cs="Arial"/>
              </w:rPr>
            </w:pPr>
          </w:p>
        </w:tc>
        <w:tc>
          <w:tcPr>
            <w:tcW w:w="2118" w:type="dxa"/>
            <w:tcBorders>
              <w:top w:val="nil"/>
              <w:left w:val="single" w:sz="4" w:space="0" w:color="auto"/>
              <w:bottom w:val="double" w:sz="6" w:space="0" w:color="auto"/>
              <w:right w:val="double" w:sz="6" w:space="0" w:color="auto"/>
            </w:tcBorders>
            <w:vAlign w:val="bottom"/>
          </w:tcPr>
          <w:p w14:paraId="4B3CAA5D" w14:textId="77777777" w:rsidR="00E77122" w:rsidRPr="004A4690" w:rsidRDefault="00E77122">
            <w:pPr>
              <w:overflowPunct/>
              <w:autoSpaceDE/>
              <w:autoSpaceDN/>
              <w:adjustRightInd/>
              <w:jc w:val="right"/>
              <w:textAlignment w:val="auto"/>
              <w:rPr>
                <w:rFonts w:cs="Arial"/>
              </w:rPr>
            </w:pPr>
          </w:p>
        </w:tc>
      </w:tr>
    </w:tbl>
    <w:p w14:paraId="1792D3BE" w14:textId="77777777" w:rsidR="00B24662" w:rsidRPr="004A4690" w:rsidRDefault="00B24662" w:rsidP="00B24662">
      <w:pPr>
        <w:rPr>
          <w:rFonts w:cs="Arial"/>
        </w:rPr>
      </w:pPr>
    </w:p>
    <w:p w14:paraId="76D1DF2F" w14:textId="77777777" w:rsidR="00B24662" w:rsidRPr="004A4690" w:rsidRDefault="00B24662" w:rsidP="00B24662">
      <w:pPr>
        <w:tabs>
          <w:tab w:val="center" w:pos="5387"/>
          <w:tab w:val="left" w:pos="6300"/>
          <w:tab w:val="decimal" w:pos="7380"/>
          <w:tab w:val="left" w:pos="7740"/>
          <w:tab w:val="decimal" w:pos="8820"/>
        </w:tabs>
        <w:rPr>
          <w:rFonts w:cs="Arial"/>
        </w:rPr>
      </w:pPr>
    </w:p>
    <w:tbl>
      <w:tblPr>
        <w:tblW w:w="8903" w:type="dxa"/>
        <w:tblLook w:val="01E0" w:firstRow="1" w:lastRow="1" w:firstColumn="1" w:lastColumn="1" w:noHBand="0" w:noVBand="0"/>
      </w:tblPr>
      <w:tblGrid>
        <w:gridCol w:w="2967"/>
        <w:gridCol w:w="2968"/>
        <w:gridCol w:w="2968"/>
      </w:tblGrid>
      <w:tr w:rsidR="00A507F2" w:rsidRPr="004A4690" w14:paraId="12C11337" w14:textId="77777777" w:rsidTr="005835D7">
        <w:tc>
          <w:tcPr>
            <w:tcW w:w="2967" w:type="dxa"/>
            <w:vAlign w:val="bottom"/>
          </w:tcPr>
          <w:p w14:paraId="481CC4B1" w14:textId="77777777" w:rsidR="00A507F2" w:rsidRPr="004A4690" w:rsidRDefault="00A507F2" w:rsidP="005835D7">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12B293FE" w14:textId="77777777" w:rsidR="00A507F2" w:rsidRPr="004A4690" w:rsidRDefault="00A507F2" w:rsidP="005835D7">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67E43B02" w14:textId="77777777" w:rsidR="00A507F2" w:rsidRPr="004A4690" w:rsidRDefault="00A507F2" w:rsidP="005835D7">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39B89D5C" w14:textId="77777777" w:rsidR="00A507F2" w:rsidRPr="004A4690" w:rsidRDefault="00A507F2" w:rsidP="005835D7">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7A799FE5" w14:textId="77777777" w:rsidR="00A507F2" w:rsidRPr="004A4690" w:rsidRDefault="00A507F2" w:rsidP="005835D7">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26F80D5A" w14:textId="77777777" w:rsidR="00A507F2" w:rsidRPr="004A4690" w:rsidRDefault="00A507F2" w:rsidP="005835D7">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15250499" w14:textId="77777777" w:rsidR="00A507F2" w:rsidRPr="004A4690" w:rsidRDefault="00A507F2" w:rsidP="005835D7">
            <w:pPr>
              <w:widowControl w:val="0"/>
              <w:pBdr>
                <w:bottom w:val="single" w:sz="4" w:space="1" w:color="auto"/>
              </w:pBdr>
              <w:tabs>
                <w:tab w:val="center" w:pos="5387"/>
                <w:tab w:val="left" w:pos="6300"/>
                <w:tab w:val="decimal" w:pos="7380"/>
                <w:tab w:val="left" w:pos="7740"/>
                <w:tab w:val="decimal" w:pos="8820"/>
              </w:tabs>
              <w:ind w:left="-115" w:right="58"/>
              <w:rPr>
                <w:rFonts w:cs="Arial"/>
              </w:rPr>
            </w:pPr>
          </w:p>
        </w:tc>
        <w:tc>
          <w:tcPr>
            <w:tcW w:w="2968" w:type="dxa"/>
            <w:vAlign w:val="bottom"/>
          </w:tcPr>
          <w:p w14:paraId="482E1F53" w14:textId="77777777" w:rsidR="00A507F2" w:rsidRPr="004A4690" w:rsidRDefault="00A507F2" w:rsidP="005835D7">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2C748068" w14:textId="77777777" w:rsidR="00A507F2" w:rsidRPr="004A4690" w:rsidRDefault="00A507F2" w:rsidP="005835D7">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0C6ED3AD" w14:textId="77777777" w:rsidR="00A507F2" w:rsidRPr="004A4690" w:rsidRDefault="00A507F2" w:rsidP="005835D7">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12BB48AD" w14:textId="77777777" w:rsidR="00A507F2" w:rsidRPr="004A4690" w:rsidRDefault="00A507F2" w:rsidP="005835D7">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35DFCA7F" w14:textId="77777777" w:rsidR="00A507F2" w:rsidRPr="004A4690" w:rsidRDefault="00A507F2" w:rsidP="005835D7">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65684612" w14:textId="77777777" w:rsidR="00A507F2" w:rsidRPr="004A4690" w:rsidRDefault="00A507F2" w:rsidP="005835D7">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6C551BDE" w14:textId="77777777" w:rsidR="00A507F2" w:rsidRPr="004A4690" w:rsidRDefault="00A507F2" w:rsidP="005835D7">
            <w:pPr>
              <w:widowControl w:val="0"/>
              <w:pBdr>
                <w:bottom w:val="single" w:sz="4" w:space="1" w:color="auto"/>
              </w:pBdr>
              <w:tabs>
                <w:tab w:val="center" w:pos="5387"/>
                <w:tab w:val="left" w:pos="6300"/>
                <w:tab w:val="decimal" w:pos="7380"/>
                <w:tab w:val="left" w:pos="7740"/>
                <w:tab w:val="decimal" w:pos="8820"/>
              </w:tabs>
              <w:ind w:left="-115" w:right="58"/>
              <w:rPr>
                <w:rFonts w:cs="Arial"/>
              </w:rPr>
            </w:pPr>
          </w:p>
        </w:tc>
        <w:tc>
          <w:tcPr>
            <w:tcW w:w="2968" w:type="dxa"/>
            <w:vAlign w:val="bottom"/>
          </w:tcPr>
          <w:p w14:paraId="181B131B" w14:textId="77777777" w:rsidR="00A507F2" w:rsidRPr="004A4690" w:rsidRDefault="00A507F2" w:rsidP="005835D7">
            <w:pPr>
              <w:widowControl w:val="0"/>
              <w:tabs>
                <w:tab w:val="center" w:pos="5387"/>
                <w:tab w:val="left" w:pos="6300"/>
                <w:tab w:val="decimal" w:pos="7380"/>
                <w:tab w:val="left" w:pos="7740"/>
                <w:tab w:val="decimal" w:pos="8820"/>
              </w:tabs>
              <w:ind w:left="-115" w:right="58"/>
              <w:rPr>
                <w:rFonts w:cs="Arial"/>
              </w:rPr>
            </w:pPr>
          </w:p>
          <w:p w14:paraId="61B8A53C" w14:textId="77777777" w:rsidR="00A507F2" w:rsidRPr="004A4690" w:rsidRDefault="00A507F2" w:rsidP="005835D7">
            <w:pPr>
              <w:widowControl w:val="0"/>
              <w:tabs>
                <w:tab w:val="center" w:pos="5387"/>
                <w:tab w:val="left" w:pos="6300"/>
                <w:tab w:val="decimal" w:pos="7380"/>
                <w:tab w:val="left" w:pos="7740"/>
                <w:tab w:val="decimal" w:pos="8820"/>
              </w:tabs>
              <w:ind w:left="-115" w:right="58"/>
              <w:rPr>
                <w:rFonts w:cs="Arial"/>
              </w:rPr>
            </w:pPr>
          </w:p>
          <w:p w14:paraId="03A7D202" w14:textId="77777777" w:rsidR="00A507F2" w:rsidRPr="004A4690" w:rsidRDefault="00A507F2" w:rsidP="005835D7">
            <w:pPr>
              <w:widowControl w:val="0"/>
              <w:tabs>
                <w:tab w:val="center" w:pos="5387"/>
                <w:tab w:val="left" w:pos="6300"/>
                <w:tab w:val="decimal" w:pos="7380"/>
                <w:tab w:val="left" w:pos="7740"/>
                <w:tab w:val="decimal" w:pos="8820"/>
              </w:tabs>
              <w:ind w:left="-115" w:right="58"/>
              <w:rPr>
                <w:rFonts w:cs="Arial"/>
              </w:rPr>
            </w:pPr>
          </w:p>
          <w:p w14:paraId="583036B8" w14:textId="77777777" w:rsidR="00A507F2" w:rsidRPr="004A4690" w:rsidRDefault="00A507F2" w:rsidP="005835D7">
            <w:pPr>
              <w:widowControl w:val="0"/>
              <w:tabs>
                <w:tab w:val="center" w:pos="5387"/>
                <w:tab w:val="left" w:pos="6300"/>
                <w:tab w:val="decimal" w:pos="7380"/>
                <w:tab w:val="left" w:pos="7740"/>
                <w:tab w:val="decimal" w:pos="8820"/>
              </w:tabs>
              <w:ind w:left="-115" w:right="58"/>
              <w:rPr>
                <w:rFonts w:cs="Arial"/>
              </w:rPr>
            </w:pPr>
          </w:p>
          <w:p w14:paraId="4CB02030" w14:textId="77777777" w:rsidR="00A507F2" w:rsidRPr="004A4690" w:rsidRDefault="00A507F2" w:rsidP="005835D7">
            <w:pPr>
              <w:widowControl w:val="0"/>
              <w:tabs>
                <w:tab w:val="center" w:pos="5387"/>
                <w:tab w:val="left" w:pos="6300"/>
                <w:tab w:val="decimal" w:pos="7380"/>
                <w:tab w:val="left" w:pos="7740"/>
                <w:tab w:val="decimal" w:pos="8820"/>
              </w:tabs>
              <w:ind w:left="-115" w:right="58"/>
              <w:rPr>
                <w:rFonts w:cs="Arial"/>
              </w:rPr>
            </w:pPr>
          </w:p>
          <w:p w14:paraId="1BCFA822" w14:textId="77777777" w:rsidR="00A507F2" w:rsidRPr="004A4690" w:rsidRDefault="00A507F2" w:rsidP="005835D7">
            <w:pPr>
              <w:widowControl w:val="0"/>
              <w:tabs>
                <w:tab w:val="center" w:pos="5387"/>
                <w:tab w:val="left" w:pos="6300"/>
                <w:tab w:val="decimal" w:pos="7380"/>
                <w:tab w:val="left" w:pos="7740"/>
                <w:tab w:val="decimal" w:pos="8820"/>
              </w:tabs>
              <w:ind w:left="-115" w:right="58"/>
              <w:rPr>
                <w:rFonts w:cs="Arial"/>
              </w:rPr>
            </w:pPr>
          </w:p>
          <w:p w14:paraId="0871D9E6" w14:textId="77777777" w:rsidR="00A507F2" w:rsidRPr="004A4690" w:rsidRDefault="00A507F2" w:rsidP="005835D7">
            <w:pPr>
              <w:widowControl w:val="0"/>
              <w:pBdr>
                <w:bottom w:val="single" w:sz="4" w:space="1" w:color="auto"/>
              </w:pBdr>
              <w:tabs>
                <w:tab w:val="center" w:pos="5387"/>
                <w:tab w:val="left" w:pos="6300"/>
                <w:tab w:val="decimal" w:pos="7380"/>
                <w:tab w:val="left" w:pos="7740"/>
                <w:tab w:val="decimal" w:pos="8820"/>
              </w:tabs>
              <w:ind w:left="-115" w:right="58"/>
              <w:rPr>
                <w:rFonts w:cs="Arial"/>
              </w:rPr>
            </w:pPr>
          </w:p>
        </w:tc>
      </w:tr>
      <w:tr w:rsidR="00A507F2" w:rsidRPr="004A4690" w14:paraId="6DAE8087" w14:textId="77777777" w:rsidTr="005835D7">
        <w:tc>
          <w:tcPr>
            <w:tcW w:w="2967" w:type="dxa"/>
          </w:tcPr>
          <w:p w14:paraId="34F3C369" w14:textId="77777777" w:rsidR="00CB7FDF" w:rsidRPr="00F00CDD" w:rsidRDefault="00CB7FDF" w:rsidP="00CB7FDF">
            <w:pPr>
              <w:widowControl w:val="0"/>
              <w:ind w:left="-115" w:right="58"/>
              <w:rPr>
                <w:rFonts w:cs="Arial"/>
              </w:rPr>
            </w:pPr>
            <w:r w:rsidRPr="00F00CDD">
              <w:rPr>
                <w:rFonts w:cs="Arial"/>
              </w:rPr>
              <w:t>Bà Nguyễn Thị Vân</w:t>
            </w:r>
          </w:p>
          <w:p w14:paraId="00C55F2B" w14:textId="7C8A7E81" w:rsidR="00A507F2" w:rsidRPr="00F82BC4" w:rsidRDefault="00CB7FDF" w:rsidP="005835D7">
            <w:pPr>
              <w:widowControl w:val="0"/>
              <w:tabs>
                <w:tab w:val="center" w:pos="5387"/>
                <w:tab w:val="left" w:pos="6300"/>
                <w:tab w:val="decimal" w:pos="7380"/>
                <w:tab w:val="left" w:pos="7740"/>
                <w:tab w:val="decimal" w:pos="8820"/>
              </w:tabs>
              <w:ind w:left="-115" w:right="58"/>
              <w:rPr>
                <w:rFonts w:cs="Arial"/>
              </w:rPr>
            </w:pPr>
            <w:r w:rsidRPr="00F00CDD">
              <w:rPr>
                <w:rFonts w:cs="Arial"/>
              </w:rPr>
              <w:t>Kế toán Trưởng</w:t>
            </w:r>
          </w:p>
        </w:tc>
        <w:tc>
          <w:tcPr>
            <w:tcW w:w="2968" w:type="dxa"/>
          </w:tcPr>
          <w:p w14:paraId="6230B8A4" w14:textId="5066F23A" w:rsidR="00A507F2" w:rsidRPr="005C657E" w:rsidRDefault="005C657E" w:rsidP="005835D7">
            <w:pPr>
              <w:widowControl w:val="0"/>
              <w:tabs>
                <w:tab w:val="center" w:pos="5387"/>
                <w:tab w:val="left" w:pos="6300"/>
                <w:tab w:val="decimal" w:pos="7380"/>
                <w:tab w:val="left" w:pos="7740"/>
                <w:tab w:val="decimal" w:pos="8820"/>
              </w:tabs>
              <w:ind w:left="-115"/>
              <w:rPr>
                <w:rFonts w:cs="Arial"/>
              </w:rPr>
            </w:pPr>
            <w:proofErr w:type="spellStart"/>
            <w:r w:rsidRPr="00F00CDD">
              <w:rPr>
                <w:rFonts w:cs="Arial"/>
                <w:lang w:val="en-US"/>
              </w:rPr>
              <w:t>Ông</w:t>
            </w:r>
            <w:proofErr w:type="spellEnd"/>
            <w:r w:rsidRPr="00F00CDD">
              <w:rPr>
                <w:rFonts w:cs="Arial"/>
                <w:lang w:val="en-US"/>
              </w:rPr>
              <w:t xml:space="preserve"> </w:t>
            </w:r>
            <w:proofErr w:type="spellStart"/>
            <w:r w:rsidR="00F360DD">
              <w:rPr>
                <w:rFonts w:cs="Arial"/>
                <w:lang w:val="en-US"/>
              </w:rPr>
              <w:t>Đinh</w:t>
            </w:r>
            <w:proofErr w:type="spellEnd"/>
            <w:r w:rsidR="00F360DD">
              <w:rPr>
                <w:rFonts w:cs="Arial"/>
                <w:lang w:val="en-US"/>
              </w:rPr>
              <w:t xml:space="preserve"> </w:t>
            </w:r>
            <w:proofErr w:type="spellStart"/>
            <w:r w:rsidR="00F360DD">
              <w:rPr>
                <w:rFonts w:cs="Arial"/>
                <w:lang w:val="en-US"/>
              </w:rPr>
              <w:t>Ngọc</w:t>
            </w:r>
            <w:proofErr w:type="spellEnd"/>
            <w:r w:rsidR="00F360DD">
              <w:rPr>
                <w:rFonts w:cs="Arial"/>
                <w:lang w:val="en-US"/>
              </w:rPr>
              <w:t xml:space="preserve"> </w:t>
            </w:r>
            <w:proofErr w:type="spellStart"/>
            <w:r w:rsidR="00F360DD">
              <w:rPr>
                <w:rFonts w:cs="Arial"/>
                <w:lang w:val="en-US"/>
              </w:rPr>
              <w:t>Bằng</w:t>
            </w:r>
            <w:proofErr w:type="spellEnd"/>
          </w:p>
          <w:p w14:paraId="5F0F5F34" w14:textId="0C3B4A7F" w:rsidR="00726EA1" w:rsidRDefault="005C657E" w:rsidP="005835D7">
            <w:pPr>
              <w:widowControl w:val="0"/>
              <w:tabs>
                <w:tab w:val="center" w:pos="5387"/>
                <w:tab w:val="left" w:pos="6300"/>
                <w:tab w:val="decimal" w:pos="7380"/>
                <w:tab w:val="left" w:pos="7740"/>
                <w:tab w:val="decimal" w:pos="8820"/>
              </w:tabs>
              <w:ind w:left="-115"/>
              <w:rPr>
                <w:rFonts w:cs="Arial"/>
                <w:lang w:val="en-US"/>
              </w:rPr>
            </w:pPr>
            <w:proofErr w:type="spellStart"/>
            <w:r w:rsidRPr="00F82BC4">
              <w:rPr>
                <w:rFonts w:cs="Arial"/>
                <w:lang w:val="en-US"/>
              </w:rPr>
              <w:t>Trưởng</w:t>
            </w:r>
            <w:proofErr w:type="spellEnd"/>
            <w:r w:rsidRPr="00F82BC4">
              <w:rPr>
                <w:rFonts w:cs="Arial"/>
                <w:lang w:val="en-US"/>
              </w:rPr>
              <w:t xml:space="preserve"> </w:t>
            </w:r>
            <w:proofErr w:type="spellStart"/>
            <w:r w:rsidRPr="00F82BC4">
              <w:rPr>
                <w:rFonts w:cs="Arial"/>
                <w:lang w:val="en-US"/>
              </w:rPr>
              <w:t>bộ</w:t>
            </w:r>
            <w:proofErr w:type="spellEnd"/>
            <w:r w:rsidRPr="00F82BC4">
              <w:rPr>
                <w:rFonts w:cs="Arial"/>
                <w:lang w:val="en-US"/>
              </w:rPr>
              <w:t xml:space="preserve"> </w:t>
            </w:r>
            <w:proofErr w:type="spellStart"/>
            <w:r w:rsidRPr="00F82BC4">
              <w:rPr>
                <w:rFonts w:cs="Arial"/>
                <w:lang w:val="en-US"/>
              </w:rPr>
              <w:t>phận</w:t>
            </w:r>
            <w:proofErr w:type="spellEnd"/>
            <w:r w:rsidRPr="00F82BC4">
              <w:rPr>
                <w:rFonts w:cs="Arial"/>
                <w:lang w:val="en-US"/>
              </w:rPr>
              <w:t xml:space="preserve"> </w:t>
            </w:r>
            <w:proofErr w:type="spellStart"/>
            <w:r w:rsidRPr="00F82BC4">
              <w:rPr>
                <w:rFonts w:cs="Arial"/>
                <w:lang w:val="en-US"/>
              </w:rPr>
              <w:t>kiểm</w:t>
            </w:r>
            <w:proofErr w:type="spellEnd"/>
            <w:r w:rsidRPr="00F82BC4">
              <w:rPr>
                <w:rFonts w:cs="Arial"/>
                <w:lang w:val="en-US"/>
              </w:rPr>
              <w:t xml:space="preserve"> </w:t>
            </w:r>
            <w:proofErr w:type="spellStart"/>
            <w:r w:rsidRPr="00F82BC4">
              <w:rPr>
                <w:rFonts w:cs="Arial"/>
                <w:lang w:val="en-US"/>
              </w:rPr>
              <w:t>soát</w:t>
            </w:r>
            <w:proofErr w:type="spellEnd"/>
          </w:p>
          <w:p w14:paraId="7CBFEBB1" w14:textId="090D51FF" w:rsidR="005C657E" w:rsidRPr="00F82BC4" w:rsidRDefault="005C657E" w:rsidP="005835D7">
            <w:pPr>
              <w:widowControl w:val="0"/>
              <w:tabs>
                <w:tab w:val="center" w:pos="5387"/>
                <w:tab w:val="left" w:pos="6300"/>
                <w:tab w:val="decimal" w:pos="7380"/>
                <w:tab w:val="left" w:pos="7740"/>
                <w:tab w:val="decimal" w:pos="8820"/>
              </w:tabs>
              <w:ind w:left="-115"/>
              <w:rPr>
                <w:rFonts w:cs="Arial"/>
                <w:lang w:val="en-US"/>
              </w:rPr>
            </w:pPr>
            <w:r w:rsidRPr="00F82BC4">
              <w:rPr>
                <w:rFonts w:cs="Arial"/>
                <w:lang w:val="en-US"/>
              </w:rPr>
              <w:t>nội bộ</w:t>
            </w:r>
          </w:p>
        </w:tc>
        <w:tc>
          <w:tcPr>
            <w:tcW w:w="2968" w:type="dxa"/>
          </w:tcPr>
          <w:p w14:paraId="69C1CFF5" w14:textId="77777777" w:rsidR="00A507F2" w:rsidRPr="002A0B87" w:rsidRDefault="00A507F2" w:rsidP="005835D7">
            <w:pPr>
              <w:widowControl w:val="0"/>
              <w:ind w:left="-115" w:right="58"/>
              <w:contextualSpacing/>
              <w:rPr>
                <w:rFonts w:cs="Arial"/>
              </w:rPr>
            </w:pPr>
            <w:r>
              <w:rPr>
                <w:rFonts w:cs="Arial"/>
              </w:rPr>
              <w:t>Ông Lee Jin Hwan</w:t>
            </w:r>
          </w:p>
          <w:p w14:paraId="4B53ECC1" w14:textId="77777777" w:rsidR="00A507F2" w:rsidRPr="002A5219" w:rsidRDefault="00A507F2" w:rsidP="005835D7">
            <w:pPr>
              <w:widowControl w:val="0"/>
              <w:tabs>
                <w:tab w:val="center" w:pos="5387"/>
                <w:tab w:val="left" w:pos="6300"/>
                <w:tab w:val="decimal" w:pos="7380"/>
                <w:tab w:val="left" w:pos="7740"/>
                <w:tab w:val="decimal" w:pos="8820"/>
              </w:tabs>
              <w:ind w:left="-115" w:right="58"/>
              <w:rPr>
                <w:rFonts w:cs="Arial"/>
              </w:rPr>
            </w:pPr>
            <w:r>
              <w:rPr>
                <w:rFonts w:cs="Arial"/>
              </w:rPr>
              <w:t>Tổng Giám đốc</w:t>
            </w:r>
          </w:p>
        </w:tc>
      </w:tr>
    </w:tbl>
    <w:p w14:paraId="02E5A994" w14:textId="77777777" w:rsidR="00B24662" w:rsidRPr="004A4690" w:rsidRDefault="00B24662" w:rsidP="00B24662">
      <w:pPr>
        <w:tabs>
          <w:tab w:val="center" w:pos="5387"/>
          <w:tab w:val="left" w:pos="6300"/>
          <w:tab w:val="decimal" w:pos="7380"/>
          <w:tab w:val="left" w:pos="7740"/>
          <w:tab w:val="decimal" w:pos="8820"/>
        </w:tabs>
        <w:rPr>
          <w:rFonts w:cs="Arial"/>
        </w:rPr>
      </w:pPr>
    </w:p>
    <w:p w14:paraId="3FA731A3" w14:textId="77777777" w:rsidR="00B24662" w:rsidRPr="004A4690" w:rsidRDefault="00B24662" w:rsidP="00B24662">
      <w:pPr>
        <w:tabs>
          <w:tab w:val="center" w:pos="5387"/>
          <w:tab w:val="left" w:pos="6300"/>
          <w:tab w:val="decimal" w:pos="7380"/>
          <w:tab w:val="left" w:pos="7740"/>
          <w:tab w:val="decimal" w:pos="8820"/>
        </w:tabs>
        <w:rPr>
          <w:rFonts w:cs="Arial"/>
        </w:rPr>
      </w:pPr>
    </w:p>
    <w:p w14:paraId="0C280DC4" w14:textId="77777777" w:rsidR="00B24662" w:rsidRPr="004A4690" w:rsidRDefault="00B24662" w:rsidP="00B24662">
      <w:pPr>
        <w:tabs>
          <w:tab w:val="left" w:pos="5387"/>
        </w:tabs>
        <w:overflowPunct/>
        <w:autoSpaceDE/>
        <w:autoSpaceDN/>
        <w:adjustRightInd/>
        <w:ind w:right="318"/>
        <w:textAlignment w:val="auto"/>
        <w:rPr>
          <w:rFonts w:cs="Arial"/>
        </w:rPr>
      </w:pPr>
      <w:r w:rsidRPr="004A4690">
        <w:rPr>
          <w:rFonts w:cs="Arial"/>
        </w:rPr>
        <w:t>Hà Nội, Việt Nam</w:t>
      </w:r>
    </w:p>
    <w:p w14:paraId="77A4D09F" w14:textId="77777777" w:rsidR="00B24662" w:rsidRPr="004A4690" w:rsidRDefault="00B24662" w:rsidP="00B24662">
      <w:pPr>
        <w:tabs>
          <w:tab w:val="left" w:pos="2410"/>
          <w:tab w:val="left" w:pos="4500"/>
        </w:tabs>
        <w:overflowPunct/>
        <w:autoSpaceDE/>
        <w:autoSpaceDN/>
        <w:adjustRightInd/>
        <w:ind w:right="318"/>
        <w:textAlignment w:val="auto"/>
        <w:rPr>
          <w:rFonts w:cs="Arial"/>
        </w:rPr>
      </w:pPr>
    </w:p>
    <w:p w14:paraId="08E45B5A" w14:textId="46DBC76D" w:rsidR="00B24662" w:rsidRPr="004A4690" w:rsidRDefault="00B24662" w:rsidP="00B24662">
      <w:pPr>
        <w:overflowPunct/>
        <w:autoSpaceDE/>
        <w:autoSpaceDN/>
        <w:adjustRightInd/>
        <w:textAlignment w:val="auto"/>
        <w:rPr>
          <w:rFonts w:cs="Arial"/>
        </w:rPr>
      </w:pPr>
      <w:r w:rsidRPr="002F7CA2">
        <w:rPr>
          <w:rFonts w:cs="Arial"/>
          <w:highlight w:val="yellow"/>
          <w:rPrChange w:id="110" w:author="Hanh My Bui" w:date="2023-03-09T15:35:00Z">
            <w:rPr>
              <w:rFonts w:cs="Arial"/>
            </w:rPr>
          </w:rPrChange>
        </w:rPr>
        <w:t xml:space="preserve">Ngày </w:t>
      </w:r>
      <w:r w:rsidR="00F32093" w:rsidRPr="002F7CA2">
        <w:rPr>
          <w:rFonts w:cs="Arial"/>
          <w:highlight w:val="yellow"/>
          <w:lang w:val="en-US"/>
          <w:rPrChange w:id="111" w:author="Hanh My Bui" w:date="2023-03-09T15:35:00Z">
            <w:rPr>
              <w:rFonts w:cs="Arial"/>
              <w:lang w:val="en-US"/>
            </w:rPr>
          </w:rPrChange>
        </w:rPr>
        <w:t>07</w:t>
      </w:r>
      <w:r w:rsidR="00647151" w:rsidRPr="002F7CA2">
        <w:rPr>
          <w:rFonts w:cs="Arial"/>
          <w:highlight w:val="yellow"/>
          <w:rPrChange w:id="112" w:author="Hanh My Bui" w:date="2023-03-09T15:35:00Z">
            <w:rPr>
              <w:rFonts w:cs="Arial"/>
            </w:rPr>
          </w:rPrChange>
        </w:rPr>
        <w:t xml:space="preserve"> </w:t>
      </w:r>
      <w:r w:rsidRPr="002F7CA2">
        <w:rPr>
          <w:rFonts w:cs="Arial"/>
          <w:highlight w:val="yellow"/>
          <w:rPrChange w:id="113" w:author="Hanh My Bui" w:date="2023-03-09T15:35:00Z">
            <w:rPr>
              <w:rFonts w:cs="Arial"/>
            </w:rPr>
          </w:rPrChange>
        </w:rPr>
        <w:t xml:space="preserve">tháng </w:t>
      </w:r>
      <w:r w:rsidR="00D217A8" w:rsidRPr="002F7CA2">
        <w:rPr>
          <w:rFonts w:cs="Arial"/>
          <w:highlight w:val="yellow"/>
          <w:lang w:val="en-US"/>
          <w:rPrChange w:id="114" w:author="Hanh My Bui" w:date="2023-03-09T15:35:00Z">
            <w:rPr>
              <w:rFonts w:cs="Arial"/>
              <w:lang w:val="en-US"/>
            </w:rPr>
          </w:rPrChange>
        </w:rPr>
        <w:t>03</w:t>
      </w:r>
      <w:r w:rsidR="00647151" w:rsidRPr="002F7CA2">
        <w:rPr>
          <w:rFonts w:cs="Arial"/>
          <w:highlight w:val="yellow"/>
          <w:rPrChange w:id="115" w:author="Hanh My Bui" w:date="2023-03-09T15:35:00Z">
            <w:rPr>
              <w:rFonts w:cs="Arial"/>
            </w:rPr>
          </w:rPrChange>
        </w:rPr>
        <w:t xml:space="preserve"> </w:t>
      </w:r>
      <w:r w:rsidRPr="002F7CA2">
        <w:rPr>
          <w:rFonts w:cs="Arial"/>
          <w:highlight w:val="yellow"/>
          <w:rPrChange w:id="116" w:author="Hanh My Bui" w:date="2023-03-09T15:35:00Z">
            <w:rPr>
              <w:rFonts w:cs="Arial"/>
            </w:rPr>
          </w:rPrChange>
        </w:rPr>
        <w:t xml:space="preserve">năm </w:t>
      </w:r>
      <w:r w:rsidR="005E03D3" w:rsidRPr="002F7CA2">
        <w:rPr>
          <w:rFonts w:cs="Arial"/>
          <w:highlight w:val="yellow"/>
          <w:rPrChange w:id="117" w:author="Hanh My Bui" w:date="2023-03-09T15:35:00Z">
            <w:rPr>
              <w:rFonts w:cs="Arial"/>
            </w:rPr>
          </w:rPrChange>
        </w:rPr>
        <w:t>202</w:t>
      </w:r>
      <w:r w:rsidR="004A4802" w:rsidRPr="002F7CA2">
        <w:rPr>
          <w:rFonts w:cs="Arial"/>
          <w:highlight w:val="yellow"/>
          <w:lang w:val="en-US"/>
          <w:rPrChange w:id="118" w:author="Hanh My Bui" w:date="2023-03-09T15:35:00Z">
            <w:rPr>
              <w:rFonts w:cs="Arial"/>
              <w:lang w:val="en-US"/>
            </w:rPr>
          </w:rPrChange>
        </w:rPr>
        <w:t>3</w:t>
      </w:r>
    </w:p>
    <w:p w14:paraId="4D9BD361" w14:textId="77777777" w:rsidR="00B24662" w:rsidRPr="004A4690" w:rsidRDefault="00B24662" w:rsidP="00B24662">
      <w:pPr>
        <w:pStyle w:val="BodyText"/>
        <w:rPr>
          <w:rFonts w:cs="Arial"/>
          <w:lang w:val="en-GB"/>
        </w:rPr>
      </w:pPr>
    </w:p>
    <w:p w14:paraId="692356C9" w14:textId="1C32C94B" w:rsidR="0096224F" w:rsidRPr="004A4690" w:rsidRDefault="0096224F">
      <w:pPr>
        <w:pStyle w:val="BodyText"/>
        <w:jc w:val="left"/>
        <w:rPr>
          <w:rFonts w:cs="Arial"/>
        </w:rPr>
        <w:sectPr w:rsidR="0096224F" w:rsidRPr="004A4690" w:rsidSect="00774EE4">
          <w:headerReference w:type="default" r:id="rId33"/>
          <w:type w:val="nextColumn"/>
          <w:pgSz w:w="11909" w:h="16834" w:code="9"/>
          <w:pgMar w:top="1440" w:right="1440" w:bottom="862" w:left="1582" w:header="720" w:footer="578" w:gutter="0"/>
          <w:cols w:space="720"/>
          <w:docGrid w:linePitch="272"/>
        </w:sectPr>
      </w:pPr>
    </w:p>
    <w:p w14:paraId="7A75115A" w14:textId="636103F5" w:rsidR="0082792D" w:rsidRPr="004A4690" w:rsidRDefault="0082792D" w:rsidP="004A4690">
      <w:pPr>
        <w:pStyle w:val="Heading1"/>
        <w:rPr>
          <w:rFonts w:cs="Arial"/>
          <w:b w:val="0"/>
        </w:rPr>
      </w:pPr>
      <w:r w:rsidRPr="004A4690">
        <w:rPr>
          <w:rFonts w:cs="Arial"/>
        </w:rPr>
        <w:lastRenderedPageBreak/>
        <w:t>1.</w:t>
      </w:r>
      <w:r w:rsidR="008713AA" w:rsidRPr="004A4690">
        <w:rPr>
          <w:rFonts w:cs="Arial"/>
        </w:rPr>
        <w:tab/>
      </w:r>
      <w:r w:rsidR="00E314D0" w:rsidRPr="004A4690">
        <w:rPr>
          <w:rFonts w:cs="Arial"/>
        </w:rPr>
        <w:t>THÔNG TIN DOANH NGHIỆP</w:t>
      </w:r>
    </w:p>
    <w:p w14:paraId="30C9C5B0" w14:textId="77777777" w:rsidR="002637C4" w:rsidRPr="004A4690" w:rsidRDefault="002637C4" w:rsidP="004A4690">
      <w:pPr>
        <w:pStyle w:val="BodyText"/>
        <w:ind w:left="720"/>
        <w:rPr>
          <w:rFonts w:cs="Arial"/>
          <w:lang w:val="en-GB"/>
        </w:rPr>
      </w:pPr>
    </w:p>
    <w:p w14:paraId="7372D23A" w14:textId="77777777" w:rsidR="00A507F2" w:rsidRPr="002A0B87" w:rsidRDefault="00A507F2" w:rsidP="00A507F2">
      <w:pPr>
        <w:pStyle w:val="NoSpacing"/>
        <w:rPr>
          <w:lang w:val="en-GB"/>
        </w:rPr>
      </w:pPr>
      <w:bookmarkStart w:id="119" w:name="_Hlk79022756"/>
      <w:proofErr w:type="spellStart"/>
      <w:r w:rsidRPr="000163EF">
        <w:rPr>
          <w:lang w:val="en-GB"/>
        </w:rPr>
        <w:t>Công</w:t>
      </w:r>
      <w:proofErr w:type="spellEnd"/>
      <w:r w:rsidRPr="000163EF">
        <w:rPr>
          <w:lang w:val="en-GB"/>
        </w:rPr>
        <w:t xml:space="preserve"> ty </w:t>
      </w:r>
      <w:proofErr w:type="spellStart"/>
      <w:r>
        <w:rPr>
          <w:lang w:val="en-GB"/>
        </w:rPr>
        <w:t>Trách</w:t>
      </w:r>
      <w:proofErr w:type="spellEnd"/>
      <w:r>
        <w:rPr>
          <w:lang w:val="en-GB"/>
        </w:rPr>
        <w:t xml:space="preserve"> </w:t>
      </w:r>
      <w:proofErr w:type="spellStart"/>
      <w:r>
        <w:rPr>
          <w:lang w:val="en-GB"/>
        </w:rPr>
        <w:t>nhiệm</w:t>
      </w:r>
      <w:proofErr w:type="spellEnd"/>
      <w:r>
        <w:rPr>
          <w:lang w:val="en-GB"/>
        </w:rPr>
        <w:t xml:space="preserve"> </w:t>
      </w:r>
      <w:proofErr w:type="spellStart"/>
      <w:r>
        <w:rPr>
          <w:lang w:val="en-GB"/>
        </w:rPr>
        <w:t>Hữu</w:t>
      </w:r>
      <w:proofErr w:type="spellEnd"/>
      <w:r>
        <w:rPr>
          <w:lang w:val="en-GB"/>
        </w:rPr>
        <w:t xml:space="preserve"> </w:t>
      </w:r>
      <w:proofErr w:type="spellStart"/>
      <w:r>
        <w:rPr>
          <w:lang w:val="en-GB"/>
        </w:rPr>
        <w:t>hạn</w:t>
      </w:r>
      <w:proofErr w:type="spellEnd"/>
      <w:r w:rsidRPr="000163EF">
        <w:rPr>
          <w:lang w:val="en-GB"/>
        </w:rPr>
        <w:t xml:space="preserve"> </w:t>
      </w:r>
      <w:proofErr w:type="spellStart"/>
      <w:r w:rsidRPr="000163EF">
        <w:rPr>
          <w:lang w:val="en-GB"/>
        </w:rPr>
        <w:t>Chứng</w:t>
      </w:r>
      <w:proofErr w:type="spellEnd"/>
      <w:r w:rsidRPr="000163EF">
        <w:rPr>
          <w:lang w:val="en-GB"/>
        </w:rPr>
        <w:t xml:space="preserve"> </w:t>
      </w:r>
      <w:proofErr w:type="spellStart"/>
      <w:r w:rsidRPr="000163EF">
        <w:rPr>
          <w:lang w:val="en-GB"/>
        </w:rPr>
        <w:t>khoán</w:t>
      </w:r>
      <w:proofErr w:type="spellEnd"/>
      <w:r w:rsidRPr="000163EF">
        <w:rPr>
          <w:lang w:val="en-GB"/>
        </w:rPr>
        <w:t xml:space="preserve"> NH </w:t>
      </w:r>
      <w:proofErr w:type="spellStart"/>
      <w:r w:rsidRPr="000163EF">
        <w:rPr>
          <w:lang w:val="en-GB"/>
        </w:rPr>
        <w:t>Việt</w:t>
      </w:r>
      <w:proofErr w:type="spellEnd"/>
      <w:r w:rsidRPr="000163EF">
        <w:rPr>
          <w:lang w:val="en-GB"/>
        </w:rPr>
        <w:t xml:space="preserve"> Nam</w:t>
      </w:r>
      <w:r>
        <w:rPr>
          <w:lang w:val="en-GB"/>
        </w:rPr>
        <w:t>,</w:t>
      </w:r>
      <w:r w:rsidRPr="000163EF">
        <w:rPr>
          <w:lang w:val="en-GB"/>
        </w:rPr>
        <w:t xml:space="preserve"> </w:t>
      </w:r>
      <w:proofErr w:type="spellStart"/>
      <w:r w:rsidRPr="000163EF">
        <w:rPr>
          <w:lang w:val="en-GB"/>
        </w:rPr>
        <w:t>tiền</w:t>
      </w:r>
      <w:proofErr w:type="spellEnd"/>
      <w:r w:rsidRPr="000163EF">
        <w:rPr>
          <w:lang w:val="en-GB"/>
        </w:rPr>
        <w:t xml:space="preserve"> </w:t>
      </w:r>
      <w:proofErr w:type="spellStart"/>
      <w:r w:rsidRPr="000163EF">
        <w:rPr>
          <w:lang w:val="en-GB"/>
        </w:rPr>
        <w:t>thân</w:t>
      </w:r>
      <w:proofErr w:type="spellEnd"/>
      <w:r w:rsidRPr="000163EF">
        <w:rPr>
          <w:lang w:val="en-GB"/>
        </w:rPr>
        <w:t xml:space="preserve"> </w:t>
      </w:r>
      <w:proofErr w:type="spellStart"/>
      <w:r w:rsidRPr="000163EF">
        <w:rPr>
          <w:lang w:val="en-GB"/>
        </w:rPr>
        <w:t>là</w:t>
      </w:r>
      <w:proofErr w:type="spellEnd"/>
      <w:r w:rsidRPr="000163EF">
        <w:rPr>
          <w:lang w:val="en-GB"/>
        </w:rPr>
        <w:t xml:space="preserve"> </w:t>
      </w:r>
      <w:proofErr w:type="spellStart"/>
      <w:r w:rsidRPr="000163EF">
        <w:rPr>
          <w:lang w:val="en-GB"/>
        </w:rPr>
        <w:t>Công</w:t>
      </w:r>
      <w:proofErr w:type="spellEnd"/>
      <w:r w:rsidRPr="000163EF">
        <w:rPr>
          <w:lang w:val="en-GB"/>
        </w:rPr>
        <w:t xml:space="preserve"> ty </w:t>
      </w:r>
      <w:proofErr w:type="spellStart"/>
      <w:r w:rsidRPr="000163EF">
        <w:rPr>
          <w:lang w:val="en-GB"/>
        </w:rPr>
        <w:t>Cổ</w:t>
      </w:r>
      <w:proofErr w:type="spellEnd"/>
      <w:r w:rsidRPr="000163EF">
        <w:rPr>
          <w:lang w:val="en-GB"/>
        </w:rPr>
        <w:t xml:space="preserve"> </w:t>
      </w:r>
      <w:proofErr w:type="spellStart"/>
      <w:r w:rsidRPr="000163EF">
        <w:rPr>
          <w:lang w:val="en-GB"/>
        </w:rPr>
        <w:t>phần</w:t>
      </w:r>
      <w:proofErr w:type="spellEnd"/>
      <w:r w:rsidRPr="000163EF">
        <w:rPr>
          <w:lang w:val="en-GB"/>
        </w:rPr>
        <w:t xml:space="preserve"> </w:t>
      </w:r>
      <w:proofErr w:type="spellStart"/>
      <w:r w:rsidRPr="000163EF">
        <w:rPr>
          <w:lang w:val="en-GB"/>
        </w:rPr>
        <w:t>Chứng</w:t>
      </w:r>
      <w:proofErr w:type="spellEnd"/>
      <w:r w:rsidRPr="000163EF">
        <w:rPr>
          <w:lang w:val="en-GB"/>
        </w:rPr>
        <w:t xml:space="preserve"> </w:t>
      </w:r>
      <w:proofErr w:type="spellStart"/>
      <w:r w:rsidRPr="000163EF">
        <w:rPr>
          <w:lang w:val="en-GB"/>
        </w:rPr>
        <w:t>khoán</w:t>
      </w:r>
      <w:proofErr w:type="spellEnd"/>
      <w:r w:rsidRPr="000163EF">
        <w:rPr>
          <w:lang w:val="en-GB"/>
        </w:rPr>
        <w:t xml:space="preserve"> Woori CBV (</w:t>
      </w:r>
      <w:proofErr w:type="spellStart"/>
      <w:r>
        <w:rPr>
          <w:lang w:val="en-GB"/>
        </w:rPr>
        <w:t>đ</w:t>
      </w:r>
      <w:r w:rsidRPr="000163EF">
        <w:rPr>
          <w:lang w:val="en-GB"/>
        </w:rPr>
        <w:t>ược</w:t>
      </w:r>
      <w:proofErr w:type="spellEnd"/>
      <w:r w:rsidRPr="000163EF">
        <w:rPr>
          <w:lang w:val="en-GB"/>
        </w:rPr>
        <w:t xml:space="preserve"> </w:t>
      </w:r>
      <w:proofErr w:type="spellStart"/>
      <w:r w:rsidRPr="000163EF">
        <w:rPr>
          <w:lang w:val="en-GB"/>
        </w:rPr>
        <w:t>chuyển</w:t>
      </w:r>
      <w:proofErr w:type="spellEnd"/>
      <w:r w:rsidRPr="000163EF">
        <w:rPr>
          <w:lang w:val="en-GB"/>
        </w:rPr>
        <w:t xml:space="preserve"> </w:t>
      </w:r>
      <w:proofErr w:type="spellStart"/>
      <w:r w:rsidRPr="000163EF">
        <w:rPr>
          <w:lang w:val="en-GB"/>
        </w:rPr>
        <w:t>đổi</w:t>
      </w:r>
      <w:proofErr w:type="spellEnd"/>
      <w:r w:rsidRPr="000163EF">
        <w:rPr>
          <w:lang w:val="en-GB"/>
        </w:rPr>
        <w:t xml:space="preserve"> </w:t>
      </w:r>
      <w:proofErr w:type="spellStart"/>
      <w:r w:rsidRPr="000163EF">
        <w:rPr>
          <w:lang w:val="en-GB"/>
        </w:rPr>
        <w:t>từ</w:t>
      </w:r>
      <w:proofErr w:type="spellEnd"/>
      <w:r w:rsidRPr="000163EF">
        <w:rPr>
          <w:lang w:val="en-GB"/>
        </w:rPr>
        <w:t xml:space="preserve"> </w:t>
      </w:r>
      <w:proofErr w:type="spellStart"/>
      <w:r w:rsidRPr="000163EF">
        <w:rPr>
          <w:lang w:val="en-GB"/>
        </w:rPr>
        <w:t>Công</w:t>
      </w:r>
      <w:proofErr w:type="spellEnd"/>
      <w:r w:rsidRPr="000163EF">
        <w:rPr>
          <w:lang w:val="en-GB"/>
        </w:rPr>
        <w:t xml:space="preserve"> ty </w:t>
      </w:r>
      <w:proofErr w:type="spellStart"/>
      <w:r>
        <w:rPr>
          <w:lang w:val="en-GB"/>
        </w:rPr>
        <w:t>Cổ</w:t>
      </w:r>
      <w:proofErr w:type="spellEnd"/>
      <w:r>
        <w:rPr>
          <w:lang w:val="en-GB"/>
        </w:rPr>
        <w:t xml:space="preserve"> </w:t>
      </w:r>
      <w:proofErr w:type="spellStart"/>
      <w:r>
        <w:rPr>
          <w:lang w:val="en-GB"/>
        </w:rPr>
        <w:t>phần</w:t>
      </w:r>
      <w:proofErr w:type="spellEnd"/>
      <w:r w:rsidRPr="000163EF">
        <w:rPr>
          <w:lang w:val="en-GB"/>
        </w:rPr>
        <w:t xml:space="preserve"> </w:t>
      </w:r>
      <w:proofErr w:type="spellStart"/>
      <w:r w:rsidRPr="000163EF">
        <w:rPr>
          <w:lang w:val="en-GB"/>
        </w:rPr>
        <w:t>Chứng</w:t>
      </w:r>
      <w:proofErr w:type="spellEnd"/>
      <w:r w:rsidRPr="000163EF">
        <w:rPr>
          <w:lang w:val="en-GB"/>
        </w:rPr>
        <w:t xml:space="preserve"> </w:t>
      </w:r>
      <w:proofErr w:type="spellStart"/>
      <w:r w:rsidRPr="000163EF">
        <w:rPr>
          <w:lang w:val="en-GB"/>
        </w:rPr>
        <w:t>khoán</w:t>
      </w:r>
      <w:proofErr w:type="spellEnd"/>
      <w:r w:rsidRPr="000163EF">
        <w:rPr>
          <w:lang w:val="en-GB"/>
        </w:rPr>
        <w:t xml:space="preserve"> </w:t>
      </w:r>
      <w:proofErr w:type="spellStart"/>
      <w:r w:rsidRPr="000163EF">
        <w:rPr>
          <w:lang w:val="en-GB"/>
        </w:rPr>
        <w:t>Biển</w:t>
      </w:r>
      <w:proofErr w:type="spellEnd"/>
      <w:r w:rsidRPr="000163EF">
        <w:rPr>
          <w:lang w:val="en-GB"/>
        </w:rPr>
        <w:t xml:space="preserve"> </w:t>
      </w:r>
      <w:proofErr w:type="spellStart"/>
      <w:r w:rsidRPr="000163EF">
        <w:rPr>
          <w:lang w:val="en-GB"/>
        </w:rPr>
        <w:t>Việt</w:t>
      </w:r>
      <w:proofErr w:type="spellEnd"/>
      <w:r w:rsidRPr="000163EF">
        <w:rPr>
          <w:lang w:val="en-GB"/>
        </w:rPr>
        <w:t xml:space="preserve">), </w:t>
      </w:r>
      <w:proofErr w:type="spellStart"/>
      <w:r w:rsidRPr="000163EF">
        <w:rPr>
          <w:lang w:val="en-GB"/>
        </w:rPr>
        <w:t>được</w:t>
      </w:r>
      <w:proofErr w:type="spellEnd"/>
      <w:r w:rsidRPr="000163EF">
        <w:rPr>
          <w:lang w:val="en-GB"/>
        </w:rPr>
        <w:t xml:space="preserve"> </w:t>
      </w:r>
      <w:proofErr w:type="spellStart"/>
      <w:r w:rsidRPr="000163EF">
        <w:rPr>
          <w:lang w:val="en-GB"/>
        </w:rPr>
        <w:t>thành</w:t>
      </w:r>
      <w:proofErr w:type="spellEnd"/>
      <w:r w:rsidRPr="000163EF">
        <w:rPr>
          <w:lang w:val="en-GB"/>
        </w:rPr>
        <w:t xml:space="preserve"> </w:t>
      </w:r>
      <w:proofErr w:type="spellStart"/>
      <w:r w:rsidRPr="000163EF">
        <w:rPr>
          <w:lang w:val="en-GB"/>
        </w:rPr>
        <w:t>lập</w:t>
      </w:r>
      <w:proofErr w:type="spellEnd"/>
      <w:r w:rsidRPr="000163EF">
        <w:rPr>
          <w:lang w:val="en-GB"/>
        </w:rPr>
        <w:t xml:space="preserve"> </w:t>
      </w:r>
      <w:proofErr w:type="spellStart"/>
      <w:r w:rsidRPr="000163EF">
        <w:rPr>
          <w:lang w:val="en-GB"/>
        </w:rPr>
        <w:t>và</w:t>
      </w:r>
      <w:proofErr w:type="spellEnd"/>
      <w:r w:rsidRPr="000163EF">
        <w:rPr>
          <w:lang w:val="en-GB"/>
        </w:rPr>
        <w:t xml:space="preserve"> </w:t>
      </w:r>
      <w:proofErr w:type="spellStart"/>
      <w:r w:rsidRPr="000163EF">
        <w:rPr>
          <w:lang w:val="en-GB"/>
        </w:rPr>
        <w:t>hoạt</w:t>
      </w:r>
      <w:proofErr w:type="spellEnd"/>
      <w:r w:rsidRPr="000163EF">
        <w:rPr>
          <w:lang w:val="en-GB"/>
        </w:rPr>
        <w:t xml:space="preserve"> </w:t>
      </w:r>
      <w:proofErr w:type="spellStart"/>
      <w:r w:rsidRPr="000163EF">
        <w:rPr>
          <w:lang w:val="en-GB"/>
        </w:rPr>
        <w:t>động</w:t>
      </w:r>
      <w:proofErr w:type="spellEnd"/>
      <w:r w:rsidRPr="000163EF">
        <w:rPr>
          <w:lang w:val="en-GB"/>
        </w:rPr>
        <w:t xml:space="preserve"> </w:t>
      </w:r>
      <w:proofErr w:type="spellStart"/>
      <w:r w:rsidRPr="000163EF">
        <w:rPr>
          <w:lang w:val="en-GB"/>
        </w:rPr>
        <w:t>theo</w:t>
      </w:r>
      <w:proofErr w:type="spellEnd"/>
      <w:r w:rsidRPr="000163EF">
        <w:rPr>
          <w:lang w:val="en-GB"/>
        </w:rPr>
        <w:t xml:space="preserve"> </w:t>
      </w:r>
      <w:proofErr w:type="spellStart"/>
      <w:r w:rsidRPr="000163EF">
        <w:rPr>
          <w:lang w:val="en-GB"/>
        </w:rPr>
        <w:t>Giấy</w:t>
      </w:r>
      <w:proofErr w:type="spellEnd"/>
      <w:r w:rsidRPr="000163EF">
        <w:rPr>
          <w:lang w:val="en-GB"/>
        </w:rPr>
        <w:t xml:space="preserve"> </w:t>
      </w:r>
      <w:proofErr w:type="spellStart"/>
      <w:r w:rsidRPr="000163EF">
        <w:rPr>
          <w:lang w:val="en-GB"/>
        </w:rPr>
        <w:t>phép</w:t>
      </w:r>
      <w:proofErr w:type="spellEnd"/>
      <w:r w:rsidRPr="000163EF">
        <w:rPr>
          <w:lang w:val="en-GB"/>
        </w:rPr>
        <w:t xml:space="preserve"> </w:t>
      </w:r>
      <w:proofErr w:type="spellStart"/>
      <w:r w:rsidRPr="000163EF">
        <w:rPr>
          <w:lang w:val="en-GB"/>
        </w:rPr>
        <w:t>hoạt</w:t>
      </w:r>
      <w:proofErr w:type="spellEnd"/>
      <w:r w:rsidRPr="000163EF">
        <w:rPr>
          <w:lang w:val="en-GB"/>
        </w:rPr>
        <w:t xml:space="preserve"> </w:t>
      </w:r>
      <w:proofErr w:type="spellStart"/>
      <w:r w:rsidRPr="000163EF">
        <w:rPr>
          <w:lang w:val="en-GB"/>
        </w:rPr>
        <w:t>động</w:t>
      </w:r>
      <w:proofErr w:type="spellEnd"/>
      <w:r w:rsidRPr="000163EF">
        <w:rPr>
          <w:lang w:val="en-GB"/>
        </w:rPr>
        <w:t xml:space="preserve"> </w:t>
      </w:r>
      <w:proofErr w:type="spellStart"/>
      <w:r w:rsidRPr="000163EF">
        <w:rPr>
          <w:lang w:val="en-GB"/>
        </w:rPr>
        <w:t>kinh</w:t>
      </w:r>
      <w:proofErr w:type="spellEnd"/>
      <w:r w:rsidRPr="000163EF">
        <w:rPr>
          <w:lang w:val="en-GB"/>
        </w:rPr>
        <w:t xml:space="preserve"> </w:t>
      </w:r>
      <w:proofErr w:type="spellStart"/>
      <w:r w:rsidRPr="000163EF">
        <w:rPr>
          <w:lang w:val="en-GB"/>
        </w:rPr>
        <w:t>doanh</w:t>
      </w:r>
      <w:proofErr w:type="spellEnd"/>
      <w:r w:rsidRPr="000163EF">
        <w:rPr>
          <w:lang w:val="en-GB"/>
        </w:rPr>
        <w:t xml:space="preserve"> </w:t>
      </w:r>
      <w:proofErr w:type="spellStart"/>
      <w:r>
        <w:rPr>
          <w:lang w:val="en-GB"/>
        </w:rPr>
        <w:t>c</w:t>
      </w:r>
      <w:r w:rsidRPr="000163EF">
        <w:rPr>
          <w:lang w:val="en-GB"/>
        </w:rPr>
        <w:t>hứng</w:t>
      </w:r>
      <w:proofErr w:type="spellEnd"/>
      <w:r w:rsidRPr="000163EF">
        <w:rPr>
          <w:lang w:val="en-GB"/>
        </w:rPr>
        <w:t xml:space="preserve"> </w:t>
      </w:r>
      <w:proofErr w:type="spellStart"/>
      <w:r w:rsidRPr="000163EF">
        <w:rPr>
          <w:lang w:val="en-GB"/>
        </w:rPr>
        <w:t>khoán</w:t>
      </w:r>
      <w:proofErr w:type="spellEnd"/>
      <w:r w:rsidRPr="000163EF">
        <w:rPr>
          <w:lang w:val="en-GB"/>
        </w:rPr>
        <w:t xml:space="preserve"> </w:t>
      </w:r>
      <w:proofErr w:type="spellStart"/>
      <w:r w:rsidRPr="000163EF">
        <w:rPr>
          <w:lang w:val="en-GB"/>
        </w:rPr>
        <w:t>số</w:t>
      </w:r>
      <w:proofErr w:type="spellEnd"/>
      <w:r w:rsidRPr="000163EF">
        <w:rPr>
          <w:lang w:val="en-GB"/>
        </w:rPr>
        <w:t xml:space="preserve"> 124/GP</w:t>
      </w:r>
      <w:r>
        <w:rPr>
          <w:lang w:val="en-GB"/>
        </w:rPr>
        <w:t>-</w:t>
      </w:r>
      <w:r w:rsidRPr="000163EF">
        <w:rPr>
          <w:lang w:val="en-GB"/>
        </w:rPr>
        <w:t xml:space="preserve">UBCK </w:t>
      </w:r>
      <w:proofErr w:type="spellStart"/>
      <w:r w:rsidRPr="000163EF">
        <w:rPr>
          <w:lang w:val="en-GB"/>
        </w:rPr>
        <w:t>ngày</w:t>
      </w:r>
      <w:proofErr w:type="spellEnd"/>
      <w:r w:rsidRPr="000163EF">
        <w:rPr>
          <w:lang w:val="en-GB"/>
        </w:rPr>
        <w:t xml:space="preserve"> 13 </w:t>
      </w:r>
      <w:proofErr w:type="spellStart"/>
      <w:r w:rsidRPr="000163EF">
        <w:rPr>
          <w:lang w:val="en-GB"/>
        </w:rPr>
        <w:t>tháng</w:t>
      </w:r>
      <w:proofErr w:type="spellEnd"/>
      <w:r w:rsidRPr="000163EF">
        <w:rPr>
          <w:lang w:val="en-GB"/>
        </w:rPr>
        <w:t xml:space="preserve"> 04 </w:t>
      </w:r>
      <w:proofErr w:type="spellStart"/>
      <w:r w:rsidRPr="000163EF">
        <w:rPr>
          <w:lang w:val="en-GB"/>
        </w:rPr>
        <w:t>năm</w:t>
      </w:r>
      <w:proofErr w:type="spellEnd"/>
      <w:r w:rsidRPr="000163EF">
        <w:rPr>
          <w:lang w:val="en-GB"/>
        </w:rPr>
        <w:t xml:space="preserve"> 2018</w:t>
      </w:r>
      <w:r>
        <w:rPr>
          <w:lang w:val="en-GB"/>
        </w:rPr>
        <w:t xml:space="preserve"> </w:t>
      </w:r>
      <w:proofErr w:type="spellStart"/>
      <w:r>
        <w:rPr>
          <w:lang w:val="en-GB"/>
        </w:rPr>
        <w:t>v</w:t>
      </w:r>
      <w:r w:rsidRPr="002A0B87">
        <w:rPr>
          <w:lang w:val="en-GB"/>
        </w:rPr>
        <w:t>ới</w:t>
      </w:r>
      <w:proofErr w:type="spellEnd"/>
      <w:r w:rsidRPr="002A0B87">
        <w:rPr>
          <w:lang w:val="en-GB"/>
        </w:rPr>
        <w:t xml:space="preserve"> </w:t>
      </w:r>
      <w:proofErr w:type="spellStart"/>
      <w:r w:rsidRPr="002A0B87">
        <w:rPr>
          <w:lang w:val="en-GB"/>
        </w:rPr>
        <w:t>số</w:t>
      </w:r>
      <w:proofErr w:type="spellEnd"/>
      <w:r w:rsidRPr="002A0B87">
        <w:rPr>
          <w:lang w:val="en-GB"/>
        </w:rPr>
        <w:t xml:space="preserve"> </w:t>
      </w:r>
      <w:proofErr w:type="spellStart"/>
      <w:r w:rsidRPr="002A0B87">
        <w:rPr>
          <w:lang w:val="en-GB"/>
        </w:rPr>
        <w:t>vốn</w:t>
      </w:r>
      <w:proofErr w:type="spellEnd"/>
      <w:r w:rsidRPr="002A0B87">
        <w:rPr>
          <w:lang w:val="en-GB"/>
        </w:rPr>
        <w:t xml:space="preserve"> </w:t>
      </w:r>
      <w:proofErr w:type="spellStart"/>
      <w:r w:rsidRPr="002A0B87">
        <w:rPr>
          <w:lang w:val="en-GB"/>
        </w:rPr>
        <w:t>điều</w:t>
      </w:r>
      <w:proofErr w:type="spellEnd"/>
      <w:r w:rsidRPr="002A0B87">
        <w:rPr>
          <w:lang w:val="en-GB"/>
        </w:rPr>
        <w:t xml:space="preserve"> </w:t>
      </w:r>
      <w:proofErr w:type="spellStart"/>
      <w:r w:rsidRPr="002A0B87">
        <w:rPr>
          <w:lang w:val="en-GB"/>
        </w:rPr>
        <w:t>lệ</w:t>
      </w:r>
      <w:proofErr w:type="spellEnd"/>
      <w:r w:rsidRPr="002A0B87">
        <w:rPr>
          <w:lang w:val="en-GB"/>
        </w:rPr>
        <w:t xml:space="preserve"> ban </w:t>
      </w:r>
      <w:proofErr w:type="spellStart"/>
      <w:r w:rsidRPr="002A0B87">
        <w:rPr>
          <w:lang w:val="en-GB"/>
        </w:rPr>
        <w:t>đầu</w:t>
      </w:r>
      <w:proofErr w:type="spellEnd"/>
      <w:r w:rsidRPr="002A0B87">
        <w:rPr>
          <w:lang w:val="en-GB"/>
        </w:rPr>
        <w:t xml:space="preserve"> </w:t>
      </w:r>
      <w:proofErr w:type="spellStart"/>
      <w:r w:rsidRPr="002A0B87">
        <w:rPr>
          <w:lang w:val="en-GB"/>
        </w:rPr>
        <w:t>là</w:t>
      </w:r>
      <w:proofErr w:type="spellEnd"/>
      <w:r w:rsidRPr="002A0B87">
        <w:rPr>
          <w:lang w:val="en-GB"/>
        </w:rPr>
        <w:t xml:space="preserve"> 7</w:t>
      </w:r>
      <w:r>
        <w:rPr>
          <w:lang w:val="en-GB"/>
        </w:rPr>
        <w:t>35.000</w:t>
      </w:r>
      <w:r w:rsidRPr="002A0B87">
        <w:rPr>
          <w:lang w:val="en-GB"/>
        </w:rPr>
        <w:t xml:space="preserve">.000.000 </w:t>
      </w:r>
      <w:proofErr w:type="spellStart"/>
      <w:r w:rsidRPr="002A0B87">
        <w:rPr>
          <w:lang w:val="en-GB"/>
        </w:rPr>
        <w:t>đồng</w:t>
      </w:r>
      <w:proofErr w:type="spellEnd"/>
      <w:r w:rsidRPr="002A0B87">
        <w:rPr>
          <w:lang w:val="en-GB"/>
        </w:rPr>
        <w:t>.</w:t>
      </w:r>
      <w:r>
        <w:rPr>
          <w:lang w:val="en-GB"/>
        </w:rPr>
        <w:t xml:space="preserve"> </w:t>
      </w:r>
      <w:proofErr w:type="spellStart"/>
      <w:r>
        <w:rPr>
          <w:lang w:val="en-GB"/>
        </w:rPr>
        <w:t>Vốn</w:t>
      </w:r>
      <w:proofErr w:type="spellEnd"/>
      <w:r>
        <w:rPr>
          <w:lang w:val="en-GB"/>
        </w:rPr>
        <w:t xml:space="preserve"> </w:t>
      </w:r>
      <w:proofErr w:type="spellStart"/>
      <w:r>
        <w:rPr>
          <w:lang w:val="en-GB"/>
        </w:rPr>
        <w:t>điều</w:t>
      </w:r>
      <w:proofErr w:type="spellEnd"/>
      <w:r>
        <w:rPr>
          <w:lang w:val="en-GB"/>
        </w:rPr>
        <w:t xml:space="preserve"> </w:t>
      </w:r>
      <w:proofErr w:type="spellStart"/>
      <w:r>
        <w:rPr>
          <w:lang w:val="en-GB"/>
        </w:rPr>
        <w:t>lệ</w:t>
      </w:r>
      <w:proofErr w:type="spellEnd"/>
      <w:r>
        <w:rPr>
          <w:lang w:val="en-GB"/>
        </w:rPr>
        <w:t xml:space="preserve"> </w:t>
      </w:r>
      <w:proofErr w:type="spellStart"/>
      <w:r>
        <w:rPr>
          <w:lang w:val="en-GB"/>
        </w:rPr>
        <w:t>của</w:t>
      </w:r>
      <w:proofErr w:type="spellEnd"/>
      <w:r>
        <w:rPr>
          <w:lang w:val="en-GB"/>
        </w:rPr>
        <w:t xml:space="preserve"> </w:t>
      </w:r>
      <w:proofErr w:type="spellStart"/>
      <w:r>
        <w:rPr>
          <w:lang w:val="en-GB"/>
        </w:rPr>
        <w:t>Công</w:t>
      </w:r>
      <w:proofErr w:type="spellEnd"/>
      <w:r>
        <w:rPr>
          <w:lang w:val="en-GB"/>
        </w:rPr>
        <w:t xml:space="preserve"> ty </w:t>
      </w:r>
      <w:proofErr w:type="spellStart"/>
      <w:r>
        <w:rPr>
          <w:lang w:val="en-GB"/>
        </w:rPr>
        <w:t>được</w:t>
      </w:r>
      <w:proofErr w:type="spellEnd"/>
      <w:r>
        <w:rPr>
          <w:lang w:val="en-GB"/>
        </w:rPr>
        <w:t xml:space="preserve"> </w:t>
      </w:r>
      <w:proofErr w:type="spellStart"/>
      <w:r>
        <w:rPr>
          <w:lang w:val="en-GB"/>
        </w:rPr>
        <w:t>chấp</w:t>
      </w:r>
      <w:proofErr w:type="spellEnd"/>
      <w:r>
        <w:rPr>
          <w:lang w:val="en-GB"/>
        </w:rPr>
        <w:t xml:space="preserve"> </w:t>
      </w:r>
      <w:proofErr w:type="spellStart"/>
      <w:r>
        <w:rPr>
          <w:lang w:val="en-GB"/>
        </w:rPr>
        <w:t>thuận</w:t>
      </w:r>
      <w:proofErr w:type="spellEnd"/>
      <w:r>
        <w:rPr>
          <w:lang w:val="en-GB"/>
        </w:rPr>
        <w:t xml:space="preserve"> </w:t>
      </w:r>
      <w:proofErr w:type="spellStart"/>
      <w:r>
        <w:rPr>
          <w:lang w:val="en-GB"/>
        </w:rPr>
        <w:t>tăng</w:t>
      </w:r>
      <w:proofErr w:type="spellEnd"/>
      <w:r>
        <w:rPr>
          <w:lang w:val="en-GB"/>
        </w:rPr>
        <w:t xml:space="preserve"> </w:t>
      </w:r>
      <w:proofErr w:type="spellStart"/>
      <w:r>
        <w:rPr>
          <w:lang w:val="en-GB"/>
        </w:rPr>
        <w:t>lên</w:t>
      </w:r>
      <w:proofErr w:type="spellEnd"/>
      <w:r>
        <w:rPr>
          <w:lang w:val="en-GB"/>
        </w:rPr>
        <w:t xml:space="preserve"> </w:t>
      </w:r>
      <w:r w:rsidRPr="000163EF">
        <w:t>1.239</w:t>
      </w:r>
      <w:r w:rsidRPr="004962B4">
        <w:t>.000.000.000</w:t>
      </w:r>
      <w:r w:rsidRPr="00DB0F2D">
        <w:rPr>
          <w:lang w:val="en-GB"/>
        </w:rPr>
        <w:t xml:space="preserve"> </w:t>
      </w:r>
      <w:proofErr w:type="spellStart"/>
      <w:r w:rsidRPr="00DB0F2D">
        <w:rPr>
          <w:lang w:val="en-GB"/>
        </w:rPr>
        <w:t>đồng</w:t>
      </w:r>
      <w:proofErr w:type="spellEnd"/>
      <w:r w:rsidRPr="00DB0F2D">
        <w:rPr>
          <w:lang w:val="en-GB"/>
        </w:rPr>
        <w:t xml:space="preserve"> </w:t>
      </w:r>
      <w:proofErr w:type="spellStart"/>
      <w:r>
        <w:rPr>
          <w:lang w:val="en-GB"/>
        </w:rPr>
        <w:t>theo</w:t>
      </w:r>
      <w:proofErr w:type="spellEnd"/>
      <w:r w:rsidRPr="00DB0F2D">
        <w:rPr>
          <w:lang w:val="en-GB"/>
        </w:rPr>
        <w:t xml:space="preserve"> </w:t>
      </w:r>
      <w:proofErr w:type="spellStart"/>
      <w:r w:rsidRPr="00DB0F2D">
        <w:rPr>
          <w:lang w:val="en-GB"/>
        </w:rPr>
        <w:t>Giấy</w:t>
      </w:r>
      <w:proofErr w:type="spellEnd"/>
      <w:r w:rsidRPr="00DB0F2D">
        <w:rPr>
          <w:lang w:val="en-GB"/>
        </w:rPr>
        <w:t xml:space="preserve"> </w:t>
      </w:r>
      <w:proofErr w:type="spellStart"/>
      <w:r w:rsidRPr="00DB0F2D">
        <w:rPr>
          <w:lang w:val="en-GB"/>
        </w:rPr>
        <w:t>phép</w:t>
      </w:r>
      <w:proofErr w:type="spellEnd"/>
      <w:r w:rsidRPr="00DB0F2D">
        <w:rPr>
          <w:lang w:val="en-GB"/>
        </w:rPr>
        <w:t xml:space="preserve"> </w:t>
      </w:r>
      <w:proofErr w:type="spellStart"/>
      <w:r w:rsidRPr="00DB0F2D">
        <w:rPr>
          <w:lang w:val="en-GB"/>
        </w:rPr>
        <w:t>điều</w:t>
      </w:r>
      <w:proofErr w:type="spellEnd"/>
      <w:r w:rsidRPr="00DB0F2D">
        <w:rPr>
          <w:lang w:val="en-GB"/>
        </w:rPr>
        <w:t xml:space="preserve"> </w:t>
      </w:r>
      <w:proofErr w:type="spellStart"/>
      <w:r w:rsidRPr="00DB0F2D">
        <w:rPr>
          <w:lang w:val="en-GB"/>
        </w:rPr>
        <w:t>chỉnh</w:t>
      </w:r>
      <w:proofErr w:type="spellEnd"/>
      <w:r>
        <w:rPr>
          <w:lang w:val="en-GB"/>
        </w:rPr>
        <w:t xml:space="preserve"> </w:t>
      </w:r>
      <w:proofErr w:type="spellStart"/>
      <w:r>
        <w:rPr>
          <w:lang w:val="en-GB"/>
        </w:rPr>
        <w:t>mới</w:t>
      </w:r>
      <w:proofErr w:type="spellEnd"/>
      <w:r>
        <w:rPr>
          <w:lang w:val="en-GB"/>
        </w:rPr>
        <w:t xml:space="preserve"> </w:t>
      </w:r>
      <w:proofErr w:type="spellStart"/>
      <w:r>
        <w:rPr>
          <w:lang w:val="en-GB"/>
        </w:rPr>
        <w:t>nhất</w:t>
      </w:r>
      <w:proofErr w:type="spellEnd"/>
      <w:r w:rsidRPr="00DB0F2D">
        <w:rPr>
          <w:lang w:val="en-GB"/>
        </w:rPr>
        <w:t xml:space="preserve"> </w:t>
      </w:r>
      <w:proofErr w:type="spellStart"/>
      <w:r w:rsidRPr="00DB0F2D">
        <w:rPr>
          <w:lang w:val="en-GB"/>
        </w:rPr>
        <w:t>số</w:t>
      </w:r>
      <w:proofErr w:type="spellEnd"/>
      <w:r w:rsidRPr="00DB0F2D">
        <w:rPr>
          <w:lang w:val="en-GB"/>
        </w:rPr>
        <w:t xml:space="preserve"> </w:t>
      </w:r>
      <w:r w:rsidRPr="000163EF">
        <w:rPr>
          <w:lang w:val="en-GB"/>
        </w:rPr>
        <w:t>02/GPĐC</w:t>
      </w:r>
      <w:r>
        <w:rPr>
          <w:lang w:val="en-GB"/>
        </w:rPr>
        <w:t>-</w:t>
      </w:r>
      <w:r w:rsidRPr="000163EF">
        <w:rPr>
          <w:lang w:val="en-GB"/>
        </w:rPr>
        <w:t xml:space="preserve">UBCK </w:t>
      </w:r>
      <w:proofErr w:type="spellStart"/>
      <w:r w:rsidRPr="000163EF">
        <w:rPr>
          <w:lang w:val="en-GB"/>
        </w:rPr>
        <w:t>ngày</w:t>
      </w:r>
      <w:proofErr w:type="spellEnd"/>
      <w:r w:rsidRPr="000163EF">
        <w:rPr>
          <w:lang w:val="en-GB"/>
        </w:rPr>
        <w:t xml:space="preserve"> </w:t>
      </w:r>
      <w:r>
        <w:rPr>
          <w:lang w:val="en-GB"/>
        </w:rPr>
        <w:t xml:space="preserve">26 </w:t>
      </w:r>
      <w:proofErr w:type="spellStart"/>
      <w:r>
        <w:rPr>
          <w:lang w:val="en-GB"/>
        </w:rPr>
        <w:t>tháng</w:t>
      </w:r>
      <w:proofErr w:type="spellEnd"/>
      <w:r>
        <w:rPr>
          <w:lang w:val="en-GB"/>
        </w:rPr>
        <w:t xml:space="preserve"> </w:t>
      </w:r>
      <w:r w:rsidRPr="000163EF">
        <w:rPr>
          <w:lang w:val="en-GB"/>
        </w:rPr>
        <w:t>0</w:t>
      </w:r>
      <w:r>
        <w:rPr>
          <w:lang w:val="en-GB"/>
        </w:rPr>
        <w:t xml:space="preserve">1 </w:t>
      </w:r>
      <w:proofErr w:type="spellStart"/>
      <w:r>
        <w:rPr>
          <w:lang w:val="en-GB"/>
        </w:rPr>
        <w:t>năm</w:t>
      </w:r>
      <w:proofErr w:type="spellEnd"/>
      <w:r>
        <w:rPr>
          <w:lang w:val="en-GB"/>
        </w:rPr>
        <w:t xml:space="preserve"> </w:t>
      </w:r>
      <w:r w:rsidRPr="000163EF">
        <w:rPr>
          <w:lang w:val="en-GB"/>
        </w:rPr>
        <w:t>202</w:t>
      </w:r>
      <w:r>
        <w:rPr>
          <w:lang w:val="en-GB"/>
        </w:rPr>
        <w:t xml:space="preserve">1 do </w:t>
      </w:r>
      <w:proofErr w:type="spellStart"/>
      <w:r w:rsidRPr="00DB0F2D">
        <w:rPr>
          <w:lang w:val="en-GB"/>
        </w:rPr>
        <w:t>Ủy</w:t>
      </w:r>
      <w:proofErr w:type="spellEnd"/>
      <w:r w:rsidRPr="00DB0F2D">
        <w:rPr>
          <w:lang w:val="en-GB"/>
        </w:rPr>
        <w:t xml:space="preserve"> ban </w:t>
      </w:r>
      <w:proofErr w:type="spellStart"/>
      <w:r w:rsidRPr="00DB0F2D">
        <w:rPr>
          <w:lang w:val="en-GB"/>
        </w:rPr>
        <w:t>Chứng</w:t>
      </w:r>
      <w:proofErr w:type="spellEnd"/>
      <w:r w:rsidRPr="00DB0F2D">
        <w:rPr>
          <w:lang w:val="en-GB"/>
        </w:rPr>
        <w:t xml:space="preserve"> </w:t>
      </w:r>
      <w:proofErr w:type="spellStart"/>
      <w:r w:rsidRPr="00DB0F2D">
        <w:rPr>
          <w:lang w:val="en-GB"/>
        </w:rPr>
        <w:t>khoán</w:t>
      </w:r>
      <w:proofErr w:type="spellEnd"/>
      <w:r w:rsidRPr="00DB0F2D">
        <w:rPr>
          <w:lang w:val="en-GB"/>
        </w:rPr>
        <w:t xml:space="preserve"> </w:t>
      </w:r>
      <w:proofErr w:type="spellStart"/>
      <w:r w:rsidRPr="00DB0F2D">
        <w:rPr>
          <w:lang w:val="en-GB"/>
        </w:rPr>
        <w:t>Nhà</w:t>
      </w:r>
      <w:proofErr w:type="spellEnd"/>
      <w:r w:rsidRPr="00DB0F2D">
        <w:rPr>
          <w:lang w:val="en-GB"/>
        </w:rPr>
        <w:t xml:space="preserve"> </w:t>
      </w:r>
      <w:proofErr w:type="spellStart"/>
      <w:r w:rsidRPr="00DB0F2D">
        <w:rPr>
          <w:lang w:val="en-GB"/>
        </w:rPr>
        <w:t>nước</w:t>
      </w:r>
      <w:proofErr w:type="spellEnd"/>
      <w:r w:rsidRPr="00DB0F2D">
        <w:rPr>
          <w:lang w:val="en-GB"/>
        </w:rPr>
        <w:t xml:space="preserve"> </w:t>
      </w:r>
      <w:proofErr w:type="spellStart"/>
      <w:r w:rsidRPr="00DB0F2D">
        <w:rPr>
          <w:lang w:val="en-GB"/>
        </w:rPr>
        <w:t>cấp</w:t>
      </w:r>
      <w:proofErr w:type="spellEnd"/>
      <w:r>
        <w:rPr>
          <w:lang w:val="en-GB"/>
        </w:rPr>
        <w:t>.</w:t>
      </w:r>
    </w:p>
    <w:bookmarkEnd w:id="119"/>
    <w:p w14:paraId="3B144BB0" w14:textId="77777777" w:rsidR="005E03D3" w:rsidRPr="005E03D3" w:rsidRDefault="005E03D3" w:rsidP="005E03D3">
      <w:pPr>
        <w:pStyle w:val="BodyText"/>
        <w:ind w:left="720"/>
        <w:rPr>
          <w:rFonts w:cs="Arial"/>
          <w:lang w:val="en-GB"/>
        </w:rPr>
      </w:pPr>
    </w:p>
    <w:p w14:paraId="291D4F2C" w14:textId="77F0578B" w:rsidR="00A507F2" w:rsidRPr="002A0B87" w:rsidRDefault="00A507F2" w:rsidP="00A507F2">
      <w:pPr>
        <w:pStyle w:val="NoSpacing"/>
      </w:pPr>
      <w:r w:rsidRPr="002A0B87">
        <w:t xml:space="preserve">Tại ngày </w:t>
      </w:r>
      <w:r w:rsidR="00F758A1" w:rsidRPr="002A0B87">
        <w:t>3</w:t>
      </w:r>
      <w:r w:rsidR="00F758A1">
        <w:rPr>
          <w:lang w:val="en-US"/>
        </w:rPr>
        <w:t>1</w:t>
      </w:r>
      <w:r w:rsidR="00F758A1" w:rsidRPr="002A0B87">
        <w:t xml:space="preserve"> </w:t>
      </w:r>
      <w:r w:rsidRPr="002A0B87">
        <w:t xml:space="preserve">tháng </w:t>
      </w:r>
      <w:r w:rsidR="00F758A1">
        <w:rPr>
          <w:lang w:val="en-US"/>
        </w:rPr>
        <w:t>12</w:t>
      </w:r>
      <w:r w:rsidR="00F758A1" w:rsidRPr="002A0B87">
        <w:t xml:space="preserve"> </w:t>
      </w:r>
      <w:r w:rsidRPr="002A0B87">
        <w:t>năm 202</w:t>
      </w:r>
      <w:r w:rsidR="003F27FA">
        <w:rPr>
          <w:lang w:val="en-US"/>
        </w:rPr>
        <w:t>2</w:t>
      </w:r>
      <w:r w:rsidRPr="002A0B87">
        <w:t xml:space="preserve">, tổng vốn điều lệ của Công ty là </w:t>
      </w:r>
      <w:r w:rsidRPr="000163EF">
        <w:t>1.239.000.000.000</w:t>
      </w:r>
      <w:r w:rsidRPr="002A0B87">
        <w:t xml:space="preserve"> đồng (tại ngày 31 tháng 12 năm 20</w:t>
      </w:r>
      <w:r>
        <w:t>2</w:t>
      </w:r>
      <w:r w:rsidR="003F27FA">
        <w:rPr>
          <w:lang w:val="en-US"/>
        </w:rPr>
        <w:t>1</w:t>
      </w:r>
      <w:r w:rsidRPr="002A0B87">
        <w:t xml:space="preserve"> là </w:t>
      </w:r>
      <w:r w:rsidRPr="000163EF">
        <w:t>1.239</w:t>
      </w:r>
      <w:r w:rsidRPr="002A0B87">
        <w:t>.</w:t>
      </w:r>
      <w:r>
        <w:t>000</w:t>
      </w:r>
      <w:r w:rsidRPr="002A0B87">
        <w:t>.</w:t>
      </w:r>
      <w:r>
        <w:t>00</w:t>
      </w:r>
      <w:r w:rsidRPr="002A0B87">
        <w:t>0.000 đồng).</w:t>
      </w:r>
    </w:p>
    <w:p w14:paraId="1ED21498" w14:textId="77777777" w:rsidR="005E03D3" w:rsidRPr="005E03D3" w:rsidRDefault="005E03D3" w:rsidP="005E03D3">
      <w:pPr>
        <w:pStyle w:val="BodyText"/>
        <w:ind w:left="720"/>
        <w:rPr>
          <w:rFonts w:cs="Arial"/>
          <w:lang w:val="en-GB"/>
        </w:rPr>
      </w:pPr>
    </w:p>
    <w:p w14:paraId="7D062436" w14:textId="77777777" w:rsidR="00A507F2" w:rsidRPr="002A0B87" w:rsidRDefault="00A507F2" w:rsidP="00A507F2">
      <w:pPr>
        <w:pStyle w:val="NoSpacing"/>
      </w:pPr>
      <w:r w:rsidRPr="002A0B87">
        <w:t xml:space="preserve">Công ty có trụ sở chính tại </w:t>
      </w:r>
      <w:r w:rsidRPr="000163EF">
        <w:t xml:space="preserve">tầng 9, tòa tháp Đông, Lotte Center Hà Nội, 54 Liễu Giai, </w:t>
      </w:r>
      <w:r>
        <w:t>p</w:t>
      </w:r>
      <w:r w:rsidRPr="000163EF">
        <w:t>hường Cống Vị</w:t>
      </w:r>
      <w:r>
        <w:t>,</w:t>
      </w:r>
      <w:r w:rsidRPr="000163EF">
        <w:t xml:space="preserve"> quận Ba Đình, Hà Nội</w:t>
      </w:r>
      <w:r w:rsidRPr="002A0B87">
        <w:t>.</w:t>
      </w:r>
    </w:p>
    <w:p w14:paraId="67AB6C12" w14:textId="77777777" w:rsidR="00956B72" w:rsidRPr="00B86815" w:rsidRDefault="00956B72" w:rsidP="004A4690">
      <w:pPr>
        <w:pStyle w:val="BodyText"/>
        <w:ind w:left="720"/>
        <w:rPr>
          <w:rFonts w:cs="Arial"/>
          <w:lang w:val="en-GB"/>
        </w:rPr>
      </w:pPr>
    </w:p>
    <w:p w14:paraId="365DE9CC" w14:textId="77777777" w:rsidR="00956B72" w:rsidRPr="00B86815" w:rsidRDefault="00956B72" w:rsidP="004A4690">
      <w:pPr>
        <w:pStyle w:val="BodyText"/>
        <w:ind w:left="720"/>
        <w:rPr>
          <w:rFonts w:cs="Arial"/>
        </w:rPr>
      </w:pPr>
      <w:proofErr w:type="spellStart"/>
      <w:r w:rsidRPr="00B86815">
        <w:rPr>
          <w:rFonts w:cs="Arial"/>
          <w:lang w:val="en-GB"/>
        </w:rPr>
        <w:t>Các</w:t>
      </w:r>
      <w:proofErr w:type="spellEnd"/>
      <w:r w:rsidRPr="00B86815">
        <w:rPr>
          <w:rFonts w:cs="Arial"/>
          <w:lang w:val="en-GB"/>
        </w:rPr>
        <w:t xml:space="preserve"> </w:t>
      </w:r>
      <w:proofErr w:type="spellStart"/>
      <w:r w:rsidRPr="00B86815">
        <w:rPr>
          <w:rFonts w:cs="Arial"/>
          <w:lang w:val="en-GB"/>
        </w:rPr>
        <w:t>hoạt</w:t>
      </w:r>
      <w:proofErr w:type="spellEnd"/>
      <w:r w:rsidRPr="00B86815">
        <w:rPr>
          <w:rFonts w:cs="Arial"/>
        </w:rPr>
        <w:t xml:space="preserve"> động chính của Công ty bao gồm:</w:t>
      </w:r>
    </w:p>
    <w:p w14:paraId="4BDF093B" w14:textId="631DAE69" w:rsidR="00956B72" w:rsidRPr="00084851" w:rsidRDefault="00956B72" w:rsidP="00D03886">
      <w:pPr>
        <w:pStyle w:val="BodyText"/>
        <w:numPr>
          <w:ilvl w:val="0"/>
          <w:numId w:val="19"/>
        </w:numPr>
        <w:spacing w:before="120"/>
        <w:ind w:left="1080"/>
        <w:textAlignment w:val="auto"/>
        <w:rPr>
          <w:rFonts w:cs="Arial"/>
        </w:rPr>
      </w:pPr>
      <w:r w:rsidRPr="00B86815">
        <w:rPr>
          <w:rFonts w:cs="Arial"/>
        </w:rPr>
        <w:t>Môi giới chứng khoán</w:t>
      </w:r>
      <w:r w:rsidR="00F312BF">
        <w:rPr>
          <w:rFonts w:cs="Arial"/>
        </w:rPr>
        <w:t>;</w:t>
      </w:r>
    </w:p>
    <w:p w14:paraId="2A80909C" w14:textId="21386F8A" w:rsidR="00F312BF" w:rsidRPr="00B86815" w:rsidRDefault="00F312BF" w:rsidP="00D03886">
      <w:pPr>
        <w:pStyle w:val="BodyText"/>
        <w:numPr>
          <w:ilvl w:val="0"/>
          <w:numId w:val="19"/>
        </w:numPr>
        <w:spacing w:before="120"/>
        <w:ind w:left="1080"/>
        <w:textAlignment w:val="auto"/>
        <w:rPr>
          <w:rFonts w:cs="Arial"/>
        </w:rPr>
      </w:pPr>
      <w:r w:rsidRPr="006B53B3">
        <w:rPr>
          <w:rFonts w:cs="Arial"/>
        </w:rPr>
        <w:t>Bảo lãnh phát hành</w:t>
      </w:r>
    </w:p>
    <w:p w14:paraId="4671F945" w14:textId="04B8EDC8" w:rsidR="00956B72" w:rsidRPr="00B86815" w:rsidRDefault="00956B72" w:rsidP="00D03886">
      <w:pPr>
        <w:pStyle w:val="BodyText"/>
        <w:numPr>
          <w:ilvl w:val="0"/>
          <w:numId w:val="19"/>
        </w:numPr>
        <w:spacing w:before="120"/>
        <w:ind w:left="1080"/>
        <w:textAlignment w:val="auto"/>
        <w:rPr>
          <w:rFonts w:cs="Arial"/>
        </w:rPr>
      </w:pPr>
      <w:r w:rsidRPr="00B86815">
        <w:rPr>
          <w:rFonts w:cs="Arial"/>
        </w:rPr>
        <w:t>Tư vấn tài chính và đầu tư chứng khoán</w:t>
      </w:r>
      <w:r w:rsidR="00F312BF">
        <w:rPr>
          <w:rFonts w:cs="Arial"/>
        </w:rPr>
        <w:t>;</w:t>
      </w:r>
    </w:p>
    <w:p w14:paraId="1D74A7EE" w14:textId="4586B9E5" w:rsidR="00956B72" w:rsidRPr="00B86815" w:rsidRDefault="00956B72" w:rsidP="00D03886">
      <w:pPr>
        <w:pStyle w:val="BodyText"/>
        <w:numPr>
          <w:ilvl w:val="0"/>
          <w:numId w:val="19"/>
        </w:numPr>
        <w:spacing w:before="120"/>
        <w:ind w:left="1080"/>
        <w:textAlignment w:val="auto"/>
        <w:rPr>
          <w:rFonts w:cs="Arial"/>
        </w:rPr>
      </w:pPr>
      <w:r w:rsidRPr="00B86815">
        <w:rPr>
          <w:rFonts w:cs="Arial"/>
        </w:rPr>
        <w:t>Tự doanh chứng khoán</w:t>
      </w:r>
      <w:r w:rsidR="00F312BF">
        <w:rPr>
          <w:rFonts w:cs="Arial"/>
        </w:rPr>
        <w:t>;</w:t>
      </w:r>
    </w:p>
    <w:p w14:paraId="066C4315" w14:textId="5C964E6C" w:rsidR="00956B72" w:rsidRPr="00B86815" w:rsidRDefault="00956B72" w:rsidP="00D03886">
      <w:pPr>
        <w:pStyle w:val="BodyText"/>
        <w:numPr>
          <w:ilvl w:val="0"/>
          <w:numId w:val="19"/>
        </w:numPr>
        <w:spacing w:before="120"/>
        <w:ind w:left="1080"/>
        <w:textAlignment w:val="auto"/>
        <w:rPr>
          <w:rFonts w:cs="Arial"/>
        </w:rPr>
      </w:pPr>
      <w:r w:rsidRPr="00B86815">
        <w:rPr>
          <w:rFonts w:cs="Arial"/>
        </w:rPr>
        <w:t>Lưu ký chứng khoán</w:t>
      </w:r>
      <w:r w:rsidR="00F312BF">
        <w:rPr>
          <w:rFonts w:cs="Arial"/>
        </w:rPr>
        <w:t>;</w:t>
      </w:r>
      <w:r w:rsidRPr="00B86815">
        <w:rPr>
          <w:rFonts w:cs="Arial"/>
        </w:rPr>
        <w:t xml:space="preserve"> và</w:t>
      </w:r>
    </w:p>
    <w:p w14:paraId="1D712FBE" w14:textId="1148EFB8" w:rsidR="00956B72" w:rsidRPr="00B86815" w:rsidRDefault="00956B72" w:rsidP="00D03886">
      <w:pPr>
        <w:pStyle w:val="BodyText"/>
        <w:numPr>
          <w:ilvl w:val="0"/>
          <w:numId w:val="19"/>
        </w:numPr>
        <w:spacing w:before="120"/>
        <w:ind w:left="1080"/>
        <w:textAlignment w:val="auto"/>
        <w:rPr>
          <w:rFonts w:cs="Arial"/>
        </w:rPr>
      </w:pPr>
      <w:r w:rsidRPr="00B86815">
        <w:rPr>
          <w:rFonts w:cs="Arial"/>
        </w:rPr>
        <w:t>Các nghiệp vụ khác phù hợp với quy định của pháp luật đối với công ty chứng khoán.</w:t>
      </w:r>
    </w:p>
    <w:p w14:paraId="08E46C82" w14:textId="77777777" w:rsidR="005B07FE" w:rsidRPr="00B86815" w:rsidRDefault="005B07FE">
      <w:pPr>
        <w:pStyle w:val="BodyText"/>
        <w:ind w:left="709"/>
        <w:rPr>
          <w:rFonts w:cs="Arial"/>
          <w:shd w:val="clear" w:color="auto" w:fill="FFFFFF"/>
        </w:rPr>
      </w:pPr>
    </w:p>
    <w:p w14:paraId="7F3BB47B" w14:textId="7E7AB9B0" w:rsidR="00A507F2" w:rsidRPr="002A0B87" w:rsidRDefault="00A507F2" w:rsidP="00A507F2">
      <w:pPr>
        <w:pStyle w:val="NoSpacing"/>
      </w:pPr>
      <w:r w:rsidRPr="002A0B87">
        <w:rPr>
          <w:bCs/>
          <w:iCs/>
        </w:rPr>
        <w:t xml:space="preserve">Số lượng nhân viên của Công ty tại ngày </w:t>
      </w:r>
      <w:r w:rsidR="00F758A1" w:rsidRPr="002A0B87">
        <w:t>3</w:t>
      </w:r>
      <w:r w:rsidR="00F758A1">
        <w:rPr>
          <w:lang w:val="en-US"/>
        </w:rPr>
        <w:t>1</w:t>
      </w:r>
      <w:r w:rsidR="00F758A1" w:rsidRPr="002A0B87">
        <w:t xml:space="preserve"> </w:t>
      </w:r>
      <w:r w:rsidRPr="002A0B87">
        <w:t xml:space="preserve">tháng </w:t>
      </w:r>
      <w:r w:rsidR="00F758A1">
        <w:rPr>
          <w:lang w:val="en-US"/>
        </w:rPr>
        <w:t>12</w:t>
      </w:r>
      <w:r w:rsidR="00F758A1" w:rsidRPr="002A0B87">
        <w:t xml:space="preserve"> </w:t>
      </w:r>
      <w:r w:rsidRPr="002A0B87">
        <w:t>năm 202</w:t>
      </w:r>
      <w:r w:rsidR="00A365F1">
        <w:rPr>
          <w:lang w:val="en-US"/>
        </w:rPr>
        <w:t>2</w:t>
      </w:r>
      <w:r w:rsidRPr="002A0B87">
        <w:rPr>
          <w:bCs/>
          <w:iCs/>
        </w:rPr>
        <w:t xml:space="preserve"> là: </w:t>
      </w:r>
      <w:r w:rsidR="0070558E" w:rsidRPr="00E973A7">
        <w:rPr>
          <w:lang w:val="en-US"/>
        </w:rPr>
        <w:t>7</w:t>
      </w:r>
      <w:r w:rsidR="00C97C2B">
        <w:rPr>
          <w:lang w:val="en-US"/>
        </w:rPr>
        <w:t>9</w:t>
      </w:r>
      <w:r w:rsidR="0070558E" w:rsidRPr="00E973A7">
        <w:t xml:space="preserve"> </w:t>
      </w:r>
      <w:r w:rsidRPr="00E973A7">
        <w:rPr>
          <w:bCs/>
          <w:iCs/>
        </w:rPr>
        <w:t>người</w:t>
      </w:r>
      <w:r w:rsidRPr="002A0B87">
        <w:rPr>
          <w:bCs/>
          <w:iCs/>
        </w:rPr>
        <w:t xml:space="preserve"> (tại ngày 31 tháng 12 năm 20</w:t>
      </w:r>
      <w:r>
        <w:rPr>
          <w:bCs/>
          <w:iCs/>
        </w:rPr>
        <w:t>2</w:t>
      </w:r>
      <w:r w:rsidR="00A365F1">
        <w:rPr>
          <w:bCs/>
          <w:iCs/>
          <w:lang w:val="en-US"/>
        </w:rPr>
        <w:t>1</w:t>
      </w:r>
      <w:r w:rsidRPr="002A0B87">
        <w:rPr>
          <w:bCs/>
          <w:iCs/>
        </w:rPr>
        <w:t xml:space="preserve">: </w:t>
      </w:r>
      <w:r w:rsidR="00A365F1">
        <w:rPr>
          <w:bCs/>
          <w:iCs/>
          <w:lang w:val="en-US"/>
        </w:rPr>
        <w:t>75</w:t>
      </w:r>
      <w:r w:rsidRPr="002A0B87">
        <w:t xml:space="preserve"> </w:t>
      </w:r>
      <w:r w:rsidRPr="002A0B87">
        <w:rPr>
          <w:bCs/>
          <w:iCs/>
        </w:rPr>
        <w:t>người).</w:t>
      </w:r>
    </w:p>
    <w:p w14:paraId="782799B6" w14:textId="0C043CC6" w:rsidR="0082792D" w:rsidRPr="004A4690" w:rsidRDefault="0082792D" w:rsidP="00612E0E">
      <w:pPr>
        <w:pStyle w:val="NoSpacing"/>
      </w:pPr>
    </w:p>
    <w:p w14:paraId="4F499AA5" w14:textId="77777777" w:rsidR="0096224F" w:rsidRDefault="0096224F" w:rsidP="00D964F4">
      <w:pPr>
        <w:pStyle w:val="NoSpacing"/>
      </w:pPr>
    </w:p>
    <w:p w14:paraId="48E0A3AF" w14:textId="77777777" w:rsidR="0024337C" w:rsidRPr="004A4690" w:rsidRDefault="0024337C" w:rsidP="004A4690">
      <w:pPr>
        <w:pStyle w:val="Heading1"/>
        <w:rPr>
          <w:rFonts w:cs="Arial"/>
          <w:b w:val="0"/>
        </w:rPr>
      </w:pPr>
      <w:r w:rsidRPr="004A4690">
        <w:rPr>
          <w:rFonts w:cs="Arial"/>
        </w:rPr>
        <w:t>2.</w:t>
      </w:r>
      <w:r w:rsidRPr="004A4690">
        <w:rPr>
          <w:rFonts w:cs="Arial"/>
        </w:rPr>
        <w:tab/>
        <w:t>CƠ SỞ TRÌNH BÀY</w:t>
      </w:r>
    </w:p>
    <w:p w14:paraId="6CF4593F" w14:textId="77777777" w:rsidR="0024337C" w:rsidRPr="004A4690" w:rsidRDefault="0024337C" w:rsidP="00D964F4">
      <w:pPr>
        <w:pStyle w:val="NoSpacing"/>
      </w:pPr>
    </w:p>
    <w:p w14:paraId="7510BC92" w14:textId="77777777" w:rsidR="0024337C" w:rsidRPr="00754161" w:rsidRDefault="0024337C">
      <w:pPr>
        <w:pStyle w:val="Heading2"/>
      </w:pPr>
      <w:r w:rsidRPr="00754161">
        <w:t>2.1</w:t>
      </w:r>
      <w:r w:rsidRPr="00754161">
        <w:tab/>
      </w:r>
      <w:r w:rsidR="00F47436" w:rsidRPr="00754161">
        <w:t>Các văn bản pháp quy áp dụng</w:t>
      </w:r>
    </w:p>
    <w:p w14:paraId="1E1F2274" w14:textId="77777777" w:rsidR="00E77122" w:rsidRPr="00754161" w:rsidRDefault="00E77122" w:rsidP="00754161">
      <w:pPr>
        <w:pStyle w:val="NoSpacing"/>
      </w:pPr>
    </w:p>
    <w:p w14:paraId="2B7987E5" w14:textId="2D7431D1" w:rsidR="000C7B2B" w:rsidRPr="00754161" w:rsidRDefault="004855CC" w:rsidP="00754161">
      <w:pPr>
        <w:pStyle w:val="NoSpacing"/>
      </w:pPr>
      <w:r w:rsidRPr="00754161">
        <w:t>Báo cáo tỷ lệ an toàn tài chính</w:t>
      </w:r>
      <w:r w:rsidR="00081364" w:rsidRPr="00754161">
        <w:t xml:space="preserve"> </w:t>
      </w:r>
      <w:r w:rsidR="000C7B2B" w:rsidRPr="00754161">
        <w:t xml:space="preserve">của Công ty được lập và trình bày phù hợp với quy định trong </w:t>
      </w:r>
      <w:r w:rsidR="00472539">
        <w:t>Thông tư số 91/2020</w:t>
      </w:r>
      <w:r w:rsidR="00DF4153" w:rsidRPr="00754161">
        <w:t>/TT-BTC</w:t>
      </w:r>
      <w:r w:rsidR="000C7B2B" w:rsidRPr="00754161">
        <w:t xml:space="preserve"> </w:t>
      </w:r>
      <w:r w:rsidR="00472539">
        <w:t>ngày 13 tháng 11 năm 2020</w:t>
      </w:r>
      <w:r w:rsidR="007E08D2" w:rsidRPr="00754161">
        <w:t xml:space="preserve"> của Bộ Tài chính </w:t>
      </w:r>
      <w:r w:rsidR="001F4D5B" w:rsidRPr="00754161">
        <w:t xml:space="preserve">quy định chỉ tiêu an toàn tài chính và biện pháp xử lý đối với tổ chức kinh doanh chứng khoán không đáp ứng chỉ tiêu an toàn tài </w:t>
      </w:r>
      <w:r w:rsidR="005B07FE" w:rsidRPr="00754161">
        <w:t>ch</w:t>
      </w:r>
      <w:r w:rsidR="002F1137" w:rsidRPr="00754161">
        <w:t>í</w:t>
      </w:r>
      <w:r w:rsidR="005B07FE" w:rsidRPr="00754161">
        <w:t>nh (“</w:t>
      </w:r>
      <w:r w:rsidR="00472539">
        <w:t>Thông tư 91</w:t>
      </w:r>
      <w:r w:rsidR="005B07FE" w:rsidRPr="00754161">
        <w:t>”)</w:t>
      </w:r>
      <w:r w:rsidR="000C7B2B" w:rsidRPr="00754161">
        <w:t xml:space="preserve">. </w:t>
      </w:r>
      <w:r w:rsidRPr="00754161">
        <w:t>Báo cáo tỷ lệ an toàn tài chính</w:t>
      </w:r>
      <w:r w:rsidR="00081364" w:rsidRPr="00754161">
        <w:t xml:space="preserve"> </w:t>
      </w:r>
      <w:r w:rsidR="000C7B2B" w:rsidRPr="00754161">
        <w:t xml:space="preserve">này được lập trên cơ sở số liệu tài </w:t>
      </w:r>
      <w:r w:rsidR="00A53F18" w:rsidRPr="00D964F4">
        <w:t>chính</w:t>
      </w:r>
      <w:r w:rsidR="002044A1" w:rsidRPr="00D964F4">
        <w:t xml:space="preserve"> </w:t>
      </w:r>
      <w:r w:rsidR="000C7B2B" w:rsidRPr="00754161">
        <w:t>của Công ty tại ngày lập báo cáo.</w:t>
      </w:r>
    </w:p>
    <w:p w14:paraId="6F92B3C2" w14:textId="77777777" w:rsidR="0073713D" w:rsidRPr="00C91901" w:rsidRDefault="0073713D" w:rsidP="00D964F4">
      <w:pPr>
        <w:pStyle w:val="NoSpacing"/>
      </w:pPr>
    </w:p>
    <w:p w14:paraId="6A071747" w14:textId="4CA413F4" w:rsidR="0073713D" w:rsidRPr="00754161" w:rsidRDefault="0073713D">
      <w:pPr>
        <w:pStyle w:val="Heading2"/>
      </w:pPr>
      <w:r w:rsidRPr="00754161">
        <w:t>2.2</w:t>
      </w:r>
      <w:r w:rsidRPr="00754161">
        <w:tab/>
        <w:t>Mục đích lập báo cáo tỷ lệ an toàn tài chính</w:t>
      </w:r>
    </w:p>
    <w:p w14:paraId="2D14FE19" w14:textId="77777777" w:rsidR="0073713D" w:rsidRPr="004A4690" w:rsidRDefault="0073713D" w:rsidP="00754161">
      <w:pPr>
        <w:pStyle w:val="NoSpacing"/>
      </w:pPr>
    </w:p>
    <w:p w14:paraId="7E31F42E" w14:textId="7BF1634F" w:rsidR="00ED56CE" w:rsidRPr="004A4690" w:rsidRDefault="0073713D" w:rsidP="00754161">
      <w:pPr>
        <w:pStyle w:val="NoSpacing"/>
      </w:pPr>
      <w:r w:rsidRPr="004A4690">
        <w:t xml:space="preserve">Báo cáo tỷ lệ an toàn tài chính được lập nhằm tuân thủ các quy định về lập và công bố thông tin về báo cáo tỷ lệ an toàn tài chính của Công ty và </w:t>
      </w:r>
      <w:ins w:id="120" w:author="Trung Van Nguyen" w:date="2023-03-08T15:19:00Z">
        <w:r w:rsidR="001E08EC">
          <w:rPr>
            <w:lang w:val="en-US"/>
          </w:rPr>
          <w:t xml:space="preserve">do </w:t>
        </w:r>
        <w:proofErr w:type="spellStart"/>
        <w:r w:rsidR="001E08EC">
          <w:rPr>
            <w:lang w:val="en-US"/>
          </w:rPr>
          <w:t>đó</w:t>
        </w:r>
        <w:proofErr w:type="spellEnd"/>
        <w:r w:rsidR="001E08EC">
          <w:rPr>
            <w:lang w:val="en-US"/>
          </w:rPr>
          <w:t xml:space="preserve">, </w:t>
        </w:r>
      </w:ins>
      <w:r w:rsidRPr="004A4690">
        <w:t>không phù hợp để sử dụng cho các mục đích khác.</w:t>
      </w:r>
    </w:p>
    <w:p w14:paraId="49290C4C" w14:textId="77777777" w:rsidR="001E4F53" w:rsidRPr="004A4690" w:rsidRDefault="001E4F53" w:rsidP="00754161">
      <w:pPr>
        <w:pStyle w:val="NoSpacing"/>
      </w:pPr>
    </w:p>
    <w:p w14:paraId="46C994CE" w14:textId="77777777" w:rsidR="001E4F53" w:rsidRPr="00754161" w:rsidRDefault="001E4F53">
      <w:pPr>
        <w:pStyle w:val="Heading2"/>
      </w:pPr>
      <w:r w:rsidRPr="00754161">
        <w:t>2.3</w:t>
      </w:r>
      <w:r w:rsidRPr="00754161">
        <w:tab/>
        <w:t>Đồng tiền trên báo cáo</w:t>
      </w:r>
    </w:p>
    <w:p w14:paraId="3E5E6A78" w14:textId="77777777" w:rsidR="001E4F53" w:rsidRPr="004A4690" w:rsidRDefault="001E4F53" w:rsidP="00754161">
      <w:pPr>
        <w:pStyle w:val="NoSpacing"/>
      </w:pPr>
    </w:p>
    <w:p w14:paraId="303A0F5A" w14:textId="3DCBBEA2" w:rsidR="00537139" w:rsidRPr="004A4690" w:rsidRDefault="001E4F53" w:rsidP="00754161">
      <w:pPr>
        <w:pStyle w:val="NoSpacing"/>
      </w:pPr>
      <w:r w:rsidRPr="004A4690">
        <w:t>Công ty thực hiện lập báo cáo bằng đồng Việt Nam (“VND”).</w:t>
      </w:r>
    </w:p>
    <w:p w14:paraId="21FD4EDA" w14:textId="77777777" w:rsidR="00FE1E82" w:rsidRDefault="00FE1E82" w:rsidP="00BE4612">
      <w:pPr>
        <w:overflowPunct/>
        <w:autoSpaceDE/>
        <w:autoSpaceDN/>
        <w:adjustRightInd/>
        <w:textAlignment w:val="auto"/>
        <w:rPr>
          <w:rFonts w:cs="Arial"/>
        </w:rPr>
        <w:sectPr w:rsidR="00FE1E82" w:rsidSect="00774EE4">
          <w:headerReference w:type="default" r:id="rId34"/>
          <w:type w:val="nextColumn"/>
          <w:pgSz w:w="11909" w:h="16834" w:code="9"/>
          <w:pgMar w:top="1440" w:right="1440" w:bottom="862" w:left="1582" w:header="720" w:footer="578" w:gutter="0"/>
          <w:cols w:space="720"/>
          <w:docGrid w:linePitch="272"/>
        </w:sectPr>
      </w:pPr>
    </w:p>
    <w:p w14:paraId="0385DCD8" w14:textId="6D79611B" w:rsidR="0036129E" w:rsidRPr="004A4690" w:rsidRDefault="0036129E" w:rsidP="004A4690">
      <w:pPr>
        <w:pStyle w:val="Style1"/>
        <w:numPr>
          <w:ilvl w:val="0"/>
          <w:numId w:val="0"/>
        </w:numPr>
        <w:spacing w:after="0"/>
        <w:ind w:left="714" w:hanging="714"/>
        <w:outlineLvl w:val="0"/>
        <w:rPr>
          <w:rFonts w:cs="Arial"/>
          <w:b w:val="0"/>
          <w:i w:val="0"/>
        </w:rPr>
      </w:pPr>
      <w:r w:rsidRPr="004A4690">
        <w:rPr>
          <w:rFonts w:cs="Arial"/>
          <w:i w:val="0"/>
        </w:rPr>
        <w:lastRenderedPageBreak/>
        <w:t>3.</w:t>
      </w:r>
      <w:r w:rsidRPr="004A4690">
        <w:rPr>
          <w:rFonts w:cs="Arial"/>
          <w:i w:val="0"/>
        </w:rPr>
        <w:tab/>
        <w:t xml:space="preserve">CÁC CHÍNH SÁCH </w:t>
      </w:r>
      <w:r w:rsidR="008F0AC1" w:rsidRPr="004A4690">
        <w:rPr>
          <w:rFonts w:cs="Arial"/>
          <w:i w:val="0"/>
        </w:rPr>
        <w:t xml:space="preserve">LẬP BÁO CÁO </w:t>
      </w:r>
      <w:r w:rsidR="00C03C9E" w:rsidRPr="004A4690">
        <w:rPr>
          <w:rFonts w:cs="Arial"/>
          <w:i w:val="0"/>
        </w:rPr>
        <w:t xml:space="preserve">TỶ LỆ AN TOÀN TÀI CHÍNH </w:t>
      </w:r>
      <w:r w:rsidRPr="004A4690">
        <w:rPr>
          <w:rFonts w:cs="Arial"/>
          <w:i w:val="0"/>
        </w:rPr>
        <w:t>CHỦ YẾU</w:t>
      </w:r>
    </w:p>
    <w:p w14:paraId="29DE6A24" w14:textId="77777777" w:rsidR="005E03D3" w:rsidRPr="004A4690" w:rsidRDefault="005E03D3" w:rsidP="00335B18">
      <w:pPr>
        <w:pStyle w:val="BodyTextIndent"/>
        <w:ind w:left="0"/>
        <w:rPr>
          <w:rFonts w:cs="Arial"/>
        </w:rPr>
      </w:pPr>
    </w:p>
    <w:p w14:paraId="10F7475D" w14:textId="74B380CB" w:rsidR="00461042" w:rsidRPr="002F3DF6" w:rsidRDefault="00461042" w:rsidP="002F3DF6">
      <w:pPr>
        <w:pStyle w:val="Heading2"/>
      </w:pPr>
      <w:r w:rsidRPr="00754161">
        <w:t>3</w:t>
      </w:r>
      <w:r w:rsidRPr="002F3DF6">
        <w:t>.</w:t>
      </w:r>
      <w:r w:rsidR="002044A1">
        <w:rPr>
          <w:lang w:val="en-US"/>
        </w:rPr>
        <w:t>1</w:t>
      </w:r>
      <w:r w:rsidRPr="002F3DF6">
        <w:tab/>
        <w:t>Tỷ lệ vốn khả dụng</w:t>
      </w:r>
    </w:p>
    <w:p w14:paraId="797965DE" w14:textId="77777777" w:rsidR="00461042" w:rsidRPr="004A4690" w:rsidRDefault="00461042" w:rsidP="00461042">
      <w:pPr>
        <w:pStyle w:val="BodyTextIndent"/>
        <w:ind w:left="720"/>
        <w:rPr>
          <w:rFonts w:cs="Arial"/>
        </w:rPr>
      </w:pPr>
    </w:p>
    <w:p w14:paraId="0DF932C5" w14:textId="02C06B9C" w:rsidR="00B11A17" w:rsidRPr="004A4690" w:rsidRDefault="00B11A17">
      <w:pPr>
        <w:pStyle w:val="BodyTextIndent"/>
        <w:ind w:left="720"/>
        <w:rPr>
          <w:rFonts w:cs="Arial"/>
        </w:rPr>
      </w:pPr>
      <w:r w:rsidRPr="004A4690">
        <w:rPr>
          <w:rFonts w:cs="Arial"/>
        </w:rPr>
        <w:t xml:space="preserve">Tỷ lệ vốn khả dụng của Công ty được xác định theo công thức quy định trong </w:t>
      </w:r>
      <w:r w:rsidR="00472539">
        <w:rPr>
          <w:rFonts w:cs="Arial"/>
        </w:rPr>
        <w:t>Thông tư 91</w:t>
      </w:r>
      <w:r w:rsidRPr="004A4690">
        <w:rPr>
          <w:rFonts w:cs="Arial"/>
        </w:rPr>
        <w:t xml:space="preserve"> như sau:</w:t>
      </w:r>
    </w:p>
    <w:p w14:paraId="2C1D5901" w14:textId="77777777" w:rsidR="00B11A17" w:rsidRPr="004A4690" w:rsidRDefault="00B11A17">
      <w:pPr>
        <w:pStyle w:val="BodyTextIndent"/>
        <w:ind w:left="720"/>
        <w:rPr>
          <w:rFonts w:cs="Arial"/>
        </w:rPr>
      </w:pPr>
    </w:p>
    <w:tbl>
      <w:tblPr>
        <w:tblW w:w="0" w:type="auto"/>
        <w:tblInd w:w="1951" w:type="dxa"/>
        <w:tblLook w:val="04A0" w:firstRow="1" w:lastRow="0" w:firstColumn="1" w:lastColumn="0" w:noHBand="0" w:noVBand="1"/>
      </w:tblPr>
      <w:tblGrid>
        <w:gridCol w:w="1940"/>
        <w:gridCol w:w="333"/>
        <w:gridCol w:w="2794"/>
      </w:tblGrid>
      <w:tr w:rsidR="00C41594" w:rsidRPr="004A4690" w14:paraId="6DDDBC1A" w14:textId="77777777" w:rsidTr="000F11BC">
        <w:tc>
          <w:tcPr>
            <w:tcW w:w="1940" w:type="dxa"/>
            <w:vMerge w:val="restart"/>
            <w:vAlign w:val="center"/>
          </w:tcPr>
          <w:p w14:paraId="7CEC3FFF" w14:textId="77777777" w:rsidR="00B11A17" w:rsidRPr="004A4690" w:rsidRDefault="00B11A17">
            <w:pPr>
              <w:pStyle w:val="BodyTextIndent"/>
              <w:spacing w:after="40"/>
              <w:ind w:left="0"/>
              <w:jc w:val="center"/>
              <w:rPr>
                <w:rFonts w:cs="Arial"/>
              </w:rPr>
            </w:pPr>
            <w:r w:rsidRPr="004A4690">
              <w:rPr>
                <w:rFonts w:cs="Arial"/>
              </w:rPr>
              <w:t>Tỷ lệ vốn khả dụng</w:t>
            </w:r>
          </w:p>
        </w:tc>
        <w:tc>
          <w:tcPr>
            <w:tcW w:w="310" w:type="dxa"/>
            <w:vMerge w:val="restart"/>
            <w:vAlign w:val="center"/>
          </w:tcPr>
          <w:p w14:paraId="0E60022A" w14:textId="77777777" w:rsidR="00B11A17" w:rsidRPr="004A4690" w:rsidRDefault="00B11A17">
            <w:pPr>
              <w:pStyle w:val="BodyTextIndent"/>
              <w:spacing w:after="40"/>
              <w:ind w:left="0"/>
              <w:jc w:val="center"/>
              <w:rPr>
                <w:rFonts w:cs="Arial"/>
              </w:rPr>
            </w:pPr>
            <w:r w:rsidRPr="004A4690">
              <w:rPr>
                <w:rFonts w:cs="Arial"/>
              </w:rPr>
              <w:t>=</w:t>
            </w:r>
          </w:p>
        </w:tc>
        <w:tc>
          <w:tcPr>
            <w:tcW w:w="2794" w:type="dxa"/>
          </w:tcPr>
          <w:p w14:paraId="143FC7B9" w14:textId="77777777" w:rsidR="00B11A17" w:rsidRPr="004A4690" w:rsidRDefault="00B11A17">
            <w:pPr>
              <w:pBdr>
                <w:bottom w:val="single" w:sz="4" w:space="1" w:color="auto"/>
              </w:pBdr>
              <w:spacing w:before="40"/>
              <w:jc w:val="center"/>
              <w:rPr>
                <w:rFonts w:cs="Arial"/>
              </w:rPr>
            </w:pPr>
            <w:r w:rsidRPr="004A4690">
              <w:rPr>
                <w:rFonts w:cs="Arial"/>
              </w:rPr>
              <w:t>Vốn khả dụng x 100%</w:t>
            </w:r>
          </w:p>
        </w:tc>
      </w:tr>
      <w:tr w:rsidR="00B11A17" w:rsidRPr="004A4690" w14:paraId="31F99A1A" w14:textId="77777777" w:rsidTr="000F11BC">
        <w:tc>
          <w:tcPr>
            <w:tcW w:w="1940" w:type="dxa"/>
            <w:vMerge/>
          </w:tcPr>
          <w:p w14:paraId="6E861E9D" w14:textId="77777777" w:rsidR="00B11A17" w:rsidRPr="004A4690" w:rsidRDefault="00B11A17">
            <w:pPr>
              <w:pStyle w:val="BodyTextIndent"/>
              <w:spacing w:before="40" w:after="40"/>
              <w:ind w:left="0"/>
              <w:rPr>
                <w:rFonts w:cs="Arial"/>
              </w:rPr>
            </w:pPr>
          </w:p>
        </w:tc>
        <w:tc>
          <w:tcPr>
            <w:tcW w:w="310" w:type="dxa"/>
            <w:vMerge/>
          </w:tcPr>
          <w:p w14:paraId="2A515FE7" w14:textId="77777777" w:rsidR="00B11A17" w:rsidRPr="004A4690" w:rsidRDefault="00B11A17">
            <w:pPr>
              <w:pStyle w:val="BodyTextIndent"/>
              <w:spacing w:before="40" w:after="40"/>
              <w:ind w:left="0"/>
              <w:rPr>
                <w:rFonts w:cs="Arial"/>
              </w:rPr>
            </w:pPr>
          </w:p>
        </w:tc>
        <w:tc>
          <w:tcPr>
            <w:tcW w:w="2794" w:type="dxa"/>
          </w:tcPr>
          <w:p w14:paraId="0ED8E5EE" w14:textId="77777777" w:rsidR="00B11A17" w:rsidRPr="004A4690" w:rsidRDefault="00B11A17">
            <w:pPr>
              <w:pStyle w:val="BodyTextIndent"/>
              <w:spacing w:before="40" w:after="40"/>
              <w:ind w:left="0"/>
              <w:jc w:val="center"/>
              <w:rPr>
                <w:rFonts w:cs="Arial"/>
              </w:rPr>
            </w:pPr>
            <w:r w:rsidRPr="004A4690">
              <w:rPr>
                <w:rFonts w:cs="Arial"/>
              </w:rPr>
              <w:t>Tổng giá trị rủi ro</w:t>
            </w:r>
          </w:p>
        </w:tc>
      </w:tr>
    </w:tbl>
    <w:p w14:paraId="4F99AB97" w14:textId="77777777" w:rsidR="00B11A17" w:rsidRPr="004A4690" w:rsidRDefault="00B11A17">
      <w:pPr>
        <w:pStyle w:val="BodyTextIndent"/>
        <w:ind w:left="720"/>
        <w:rPr>
          <w:rFonts w:cs="Arial"/>
        </w:rPr>
      </w:pPr>
    </w:p>
    <w:p w14:paraId="55589905" w14:textId="77777777" w:rsidR="00B11A17" w:rsidRPr="004A4690" w:rsidRDefault="00B11A17" w:rsidP="004A4690">
      <w:pPr>
        <w:pStyle w:val="BodyTextIndent"/>
        <w:ind w:left="720"/>
        <w:rPr>
          <w:rFonts w:cs="Arial"/>
        </w:rPr>
      </w:pPr>
      <w:r w:rsidRPr="004A4690">
        <w:rPr>
          <w:rFonts w:cs="Arial"/>
        </w:rPr>
        <w:t>Trong đó, tổng giá trị rủi ro là tổng các giá trị rủi ro thị trường, giá trị rủi ro thanh toán và giá trị rủi ro hoạt động.</w:t>
      </w:r>
    </w:p>
    <w:p w14:paraId="76B30321" w14:textId="77777777" w:rsidR="00D03886" w:rsidRPr="00754161" w:rsidRDefault="00D03886" w:rsidP="00D03886">
      <w:pPr>
        <w:pStyle w:val="BodyTextIndent"/>
        <w:ind w:left="720"/>
        <w:rPr>
          <w:rFonts w:cs="Arial"/>
        </w:rPr>
      </w:pPr>
    </w:p>
    <w:p w14:paraId="4C8C0D63" w14:textId="2560E8A7" w:rsidR="00D03886" w:rsidRPr="002F3DF6" w:rsidRDefault="00D03886" w:rsidP="00D03886">
      <w:pPr>
        <w:pStyle w:val="Heading2"/>
      </w:pPr>
      <w:r w:rsidRPr="00754161">
        <w:t>3</w:t>
      </w:r>
      <w:r w:rsidRPr="002F3DF6">
        <w:t>.</w:t>
      </w:r>
      <w:r w:rsidR="002044A1">
        <w:rPr>
          <w:lang w:val="en-US"/>
        </w:rPr>
        <w:t>2</w:t>
      </w:r>
      <w:r w:rsidRPr="002F3DF6">
        <w:tab/>
      </w:r>
      <w:r w:rsidRPr="00754161">
        <w:t>V</w:t>
      </w:r>
      <w:r w:rsidRPr="002F3DF6">
        <w:t>ốn khả dụng</w:t>
      </w:r>
    </w:p>
    <w:p w14:paraId="33EA674E" w14:textId="77777777" w:rsidR="00D03886" w:rsidRPr="005E724E" w:rsidRDefault="00D03886" w:rsidP="00D03886">
      <w:pPr>
        <w:pStyle w:val="BodyTextIndent"/>
        <w:ind w:left="720"/>
        <w:rPr>
          <w:rFonts w:cs="Arial"/>
        </w:rPr>
      </w:pPr>
    </w:p>
    <w:p w14:paraId="4289FB18" w14:textId="77777777" w:rsidR="00D03886" w:rsidRPr="005E724E" w:rsidRDefault="00D03886" w:rsidP="00D03886">
      <w:pPr>
        <w:spacing w:after="120" w:line="228" w:lineRule="auto"/>
        <w:ind w:left="728"/>
        <w:rPr>
          <w:rFonts w:cs="Arial"/>
        </w:rPr>
      </w:pPr>
      <w:r w:rsidRPr="005E724E">
        <w:rPr>
          <w:rFonts w:cs="Arial"/>
        </w:rPr>
        <w:t xml:space="preserve">Theo quy định của </w:t>
      </w:r>
      <w:r>
        <w:rPr>
          <w:rFonts w:cs="Arial"/>
        </w:rPr>
        <w:t>Thông tư 91</w:t>
      </w:r>
      <w:r w:rsidRPr="005E724E">
        <w:rPr>
          <w:rFonts w:cs="Arial"/>
        </w:rPr>
        <w:t>, vốn khả dụng là vốn chủ sở hữu có thể chuyển đổi thành tiền trong vòng chín mươi (90) ngày, cụ thể như sau:</w:t>
      </w:r>
    </w:p>
    <w:p w14:paraId="4272A6CE" w14:textId="77777777" w:rsidR="00D03886" w:rsidRPr="005E724E" w:rsidRDefault="00D03886" w:rsidP="00D03886">
      <w:pPr>
        <w:numPr>
          <w:ilvl w:val="0"/>
          <w:numId w:val="8"/>
        </w:numPr>
        <w:overflowPunct/>
        <w:spacing w:before="120"/>
        <w:ind w:left="1077" w:hanging="357"/>
        <w:textAlignment w:val="auto"/>
        <w:rPr>
          <w:rFonts w:cs="Arial"/>
        </w:rPr>
      </w:pPr>
      <w:r w:rsidRPr="005E724E">
        <w:rPr>
          <w:rFonts w:cs="Arial"/>
        </w:rPr>
        <w:t>Vốn đầu tư của chủ sở hữu, không bao gồm vốn cổ phần ưu đãi hoàn lại (nếu có);</w:t>
      </w:r>
    </w:p>
    <w:p w14:paraId="4375F392" w14:textId="77777777" w:rsidR="00D03886" w:rsidRPr="005E724E" w:rsidRDefault="00D03886" w:rsidP="00D03886">
      <w:pPr>
        <w:numPr>
          <w:ilvl w:val="0"/>
          <w:numId w:val="8"/>
        </w:numPr>
        <w:overflowPunct/>
        <w:spacing w:before="120"/>
        <w:ind w:left="1077" w:hanging="357"/>
        <w:textAlignment w:val="auto"/>
        <w:rPr>
          <w:rFonts w:cs="Arial"/>
        </w:rPr>
      </w:pPr>
      <w:r w:rsidRPr="005E724E">
        <w:rPr>
          <w:rFonts w:cs="Arial"/>
        </w:rPr>
        <w:t>Thặng dư vốn cổ phần không bao gồm vốn cổ phần ưu đãi hoàn lại (nếu có);</w:t>
      </w:r>
    </w:p>
    <w:p w14:paraId="1F0DED80" w14:textId="77777777" w:rsidR="00D03886" w:rsidRPr="005E724E" w:rsidRDefault="00D03886" w:rsidP="00D03886">
      <w:pPr>
        <w:numPr>
          <w:ilvl w:val="0"/>
          <w:numId w:val="8"/>
        </w:numPr>
        <w:overflowPunct/>
        <w:spacing w:before="120" w:line="228" w:lineRule="auto"/>
        <w:ind w:left="1077" w:hanging="357"/>
        <w:textAlignment w:val="auto"/>
        <w:rPr>
          <w:rFonts w:cs="Arial"/>
        </w:rPr>
      </w:pPr>
      <w:r w:rsidRPr="005E724E">
        <w:rPr>
          <w:rFonts w:cs="Arial"/>
        </w:rPr>
        <w:t>Quyền chọn chuyển đổi trái phiếu – Cấu phần vốn (đối với công ty chứng khoán có phát hành trái phiếu chuyển đổi);</w:t>
      </w:r>
    </w:p>
    <w:p w14:paraId="745D0995" w14:textId="77777777" w:rsidR="00D03886" w:rsidRPr="005E724E" w:rsidRDefault="00D03886" w:rsidP="00D03886">
      <w:pPr>
        <w:numPr>
          <w:ilvl w:val="0"/>
          <w:numId w:val="8"/>
        </w:numPr>
        <w:overflowPunct/>
        <w:spacing w:before="120" w:line="228" w:lineRule="auto"/>
        <w:ind w:left="1077" w:hanging="357"/>
        <w:textAlignment w:val="auto"/>
        <w:rPr>
          <w:rFonts w:cs="Arial"/>
        </w:rPr>
      </w:pPr>
      <w:r w:rsidRPr="005E724E">
        <w:rPr>
          <w:rFonts w:cs="Arial"/>
        </w:rPr>
        <w:t>Vốn khác của chủ sở hữu;</w:t>
      </w:r>
    </w:p>
    <w:p w14:paraId="3045A146" w14:textId="77777777" w:rsidR="00D03886" w:rsidRPr="005E724E" w:rsidRDefault="00D03886" w:rsidP="00D03886">
      <w:pPr>
        <w:numPr>
          <w:ilvl w:val="0"/>
          <w:numId w:val="8"/>
        </w:numPr>
        <w:overflowPunct/>
        <w:spacing w:before="120" w:line="228" w:lineRule="auto"/>
        <w:ind w:left="1077" w:hanging="357"/>
        <w:textAlignment w:val="auto"/>
        <w:rPr>
          <w:rFonts w:cs="Arial"/>
        </w:rPr>
      </w:pPr>
      <w:r w:rsidRPr="005E724E">
        <w:rPr>
          <w:rFonts w:cs="Arial"/>
        </w:rPr>
        <w:t>Chênh lệch đánh giá tài sản theo giá trị hợp lý;</w:t>
      </w:r>
    </w:p>
    <w:p w14:paraId="7A48D5EA" w14:textId="77777777" w:rsidR="00D03886" w:rsidRPr="005E724E" w:rsidRDefault="00D03886" w:rsidP="00D03886">
      <w:pPr>
        <w:numPr>
          <w:ilvl w:val="0"/>
          <w:numId w:val="8"/>
        </w:numPr>
        <w:overflowPunct/>
        <w:spacing w:before="120" w:line="228" w:lineRule="auto"/>
        <w:ind w:left="1077" w:hanging="357"/>
        <w:textAlignment w:val="auto"/>
        <w:rPr>
          <w:rFonts w:cs="Arial"/>
        </w:rPr>
      </w:pPr>
      <w:r w:rsidRPr="005E724E">
        <w:rPr>
          <w:rFonts w:cs="Arial"/>
        </w:rPr>
        <w:t>Chênh lệch tỷ giá hối đoái;</w:t>
      </w:r>
    </w:p>
    <w:p w14:paraId="574369E4" w14:textId="77777777" w:rsidR="00D03886" w:rsidRPr="005E724E" w:rsidRDefault="00D03886" w:rsidP="00D03886">
      <w:pPr>
        <w:numPr>
          <w:ilvl w:val="0"/>
          <w:numId w:val="8"/>
        </w:numPr>
        <w:overflowPunct/>
        <w:spacing w:before="120"/>
        <w:ind w:left="1077" w:hanging="357"/>
        <w:textAlignment w:val="auto"/>
        <w:rPr>
          <w:rFonts w:cs="Arial"/>
        </w:rPr>
      </w:pPr>
      <w:r w:rsidRPr="005E724E">
        <w:rPr>
          <w:rFonts w:cs="Arial"/>
        </w:rPr>
        <w:t>Quỹ dự trữ bổ sung vốn điều lệ;</w:t>
      </w:r>
    </w:p>
    <w:p w14:paraId="504241A5" w14:textId="77777777" w:rsidR="00D03886" w:rsidRPr="005E724E" w:rsidRDefault="00D03886" w:rsidP="00D03886">
      <w:pPr>
        <w:numPr>
          <w:ilvl w:val="0"/>
          <w:numId w:val="8"/>
        </w:numPr>
        <w:overflowPunct/>
        <w:spacing w:before="120"/>
        <w:ind w:left="1077" w:hanging="357"/>
        <w:textAlignment w:val="auto"/>
        <w:rPr>
          <w:rFonts w:cs="Arial"/>
        </w:rPr>
      </w:pPr>
      <w:r w:rsidRPr="005E724E">
        <w:rPr>
          <w:rFonts w:cs="Arial"/>
        </w:rPr>
        <w:t>Quỹ dự phòng tài chính và rủi ro nghiệp vụ;</w:t>
      </w:r>
    </w:p>
    <w:p w14:paraId="18DD2D69" w14:textId="77777777" w:rsidR="00D03886" w:rsidRPr="005E724E" w:rsidRDefault="00D03886" w:rsidP="00D03886">
      <w:pPr>
        <w:numPr>
          <w:ilvl w:val="0"/>
          <w:numId w:val="8"/>
        </w:numPr>
        <w:overflowPunct/>
        <w:spacing w:before="120"/>
        <w:ind w:left="1077" w:hanging="357"/>
        <w:textAlignment w:val="auto"/>
        <w:rPr>
          <w:rFonts w:cs="Arial"/>
        </w:rPr>
      </w:pPr>
      <w:r w:rsidRPr="005E724E">
        <w:rPr>
          <w:rFonts w:cs="Arial"/>
        </w:rPr>
        <w:t>Quỹ khác thuộc vốn chủ sở hữu được trích lập phù hợp với quy định của pháp luật;</w:t>
      </w:r>
    </w:p>
    <w:p w14:paraId="7823E025" w14:textId="77777777" w:rsidR="00D03886" w:rsidRPr="005E724E" w:rsidRDefault="00D03886" w:rsidP="00D03886">
      <w:pPr>
        <w:numPr>
          <w:ilvl w:val="0"/>
          <w:numId w:val="8"/>
        </w:numPr>
        <w:overflowPunct/>
        <w:spacing w:before="120"/>
        <w:ind w:left="1077" w:hanging="357"/>
        <w:textAlignment w:val="auto"/>
        <w:rPr>
          <w:rFonts w:cs="Arial"/>
        </w:rPr>
      </w:pPr>
      <w:r w:rsidRPr="005E724E">
        <w:rPr>
          <w:rFonts w:cs="Arial"/>
        </w:rPr>
        <w:t>Lợi nhuận sau thuế chưa phân phối;</w:t>
      </w:r>
    </w:p>
    <w:p w14:paraId="135AE4D4" w14:textId="77777777" w:rsidR="00D03886" w:rsidRPr="005E724E" w:rsidRDefault="00D03886" w:rsidP="00D03886">
      <w:pPr>
        <w:numPr>
          <w:ilvl w:val="0"/>
          <w:numId w:val="8"/>
        </w:numPr>
        <w:overflowPunct/>
        <w:spacing w:before="120"/>
        <w:ind w:left="1077" w:hanging="357"/>
        <w:textAlignment w:val="auto"/>
        <w:rPr>
          <w:rFonts w:cs="Arial"/>
        </w:rPr>
      </w:pPr>
      <w:r w:rsidRPr="005E724E">
        <w:rPr>
          <w:rFonts w:cs="Arial"/>
        </w:rPr>
        <w:t>Số dư dự phòng suy giảm giá trị tài sản;</w:t>
      </w:r>
    </w:p>
    <w:p w14:paraId="21095662" w14:textId="77777777" w:rsidR="00D03886" w:rsidRPr="005E724E" w:rsidRDefault="00D03886" w:rsidP="00D03886">
      <w:pPr>
        <w:numPr>
          <w:ilvl w:val="0"/>
          <w:numId w:val="8"/>
        </w:numPr>
        <w:overflowPunct/>
        <w:spacing w:before="120"/>
        <w:ind w:left="1077" w:hanging="357"/>
        <w:textAlignment w:val="auto"/>
        <w:rPr>
          <w:rFonts w:cs="Arial"/>
        </w:rPr>
      </w:pPr>
      <w:r w:rsidRPr="005E724E">
        <w:rPr>
          <w:rFonts w:cs="Arial"/>
        </w:rPr>
        <w:t>Năm mươi phần trăm (50%) phần giá trị tăng thêm của tài sản cố định được định giá lại theo quy định của pháp luật (trong trường hợp định giá tăng), hoặc trừ đi toàn bộ phần giá trị giảm đi (trong trường hợp định giá giảm);</w:t>
      </w:r>
    </w:p>
    <w:p w14:paraId="7E43BE5F" w14:textId="11CA20B8" w:rsidR="00D03886" w:rsidRPr="005E724E" w:rsidRDefault="00D03886" w:rsidP="00D03886">
      <w:pPr>
        <w:numPr>
          <w:ilvl w:val="0"/>
          <w:numId w:val="8"/>
        </w:numPr>
        <w:overflowPunct/>
        <w:spacing w:before="120"/>
        <w:ind w:left="1077" w:hanging="357"/>
        <w:textAlignment w:val="auto"/>
        <w:rPr>
          <w:rFonts w:cs="Arial"/>
        </w:rPr>
      </w:pPr>
      <w:r w:rsidRPr="005E724E">
        <w:rPr>
          <w:rFonts w:cs="Arial"/>
        </w:rPr>
        <w:t xml:space="preserve">Các khoản giảm trừ </w:t>
      </w:r>
      <w:r w:rsidRPr="005E724E">
        <w:rPr>
          <w:rFonts w:cs="Arial"/>
          <w:i/>
        </w:rPr>
        <w:t>(Thuyết minh</w:t>
      </w:r>
      <w:r>
        <w:rPr>
          <w:rFonts w:cs="Arial"/>
          <w:i/>
          <w:lang w:val="en-US"/>
        </w:rPr>
        <w:t xml:space="preserve"> </w:t>
      </w:r>
      <w:proofErr w:type="spellStart"/>
      <w:r>
        <w:rPr>
          <w:rFonts w:cs="Arial"/>
          <w:i/>
          <w:lang w:val="en-US"/>
        </w:rPr>
        <w:t>số</w:t>
      </w:r>
      <w:proofErr w:type="spellEnd"/>
      <w:r w:rsidRPr="005E724E">
        <w:rPr>
          <w:rFonts w:cs="Arial"/>
          <w:i/>
        </w:rPr>
        <w:t xml:space="preserve"> 3.</w:t>
      </w:r>
      <w:r w:rsidR="00C3614B">
        <w:rPr>
          <w:rFonts w:cs="Arial"/>
          <w:i/>
          <w:lang w:val="en-US"/>
        </w:rPr>
        <w:t>2</w:t>
      </w:r>
      <w:r w:rsidRPr="002F3DF6">
        <w:rPr>
          <w:rFonts w:cs="Arial"/>
          <w:i/>
        </w:rPr>
        <w:t>.1)</w:t>
      </w:r>
      <w:r w:rsidRPr="002F3DF6">
        <w:rPr>
          <w:rFonts w:cs="Arial"/>
        </w:rPr>
        <w:t>;</w:t>
      </w:r>
    </w:p>
    <w:p w14:paraId="07EB3B60" w14:textId="1255E25A" w:rsidR="00D03886" w:rsidRPr="005E724E" w:rsidRDefault="00D03886" w:rsidP="00D03886">
      <w:pPr>
        <w:numPr>
          <w:ilvl w:val="0"/>
          <w:numId w:val="8"/>
        </w:numPr>
        <w:overflowPunct/>
        <w:spacing w:before="120"/>
        <w:ind w:left="1077" w:hanging="357"/>
        <w:textAlignment w:val="auto"/>
        <w:rPr>
          <w:rFonts w:cs="Arial"/>
        </w:rPr>
      </w:pPr>
      <w:r w:rsidRPr="005E724E">
        <w:rPr>
          <w:rFonts w:cs="Arial"/>
        </w:rPr>
        <w:t xml:space="preserve">Các khoản tăng thêm </w:t>
      </w:r>
      <w:r w:rsidRPr="005E724E">
        <w:rPr>
          <w:rFonts w:cs="Arial"/>
          <w:i/>
        </w:rPr>
        <w:t>(Thuyết minh</w:t>
      </w:r>
      <w:r>
        <w:rPr>
          <w:rFonts w:cs="Arial"/>
          <w:i/>
          <w:lang w:val="en-US"/>
        </w:rPr>
        <w:t xml:space="preserve"> </w:t>
      </w:r>
      <w:proofErr w:type="spellStart"/>
      <w:r>
        <w:rPr>
          <w:rFonts w:cs="Arial"/>
          <w:i/>
          <w:lang w:val="en-US"/>
        </w:rPr>
        <w:t>số</w:t>
      </w:r>
      <w:proofErr w:type="spellEnd"/>
      <w:r w:rsidRPr="005E724E">
        <w:rPr>
          <w:rFonts w:cs="Arial"/>
          <w:i/>
        </w:rPr>
        <w:t xml:space="preserve"> 3.</w:t>
      </w:r>
      <w:r w:rsidR="00C3614B">
        <w:rPr>
          <w:rFonts w:cs="Arial"/>
          <w:i/>
          <w:lang w:val="en-US"/>
        </w:rPr>
        <w:t>2</w:t>
      </w:r>
      <w:r w:rsidRPr="002F3DF6">
        <w:rPr>
          <w:rFonts w:cs="Arial"/>
          <w:i/>
        </w:rPr>
        <w:t xml:space="preserve">.2); </w:t>
      </w:r>
      <w:r w:rsidRPr="002F3DF6">
        <w:rPr>
          <w:rFonts w:cs="Arial"/>
        </w:rPr>
        <w:t>và</w:t>
      </w:r>
    </w:p>
    <w:p w14:paraId="59338B93" w14:textId="665184E6" w:rsidR="00EE0967" w:rsidRPr="002F3DF6" w:rsidRDefault="00D03886" w:rsidP="00D03886">
      <w:pPr>
        <w:numPr>
          <w:ilvl w:val="0"/>
          <w:numId w:val="8"/>
        </w:numPr>
        <w:overflowPunct/>
        <w:spacing w:before="120"/>
        <w:ind w:left="1077" w:hanging="357"/>
        <w:textAlignment w:val="auto"/>
        <w:rPr>
          <w:rFonts w:cs="Arial"/>
        </w:rPr>
      </w:pPr>
      <w:r w:rsidRPr="005E724E">
        <w:rPr>
          <w:rFonts w:cs="Arial"/>
        </w:rPr>
        <w:t>Vốn khác (nếu có).</w:t>
      </w:r>
    </w:p>
    <w:p w14:paraId="77EB96EE" w14:textId="04806EE3" w:rsidR="00EE0967" w:rsidRPr="005E724E" w:rsidRDefault="00EE0967" w:rsidP="00D03886"/>
    <w:p w14:paraId="6D283DAC" w14:textId="77777777" w:rsidR="00C574AD" w:rsidRDefault="00C574AD" w:rsidP="00052F1B">
      <w:pPr>
        <w:pStyle w:val="BodyTextIndent"/>
        <w:ind w:left="720"/>
        <w:rPr>
          <w:rFonts w:cs="Arial"/>
        </w:rPr>
        <w:sectPr w:rsidR="00C574AD" w:rsidSect="00BE4612">
          <w:headerReference w:type="default" r:id="rId35"/>
          <w:pgSz w:w="11909" w:h="16834" w:code="9"/>
          <w:pgMar w:top="1440" w:right="1440" w:bottom="862" w:left="1582" w:header="720" w:footer="578" w:gutter="0"/>
          <w:cols w:space="720"/>
          <w:docGrid w:linePitch="272"/>
        </w:sectPr>
      </w:pPr>
    </w:p>
    <w:p w14:paraId="22020BC4" w14:textId="2EC2BB92" w:rsidR="004F6504" w:rsidRPr="005E724E" w:rsidRDefault="004F6504" w:rsidP="00754161">
      <w:pPr>
        <w:pStyle w:val="Style1"/>
        <w:numPr>
          <w:ilvl w:val="0"/>
          <w:numId w:val="0"/>
        </w:numPr>
        <w:spacing w:after="0"/>
        <w:ind w:left="720" w:hanging="720"/>
        <w:rPr>
          <w:rFonts w:cs="Arial"/>
          <w:b w:val="0"/>
          <w:i w:val="0"/>
        </w:rPr>
      </w:pPr>
      <w:r w:rsidRPr="005E724E">
        <w:rPr>
          <w:rFonts w:cs="Arial"/>
          <w:i w:val="0"/>
        </w:rPr>
        <w:lastRenderedPageBreak/>
        <w:t>3.</w:t>
      </w:r>
      <w:r w:rsidRPr="005E724E">
        <w:rPr>
          <w:rFonts w:cs="Arial"/>
          <w:i w:val="0"/>
        </w:rPr>
        <w:tab/>
        <w:t>CÁC CHÍNH SÁCH LẬP BÁO CÁO TỶ LỆ AN TOÀN TÀI CHÍNH CHỦ YẾU</w:t>
      </w:r>
      <w:r w:rsidRPr="005E724E">
        <w:rPr>
          <w:rFonts w:cs="Arial"/>
          <w:b w:val="0"/>
          <w:i w:val="0"/>
        </w:rPr>
        <w:t xml:space="preserve"> (tiếp theo)</w:t>
      </w:r>
    </w:p>
    <w:p w14:paraId="438A14FA" w14:textId="77777777" w:rsidR="004F6504" w:rsidRPr="00754161" w:rsidRDefault="004F6504" w:rsidP="004A4690">
      <w:pPr>
        <w:pStyle w:val="BodyTextIndent"/>
        <w:ind w:left="720"/>
        <w:rPr>
          <w:rFonts w:cs="Arial"/>
        </w:rPr>
      </w:pPr>
    </w:p>
    <w:p w14:paraId="23538C32" w14:textId="03D95052" w:rsidR="004F6504" w:rsidRPr="005E724E" w:rsidRDefault="004F6504">
      <w:pPr>
        <w:pStyle w:val="BodyTextIndent"/>
        <w:ind w:left="720" w:hanging="720"/>
        <w:rPr>
          <w:rFonts w:cs="Arial"/>
        </w:rPr>
      </w:pPr>
      <w:r w:rsidRPr="002F3DF6">
        <w:rPr>
          <w:rFonts w:cs="Arial"/>
          <w:b/>
          <w:i/>
        </w:rPr>
        <w:t>3.</w:t>
      </w:r>
      <w:r w:rsidR="002044A1">
        <w:rPr>
          <w:rFonts w:cs="Arial"/>
          <w:b/>
          <w:i/>
          <w:lang w:val="en-US"/>
        </w:rPr>
        <w:t>2</w:t>
      </w:r>
      <w:r w:rsidRPr="005E724E">
        <w:rPr>
          <w:rFonts w:cs="Arial"/>
          <w:b/>
          <w:i/>
        </w:rPr>
        <w:tab/>
      </w:r>
      <w:r w:rsidR="0060373C" w:rsidRPr="005E724E">
        <w:rPr>
          <w:rFonts w:cs="Arial"/>
          <w:b/>
          <w:i/>
        </w:rPr>
        <w:t>Vốn khả dụng</w:t>
      </w:r>
      <w:r w:rsidRPr="005E724E">
        <w:rPr>
          <w:rFonts w:cs="Arial"/>
        </w:rPr>
        <w:t xml:space="preserve"> (tiếp theo)</w:t>
      </w:r>
    </w:p>
    <w:p w14:paraId="76EA9FD1" w14:textId="77777777" w:rsidR="004F6504" w:rsidRPr="005E724E" w:rsidRDefault="004F6504" w:rsidP="004A4690">
      <w:pPr>
        <w:pStyle w:val="BodyTextIndent"/>
        <w:ind w:left="720"/>
        <w:rPr>
          <w:rFonts w:cs="Arial"/>
        </w:rPr>
      </w:pPr>
    </w:p>
    <w:p w14:paraId="25649317" w14:textId="42EB010D" w:rsidR="00F53108" w:rsidRPr="00754161" w:rsidRDefault="00F53108">
      <w:pPr>
        <w:pStyle w:val="Heading3"/>
      </w:pPr>
      <w:r w:rsidRPr="00754161">
        <w:t>3.</w:t>
      </w:r>
      <w:r w:rsidR="002044A1">
        <w:rPr>
          <w:lang w:val="en-US"/>
        </w:rPr>
        <w:t>2</w:t>
      </w:r>
      <w:r w:rsidRPr="00754161">
        <w:t>.1</w:t>
      </w:r>
      <w:r w:rsidRPr="00754161">
        <w:tab/>
        <w:t xml:space="preserve">Các khoản </w:t>
      </w:r>
      <w:r w:rsidR="0012577B" w:rsidRPr="00754161">
        <w:t>giảm trừ</w:t>
      </w:r>
    </w:p>
    <w:p w14:paraId="1E6BACFA" w14:textId="77777777" w:rsidR="00A471A8" w:rsidRPr="002F3DF6" w:rsidRDefault="00A471A8" w:rsidP="004A4690">
      <w:pPr>
        <w:pStyle w:val="BodyTextIndent"/>
        <w:ind w:left="720"/>
        <w:rPr>
          <w:rFonts w:cs="Arial"/>
        </w:rPr>
      </w:pPr>
    </w:p>
    <w:p w14:paraId="6B931374" w14:textId="182C5496" w:rsidR="0012577B" w:rsidRPr="005E724E" w:rsidRDefault="0012577B" w:rsidP="004A4690">
      <w:pPr>
        <w:pStyle w:val="BodyTextIndent"/>
        <w:ind w:left="720"/>
        <w:rPr>
          <w:rFonts w:cs="Arial"/>
        </w:rPr>
      </w:pPr>
      <w:r w:rsidRPr="005E724E">
        <w:rPr>
          <w:rFonts w:cs="Arial"/>
        </w:rPr>
        <w:t>Vốn khả dụng của Công ty được giảm trừ bởi giá trị của các khoản mục sau:</w:t>
      </w:r>
    </w:p>
    <w:p w14:paraId="045E4A05" w14:textId="77B5C7B2" w:rsidR="0012577B" w:rsidRPr="005E724E" w:rsidRDefault="0012577B" w:rsidP="00D03886">
      <w:pPr>
        <w:numPr>
          <w:ilvl w:val="0"/>
          <w:numId w:val="8"/>
        </w:numPr>
        <w:overflowPunct/>
        <w:spacing w:before="120"/>
        <w:ind w:left="1077" w:hanging="357"/>
        <w:textAlignment w:val="auto"/>
        <w:rPr>
          <w:rFonts w:cs="Arial"/>
        </w:rPr>
      </w:pPr>
      <w:r w:rsidRPr="005E724E">
        <w:rPr>
          <w:rFonts w:cs="Arial"/>
        </w:rPr>
        <w:t>Cổ phiếu quỹ (nếu có);</w:t>
      </w:r>
    </w:p>
    <w:p w14:paraId="1E34BC23" w14:textId="77777777" w:rsidR="0012577B" w:rsidRPr="005E724E" w:rsidRDefault="0012577B" w:rsidP="00D03886">
      <w:pPr>
        <w:numPr>
          <w:ilvl w:val="0"/>
          <w:numId w:val="8"/>
        </w:numPr>
        <w:overflowPunct/>
        <w:spacing w:before="120"/>
        <w:ind w:left="1077" w:hanging="357"/>
        <w:textAlignment w:val="auto"/>
        <w:rPr>
          <w:rFonts w:cs="Arial"/>
        </w:rPr>
      </w:pPr>
      <w:r w:rsidRPr="005E724E">
        <w:rPr>
          <w:rFonts w:cs="Arial"/>
        </w:rPr>
        <w:t>Toàn bộ phần giá trị giảm đi của các tài sản tài chính ghi nhận theo giá trị ghi sổ trên cơ sở chênh lệch giữa giá trị thị trường và giá trị ghi sổ của tài sản, không bao gồm các chứng khoán được phát hành bởi các tổ chức có liên quan với Công ty và chứng khoán có thời gian bị hạn chế chuyển nhượng còn lại trên 90 ngày kể từ ngày tính toán tỷ lệ an toàn tài chính;</w:t>
      </w:r>
    </w:p>
    <w:p w14:paraId="6822423C" w14:textId="636E837A" w:rsidR="0012577B" w:rsidRPr="005E724E" w:rsidRDefault="0012577B" w:rsidP="00D03886">
      <w:pPr>
        <w:numPr>
          <w:ilvl w:val="0"/>
          <w:numId w:val="8"/>
        </w:numPr>
        <w:overflowPunct/>
        <w:spacing w:before="120"/>
        <w:ind w:left="1077" w:hanging="357"/>
        <w:textAlignment w:val="auto"/>
        <w:rPr>
          <w:rFonts w:cs="Arial"/>
        </w:rPr>
      </w:pPr>
      <w:r w:rsidRPr="005E724E">
        <w:rPr>
          <w:rFonts w:cs="Arial"/>
        </w:rPr>
        <w:t>Giá trị ký quỹ trong trường hợp Công ty ký quỹ tài sản đảm bảo để ngân hàng thực hiện bảo lãnh thanh toán khi phát hành chứng quyền có bảo đảm, được xác định là giá trị nhỏ nhất của các giá trị: giá trị bảo lãnh thanh toán của ngân hàng và giá trị tài</w:t>
      </w:r>
      <w:r w:rsidR="002F1137" w:rsidRPr="005E724E">
        <w:rPr>
          <w:rFonts w:cs="Arial"/>
        </w:rPr>
        <w:t xml:space="preserve"> sản</w:t>
      </w:r>
      <w:r w:rsidRPr="005E724E">
        <w:rPr>
          <w:rFonts w:cs="Arial"/>
        </w:rPr>
        <w:t xml:space="preserve"> đảm bảo</w:t>
      </w:r>
      <w:r w:rsidR="002044A1">
        <w:rPr>
          <w:rFonts w:cs="Arial"/>
          <w:lang w:val="en-US"/>
        </w:rPr>
        <w:t xml:space="preserve"> </w:t>
      </w:r>
      <w:r w:rsidR="002044A1" w:rsidRPr="00261718">
        <w:rPr>
          <w:rFonts w:cs="Arial"/>
        </w:rPr>
        <w:t>(được xác định bằng khối lượng tài sản * giá tài sản * (1 – Hệ số rủi ro thị trường))</w:t>
      </w:r>
      <w:r w:rsidRPr="005E724E">
        <w:rPr>
          <w:rFonts w:cs="Arial"/>
        </w:rPr>
        <w:t>;</w:t>
      </w:r>
    </w:p>
    <w:p w14:paraId="0553E87E" w14:textId="6C13BF16" w:rsidR="0012577B" w:rsidRPr="005E724E" w:rsidRDefault="0012577B" w:rsidP="00D03886">
      <w:pPr>
        <w:numPr>
          <w:ilvl w:val="0"/>
          <w:numId w:val="8"/>
        </w:numPr>
        <w:overflowPunct/>
        <w:spacing w:before="120"/>
        <w:ind w:left="1077" w:hanging="357"/>
        <w:textAlignment w:val="auto"/>
        <w:rPr>
          <w:rFonts w:cs="Arial"/>
        </w:rPr>
      </w:pPr>
      <w:r w:rsidRPr="005E724E">
        <w:rPr>
          <w:rFonts w:cs="Arial"/>
        </w:rPr>
        <w:t>Giá trị tài sản của Công ty được dùng để đảm bảo cho các nghĩa vụ với các tổ chức, cá nhân khác có thời hạn còn lại trên 90 ngày</w:t>
      </w:r>
      <w:r w:rsidR="002044A1" w:rsidRPr="00261718">
        <w:rPr>
          <w:rFonts w:cs="Arial"/>
        </w:rPr>
        <w:t xml:space="preserve"> (được xác định bằng khối lượng tài sản * giá tài sản * (1 – Hệ số rủi ro thị trường));</w:t>
      </w:r>
    </w:p>
    <w:p w14:paraId="7F0AE470" w14:textId="1EA175B9" w:rsidR="0012577B" w:rsidRPr="005E724E" w:rsidRDefault="0012577B" w:rsidP="00D03886">
      <w:pPr>
        <w:numPr>
          <w:ilvl w:val="0"/>
          <w:numId w:val="8"/>
        </w:numPr>
        <w:overflowPunct/>
        <w:spacing w:before="120"/>
        <w:ind w:left="1077" w:hanging="357"/>
        <w:textAlignment w:val="auto"/>
        <w:rPr>
          <w:rFonts w:cs="Arial"/>
        </w:rPr>
      </w:pPr>
      <w:r w:rsidRPr="005E724E">
        <w:rPr>
          <w:rFonts w:cs="Arial"/>
        </w:rPr>
        <w:t xml:space="preserve">Các tài sản ngắn hạn bao gồm: các khoản trả trước, các khoản phải thu và tạm ứng có thời hạn thu hồi hoặc thời hạn </w:t>
      </w:r>
      <w:proofErr w:type="spellStart"/>
      <w:r w:rsidR="002044A1">
        <w:rPr>
          <w:rFonts w:cs="Arial"/>
          <w:lang w:val="en-US"/>
        </w:rPr>
        <w:t>hoàn</w:t>
      </w:r>
      <w:proofErr w:type="spellEnd"/>
      <w:r w:rsidR="002044A1">
        <w:rPr>
          <w:rFonts w:cs="Arial"/>
          <w:lang w:val="en-US"/>
        </w:rPr>
        <w:t xml:space="preserve"> </w:t>
      </w:r>
      <w:proofErr w:type="spellStart"/>
      <w:r w:rsidR="002044A1">
        <w:rPr>
          <w:rFonts w:cs="Arial"/>
          <w:lang w:val="en-US"/>
        </w:rPr>
        <w:t>ứng</w:t>
      </w:r>
      <w:proofErr w:type="spellEnd"/>
      <w:r w:rsidRPr="005E724E">
        <w:rPr>
          <w:rFonts w:cs="Arial"/>
        </w:rPr>
        <w:t xml:space="preserve"> còn lại trên 90 ngày, và các tài sản ngắn hạn khác</w:t>
      </w:r>
      <w:r w:rsidR="002044A1">
        <w:rPr>
          <w:rFonts w:cs="Arial"/>
          <w:lang w:val="en-US"/>
        </w:rPr>
        <w:t>;</w:t>
      </w:r>
    </w:p>
    <w:p w14:paraId="5FEAA581" w14:textId="6F835D27" w:rsidR="0012577B" w:rsidRPr="005E724E" w:rsidRDefault="0012577B" w:rsidP="00D03886">
      <w:pPr>
        <w:numPr>
          <w:ilvl w:val="0"/>
          <w:numId w:val="8"/>
        </w:numPr>
        <w:overflowPunct/>
        <w:spacing w:before="120"/>
        <w:ind w:left="1077" w:hanging="357"/>
        <w:textAlignment w:val="auto"/>
        <w:rPr>
          <w:rFonts w:cs="Arial"/>
        </w:rPr>
      </w:pPr>
      <w:r w:rsidRPr="005E724E">
        <w:rPr>
          <w:rFonts w:cs="Arial"/>
        </w:rPr>
        <w:t>Các tài sản dài hạn;</w:t>
      </w:r>
    </w:p>
    <w:p w14:paraId="47DC39C7" w14:textId="77777777" w:rsidR="0012577B" w:rsidRPr="005E724E" w:rsidRDefault="0012577B" w:rsidP="00D03886">
      <w:pPr>
        <w:numPr>
          <w:ilvl w:val="0"/>
          <w:numId w:val="8"/>
        </w:numPr>
        <w:overflowPunct/>
        <w:spacing w:before="120"/>
        <w:ind w:left="1077" w:hanging="357"/>
        <w:textAlignment w:val="auto"/>
        <w:rPr>
          <w:rFonts w:cs="Arial"/>
        </w:rPr>
      </w:pPr>
      <w:r w:rsidRPr="005E724E">
        <w:rPr>
          <w:rFonts w:cs="Arial"/>
        </w:rPr>
        <w:t>Các khoản ngoại trừ, có ý kiến trái ngược hoặc từ chối đưa ra ý kiến trên báo cáo tài chính đã được kiểm toán, soát xét (nếu có);</w:t>
      </w:r>
    </w:p>
    <w:p w14:paraId="737829DC" w14:textId="77777777" w:rsidR="0012577B" w:rsidRPr="005E724E" w:rsidRDefault="0012577B" w:rsidP="00D03886">
      <w:pPr>
        <w:numPr>
          <w:ilvl w:val="0"/>
          <w:numId w:val="8"/>
        </w:numPr>
        <w:overflowPunct/>
        <w:spacing w:before="120"/>
        <w:ind w:left="1077" w:hanging="357"/>
        <w:textAlignment w:val="auto"/>
        <w:rPr>
          <w:rFonts w:cs="Arial"/>
        </w:rPr>
      </w:pPr>
      <w:r w:rsidRPr="005E724E">
        <w:rPr>
          <w:rFonts w:cs="Arial"/>
        </w:rPr>
        <w:t>Chứng khoán phát hành bởi các tổ chức có quan hệ với Công ty trong các trường hợp dưới đây:</w:t>
      </w:r>
    </w:p>
    <w:p w14:paraId="63EAD5A1" w14:textId="4F0F4856" w:rsidR="0012577B" w:rsidRPr="005E724E" w:rsidRDefault="0012577B" w:rsidP="00D03886">
      <w:pPr>
        <w:pStyle w:val="Style1"/>
        <w:numPr>
          <w:ilvl w:val="2"/>
          <w:numId w:val="7"/>
        </w:numPr>
        <w:spacing w:before="120" w:after="0"/>
        <w:ind w:left="1434" w:hanging="357"/>
        <w:rPr>
          <w:rFonts w:cs="Arial"/>
          <w:b w:val="0"/>
          <w:i w:val="0"/>
        </w:rPr>
      </w:pPr>
      <w:r w:rsidRPr="005E724E">
        <w:rPr>
          <w:rFonts w:cs="Arial"/>
          <w:b w:val="0"/>
          <w:i w:val="0"/>
        </w:rPr>
        <w:t>Là công ty mẹ, công ty con của Công ty;</w:t>
      </w:r>
    </w:p>
    <w:p w14:paraId="4312734E" w14:textId="6B00952D" w:rsidR="0012577B" w:rsidRPr="005E724E" w:rsidRDefault="0012577B" w:rsidP="00D03886">
      <w:pPr>
        <w:pStyle w:val="Style1"/>
        <w:numPr>
          <w:ilvl w:val="2"/>
          <w:numId w:val="7"/>
        </w:numPr>
        <w:spacing w:before="120" w:after="0"/>
        <w:ind w:left="1434" w:hanging="357"/>
        <w:rPr>
          <w:rFonts w:cs="Arial"/>
          <w:b w:val="0"/>
          <w:i w:val="0"/>
        </w:rPr>
      </w:pPr>
      <w:r w:rsidRPr="005E724E">
        <w:rPr>
          <w:rFonts w:cs="Arial"/>
          <w:b w:val="0"/>
          <w:i w:val="0"/>
        </w:rPr>
        <w:t>Là công ty con của công ty mẹ của Công ty.</w:t>
      </w:r>
    </w:p>
    <w:p w14:paraId="435780AE" w14:textId="77777777" w:rsidR="0012577B" w:rsidRPr="00754161" w:rsidRDefault="0012577B" w:rsidP="00D03886">
      <w:pPr>
        <w:numPr>
          <w:ilvl w:val="0"/>
          <w:numId w:val="8"/>
        </w:numPr>
        <w:overflowPunct/>
        <w:spacing w:before="120"/>
        <w:ind w:left="1077" w:hanging="357"/>
        <w:textAlignment w:val="auto"/>
        <w:rPr>
          <w:rFonts w:cs="Arial"/>
          <w:bCs/>
          <w:iCs/>
        </w:rPr>
      </w:pPr>
      <w:r w:rsidRPr="005E724E">
        <w:rPr>
          <w:rFonts w:cs="Arial"/>
        </w:rPr>
        <w:t>Chứng khoán có thời gian bị hạn chế chuyển nhượng còn lại trên 90 ngày kể từ ngày tính toán tỷ lệ an toàn tài chính;</w:t>
      </w:r>
    </w:p>
    <w:p w14:paraId="0EF06111" w14:textId="1A4F56C7" w:rsidR="0012577B" w:rsidRPr="00754161" w:rsidRDefault="0012577B" w:rsidP="00D03886">
      <w:pPr>
        <w:numPr>
          <w:ilvl w:val="0"/>
          <w:numId w:val="8"/>
        </w:numPr>
        <w:overflowPunct/>
        <w:spacing w:before="120"/>
        <w:ind w:left="1077" w:hanging="357"/>
        <w:textAlignment w:val="auto"/>
        <w:rPr>
          <w:rFonts w:cs="Arial"/>
          <w:bCs/>
          <w:iCs/>
        </w:rPr>
      </w:pPr>
      <w:r w:rsidRPr="002F3DF6">
        <w:rPr>
          <w:rFonts w:cs="Arial"/>
        </w:rPr>
        <w:t xml:space="preserve">Các khoản thiệt hại tính theo giá trị hợp đồng trong trường hợp đối tác đã hoàn toàn mất khả </w:t>
      </w:r>
      <w:r w:rsidRPr="005E724E">
        <w:rPr>
          <w:rFonts w:cs="Arial"/>
        </w:rPr>
        <w:t>năng thanh toán.</w:t>
      </w:r>
    </w:p>
    <w:p w14:paraId="35DE4DCE" w14:textId="77777777" w:rsidR="0012577B" w:rsidRPr="002F3DF6" w:rsidRDefault="0012577B" w:rsidP="004A4690">
      <w:pPr>
        <w:pStyle w:val="BodyTextIndent"/>
        <w:ind w:left="720"/>
        <w:rPr>
          <w:rFonts w:cs="Arial"/>
        </w:rPr>
      </w:pPr>
    </w:p>
    <w:p w14:paraId="6C820C5C" w14:textId="332E0284" w:rsidR="00E0725D" w:rsidRPr="005E724E" w:rsidRDefault="00E0725D" w:rsidP="004A4690">
      <w:pPr>
        <w:pStyle w:val="BodyTextIndent"/>
        <w:ind w:left="720"/>
        <w:rPr>
          <w:rFonts w:cs="Arial"/>
        </w:rPr>
      </w:pPr>
      <w:r w:rsidRPr="005E724E">
        <w:rPr>
          <w:rFonts w:cs="Arial"/>
        </w:rPr>
        <w:t>Khi xác định các chỉ tiêu tài sản giảm trừ khỏi vốn khả dụng, Công ty</w:t>
      </w:r>
      <w:r w:rsidR="002044A1">
        <w:rPr>
          <w:rFonts w:cs="Arial"/>
          <w:lang w:val="en-US"/>
        </w:rPr>
        <w:t xml:space="preserve"> </w:t>
      </w:r>
      <w:proofErr w:type="spellStart"/>
      <w:r w:rsidR="002044A1">
        <w:rPr>
          <w:rFonts w:cs="Arial"/>
          <w:lang w:val="en-US"/>
        </w:rPr>
        <w:t>được</w:t>
      </w:r>
      <w:proofErr w:type="spellEnd"/>
      <w:r w:rsidRPr="005E724E">
        <w:rPr>
          <w:rFonts w:cs="Arial"/>
        </w:rPr>
        <w:t xml:space="preserve"> điều chỉnh giảm phần giá trị giảm trừ như sau:</w:t>
      </w:r>
    </w:p>
    <w:p w14:paraId="54212566" w14:textId="77777777" w:rsidR="00E0725D" w:rsidRPr="005E724E" w:rsidRDefault="00E0725D" w:rsidP="00D03886">
      <w:pPr>
        <w:numPr>
          <w:ilvl w:val="0"/>
          <w:numId w:val="8"/>
        </w:numPr>
        <w:overflowPunct/>
        <w:spacing w:before="120"/>
        <w:ind w:left="1077" w:hanging="357"/>
        <w:textAlignment w:val="auto"/>
        <w:rPr>
          <w:rFonts w:cs="Arial"/>
        </w:rPr>
      </w:pPr>
      <w:r w:rsidRPr="005E724E">
        <w:rPr>
          <w:rFonts w:cs="Arial"/>
        </w:rPr>
        <w:t>Đối với tài sản dùng để đảm bảo cho nghĩa vụ với tổ chức, cá nhân khác, khi tính giảm trừ được giảm đi giá trị nhỏ nhất của các giá trị sau: giá trị thị trường của tài sản đó, giá trị sổ sách, giá trị còn lại của nghĩa vụ;</w:t>
      </w:r>
    </w:p>
    <w:p w14:paraId="21730E55" w14:textId="54D46FAB" w:rsidR="0012577B" w:rsidRPr="005E724E" w:rsidRDefault="00E0725D" w:rsidP="00D03886">
      <w:pPr>
        <w:numPr>
          <w:ilvl w:val="0"/>
          <w:numId w:val="8"/>
        </w:numPr>
        <w:overflowPunct/>
        <w:spacing w:before="120"/>
        <w:ind w:left="1077" w:hanging="357"/>
        <w:textAlignment w:val="auto"/>
        <w:rPr>
          <w:rFonts w:cs="Arial"/>
        </w:rPr>
      </w:pPr>
      <w:r w:rsidRPr="005E724E">
        <w:rPr>
          <w:rFonts w:cs="Arial"/>
        </w:rPr>
        <w:t>Đối với tài sản được đảm bảo bằng tài sản của tổ chức, cá nhân khác, khi tính giảm trừ được giảm đi giá trị nhỏ nhất của các giá trị sau: giá trị của tài sản bảo đảm, giá trị sổ sách.</w:t>
      </w:r>
    </w:p>
    <w:p w14:paraId="55F983F5" w14:textId="77777777" w:rsidR="0012577B" w:rsidRPr="005E724E" w:rsidRDefault="0012577B" w:rsidP="004A4690">
      <w:pPr>
        <w:pStyle w:val="BodyTextIndent"/>
        <w:ind w:left="720"/>
        <w:rPr>
          <w:rFonts w:cs="Arial"/>
        </w:rPr>
      </w:pPr>
    </w:p>
    <w:p w14:paraId="7A317C78" w14:textId="22A37F6D" w:rsidR="00E0725D" w:rsidRPr="005E724E" w:rsidRDefault="00E0725D" w:rsidP="004A4690">
      <w:pPr>
        <w:pStyle w:val="BodyTextIndent"/>
        <w:ind w:left="720"/>
        <w:rPr>
          <w:rFonts w:cs="Arial"/>
        </w:rPr>
      </w:pPr>
      <w:r w:rsidRPr="005E724E">
        <w:rPr>
          <w:rFonts w:cs="Arial"/>
        </w:rPr>
        <w:t xml:space="preserve">Theo đó, giá trị của tài sản bảo đảm khi tính khoản điều chỉnh giảm của phần giảm trừ khỏi vốn khả dụng được xác định bằng khối lượng tài sản đảm bảo * Giá tài sản * (1 – Hệ số rủi ro thị trường) phù hợp với quy định của </w:t>
      </w:r>
      <w:r w:rsidR="00472539">
        <w:rPr>
          <w:rFonts w:cs="Arial"/>
        </w:rPr>
        <w:t>Thông tư 91</w:t>
      </w:r>
      <w:r w:rsidRPr="005E724E">
        <w:rPr>
          <w:rFonts w:cs="Arial"/>
        </w:rPr>
        <w:t>.</w:t>
      </w:r>
    </w:p>
    <w:p w14:paraId="57810207" w14:textId="77777777" w:rsidR="00E0725D" w:rsidRPr="005E724E" w:rsidRDefault="00E0725D" w:rsidP="004A4690">
      <w:pPr>
        <w:pStyle w:val="BodyTextIndent"/>
        <w:ind w:left="720"/>
        <w:rPr>
          <w:rFonts w:cs="Arial"/>
        </w:rPr>
      </w:pPr>
    </w:p>
    <w:p w14:paraId="58A013DD" w14:textId="77777777" w:rsidR="00E62BC1" w:rsidRPr="005E724E" w:rsidRDefault="00E62BC1" w:rsidP="00E62BC1">
      <w:pPr>
        <w:overflowPunct/>
        <w:autoSpaceDE/>
        <w:autoSpaceDN/>
        <w:adjustRightInd/>
        <w:textAlignment w:val="auto"/>
        <w:rPr>
          <w:rFonts w:cs="Arial"/>
          <w:b/>
        </w:rPr>
        <w:sectPr w:rsidR="00E62BC1" w:rsidRPr="005E724E" w:rsidSect="00BE4612">
          <w:pgSz w:w="11909" w:h="16834" w:code="9"/>
          <w:pgMar w:top="1440" w:right="1440" w:bottom="862" w:left="1582" w:header="720" w:footer="578" w:gutter="0"/>
          <w:cols w:space="720"/>
          <w:docGrid w:linePitch="272"/>
        </w:sectPr>
      </w:pPr>
    </w:p>
    <w:p w14:paraId="0DC60483" w14:textId="4F15DC57" w:rsidR="00A94A37" w:rsidRPr="005E724E" w:rsidRDefault="00A94A37" w:rsidP="00754161">
      <w:pPr>
        <w:pStyle w:val="Style1"/>
        <w:numPr>
          <w:ilvl w:val="0"/>
          <w:numId w:val="0"/>
        </w:numPr>
        <w:spacing w:after="0"/>
        <w:ind w:left="720" w:hanging="720"/>
        <w:rPr>
          <w:rFonts w:cs="Arial"/>
          <w:b w:val="0"/>
          <w:i w:val="0"/>
        </w:rPr>
      </w:pPr>
      <w:r w:rsidRPr="005E724E">
        <w:rPr>
          <w:rFonts w:cs="Arial"/>
          <w:i w:val="0"/>
        </w:rPr>
        <w:lastRenderedPageBreak/>
        <w:t>3.</w:t>
      </w:r>
      <w:r w:rsidRPr="005E724E">
        <w:rPr>
          <w:rFonts w:cs="Arial"/>
          <w:i w:val="0"/>
        </w:rPr>
        <w:tab/>
        <w:t>CÁC CHÍNH SÁCH LẬP BÁO CÁO TỶ LỆ AN TOÀN TÀI CHÍNH CHỦ YẾU</w:t>
      </w:r>
      <w:r w:rsidRPr="005E724E">
        <w:rPr>
          <w:rFonts w:cs="Arial"/>
          <w:b w:val="0"/>
          <w:i w:val="0"/>
        </w:rPr>
        <w:t xml:space="preserve"> (tiếp theo)</w:t>
      </w:r>
    </w:p>
    <w:p w14:paraId="00A7BB48" w14:textId="77777777" w:rsidR="00A94A37" w:rsidRPr="00754161" w:rsidRDefault="00A94A37" w:rsidP="004A4690">
      <w:pPr>
        <w:pStyle w:val="BodyTextIndent"/>
        <w:ind w:left="720"/>
        <w:rPr>
          <w:rFonts w:cs="Arial"/>
        </w:rPr>
      </w:pPr>
    </w:p>
    <w:p w14:paraId="3DC87AA5" w14:textId="53262304" w:rsidR="00A94A37" w:rsidRDefault="00A94A37">
      <w:pPr>
        <w:pStyle w:val="BodyTextIndent"/>
        <w:ind w:left="720" w:hanging="720"/>
        <w:rPr>
          <w:rFonts w:cs="Arial"/>
        </w:rPr>
      </w:pPr>
      <w:r w:rsidRPr="002F3DF6">
        <w:rPr>
          <w:rFonts w:cs="Arial"/>
          <w:b/>
          <w:i/>
        </w:rPr>
        <w:t>3.</w:t>
      </w:r>
      <w:r w:rsidR="002044A1">
        <w:rPr>
          <w:rFonts w:cs="Arial"/>
          <w:b/>
          <w:i/>
          <w:lang w:val="en-US"/>
        </w:rPr>
        <w:t>2</w:t>
      </w:r>
      <w:r w:rsidRPr="005E724E">
        <w:rPr>
          <w:rFonts w:cs="Arial"/>
          <w:b/>
          <w:i/>
        </w:rPr>
        <w:tab/>
      </w:r>
      <w:r w:rsidR="0060373C" w:rsidRPr="005E724E">
        <w:rPr>
          <w:rFonts w:cs="Arial"/>
          <w:b/>
          <w:i/>
        </w:rPr>
        <w:t>Vốn khả dụng</w:t>
      </w:r>
      <w:r w:rsidRPr="005E724E">
        <w:rPr>
          <w:rFonts w:cs="Arial"/>
        </w:rPr>
        <w:t xml:space="preserve"> (tiếp theo)</w:t>
      </w:r>
    </w:p>
    <w:p w14:paraId="0D7C46BA" w14:textId="73B1F6C7" w:rsidR="002044A1" w:rsidRDefault="002044A1" w:rsidP="00D05F16">
      <w:pPr>
        <w:pStyle w:val="NoSpacing"/>
      </w:pPr>
    </w:p>
    <w:p w14:paraId="18A660B8" w14:textId="23422512" w:rsidR="002044A1" w:rsidRPr="00261718" w:rsidRDefault="002044A1" w:rsidP="002044A1">
      <w:pPr>
        <w:ind w:left="720" w:hanging="720"/>
        <w:rPr>
          <w:rFonts w:cs="Arial"/>
          <w:color w:val="000000"/>
        </w:rPr>
      </w:pPr>
      <w:r w:rsidRPr="00261718">
        <w:rPr>
          <w:rFonts w:cs="Arial"/>
          <w:i/>
        </w:rPr>
        <w:t>3.2.1</w:t>
      </w:r>
      <w:r w:rsidRPr="00261718">
        <w:rPr>
          <w:rFonts w:cs="Arial"/>
          <w:i/>
        </w:rPr>
        <w:tab/>
        <w:t xml:space="preserve">Các khoản giảm trừ </w:t>
      </w:r>
      <w:proofErr w:type="spellStart"/>
      <w:r w:rsidR="00D217A8">
        <w:rPr>
          <w:rFonts w:cs="Arial"/>
          <w:i/>
          <w:lang w:val="en-US"/>
        </w:rPr>
        <w:t>vốn</w:t>
      </w:r>
      <w:proofErr w:type="spellEnd"/>
      <w:r w:rsidR="00D217A8">
        <w:rPr>
          <w:rFonts w:cs="Arial"/>
          <w:i/>
          <w:lang w:val="en-US"/>
        </w:rPr>
        <w:t xml:space="preserve"> </w:t>
      </w:r>
      <w:proofErr w:type="spellStart"/>
      <w:r w:rsidR="00D217A8">
        <w:rPr>
          <w:rFonts w:cs="Arial"/>
          <w:i/>
          <w:lang w:val="en-US"/>
        </w:rPr>
        <w:t>khả</w:t>
      </w:r>
      <w:proofErr w:type="spellEnd"/>
      <w:r w:rsidR="00D217A8">
        <w:rPr>
          <w:rFonts w:cs="Arial"/>
          <w:i/>
          <w:lang w:val="en-US"/>
        </w:rPr>
        <w:t xml:space="preserve"> </w:t>
      </w:r>
      <w:proofErr w:type="spellStart"/>
      <w:r w:rsidR="00D217A8">
        <w:rPr>
          <w:rFonts w:cs="Arial"/>
          <w:i/>
          <w:lang w:val="en-US"/>
        </w:rPr>
        <w:t>dụng</w:t>
      </w:r>
      <w:proofErr w:type="spellEnd"/>
      <w:r w:rsidR="00D217A8">
        <w:rPr>
          <w:rFonts w:cs="Arial"/>
          <w:i/>
          <w:lang w:val="en-US"/>
        </w:rPr>
        <w:t xml:space="preserve"> </w:t>
      </w:r>
      <w:r w:rsidRPr="00261718">
        <w:rPr>
          <w:rFonts w:cs="Arial"/>
          <w:color w:val="000000"/>
        </w:rPr>
        <w:t>(tiếp theo)</w:t>
      </w:r>
    </w:p>
    <w:p w14:paraId="41D9262B" w14:textId="77777777" w:rsidR="002044A1" w:rsidRPr="00261718" w:rsidRDefault="002044A1" w:rsidP="00D05F16">
      <w:pPr>
        <w:pStyle w:val="NoSpacing"/>
      </w:pPr>
    </w:p>
    <w:p w14:paraId="429A29B8" w14:textId="77777777" w:rsidR="002044A1" w:rsidRPr="00261718" w:rsidRDefault="002044A1" w:rsidP="00D05F16">
      <w:pPr>
        <w:ind w:left="720"/>
        <w:rPr>
          <w:rFonts w:cs="Arial"/>
          <w:i/>
        </w:rPr>
      </w:pPr>
      <w:r w:rsidRPr="00261718">
        <w:rPr>
          <w:rFonts w:cs="Arial"/>
        </w:rPr>
        <w:t>Phần giảm trừ khỏi vốn khả dụng của các chỉ tiêu trong tài sản ngắn hạn, dài hạn không bao gồm các chỉ tiêu sau:</w:t>
      </w:r>
    </w:p>
    <w:p w14:paraId="2F3F597A" w14:textId="77777777" w:rsidR="002044A1" w:rsidRPr="00261718" w:rsidRDefault="002044A1" w:rsidP="002044A1">
      <w:pPr>
        <w:pStyle w:val="Style1"/>
        <w:numPr>
          <w:ilvl w:val="0"/>
          <w:numId w:val="7"/>
        </w:numPr>
        <w:spacing w:before="120" w:after="0"/>
        <w:ind w:left="1080"/>
        <w:rPr>
          <w:rFonts w:cs="Arial"/>
          <w:b w:val="0"/>
          <w:i w:val="0"/>
        </w:rPr>
      </w:pPr>
      <w:r w:rsidRPr="00261718">
        <w:rPr>
          <w:rFonts w:cs="Arial"/>
          <w:b w:val="0"/>
          <w:i w:val="0"/>
        </w:rPr>
        <w:t>Các tài sản phải xác định rủi ro thị trường theo quy định của Thông tư 91, trừ chứng khoán được phát hành bởi công ty con, công ty mẹ hoặc công ty con của công ty mẹ của Công ty hoặc các chứng khoán có thời gian bị hạn chế chuyển nhượng còn lại trên chín mươi (90) ngày kể từ ngày tính toán;</w:t>
      </w:r>
    </w:p>
    <w:p w14:paraId="2C586ACC" w14:textId="77777777" w:rsidR="002044A1" w:rsidRPr="00261718" w:rsidRDefault="002044A1" w:rsidP="002044A1">
      <w:pPr>
        <w:pStyle w:val="Style1"/>
        <w:numPr>
          <w:ilvl w:val="0"/>
          <w:numId w:val="7"/>
        </w:numPr>
        <w:spacing w:before="120" w:after="0"/>
        <w:ind w:left="1080"/>
        <w:rPr>
          <w:rFonts w:cs="Arial"/>
          <w:b w:val="0"/>
          <w:i w:val="0"/>
        </w:rPr>
      </w:pPr>
      <w:r w:rsidRPr="00261718">
        <w:rPr>
          <w:rFonts w:cs="Arial"/>
          <w:b w:val="0"/>
          <w:i w:val="0"/>
        </w:rPr>
        <w:t>Các hợp đồng, giao dịch phải xác định rủi ro thanh khoản theo quy định của Thông tư 91;</w:t>
      </w:r>
    </w:p>
    <w:p w14:paraId="5705E6E7" w14:textId="77777777" w:rsidR="002044A1" w:rsidRPr="00261718" w:rsidRDefault="002044A1" w:rsidP="002044A1">
      <w:pPr>
        <w:pStyle w:val="Style1"/>
        <w:numPr>
          <w:ilvl w:val="0"/>
          <w:numId w:val="7"/>
        </w:numPr>
        <w:spacing w:before="120" w:after="0"/>
        <w:ind w:left="1080"/>
        <w:rPr>
          <w:rFonts w:cs="Arial"/>
          <w:b w:val="0"/>
          <w:i w:val="0"/>
        </w:rPr>
      </w:pPr>
      <w:r w:rsidRPr="00261718">
        <w:rPr>
          <w:rFonts w:cs="Arial"/>
          <w:b w:val="0"/>
          <w:i w:val="0"/>
        </w:rPr>
        <w:t>Các khoản dự phòng suy giảm giá trị tài sản;</w:t>
      </w:r>
    </w:p>
    <w:p w14:paraId="0D552CC1" w14:textId="2F63671A" w:rsidR="002044A1" w:rsidRPr="00A53F18" w:rsidRDefault="002044A1" w:rsidP="00D05F16">
      <w:pPr>
        <w:pStyle w:val="Style1"/>
        <w:numPr>
          <w:ilvl w:val="0"/>
          <w:numId w:val="7"/>
        </w:numPr>
        <w:spacing w:before="120" w:after="0"/>
        <w:ind w:left="1080"/>
        <w:rPr>
          <w:rFonts w:cs="Arial"/>
        </w:rPr>
      </w:pPr>
      <w:r w:rsidRPr="00261718">
        <w:rPr>
          <w:rFonts w:cs="Arial"/>
          <w:b w:val="0"/>
          <w:i w:val="0"/>
        </w:rPr>
        <w:t>Dự phòng phải thu khó đòi.</w:t>
      </w:r>
    </w:p>
    <w:p w14:paraId="2202D605" w14:textId="77777777" w:rsidR="00FB51F4" w:rsidRPr="00FB51F4" w:rsidRDefault="00FB51F4" w:rsidP="00FB51F4">
      <w:pPr>
        <w:pStyle w:val="BodyTextIndent"/>
        <w:ind w:left="720"/>
        <w:rPr>
          <w:rFonts w:cs="Arial"/>
        </w:rPr>
      </w:pPr>
    </w:p>
    <w:p w14:paraId="2D8735CC" w14:textId="416DAEE3" w:rsidR="00936826" w:rsidRPr="005E724E" w:rsidRDefault="00FB51F4" w:rsidP="00936826">
      <w:pPr>
        <w:pStyle w:val="BodyTextIndent"/>
        <w:ind w:left="720"/>
        <w:rPr>
          <w:rFonts w:cs="Arial"/>
        </w:rPr>
      </w:pPr>
      <w:r w:rsidRPr="00FB51F4">
        <w:rPr>
          <w:rFonts w:cs="Arial"/>
        </w:rPr>
        <w:t>Công ty không tính giá trị các loại rủi ro đối với các chỉ tiêu tài sản đã giảm trừ khỏi vốn khả dụng.</w:t>
      </w:r>
    </w:p>
    <w:p w14:paraId="27DB1428" w14:textId="77777777" w:rsidR="00FB51F4" w:rsidRPr="005E724E" w:rsidRDefault="00FB51F4" w:rsidP="00FB51F4">
      <w:pPr>
        <w:pStyle w:val="BodyTextIndent"/>
        <w:ind w:left="720"/>
        <w:rPr>
          <w:rFonts w:cs="Arial"/>
        </w:rPr>
      </w:pPr>
    </w:p>
    <w:p w14:paraId="3727A9F4" w14:textId="6795CD6E" w:rsidR="00936826" w:rsidRPr="00E973A7" w:rsidRDefault="00936826">
      <w:pPr>
        <w:pStyle w:val="Heading3"/>
        <w:rPr>
          <w:lang w:val="en-US"/>
        </w:rPr>
      </w:pPr>
      <w:r w:rsidRPr="00754161">
        <w:t>3.</w:t>
      </w:r>
      <w:r w:rsidR="002044A1">
        <w:rPr>
          <w:lang w:val="en-US"/>
        </w:rPr>
        <w:t>2</w:t>
      </w:r>
      <w:r w:rsidRPr="00754161">
        <w:t>.2</w:t>
      </w:r>
      <w:r w:rsidRPr="00754161">
        <w:tab/>
        <w:t>Các khoản tăng thêm</w:t>
      </w:r>
      <w:r w:rsidR="00D217A8">
        <w:rPr>
          <w:lang w:val="en-US"/>
        </w:rPr>
        <w:t xml:space="preserve"> </w:t>
      </w:r>
      <w:proofErr w:type="spellStart"/>
      <w:r w:rsidR="00D217A8">
        <w:rPr>
          <w:lang w:val="en-US"/>
        </w:rPr>
        <w:t>vốn</w:t>
      </w:r>
      <w:proofErr w:type="spellEnd"/>
      <w:r w:rsidR="00D217A8">
        <w:rPr>
          <w:lang w:val="en-US"/>
        </w:rPr>
        <w:t xml:space="preserve"> </w:t>
      </w:r>
      <w:proofErr w:type="spellStart"/>
      <w:r w:rsidR="00D217A8">
        <w:rPr>
          <w:lang w:val="en-US"/>
        </w:rPr>
        <w:t>khả</w:t>
      </w:r>
      <w:proofErr w:type="spellEnd"/>
      <w:r w:rsidR="00D217A8">
        <w:rPr>
          <w:lang w:val="en-US"/>
        </w:rPr>
        <w:t xml:space="preserve"> </w:t>
      </w:r>
      <w:proofErr w:type="spellStart"/>
      <w:r w:rsidR="00D217A8">
        <w:rPr>
          <w:lang w:val="en-US"/>
        </w:rPr>
        <w:t>dụng</w:t>
      </w:r>
      <w:proofErr w:type="spellEnd"/>
    </w:p>
    <w:p w14:paraId="07AFBD20" w14:textId="77777777" w:rsidR="00936826" w:rsidRPr="002F3DF6" w:rsidRDefault="00936826" w:rsidP="00936826">
      <w:pPr>
        <w:pStyle w:val="BodyTextIndent"/>
        <w:ind w:left="720"/>
        <w:rPr>
          <w:rFonts w:cs="Arial"/>
        </w:rPr>
      </w:pPr>
    </w:p>
    <w:p w14:paraId="588EF7A5" w14:textId="77777777" w:rsidR="0012577B" w:rsidRPr="005E724E" w:rsidRDefault="0012577B" w:rsidP="004A4690">
      <w:pPr>
        <w:pStyle w:val="BodyTextIndent"/>
        <w:ind w:left="720"/>
        <w:rPr>
          <w:rFonts w:cs="Arial"/>
        </w:rPr>
      </w:pPr>
      <w:r w:rsidRPr="005E724E">
        <w:rPr>
          <w:rFonts w:cs="Arial"/>
        </w:rPr>
        <w:t>Vốn khả dụng của Công ty được điều chỉnh tăng thêm bởi các khoản mục sau:</w:t>
      </w:r>
    </w:p>
    <w:p w14:paraId="226A67E6" w14:textId="166301DC" w:rsidR="0012577B" w:rsidRPr="005E724E" w:rsidRDefault="0012577B" w:rsidP="00D03886">
      <w:pPr>
        <w:numPr>
          <w:ilvl w:val="0"/>
          <w:numId w:val="8"/>
        </w:numPr>
        <w:overflowPunct/>
        <w:spacing w:before="120"/>
        <w:ind w:left="1077" w:hanging="357"/>
        <w:textAlignment w:val="auto"/>
        <w:rPr>
          <w:rFonts w:cs="Arial"/>
        </w:rPr>
      </w:pPr>
      <w:r w:rsidRPr="005E724E">
        <w:rPr>
          <w:rFonts w:cs="Arial"/>
        </w:rPr>
        <w:t>Toàn bộ phần giá trị tăng thêm của các khoản đầu tư, tài sản tài chính ghi nhận theo giá trị ghi sổ trên cơ sở chênh lệch giữa giá trị thị trường và giá trị ghi sổ, không bao gồm các chứng khoán được phát hành bởi các tổ chức có liên quan với Công ty và các chứng khoán có thời gian bị hạn chế chuyển nhượng còn lại trên 90 ngày kể từ ngày tính toán tỷ lệ an toàn tài chính</w:t>
      </w:r>
      <w:r w:rsidR="005B07FE" w:rsidRPr="005E724E">
        <w:rPr>
          <w:rFonts w:cs="Arial"/>
        </w:rPr>
        <w:t>; và</w:t>
      </w:r>
    </w:p>
    <w:p w14:paraId="6AB22559" w14:textId="5A759CFB" w:rsidR="0012577B" w:rsidRPr="005E724E" w:rsidRDefault="0012577B" w:rsidP="00D03886">
      <w:pPr>
        <w:numPr>
          <w:ilvl w:val="0"/>
          <w:numId w:val="8"/>
        </w:numPr>
        <w:overflowPunct/>
        <w:spacing w:before="120"/>
        <w:ind w:left="1077" w:hanging="357"/>
        <w:textAlignment w:val="auto"/>
        <w:rPr>
          <w:rFonts w:cs="Arial"/>
        </w:rPr>
      </w:pPr>
      <w:r w:rsidRPr="005E724E">
        <w:rPr>
          <w:rFonts w:cs="Arial"/>
        </w:rPr>
        <w:t xml:space="preserve">Các khoản nợ có thể chuyển đổi thành vốn chủ sở hữu, bao gồm: trái phiếu chuyển đổi, cổ phiếu ưu đãi và các công cụ nợ khác đã được đăng ký bổ sung vốn khả dụng với Ủy ban </w:t>
      </w:r>
      <w:r w:rsidR="00B36D4B">
        <w:rPr>
          <w:rFonts w:cs="Arial"/>
          <w:lang w:val="en-US"/>
        </w:rPr>
        <w:t>C</w:t>
      </w:r>
      <w:r w:rsidRPr="005E724E">
        <w:rPr>
          <w:rFonts w:cs="Arial"/>
        </w:rPr>
        <w:t xml:space="preserve">hứng </w:t>
      </w:r>
      <w:r w:rsidR="00B36D4B" w:rsidRPr="005E724E">
        <w:rPr>
          <w:rFonts w:cs="Arial"/>
        </w:rPr>
        <w:t>kho</w:t>
      </w:r>
      <w:r w:rsidR="00B36D4B">
        <w:rPr>
          <w:rFonts w:cs="Arial"/>
          <w:lang w:val="en-US"/>
        </w:rPr>
        <w:t>á</w:t>
      </w:r>
      <w:r w:rsidR="00B36D4B" w:rsidRPr="005E724E">
        <w:rPr>
          <w:rFonts w:cs="Arial"/>
        </w:rPr>
        <w:t xml:space="preserve">n </w:t>
      </w:r>
      <w:r w:rsidR="00B36D4B">
        <w:rPr>
          <w:rFonts w:cs="Arial"/>
          <w:lang w:val="en-US"/>
        </w:rPr>
        <w:t>N</w:t>
      </w:r>
      <w:r w:rsidRPr="005E724E">
        <w:rPr>
          <w:rFonts w:cs="Arial"/>
        </w:rPr>
        <w:t>hà nước</w:t>
      </w:r>
      <w:r w:rsidR="00D217A8">
        <w:rPr>
          <w:rFonts w:cs="Arial"/>
          <w:lang w:val="en-US"/>
        </w:rPr>
        <w:t xml:space="preserve"> (“UBCK”)</w:t>
      </w:r>
      <w:r w:rsidRPr="005E724E">
        <w:rPr>
          <w:rFonts w:cs="Arial"/>
        </w:rPr>
        <w:t xml:space="preserve"> và thỏa mãn tất cả các quy định tại Khoản 2</w:t>
      </w:r>
      <w:r w:rsidR="005B07FE" w:rsidRPr="005E724E">
        <w:rPr>
          <w:rFonts w:cs="Arial"/>
        </w:rPr>
        <w:t>,</w:t>
      </w:r>
      <w:r w:rsidRPr="005E724E">
        <w:rPr>
          <w:rFonts w:cs="Arial"/>
        </w:rPr>
        <w:t xml:space="preserve"> Điều 7 của </w:t>
      </w:r>
      <w:r w:rsidR="00472539">
        <w:rPr>
          <w:rFonts w:cs="Arial"/>
        </w:rPr>
        <w:t>Thông tư 91</w:t>
      </w:r>
      <w:r w:rsidR="005B07FE" w:rsidRPr="005E724E">
        <w:rPr>
          <w:rFonts w:cs="Arial"/>
        </w:rPr>
        <w:t>.</w:t>
      </w:r>
    </w:p>
    <w:p w14:paraId="2F0A62FB" w14:textId="77777777" w:rsidR="0060373C" w:rsidRPr="005E724E" w:rsidRDefault="0060373C" w:rsidP="004A4690">
      <w:pPr>
        <w:pStyle w:val="BodyTextIndent"/>
        <w:ind w:left="720"/>
        <w:rPr>
          <w:rFonts w:cs="Arial"/>
        </w:rPr>
      </w:pPr>
    </w:p>
    <w:p w14:paraId="2C241D70" w14:textId="30350A7E" w:rsidR="0012577B" w:rsidRPr="005E724E" w:rsidRDefault="0012577B" w:rsidP="004A4690">
      <w:pPr>
        <w:pStyle w:val="BodyTextIndent"/>
        <w:ind w:left="720"/>
        <w:rPr>
          <w:rFonts w:cs="Arial"/>
        </w:rPr>
      </w:pPr>
      <w:r w:rsidRPr="005E724E">
        <w:rPr>
          <w:rFonts w:cs="Arial"/>
        </w:rPr>
        <w:t>Tổng giá trị các khoản nợ được sử dụng để bổ sung vốn khả dụng tối đa bằng 50% phần vốn chủ sở hữu. Đối với các khoản nợ có thể chuyển đổi thành vốn chủ sở hữu và các khoản nợ đã đăng ký bổ sung vào vốn khả dụng với Ủ</w:t>
      </w:r>
      <w:r w:rsidR="00D217A8">
        <w:rPr>
          <w:rFonts w:cs="Arial"/>
          <w:lang w:val="en-US"/>
        </w:rPr>
        <w:t>BCK</w:t>
      </w:r>
      <w:r w:rsidRPr="005E724E">
        <w:rPr>
          <w:rFonts w:cs="Arial"/>
        </w:rPr>
        <w:t>, Công ty khấu trừ 20% giá trị ban đầu mỗi năm trong thời gian năm (</w:t>
      </w:r>
      <w:r w:rsidR="002F3DF6">
        <w:rPr>
          <w:rFonts w:cs="Arial"/>
          <w:lang w:val="en-US"/>
        </w:rPr>
        <w:t>0</w:t>
      </w:r>
      <w:r w:rsidRPr="005E724E">
        <w:rPr>
          <w:rFonts w:cs="Arial"/>
        </w:rPr>
        <w:t>5) năm cuối cùng trước khi đến hạn thanh toán/chuyển đổi thành cổ phiếu phổ thông và khấu trừ 25% giá trị còn lại mỗi quý trong thời hạn bốn (</w:t>
      </w:r>
      <w:r w:rsidR="002F3DF6">
        <w:rPr>
          <w:rFonts w:cs="Arial"/>
          <w:lang w:val="en-US"/>
        </w:rPr>
        <w:t>0</w:t>
      </w:r>
      <w:r w:rsidRPr="005E724E">
        <w:rPr>
          <w:rFonts w:cs="Arial"/>
        </w:rPr>
        <w:t>4) quý cuối cùng trước khi đến hạn thanh toán/chuyển đổi thành cổ phiếu phổ thông.</w:t>
      </w:r>
    </w:p>
    <w:p w14:paraId="32B14265" w14:textId="77777777" w:rsidR="002F7CE3" w:rsidRPr="005E724E" w:rsidRDefault="002F7CE3" w:rsidP="002F7CE3">
      <w:pPr>
        <w:pStyle w:val="BodyTextIndent"/>
        <w:ind w:left="720"/>
        <w:rPr>
          <w:rFonts w:cs="Arial"/>
        </w:rPr>
      </w:pPr>
    </w:p>
    <w:p w14:paraId="554CD88F" w14:textId="727FC90B" w:rsidR="002F7CE3" w:rsidRPr="002F3DF6" w:rsidRDefault="002F7CE3" w:rsidP="002F3DF6">
      <w:pPr>
        <w:pStyle w:val="Heading2"/>
      </w:pPr>
      <w:r w:rsidRPr="00754161">
        <w:t>3</w:t>
      </w:r>
      <w:r w:rsidRPr="002F3DF6">
        <w:t>.</w:t>
      </w:r>
      <w:r w:rsidR="00861A1F">
        <w:rPr>
          <w:lang w:val="en-US"/>
        </w:rPr>
        <w:t>3</w:t>
      </w:r>
      <w:r w:rsidRPr="002F3DF6">
        <w:tab/>
      </w:r>
      <w:r w:rsidRPr="00754161">
        <w:t>Giá trị rủi ro thị trường</w:t>
      </w:r>
    </w:p>
    <w:p w14:paraId="001CC4D0" w14:textId="77777777" w:rsidR="002F7CE3" w:rsidRPr="005E724E" w:rsidRDefault="002F7CE3" w:rsidP="002F7CE3">
      <w:pPr>
        <w:pStyle w:val="BodyTextIndent"/>
        <w:ind w:left="720"/>
        <w:rPr>
          <w:rFonts w:cs="Arial"/>
        </w:rPr>
      </w:pPr>
    </w:p>
    <w:p w14:paraId="71FE28C0" w14:textId="4B9D8B8C" w:rsidR="006615E2" w:rsidRPr="005E724E" w:rsidRDefault="00E87F46">
      <w:pPr>
        <w:pStyle w:val="BodyTextIndent"/>
        <w:ind w:left="720"/>
        <w:rPr>
          <w:rFonts w:cs="Arial"/>
        </w:rPr>
      </w:pPr>
      <w:r w:rsidRPr="005E724E">
        <w:rPr>
          <w:rFonts w:cs="Arial"/>
        </w:rPr>
        <w:t xml:space="preserve">Giá trị rủi ro thị trường là giá trị tương ứng với mức độ tổn thất có thể xảy ra khi giá thị trường </w:t>
      </w:r>
      <w:r w:rsidR="00D96744" w:rsidRPr="005E724E">
        <w:rPr>
          <w:rFonts w:cs="Arial"/>
        </w:rPr>
        <w:t xml:space="preserve">của tài sản đang sở hữu và dự kiến sẽ sở hữu theo cam kết bảo lãnh phát hành biến động theo chiều hướng bất lợi. </w:t>
      </w:r>
      <w:r w:rsidR="00944A9A" w:rsidRPr="00944A9A">
        <w:rPr>
          <w:rFonts w:cs="Arial"/>
        </w:rPr>
        <w:t xml:space="preserve">Giá trị rủi ro thị trường đối với các tài sản là: tiền và các khoản tương đương tiền, công cụ thị trường tiền tệ, trái phiếu, cổ phiếu, quỹ/cổ phiếu của công ty đầu tư chứng khoán được Công ty xác định khi kết thúc ngày giao dịch theo công thức </w:t>
      </w:r>
      <w:r w:rsidR="00655BCD" w:rsidRPr="005E724E">
        <w:rPr>
          <w:rFonts w:cs="Arial"/>
        </w:rPr>
        <w:t>sau</w:t>
      </w:r>
      <w:r w:rsidR="001B6761" w:rsidRPr="005E724E">
        <w:rPr>
          <w:rFonts w:cs="Arial"/>
        </w:rPr>
        <w:t>:</w:t>
      </w:r>
    </w:p>
    <w:p w14:paraId="3E6E347A" w14:textId="77777777" w:rsidR="00717DC9" w:rsidRPr="005E724E" w:rsidRDefault="00717DC9" w:rsidP="004A4690">
      <w:pPr>
        <w:pStyle w:val="BodyTextIndent"/>
        <w:ind w:left="720"/>
        <w:rPr>
          <w:rFonts w:cs="Arial"/>
        </w:rPr>
      </w:pPr>
    </w:p>
    <w:p w14:paraId="24E0075C" w14:textId="77777777" w:rsidR="00717DC9" w:rsidRPr="00754161" w:rsidRDefault="00655BCD" w:rsidP="00D05F16">
      <w:pPr>
        <w:pStyle w:val="BodyTextIndent"/>
        <w:ind w:left="1080"/>
        <w:jc w:val="left"/>
        <w:rPr>
          <w:rFonts w:cs="Arial"/>
          <w:bCs/>
          <w:iCs/>
        </w:rPr>
      </w:pPr>
      <w:r w:rsidRPr="005E724E">
        <w:rPr>
          <w:rFonts w:cs="Arial"/>
        </w:rPr>
        <w:t>Giá trị rủi ro thị trường = Vị thế ròng x Giá tài sản x Hệ số rủi ro thị trường</w:t>
      </w:r>
    </w:p>
    <w:p w14:paraId="4187227F" w14:textId="77777777" w:rsidR="002D3656" w:rsidRPr="00754161" w:rsidRDefault="002D3656" w:rsidP="004A4690">
      <w:pPr>
        <w:pStyle w:val="BodyTextIndent"/>
        <w:ind w:left="720"/>
        <w:rPr>
          <w:rFonts w:cs="Arial"/>
          <w:bCs/>
          <w:iCs/>
        </w:rPr>
      </w:pPr>
    </w:p>
    <w:p w14:paraId="6460D060" w14:textId="09906E14" w:rsidR="00E314D0" w:rsidRPr="00754161" w:rsidRDefault="00E314D0" w:rsidP="004A4690">
      <w:pPr>
        <w:pStyle w:val="BodyTextIndent"/>
        <w:ind w:left="720"/>
        <w:rPr>
          <w:rFonts w:cs="Arial"/>
        </w:rPr>
      </w:pPr>
      <w:r w:rsidRPr="002F3DF6">
        <w:rPr>
          <w:rFonts w:cs="Arial"/>
        </w:rPr>
        <w:t xml:space="preserve">Trong đó, vị thế ròng đối với một chứng khoán tại một thời điểm là số lượng chứng khoán đang nắm giữ của </w:t>
      </w:r>
      <w:r w:rsidR="005B07FE" w:rsidRPr="002F3DF6">
        <w:rPr>
          <w:rFonts w:cs="Arial"/>
        </w:rPr>
        <w:t>Công ty</w:t>
      </w:r>
      <w:r w:rsidRPr="005E724E">
        <w:rPr>
          <w:rFonts w:cs="Arial"/>
        </w:rPr>
        <w:t>, sau khi đã điều chỉnh giảm bớt số chứng khoán cho vay và tăng thêm số chứng khoán đi vay phù hợp với quy định của pháp luật.</w:t>
      </w:r>
    </w:p>
    <w:p w14:paraId="1344D4DC" w14:textId="5209A6EE" w:rsidR="00E65C5C" w:rsidRPr="005E724E" w:rsidRDefault="00E65C5C" w:rsidP="004A4690">
      <w:pPr>
        <w:pStyle w:val="BodyTextIndent"/>
        <w:ind w:left="720"/>
        <w:rPr>
          <w:rFonts w:cs="Arial"/>
        </w:rPr>
      </w:pPr>
    </w:p>
    <w:p w14:paraId="0AC24B4F" w14:textId="77777777" w:rsidR="00BD5DA0" w:rsidRPr="004A4690" w:rsidRDefault="00BD5DA0" w:rsidP="00BD5DA0">
      <w:pPr>
        <w:overflowPunct/>
        <w:spacing w:before="120"/>
        <w:textAlignment w:val="auto"/>
        <w:rPr>
          <w:rFonts w:cs="Arial"/>
        </w:rPr>
        <w:sectPr w:rsidR="00BD5DA0" w:rsidRPr="004A4690" w:rsidSect="00BE4612">
          <w:pgSz w:w="11909" w:h="16834" w:code="9"/>
          <w:pgMar w:top="1440" w:right="1440" w:bottom="862" w:left="1582" w:header="720" w:footer="578" w:gutter="0"/>
          <w:cols w:space="720"/>
          <w:docGrid w:linePitch="272"/>
        </w:sectPr>
      </w:pPr>
    </w:p>
    <w:p w14:paraId="61EE3AD8" w14:textId="77777777" w:rsidR="00882087" w:rsidRPr="004A4690" w:rsidRDefault="00882087" w:rsidP="00754161">
      <w:pPr>
        <w:pStyle w:val="Style1"/>
        <w:numPr>
          <w:ilvl w:val="0"/>
          <w:numId w:val="0"/>
        </w:numPr>
        <w:spacing w:after="0"/>
        <w:ind w:left="720" w:hanging="720"/>
        <w:rPr>
          <w:rFonts w:cs="Arial"/>
          <w:b w:val="0"/>
          <w:i w:val="0"/>
        </w:rPr>
      </w:pPr>
      <w:r w:rsidRPr="004A4690">
        <w:rPr>
          <w:rFonts w:cs="Arial"/>
          <w:i w:val="0"/>
        </w:rPr>
        <w:lastRenderedPageBreak/>
        <w:t>3.</w:t>
      </w:r>
      <w:r w:rsidRPr="004A4690">
        <w:rPr>
          <w:rFonts w:cs="Arial"/>
          <w:i w:val="0"/>
        </w:rPr>
        <w:tab/>
        <w:t>CÁC CHÍNH SÁCH LẬP BÁO CÁO TỶ LỆ AN TOÀN TÀI CHÍNH CHỦ YẾU</w:t>
      </w:r>
      <w:r w:rsidRPr="004A4690">
        <w:rPr>
          <w:rFonts w:cs="Arial"/>
          <w:b w:val="0"/>
          <w:i w:val="0"/>
        </w:rPr>
        <w:t xml:space="preserve"> (tiếp theo)</w:t>
      </w:r>
    </w:p>
    <w:p w14:paraId="0B546B48" w14:textId="77777777" w:rsidR="00882087" w:rsidRPr="004A4690" w:rsidRDefault="00882087" w:rsidP="00882087">
      <w:pPr>
        <w:pStyle w:val="BodyTextIndent"/>
        <w:ind w:left="720"/>
        <w:rPr>
          <w:rFonts w:cs="Arial"/>
          <w:bCs/>
          <w:iCs/>
        </w:rPr>
      </w:pPr>
    </w:p>
    <w:p w14:paraId="608A9DB7" w14:textId="6F21D357" w:rsidR="009115A0" w:rsidRPr="004A4690" w:rsidRDefault="009115A0" w:rsidP="009115A0">
      <w:pPr>
        <w:pStyle w:val="BodyTextIndent"/>
        <w:ind w:left="720" w:hanging="720"/>
        <w:rPr>
          <w:rFonts w:cs="Arial"/>
        </w:rPr>
      </w:pPr>
      <w:r w:rsidRPr="004A4690">
        <w:rPr>
          <w:rFonts w:cs="Arial"/>
          <w:b/>
          <w:i/>
        </w:rPr>
        <w:t>3.</w:t>
      </w:r>
      <w:r w:rsidR="00861A1F">
        <w:rPr>
          <w:rFonts w:cs="Arial"/>
          <w:b/>
          <w:i/>
          <w:lang w:val="en-US"/>
        </w:rPr>
        <w:t>3</w:t>
      </w:r>
      <w:r w:rsidRPr="004A4690">
        <w:rPr>
          <w:rFonts w:cs="Arial"/>
          <w:b/>
          <w:i/>
        </w:rPr>
        <w:tab/>
      </w:r>
      <w:r w:rsidR="005D24D1" w:rsidRPr="004A4690">
        <w:rPr>
          <w:rFonts w:cs="Arial"/>
          <w:b/>
          <w:i/>
        </w:rPr>
        <w:t>Giá trị rủi ro thị trường</w:t>
      </w:r>
      <w:r w:rsidRPr="004A4690">
        <w:rPr>
          <w:rFonts w:cs="Arial"/>
        </w:rPr>
        <w:t xml:space="preserve"> (tiếp theo)</w:t>
      </w:r>
    </w:p>
    <w:p w14:paraId="40E3E0EF" w14:textId="77777777" w:rsidR="00A27D79" w:rsidRPr="00754161" w:rsidRDefault="00A27D79" w:rsidP="00A27D79">
      <w:pPr>
        <w:pStyle w:val="BodyTextIndent"/>
        <w:ind w:left="720"/>
        <w:rPr>
          <w:rFonts w:cs="Arial"/>
        </w:rPr>
      </w:pPr>
    </w:p>
    <w:p w14:paraId="708D9B6B" w14:textId="7E4D367C" w:rsidR="00861A1F" w:rsidRDefault="00A27D79" w:rsidP="00861A1F">
      <w:pPr>
        <w:pStyle w:val="BodyTextIndent"/>
        <w:ind w:left="720"/>
        <w:rPr>
          <w:rFonts w:cs="Arial"/>
        </w:rPr>
      </w:pPr>
      <w:r w:rsidRPr="002F3DF6">
        <w:rPr>
          <w:rFonts w:cs="Arial"/>
        </w:rPr>
        <w:t xml:space="preserve">Giá trị rủi ro thị trường của chứng khoán chưa phân phối hết từ các hợp đồng bảo lãnh phát hành theo hình thức cam kết chắc chắn, chứng quyền có đảm bảo do Công ty phát hành, hợp đồng tương lai được xác định theo các công thức cụ thể </w:t>
      </w:r>
      <w:r w:rsidRPr="005E724E">
        <w:rPr>
          <w:rFonts w:cs="Arial"/>
        </w:rPr>
        <w:t xml:space="preserve">được trình bày trong </w:t>
      </w:r>
      <w:r w:rsidRPr="005E724E">
        <w:rPr>
          <w:rFonts w:cs="Arial"/>
          <w:i/>
        </w:rPr>
        <w:t xml:space="preserve">Thuyết minh </w:t>
      </w:r>
      <w:proofErr w:type="spellStart"/>
      <w:r>
        <w:rPr>
          <w:rFonts w:cs="Arial"/>
          <w:i/>
          <w:lang w:val="en-US"/>
        </w:rPr>
        <w:t>số</w:t>
      </w:r>
      <w:proofErr w:type="spellEnd"/>
      <w:r>
        <w:rPr>
          <w:rFonts w:cs="Arial"/>
          <w:i/>
          <w:lang w:val="en-US"/>
        </w:rPr>
        <w:t xml:space="preserve"> </w:t>
      </w:r>
      <w:r w:rsidRPr="005E724E">
        <w:rPr>
          <w:rFonts w:cs="Arial"/>
          <w:i/>
        </w:rPr>
        <w:t>3.</w:t>
      </w:r>
      <w:r>
        <w:rPr>
          <w:rFonts w:cs="Arial"/>
          <w:i/>
          <w:lang w:val="en-US"/>
        </w:rPr>
        <w:t>3</w:t>
      </w:r>
      <w:r w:rsidRPr="002F3DF6">
        <w:rPr>
          <w:rFonts w:cs="Arial"/>
          <w:i/>
        </w:rPr>
        <w:t>.2</w:t>
      </w:r>
      <w:r w:rsidRPr="005E724E">
        <w:rPr>
          <w:rFonts w:cs="Arial"/>
        </w:rPr>
        <w:t>.</w:t>
      </w:r>
    </w:p>
    <w:p w14:paraId="25BA9608" w14:textId="77777777" w:rsidR="00A27D79" w:rsidRDefault="00A27D79" w:rsidP="00A27D79">
      <w:pPr>
        <w:pStyle w:val="BodyTextIndent"/>
        <w:ind w:left="720"/>
        <w:rPr>
          <w:rFonts w:cs="Arial"/>
        </w:rPr>
      </w:pPr>
    </w:p>
    <w:p w14:paraId="6079D5ED" w14:textId="090DC6BB" w:rsidR="00861A1F" w:rsidRPr="00754161" w:rsidRDefault="00861A1F" w:rsidP="00861A1F">
      <w:pPr>
        <w:pStyle w:val="BodyTextIndent"/>
        <w:ind w:left="720"/>
        <w:rPr>
          <w:rFonts w:cs="Arial"/>
        </w:rPr>
      </w:pPr>
      <w:r w:rsidRPr="002F3DF6">
        <w:rPr>
          <w:rFonts w:cs="Arial"/>
        </w:rPr>
        <w:t>Các tài sản không được xác định giá trị rủi ro thị trường bao gồm:</w:t>
      </w:r>
    </w:p>
    <w:p w14:paraId="3D10CDFF" w14:textId="77777777" w:rsidR="00861A1F" w:rsidRPr="00754161" w:rsidRDefault="00861A1F" w:rsidP="00A53F18">
      <w:pPr>
        <w:numPr>
          <w:ilvl w:val="0"/>
          <w:numId w:val="8"/>
        </w:numPr>
        <w:overflowPunct/>
        <w:spacing w:before="120"/>
        <w:ind w:left="1077" w:hanging="357"/>
        <w:textAlignment w:val="auto"/>
        <w:rPr>
          <w:rFonts w:cs="Arial"/>
        </w:rPr>
      </w:pPr>
      <w:r w:rsidRPr="002F3DF6">
        <w:rPr>
          <w:rFonts w:cs="Arial"/>
        </w:rPr>
        <w:t>Cổ phiếu quỹ;</w:t>
      </w:r>
    </w:p>
    <w:p w14:paraId="48BB94DD" w14:textId="77777777" w:rsidR="00861A1F" w:rsidRPr="00754161" w:rsidRDefault="00861A1F" w:rsidP="00A53F18">
      <w:pPr>
        <w:numPr>
          <w:ilvl w:val="0"/>
          <w:numId w:val="8"/>
        </w:numPr>
        <w:overflowPunct/>
        <w:spacing w:before="120"/>
        <w:ind w:left="1077" w:hanging="357"/>
        <w:textAlignment w:val="auto"/>
        <w:rPr>
          <w:rFonts w:cs="Arial"/>
        </w:rPr>
      </w:pPr>
      <w:r w:rsidRPr="002F3DF6">
        <w:rPr>
          <w:rFonts w:cs="Arial"/>
        </w:rPr>
        <w:t>Chứng khoán phát hành bởi các tổ chức có quan hệ với Công ty trong các trường hợp:</w:t>
      </w:r>
    </w:p>
    <w:p w14:paraId="5F4ACB55" w14:textId="26E682E5" w:rsidR="00861A1F" w:rsidRPr="005E724E" w:rsidRDefault="00861A1F" w:rsidP="00335B18">
      <w:pPr>
        <w:pStyle w:val="Style1"/>
        <w:numPr>
          <w:ilvl w:val="2"/>
          <w:numId w:val="9"/>
        </w:numPr>
        <w:spacing w:before="120" w:after="0"/>
        <w:ind w:left="1434" w:hanging="357"/>
        <w:rPr>
          <w:rFonts w:cs="Arial"/>
          <w:b w:val="0"/>
          <w:i w:val="0"/>
        </w:rPr>
      </w:pPr>
      <w:r w:rsidRPr="002F3DF6">
        <w:rPr>
          <w:rFonts w:cs="Arial"/>
          <w:b w:val="0"/>
          <w:i w:val="0"/>
        </w:rPr>
        <w:t>Là công ty mẹ</w:t>
      </w:r>
      <w:r>
        <w:rPr>
          <w:rFonts w:cs="Arial"/>
          <w:b w:val="0"/>
          <w:i w:val="0"/>
          <w:lang w:val="en-US"/>
        </w:rPr>
        <w:t xml:space="preserve">, </w:t>
      </w:r>
      <w:proofErr w:type="spellStart"/>
      <w:r>
        <w:rPr>
          <w:rFonts w:cs="Arial"/>
          <w:b w:val="0"/>
          <w:i w:val="0"/>
          <w:lang w:val="en-US"/>
        </w:rPr>
        <w:t>công</w:t>
      </w:r>
      <w:proofErr w:type="spellEnd"/>
      <w:r>
        <w:rPr>
          <w:rFonts w:cs="Arial"/>
          <w:b w:val="0"/>
          <w:i w:val="0"/>
          <w:lang w:val="en-US"/>
        </w:rPr>
        <w:t xml:space="preserve"> ty con</w:t>
      </w:r>
      <w:r w:rsidRPr="002F3DF6">
        <w:rPr>
          <w:rFonts w:cs="Arial"/>
          <w:b w:val="0"/>
          <w:i w:val="0"/>
        </w:rPr>
        <w:t xml:space="preserve"> của Công ty;</w:t>
      </w:r>
    </w:p>
    <w:p w14:paraId="53676F0B" w14:textId="77777777" w:rsidR="00861A1F" w:rsidRPr="002F3DF6" w:rsidRDefault="00861A1F" w:rsidP="00335B18">
      <w:pPr>
        <w:pStyle w:val="Style1"/>
        <w:numPr>
          <w:ilvl w:val="2"/>
          <w:numId w:val="9"/>
        </w:numPr>
        <w:spacing w:before="120" w:after="0"/>
        <w:ind w:left="1434" w:hanging="357"/>
        <w:rPr>
          <w:rFonts w:cs="Arial"/>
          <w:b w:val="0"/>
          <w:i w:val="0"/>
        </w:rPr>
      </w:pPr>
      <w:r w:rsidRPr="005E724E">
        <w:rPr>
          <w:rFonts w:cs="Arial"/>
          <w:b w:val="0"/>
          <w:i w:val="0"/>
        </w:rPr>
        <w:t>Là công ty con của công ty mẹ của Công ty</w:t>
      </w:r>
      <w:r>
        <w:rPr>
          <w:rFonts w:cs="Arial"/>
          <w:b w:val="0"/>
          <w:i w:val="0"/>
          <w:lang w:val="en-US"/>
        </w:rPr>
        <w:t>;</w:t>
      </w:r>
    </w:p>
    <w:p w14:paraId="421BD9CE" w14:textId="77777777" w:rsidR="00861A1F" w:rsidRPr="00754161" w:rsidRDefault="00861A1F" w:rsidP="00A53F18">
      <w:pPr>
        <w:numPr>
          <w:ilvl w:val="0"/>
          <w:numId w:val="8"/>
        </w:numPr>
        <w:overflowPunct/>
        <w:spacing w:before="120"/>
        <w:ind w:left="1077" w:hanging="357"/>
        <w:textAlignment w:val="auto"/>
        <w:rPr>
          <w:rFonts w:cs="Arial"/>
        </w:rPr>
      </w:pPr>
      <w:r w:rsidRPr="005E724E">
        <w:rPr>
          <w:rFonts w:cs="Arial"/>
        </w:rPr>
        <w:t>Chứng khoán có thời gian bị hạn chế chuyển nhượng còn lại, trên chín mươi (90) ngày, kể từ ngày tính toán;</w:t>
      </w:r>
    </w:p>
    <w:p w14:paraId="417F8163" w14:textId="77777777" w:rsidR="00861A1F" w:rsidRPr="00754161" w:rsidRDefault="00861A1F" w:rsidP="00A53F18">
      <w:pPr>
        <w:numPr>
          <w:ilvl w:val="0"/>
          <w:numId w:val="8"/>
        </w:numPr>
        <w:overflowPunct/>
        <w:spacing w:before="120"/>
        <w:ind w:left="1077" w:hanging="357"/>
        <w:textAlignment w:val="auto"/>
        <w:rPr>
          <w:rFonts w:cs="Arial"/>
        </w:rPr>
      </w:pPr>
      <w:r w:rsidRPr="002F3DF6">
        <w:rPr>
          <w:rFonts w:cs="Arial"/>
        </w:rPr>
        <w:t xml:space="preserve">Trái phiếu, các công cụ nợ, giấy tờ có giá trên thị trường tiền </w:t>
      </w:r>
      <w:r w:rsidRPr="005E724E">
        <w:rPr>
          <w:rFonts w:cs="Arial"/>
        </w:rPr>
        <w:t>tệ đã đáo hạn;</w:t>
      </w:r>
    </w:p>
    <w:p w14:paraId="53938CBA" w14:textId="77777777" w:rsidR="00861A1F" w:rsidRPr="005E724E" w:rsidRDefault="00861A1F" w:rsidP="00A53F18">
      <w:pPr>
        <w:numPr>
          <w:ilvl w:val="0"/>
          <w:numId w:val="8"/>
        </w:numPr>
        <w:overflowPunct/>
        <w:spacing w:before="120"/>
        <w:ind w:left="1077" w:hanging="357"/>
        <w:textAlignment w:val="auto"/>
        <w:rPr>
          <w:rFonts w:cs="Arial"/>
        </w:rPr>
      </w:pPr>
      <w:r w:rsidRPr="002F3DF6">
        <w:rPr>
          <w:rFonts w:cs="Arial"/>
        </w:rPr>
        <w:t>Chứng khoán đã được phòng ngừa rủi ro bởi chứng quyền bán hoặc hợp đồng tương lai; Chứng quyền bán và hợp đồng quyền bán được sử dụng để phòng ngừa rủi ro cho chứng khoán cơ sở</w:t>
      </w:r>
      <w:r w:rsidRPr="005E724E">
        <w:rPr>
          <w:rFonts w:cs="Arial"/>
        </w:rPr>
        <w:t>.</w:t>
      </w:r>
    </w:p>
    <w:p w14:paraId="0E538DCB" w14:textId="77777777" w:rsidR="00F02625" w:rsidRPr="004A4690" w:rsidRDefault="00F02625" w:rsidP="00F02625">
      <w:pPr>
        <w:pStyle w:val="BodyTextIndent"/>
        <w:ind w:left="720"/>
        <w:rPr>
          <w:rFonts w:cs="Arial"/>
        </w:rPr>
      </w:pPr>
    </w:p>
    <w:p w14:paraId="5FF62F8B" w14:textId="0181B4EB" w:rsidR="00BF2BEF" w:rsidRPr="00D964F4" w:rsidRDefault="00BF2BEF" w:rsidP="00D05F16">
      <w:pPr>
        <w:pStyle w:val="Heading3"/>
      </w:pPr>
      <w:r w:rsidRPr="00261718">
        <w:t>3.3.1</w:t>
      </w:r>
      <w:r w:rsidRPr="00261718">
        <w:tab/>
        <w:t>Hệ số rủi ro thị trường</w:t>
      </w:r>
    </w:p>
    <w:p w14:paraId="028AD844" w14:textId="77777777" w:rsidR="00BF2BEF" w:rsidRPr="00261718" w:rsidRDefault="00BF2BEF" w:rsidP="00D964F4">
      <w:pPr>
        <w:pStyle w:val="NoSpacing"/>
      </w:pPr>
    </w:p>
    <w:p w14:paraId="23976A58" w14:textId="66D55515" w:rsidR="00BF2BEF" w:rsidRPr="00261718" w:rsidRDefault="00BF2BEF" w:rsidP="00D964F4">
      <w:pPr>
        <w:pStyle w:val="NoSpacing"/>
        <w:rPr>
          <w:rFonts w:cs="Arial"/>
          <w:bCs/>
          <w:iCs/>
        </w:rPr>
      </w:pPr>
      <w:r w:rsidRPr="00E973A7">
        <w:rPr>
          <w:spacing w:val="-2"/>
        </w:rPr>
        <w:t>Hệ số rủi ro thị trường được xác định cho từng khoản mục tài sản theo quy định tại Phụ lục I,</w:t>
      </w:r>
      <w:r w:rsidRPr="00261718">
        <w:t xml:space="preserve"> Thông tư 91.</w:t>
      </w:r>
    </w:p>
    <w:p w14:paraId="02D769F2" w14:textId="77777777" w:rsidR="00BF2BEF" w:rsidRPr="00261718" w:rsidRDefault="00BF2BEF" w:rsidP="00D964F4">
      <w:pPr>
        <w:pStyle w:val="NoSpacing"/>
      </w:pPr>
    </w:p>
    <w:p w14:paraId="1D082755" w14:textId="7AF76B82" w:rsidR="00BF2BEF" w:rsidRPr="00D964F4" w:rsidRDefault="00A53F18" w:rsidP="00D05F16">
      <w:pPr>
        <w:pStyle w:val="Heading3"/>
      </w:pPr>
      <w:r w:rsidRPr="00D964F4">
        <w:t>3.3.2</w:t>
      </w:r>
      <w:r w:rsidRPr="00D964F4">
        <w:tab/>
      </w:r>
      <w:r w:rsidR="00BF2BEF" w:rsidRPr="00261718">
        <w:t>Giá tài sản</w:t>
      </w:r>
    </w:p>
    <w:p w14:paraId="5CD9A71F" w14:textId="77777777" w:rsidR="00BF2BEF" w:rsidRPr="00A53F18" w:rsidRDefault="00BF2BEF" w:rsidP="00D05F16">
      <w:pPr>
        <w:pStyle w:val="NoSpacing"/>
      </w:pPr>
    </w:p>
    <w:p w14:paraId="24ED266E" w14:textId="3FFFA4DA" w:rsidR="00BF2BEF" w:rsidRPr="00261718" w:rsidRDefault="00A53F18" w:rsidP="00D05F16">
      <w:pPr>
        <w:pStyle w:val="Heading4"/>
      </w:pPr>
      <w:r>
        <w:rPr>
          <w:lang w:val="en-US"/>
        </w:rPr>
        <w:t>a.</w:t>
      </w:r>
      <w:r>
        <w:rPr>
          <w:lang w:val="en-US"/>
        </w:rPr>
        <w:tab/>
      </w:r>
      <w:r w:rsidR="00BF2BEF" w:rsidRPr="00261718">
        <w:t>Tiền và các khoản tương đương tiền, công cụ thị trường tiền tệ</w:t>
      </w:r>
    </w:p>
    <w:p w14:paraId="38E81F74" w14:textId="77777777" w:rsidR="00BF2BEF" w:rsidRPr="00A53F18" w:rsidRDefault="00BF2BEF" w:rsidP="00D05F16">
      <w:pPr>
        <w:pStyle w:val="NoSpacing"/>
      </w:pPr>
    </w:p>
    <w:p w14:paraId="3C0B88A5" w14:textId="00E4588F" w:rsidR="00BF2BEF" w:rsidRPr="00D05F16" w:rsidRDefault="00BF2BEF" w:rsidP="00D05F16">
      <w:pPr>
        <w:pStyle w:val="NoSpacing"/>
      </w:pPr>
      <w:r w:rsidRPr="00A53F18">
        <w:t>Giá trị của tiền bằng VND là số dư tài khoản tiền mặt tại ngày tính toán. Giá trị của tiền bằng ngoại tệ là giá trị quy đổi ra VND theo tỷ giá tại các tổ</w:t>
      </w:r>
      <w:r w:rsidRPr="00D05F16">
        <w:t xml:space="preserve"> chức tín dụng (“TCTD”) được phép kinh doanh ngoại hối tại ngày tính toán.</w:t>
      </w:r>
    </w:p>
    <w:p w14:paraId="2186042D" w14:textId="77777777" w:rsidR="00BF2BEF" w:rsidRPr="00D05F16" w:rsidRDefault="00BF2BEF" w:rsidP="00D05F16">
      <w:pPr>
        <w:pStyle w:val="NoSpacing"/>
      </w:pPr>
    </w:p>
    <w:p w14:paraId="2D5AEAD8" w14:textId="77777777" w:rsidR="00BF2BEF" w:rsidRPr="00D05F16" w:rsidRDefault="00BF2BEF" w:rsidP="00D05F16">
      <w:pPr>
        <w:pStyle w:val="NoSpacing"/>
      </w:pPr>
      <w:r w:rsidRPr="00A53F18">
        <w:t>Giá trị của tiền gửi tương đương tiền và các công cụ thị trường tiền tệ bằng giá trị tiề</w:t>
      </w:r>
      <w:r w:rsidRPr="00D05F16">
        <w:t>n gửi/giá mua cộng lãi lũy kế sử dụng lãi suất thực chưa được thanh toán tới ngày tính toán.</w:t>
      </w:r>
    </w:p>
    <w:p w14:paraId="13F038AA" w14:textId="77777777" w:rsidR="00BF2BEF" w:rsidRPr="00D05F16" w:rsidRDefault="00BF2BEF" w:rsidP="00D05F16">
      <w:pPr>
        <w:pStyle w:val="NoSpacing"/>
      </w:pPr>
    </w:p>
    <w:p w14:paraId="01BA7D38" w14:textId="154365F7" w:rsidR="00BF2BEF" w:rsidRPr="00A53F18" w:rsidRDefault="00A53F18" w:rsidP="00D05F16">
      <w:pPr>
        <w:pStyle w:val="Heading4"/>
      </w:pPr>
      <w:r w:rsidRPr="00D05F16">
        <w:t>b.</w:t>
      </w:r>
      <w:r w:rsidRPr="00D05F16">
        <w:tab/>
      </w:r>
      <w:r w:rsidR="00BF2BEF" w:rsidRPr="00A53F18">
        <w:t>Trái phiếu</w:t>
      </w:r>
    </w:p>
    <w:p w14:paraId="6A628E4E" w14:textId="77777777" w:rsidR="00BF2BEF" w:rsidRPr="00261718" w:rsidRDefault="00BF2BEF" w:rsidP="00D05F16">
      <w:pPr>
        <w:pStyle w:val="NoSpacing"/>
      </w:pPr>
    </w:p>
    <w:p w14:paraId="61FA32AF" w14:textId="76D5E82C" w:rsidR="00BF2BEF" w:rsidRPr="00261718" w:rsidRDefault="00BF2BEF" w:rsidP="00D05F16">
      <w:pPr>
        <w:pStyle w:val="NoSpacing"/>
      </w:pPr>
      <w:r w:rsidRPr="00261718">
        <w:t xml:space="preserve">Giá trị của trái phiếu niêm yết là giá yết bình quân trên hệ thống giao dịch tại Sở Giao dịch Chứng khoán tại ngày giao dịch gần nhất cộng lãi lũy kế. Trong trường hợp trái phiếu không có giao dịch trong vòng nhiều hơn hai </w:t>
      </w:r>
      <w:r w:rsidR="00F763EE">
        <w:rPr>
          <w:lang w:val="en-US"/>
        </w:rPr>
        <w:t xml:space="preserve">(02) </w:t>
      </w:r>
      <w:r w:rsidRPr="00261718">
        <w:t>tuần tính đến ngày tính toán, là giá trị lớn nhất trong các giá trị đã bao gồm lãi lũy kế sau: Giá mua; Mệnh giá; Giá theo phương pháp nội bộ.</w:t>
      </w:r>
    </w:p>
    <w:p w14:paraId="56774714" w14:textId="77777777" w:rsidR="00BF2BEF" w:rsidRPr="00D05F16" w:rsidRDefault="00BF2BEF" w:rsidP="00D05F16">
      <w:pPr>
        <w:pStyle w:val="NoSpacing"/>
      </w:pPr>
    </w:p>
    <w:p w14:paraId="38EEAC7F" w14:textId="1606257A" w:rsidR="00BF2BEF" w:rsidRPr="00D05F16" w:rsidRDefault="00BF2BEF" w:rsidP="00D05F16">
      <w:pPr>
        <w:pStyle w:val="NoSpacing"/>
      </w:pPr>
      <w:r w:rsidRPr="00A53F18">
        <w:t>Giá trị của trái phiếu chưa niêm yết là giá tr</w:t>
      </w:r>
      <w:r w:rsidRPr="00D05F16">
        <w:t xml:space="preserve">ị lớn nhất trong các giá trị đã bao gồm cả lãi lũy kế sau: Giá yết trên các hệ thống báo giá do Công ty lựa chọn (nếu có); Giá mua; Mệnh giá; Giá </w:t>
      </w:r>
      <w:proofErr w:type="spellStart"/>
      <w:r w:rsidR="00AB53A9">
        <w:rPr>
          <w:lang w:val="en-US"/>
        </w:rPr>
        <w:t>theo</w:t>
      </w:r>
      <w:proofErr w:type="spellEnd"/>
      <w:r w:rsidR="00AB53A9">
        <w:rPr>
          <w:lang w:val="en-US"/>
        </w:rPr>
        <w:t xml:space="preserve"> </w:t>
      </w:r>
      <w:proofErr w:type="spellStart"/>
      <w:r w:rsidR="00AB53A9">
        <w:rPr>
          <w:lang w:val="en-US"/>
        </w:rPr>
        <w:t>quy</w:t>
      </w:r>
      <w:proofErr w:type="spellEnd"/>
      <w:r w:rsidR="00AB53A9" w:rsidRPr="00830343">
        <w:t xml:space="preserve"> </w:t>
      </w:r>
      <w:r w:rsidRPr="00D05F16">
        <w:t>định nội bộ</w:t>
      </w:r>
      <w:r w:rsidR="00AB53A9">
        <w:rPr>
          <w:lang w:val="en-US"/>
        </w:rPr>
        <w:t xml:space="preserve"> </w:t>
      </w:r>
      <w:proofErr w:type="spellStart"/>
      <w:r w:rsidR="00AB53A9">
        <w:rPr>
          <w:lang w:val="en-US"/>
        </w:rPr>
        <w:t>của</w:t>
      </w:r>
      <w:proofErr w:type="spellEnd"/>
      <w:r w:rsidR="00AB53A9">
        <w:rPr>
          <w:lang w:val="en-US"/>
        </w:rPr>
        <w:t xml:space="preserve"> </w:t>
      </w:r>
      <w:proofErr w:type="spellStart"/>
      <w:r w:rsidR="00AB53A9">
        <w:rPr>
          <w:lang w:val="en-US"/>
        </w:rPr>
        <w:t>Công</w:t>
      </w:r>
      <w:proofErr w:type="spellEnd"/>
      <w:r w:rsidR="00AB53A9">
        <w:rPr>
          <w:lang w:val="en-US"/>
        </w:rPr>
        <w:t xml:space="preserve"> ty</w:t>
      </w:r>
      <w:r w:rsidRPr="00D05F16">
        <w:t>.</w:t>
      </w:r>
    </w:p>
    <w:p w14:paraId="375C62FF" w14:textId="77777777" w:rsidR="00BF2BEF" w:rsidRPr="00D05F16" w:rsidRDefault="00BF2BEF" w:rsidP="00D05F16">
      <w:pPr>
        <w:pStyle w:val="NoSpacing"/>
      </w:pPr>
    </w:p>
    <w:p w14:paraId="6E4EA8D3" w14:textId="66D15DE2" w:rsidR="00BF2BEF" w:rsidRPr="00261718" w:rsidRDefault="00A53F18" w:rsidP="00D05F16">
      <w:pPr>
        <w:pStyle w:val="Heading4"/>
      </w:pPr>
      <w:r>
        <w:rPr>
          <w:lang w:val="en-US"/>
        </w:rPr>
        <w:t>c.</w:t>
      </w:r>
      <w:r>
        <w:rPr>
          <w:lang w:val="en-US"/>
        </w:rPr>
        <w:tab/>
      </w:r>
      <w:r w:rsidR="00BF2BEF" w:rsidRPr="00261718">
        <w:t>Cổ phiếu</w:t>
      </w:r>
    </w:p>
    <w:p w14:paraId="5AAF9ED6" w14:textId="77777777" w:rsidR="00BF2BEF" w:rsidRPr="00A53F18" w:rsidRDefault="00BF2BEF" w:rsidP="00D05F16">
      <w:pPr>
        <w:pStyle w:val="NoSpacing"/>
      </w:pPr>
    </w:p>
    <w:p w14:paraId="1E6D5F12" w14:textId="77777777" w:rsidR="00BF2BEF" w:rsidRPr="00D05F16" w:rsidRDefault="00BF2BEF" w:rsidP="00D05F16">
      <w:pPr>
        <w:pStyle w:val="NoSpacing"/>
      </w:pPr>
      <w:r w:rsidRPr="00A53F18">
        <w:t>Giá tr</w:t>
      </w:r>
      <w:r w:rsidRPr="00D05F16">
        <w:t>ị của cổ phiếu niêm yết là giá đóng cửa tại ngày giao dịch gần nhất trước thời điểm tính toán đối với cổ phiếu niêm yết trên Sở Giao dịch Chứng khoán Hồ Chí Minh và Sở Giao dịch Chứng khoán Hà Nội.</w:t>
      </w:r>
    </w:p>
    <w:p w14:paraId="64E4FB85" w14:textId="77777777" w:rsidR="00BF2BEF" w:rsidRPr="00D05F16" w:rsidRDefault="00BF2BEF" w:rsidP="00D05F16">
      <w:pPr>
        <w:pStyle w:val="NoSpacing"/>
      </w:pPr>
    </w:p>
    <w:p w14:paraId="3F92102F" w14:textId="1758D30F" w:rsidR="00BF2BEF" w:rsidRPr="00D05F16" w:rsidRDefault="00BF2BEF" w:rsidP="00D05F16">
      <w:pPr>
        <w:pStyle w:val="NoSpacing"/>
      </w:pPr>
      <w:r w:rsidRPr="00A53F18">
        <w:t>Giá trị</w:t>
      </w:r>
      <w:r w:rsidRPr="00D05F16">
        <w:t xml:space="preserve"> của cổ phiếu của công ty đại chúng đăng ký giao dịch trên hệ thống </w:t>
      </w:r>
      <w:proofErr w:type="spellStart"/>
      <w:r w:rsidR="00830343">
        <w:rPr>
          <w:lang w:val="en-US"/>
        </w:rPr>
        <w:t>UPCoM</w:t>
      </w:r>
      <w:proofErr w:type="spellEnd"/>
      <w:r w:rsidR="00830343" w:rsidRPr="00830343">
        <w:t xml:space="preserve"> </w:t>
      </w:r>
      <w:r w:rsidRPr="00D05F16">
        <w:t xml:space="preserve">là giá đóng cửa tại ngày giao dịch </w:t>
      </w:r>
      <w:r w:rsidRPr="0031684D">
        <w:t>gần nhất trước thời điểm tính toán.</w:t>
      </w:r>
    </w:p>
    <w:p w14:paraId="5E625199" w14:textId="0C594227" w:rsidR="004D0083" w:rsidRPr="00E973A7" w:rsidRDefault="004D0083" w:rsidP="00335B18">
      <w:pPr>
        <w:pStyle w:val="NoSpacing"/>
        <w:rPr>
          <w:lang w:val="en-US"/>
        </w:rPr>
        <w:sectPr w:rsidR="004D0083" w:rsidRPr="00E973A7" w:rsidSect="00BE4612">
          <w:pgSz w:w="11909" w:h="16834" w:code="9"/>
          <w:pgMar w:top="1440" w:right="1440" w:bottom="862" w:left="1582" w:header="720" w:footer="578" w:gutter="0"/>
          <w:cols w:space="720"/>
          <w:docGrid w:linePitch="272"/>
        </w:sectPr>
      </w:pPr>
    </w:p>
    <w:p w14:paraId="086DF226" w14:textId="77777777" w:rsidR="001E1F43" w:rsidRPr="004A4690" w:rsidRDefault="001E1F43" w:rsidP="00754161">
      <w:pPr>
        <w:pStyle w:val="Style1"/>
        <w:numPr>
          <w:ilvl w:val="0"/>
          <w:numId w:val="0"/>
        </w:numPr>
        <w:spacing w:after="0"/>
        <w:ind w:left="720" w:hanging="720"/>
        <w:rPr>
          <w:rFonts w:cs="Arial"/>
          <w:b w:val="0"/>
          <w:i w:val="0"/>
        </w:rPr>
      </w:pPr>
      <w:r w:rsidRPr="004A4690">
        <w:rPr>
          <w:rFonts w:cs="Arial"/>
          <w:i w:val="0"/>
        </w:rPr>
        <w:lastRenderedPageBreak/>
        <w:t>3.</w:t>
      </w:r>
      <w:r w:rsidRPr="004A4690">
        <w:rPr>
          <w:rFonts w:cs="Arial"/>
          <w:i w:val="0"/>
        </w:rPr>
        <w:tab/>
        <w:t>CÁC CHÍNH SÁCH LẬP BÁO CÁO TỶ LỆ AN TOÀN TÀI CHÍNH CHỦ YẾU</w:t>
      </w:r>
      <w:r w:rsidRPr="004A4690">
        <w:rPr>
          <w:rFonts w:cs="Arial"/>
          <w:b w:val="0"/>
          <w:i w:val="0"/>
        </w:rPr>
        <w:t xml:space="preserve"> (tiếp theo)</w:t>
      </w:r>
    </w:p>
    <w:p w14:paraId="24676E85" w14:textId="77777777" w:rsidR="001E1F43" w:rsidRPr="004A4690" w:rsidRDefault="001E1F43" w:rsidP="001E1F43">
      <w:pPr>
        <w:pStyle w:val="BodyTextIndent"/>
        <w:ind w:left="720"/>
        <w:rPr>
          <w:rFonts w:cs="Arial"/>
          <w:bCs/>
          <w:iCs/>
        </w:rPr>
      </w:pPr>
    </w:p>
    <w:p w14:paraId="2F07ABF3" w14:textId="083B6A47" w:rsidR="001E1F43" w:rsidRPr="004A4690" w:rsidRDefault="001E1F43" w:rsidP="001E1F43">
      <w:pPr>
        <w:pStyle w:val="BodyTextIndent"/>
        <w:ind w:left="720" w:hanging="720"/>
        <w:rPr>
          <w:rFonts w:cs="Arial"/>
        </w:rPr>
      </w:pPr>
      <w:r w:rsidRPr="004A4690">
        <w:rPr>
          <w:rFonts w:cs="Arial"/>
          <w:b/>
          <w:i/>
        </w:rPr>
        <w:t>3.</w:t>
      </w:r>
      <w:r w:rsidR="00BF2BEF">
        <w:rPr>
          <w:rFonts w:cs="Arial"/>
          <w:b/>
          <w:i/>
          <w:lang w:val="en-US"/>
        </w:rPr>
        <w:t>3</w:t>
      </w:r>
      <w:r w:rsidRPr="004A4690">
        <w:rPr>
          <w:rFonts w:cs="Arial"/>
          <w:b/>
          <w:i/>
        </w:rPr>
        <w:tab/>
        <w:t>Giá trị rủi ro thị trường</w:t>
      </w:r>
      <w:r w:rsidRPr="004A4690">
        <w:rPr>
          <w:rFonts w:cs="Arial"/>
        </w:rPr>
        <w:t xml:space="preserve"> (tiếp theo)</w:t>
      </w:r>
    </w:p>
    <w:p w14:paraId="545C55A1" w14:textId="77777777" w:rsidR="001E1F43" w:rsidRPr="004A4690" w:rsidRDefault="001E1F43" w:rsidP="001E1F43">
      <w:pPr>
        <w:pStyle w:val="BodyTextIndent"/>
        <w:ind w:left="720"/>
        <w:rPr>
          <w:rFonts w:cs="Arial"/>
        </w:rPr>
      </w:pPr>
    </w:p>
    <w:p w14:paraId="54C9FDC2" w14:textId="6A68DB4A" w:rsidR="001E1F43" w:rsidRPr="004A4690" w:rsidRDefault="001E1F43" w:rsidP="00754161">
      <w:pPr>
        <w:ind w:left="720" w:hanging="720"/>
        <w:rPr>
          <w:rFonts w:cs="Arial"/>
        </w:rPr>
      </w:pPr>
      <w:r w:rsidRPr="004A4690">
        <w:rPr>
          <w:rFonts w:cs="Arial"/>
          <w:i/>
        </w:rPr>
        <w:t>3.</w:t>
      </w:r>
      <w:r w:rsidR="00BF2BEF">
        <w:rPr>
          <w:rFonts w:cs="Arial"/>
          <w:i/>
          <w:lang w:val="en-US"/>
        </w:rPr>
        <w:t>3</w:t>
      </w:r>
      <w:r w:rsidRPr="004A4690">
        <w:rPr>
          <w:rFonts w:cs="Arial"/>
          <w:i/>
        </w:rPr>
        <w:t>.2</w:t>
      </w:r>
      <w:r w:rsidRPr="004A4690">
        <w:rPr>
          <w:rFonts w:cs="Arial"/>
          <w:i/>
        </w:rPr>
        <w:tab/>
      </w:r>
      <w:r w:rsidR="00832450" w:rsidRPr="004A4690">
        <w:rPr>
          <w:rFonts w:cs="Arial"/>
          <w:i/>
        </w:rPr>
        <w:t>Giá tài sản</w:t>
      </w:r>
      <w:r w:rsidR="00832450" w:rsidRPr="004A4690">
        <w:rPr>
          <w:rFonts w:cs="Arial"/>
        </w:rPr>
        <w:t xml:space="preserve"> (tiếp theo)</w:t>
      </w:r>
    </w:p>
    <w:p w14:paraId="517787E8" w14:textId="77777777" w:rsidR="00E6077C" w:rsidRPr="004A4690" w:rsidRDefault="00E6077C" w:rsidP="00E6077C">
      <w:pPr>
        <w:pStyle w:val="BodyTextIndent"/>
        <w:ind w:left="720"/>
        <w:rPr>
          <w:rFonts w:cs="Arial"/>
        </w:rPr>
      </w:pPr>
    </w:p>
    <w:p w14:paraId="71A5A7D8" w14:textId="27EDD07B" w:rsidR="00E6077C" w:rsidRPr="004A4690" w:rsidRDefault="00E6077C" w:rsidP="00754161">
      <w:pPr>
        <w:ind w:left="720" w:hanging="720"/>
        <w:rPr>
          <w:rFonts w:cs="Arial"/>
        </w:rPr>
      </w:pPr>
      <w:r w:rsidRPr="004A4690">
        <w:rPr>
          <w:rFonts w:cs="Arial"/>
          <w:i/>
        </w:rPr>
        <w:t>c.</w:t>
      </w:r>
      <w:r w:rsidRPr="004A4690">
        <w:rPr>
          <w:rFonts w:cs="Arial"/>
          <w:i/>
        </w:rPr>
        <w:tab/>
        <w:t>Cổ phiếu</w:t>
      </w:r>
      <w:r w:rsidRPr="004A4690">
        <w:rPr>
          <w:rFonts w:cs="Arial"/>
        </w:rPr>
        <w:t xml:space="preserve"> (tiếp theo)</w:t>
      </w:r>
    </w:p>
    <w:p w14:paraId="723F638B" w14:textId="77777777" w:rsidR="009C4F9D" w:rsidRPr="00830343" w:rsidRDefault="009C4F9D" w:rsidP="009C4F9D">
      <w:pPr>
        <w:pStyle w:val="NoSpacing"/>
      </w:pPr>
    </w:p>
    <w:p w14:paraId="1AC6620E" w14:textId="4794ACDA" w:rsidR="00D05F16" w:rsidRPr="00D05F16" w:rsidRDefault="009C4F9D" w:rsidP="00D05F16">
      <w:pPr>
        <w:pStyle w:val="NoSpacing"/>
      </w:pPr>
      <w:r w:rsidRPr="00830343">
        <w:t xml:space="preserve">Trường hợp cổ phiếu niêm yết hoặc cổ phiếu đăng ký giao dịch trên sàn </w:t>
      </w:r>
      <w:proofErr w:type="spellStart"/>
      <w:r>
        <w:rPr>
          <w:lang w:val="en-US"/>
        </w:rPr>
        <w:t>UPCoM</w:t>
      </w:r>
      <w:proofErr w:type="spellEnd"/>
      <w:r w:rsidRPr="00830343">
        <w:t xml:space="preserve"> không có giao dịch trong vòng nhiều hơn hai (02) tuần tính đến ngày tính toán, giá trị của cổ phiếu là giá trị lớn nhất trong các giá trị sau: Giá trị sổ sách; Giá mua; Giá theo phương pháp nội bộ của Công ty.</w:t>
      </w:r>
    </w:p>
    <w:p w14:paraId="2DB7F68C" w14:textId="77777777" w:rsidR="009C4F9D" w:rsidRPr="00D05F16" w:rsidRDefault="009C4F9D" w:rsidP="009C4F9D">
      <w:pPr>
        <w:pStyle w:val="NoSpacing"/>
      </w:pPr>
    </w:p>
    <w:p w14:paraId="47AC6D15" w14:textId="77777777" w:rsidR="00D05F16" w:rsidRPr="00EA7B6E" w:rsidRDefault="00D05F16" w:rsidP="00EA7B6E">
      <w:pPr>
        <w:pStyle w:val="NoSpacing"/>
      </w:pPr>
      <w:r w:rsidRPr="00EA7B6E">
        <w:t>Trường hợp cổ phiếu bị đình chỉ giao dịch, hủy niêm yết hoặc hủy đăng ký giao dịch, giá trị của cổ phiếu là giá trị lớn nhất trong các giá trị sau: Giá trị sổ sách; Mệnh giá; Giá theo phương pháp nội bộ của Công ty.</w:t>
      </w:r>
    </w:p>
    <w:p w14:paraId="15EC4C34" w14:textId="0CD73DAE" w:rsidR="001E1F43" w:rsidRPr="00EA7B6E" w:rsidRDefault="001E1F43" w:rsidP="00EA7B6E">
      <w:pPr>
        <w:pStyle w:val="NoSpacing"/>
      </w:pPr>
    </w:p>
    <w:p w14:paraId="1114755C" w14:textId="77777777" w:rsidR="00BF2BEF" w:rsidRPr="00EA7B6E" w:rsidRDefault="00BF2BEF" w:rsidP="00EA7B6E">
      <w:pPr>
        <w:pStyle w:val="NoSpacing"/>
      </w:pPr>
      <w:r w:rsidRPr="00D05F16">
        <w:t>Giá trị của cổ phiếu đã đăng ký, lưu ký nhưng chưa niêm yết, chưa đăng ký giao dịch là giá trị trung bình dựa trên báo giá của tối thiểu ba (</w:t>
      </w:r>
      <w:r w:rsidRPr="00335B18">
        <w:t>0</w:t>
      </w:r>
      <w:r w:rsidRPr="00D05F16">
        <w:t>3) công ty chứ</w:t>
      </w:r>
      <w:r w:rsidRPr="00EA7B6E">
        <w:t>ng khoán không liên quan đến Công ty t</w:t>
      </w:r>
      <w:r w:rsidRPr="00D05F16">
        <w:t>ại ngày giao dịch gần nhất trước thời điểm tính toán. Trường hợp cổ phiếu không có đủ báo giá từ tối thiểu ba (</w:t>
      </w:r>
      <w:r w:rsidRPr="00335B18">
        <w:t>0</w:t>
      </w:r>
      <w:r w:rsidRPr="00D05F16">
        <w:t>3) công ty chứ</w:t>
      </w:r>
      <w:r w:rsidRPr="00EA7B6E">
        <w:t>ng khoán, giá trị củ</w:t>
      </w:r>
      <w:r w:rsidRPr="00D05F16">
        <w:t>a cổ phiếu là giá trị lớn nhất trong các giá trị sau: Giá từ các báo giá; Giá của kỳ báo cáo gần nhất; Giá trị sổ sách; Giá mua; Giá theo quy</w:t>
      </w:r>
      <w:r w:rsidRPr="00EA7B6E">
        <w:t xml:space="preserve"> định nội bộ của Công ty.</w:t>
      </w:r>
    </w:p>
    <w:p w14:paraId="3865E80B" w14:textId="77777777" w:rsidR="00BF2BEF" w:rsidRPr="00EA7B6E" w:rsidRDefault="00BF2BEF" w:rsidP="00EA7B6E">
      <w:pPr>
        <w:pStyle w:val="NoSpacing"/>
      </w:pPr>
    </w:p>
    <w:p w14:paraId="2C4FE64F" w14:textId="6963C976" w:rsidR="00926209" w:rsidRPr="00EA7B6E" w:rsidRDefault="00926209" w:rsidP="00EA7B6E">
      <w:pPr>
        <w:pStyle w:val="NoSpacing"/>
      </w:pPr>
      <w:r w:rsidRPr="00EA7B6E">
        <w:t>Giá trị cổ phiếu của tổ chức trong tình trạng giải thể, phá sản bằng 80% giá trị thanh lý của cổ phiếu đó tại ngày lập bảng cân đối kế toán gần nhất, hoặc giá theo quy định nội bộ của Công ty.</w:t>
      </w:r>
    </w:p>
    <w:p w14:paraId="10431F99" w14:textId="77777777" w:rsidR="00926209" w:rsidRPr="00EA7B6E" w:rsidRDefault="00926209" w:rsidP="00EA7B6E">
      <w:pPr>
        <w:pStyle w:val="NoSpacing"/>
      </w:pPr>
    </w:p>
    <w:p w14:paraId="6C6D6525" w14:textId="6D84F293" w:rsidR="00926209" w:rsidRPr="00EA7B6E" w:rsidRDefault="00926209" w:rsidP="00EA7B6E">
      <w:pPr>
        <w:pStyle w:val="NoSpacing"/>
      </w:pPr>
      <w:r w:rsidRPr="00EA7B6E">
        <w:t>Giá trị cổ phần, phần vốn góp khác là giá trị lớn nhất trong các giá trị sau: giá trị sổ sách; giá mua/giá trị vốn góp; giá theo quy định nội bộ của Công ty.</w:t>
      </w:r>
    </w:p>
    <w:p w14:paraId="72953FD6" w14:textId="77777777" w:rsidR="00E6077C" w:rsidRPr="00EA7B6E" w:rsidRDefault="00E6077C" w:rsidP="00EA7B6E">
      <w:pPr>
        <w:pStyle w:val="NoSpacing"/>
      </w:pPr>
    </w:p>
    <w:p w14:paraId="62BEF013" w14:textId="21277540" w:rsidR="00E6077C" w:rsidRPr="002F3DF6" w:rsidRDefault="00E6077C" w:rsidP="00335B18">
      <w:pPr>
        <w:pStyle w:val="Heading4"/>
      </w:pPr>
      <w:r w:rsidRPr="002F3DF6">
        <w:t>d.</w:t>
      </w:r>
      <w:r w:rsidRPr="002F3DF6">
        <w:tab/>
        <w:t>Quỹ/Cổ phiếu của Công ty đầu tư chứng khoán</w:t>
      </w:r>
    </w:p>
    <w:p w14:paraId="520CE224" w14:textId="77777777" w:rsidR="00E6077C" w:rsidRPr="00EA7B6E" w:rsidRDefault="00E6077C">
      <w:pPr>
        <w:pStyle w:val="NoSpacing"/>
      </w:pPr>
    </w:p>
    <w:p w14:paraId="012F897E" w14:textId="73B3FAF4" w:rsidR="000B71E8" w:rsidRPr="00EA7B6E" w:rsidRDefault="000B71E8">
      <w:pPr>
        <w:pStyle w:val="NoSpacing"/>
      </w:pPr>
      <w:r w:rsidRPr="00EA7B6E">
        <w:t>Giá trị quỹ đóng đại chúng là giá đóng cửa của ngày giao dịch gần nhất trước ngày tính toán. Trường hợp quỹ đóng đại chúng không có giao dịch nhiều hơn hai (</w:t>
      </w:r>
      <w:r w:rsidR="005E724E" w:rsidRPr="00335B18">
        <w:t>0</w:t>
      </w:r>
      <w:r w:rsidRPr="00EA7B6E">
        <w:t>2) tuần tính đến ngày tính toán, giá trị quỹ được tính bằng (Giá trị tài sản ròng (“NAV”)/1 Chứng chỉ quỹ) tại kỳ báo cáo gần nhất trước ngày tính toán.</w:t>
      </w:r>
    </w:p>
    <w:p w14:paraId="17BA62B8" w14:textId="77777777" w:rsidR="000B71E8" w:rsidRPr="00EA7B6E" w:rsidRDefault="000B71E8">
      <w:pPr>
        <w:pStyle w:val="NoSpacing"/>
      </w:pPr>
    </w:p>
    <w:p w14:paraId="6469EC4F" w14:textId="77777777" w:rsidR="000B71E8" w:rsidRPr="00EA7B6E" w:rsidRDefault="000B71E8">
      <w:pPr>
        <w:pStyle w:val="NoSpacing"/>
      </w:pPr>
      <w:r w:rsidRPr="00EA7B6E">
        <w:t xml:space="preserve">Giá trị Quỹ thành viên/Quỹ mở/Cổ phiếu của Công ty đầu tư chứng khoán phát hành riêng lẻ bằng NAV trên một đơn vị phần vốn góp/đơn vị chứng chỉ quỹ/cổ phiếu tại kỳ báo cáo gần nhất trước ngày tính toán. </w:t>
      </w:r>
    </w:p>
    <w:p w14:paraId="4E9B7245" w14:textId="77777777" w:rsidR="000B71E8" w:rsidRPr="00EA7B6E" w:rsidRDefault="000B71E8">
      <w:pPr>
        <w:pStyle w:val="NoSpacing"/>
      </w:pPr>
    </w:p>
    <w:p w14:paraId="762A687D" w14:textId="1FA7B83F" w:rsidR="00F02625" w:rsidRPr="00EA7B6E" w:rsidRDefault="000B71E8">
      <w:pPr>
        <w:pStyle w:val="NoSpacing"/>
      </w:pPr>
      <w:r w:rsidRPr="00EA7B6E">
        <w:t>Giá trị của các quỹ/cổ phiếu khác là giá trị theo quy định nội bộ của Công ty.</w:t>
      </w:r>
    </w:p>
    <w:p w14:paraId="6179F3DF" w14:textId="007F7453" w:rsidR="000B71E8" w:rsidRPr="001F7C8B" w:rsidRDefault="000B71E8" w:rsidP="001F7C8B">
      <w:pPr>
        <w:pStyle w:val="NoSpacing"/>
      </w:pPr>
    </w:p>
    <w:p w14:paraId="3729BCA5" w14:textId="2A881D9A" w:rsidR="000B71E8" w:rsidRPr="00D440B4" w:rsidRDefault="000B71E8" w:rsidP="00335B18">
      <w:pPr>
        <w:pStyle w:val="Heading4"/>
      </w:pPr>
      <w:r w:rsidRPr="00A14ED5">
        <w:t>e.</w:t>
      </w:r>
      <w:r w:rsidRPr="00A14ED5">
        <w:tab/>
        <w:t>Chứng khoán chưa phân phối hết từ các hợp đồng bảo lãnh phát hành theo hình thức cam</w:t>
      </w:r>
      <w:r w:rsidR="009D39C3">
        <w:rPr>
          <w:lang w:val="en-US"/>
        </w:rPr>
        <w:t xml:space="preserve"> </w:t>
      </w:r>
      <w:r w:rsidRPr="00D440B4">
        <w:t>kết chắc chắn</w:t>
      </w:r>
    </w:p>
    <w:p w14:paraId="248B737A" w14:textId="77777777" w:rsidR="00BF2BEF" w:rsidRPr="00335B18" w:rsidRDefault="00BF2BEF" w:rsidP="00E973A7">
      <w:pPr>
        <w:pStyle w:val="BodyTextIndent"/>
        <w:spacing w:before="120" w:after="120"/>
        <w:rPr>
          <w:rFonts w:cs="Arial"/>
          <w:bCs/>
          <w:iCs/>
        </w:rPr>
      </w:pPr>
      <w:r w:rsidRPr="00335B18">
        <w:rPr>
          <w:rFonts w:cs="Arial"/>
          <w:bCs/>
          <w:iCs/>
        </w:rPr>
        <w:t>Giá trị rủi ro thị trường của các chứng khoán này được xác định theo công thức sau:</w:t>
      </w:r>
    </w:p>
    <w:p w14:paraId="14D9CF63" w14:textId="77777777" w:rsidR="00BF2BEF" w:rsidRPr="00335B18" w:rsidRDefault="00BF2BEF" w:rsidP="00335B18">
      <w:pPr>
        <w:pStyle w:val="BodyTextIndent"/>
        <w:ind w:left="1458" w:hanging="378"/>
        <w:rPr>
          <w:rFonts w:cs="Arial"/>
          <w:bCs/>
          <w:iCs/>
        </w:rPr>
      </w:pPr>
      <w:bookmarkStart w:id="121" w:name="_Hlk78980202"/>
      <w:r w:rsidRPr="00335B18">
        <w:rPr>
          <w:rFonts w:cs="Arial"/>
          <w:bCs/>
          <w:iCs/>
        </w:rPr>
        <w:t>Giá trị rủi ro thị trường</w:t>
      </w:r>
    </w:p>
    <w:p w14:paraId="02F5C80F" w14:textId="77777777" w:rsidR="00BF2BEF" w:rsidRPr="00335B18" w:rsidRDefault="00BF2BEF" w:rsidP="00335B18">
      <w:pPr>
        <w:pStyle w:val="BodyTextIndent"/>
        <w:spacing w:before="120"/>
        <w:ind w:left="1458" w:hanging="378"/>
        <w:rPr>
          <w:rFonts w:cs="Arial"/>
          <w:bCs/>
          <w:iCs/>
          <w:spacing w:val="-4"/>
        </w:rPr>
      </w:pPr>
      <w:r w:rsidRPr="00335B18">
        <w:rPr>
          <w:rFonts w:cs="Arial"/>
          <w:bCs/>
          <w:iCs/>
          <w:spacing w:val="-4"/>
        </w:rPr>
        <w:t>= {Số chứng khoán còn lại chưa phân phối, hoặc đã phân phối nhưng chưa nhận thanh toán</w:t>
      </w:r>
    </w:p>
    <w:p w14:paraId="2A0898AE" w14:textId="1383F4B5" w:rsidR="00BF2BEF" w:rsidRPr="00335B18" w:rsidRDefault="00A507F2" w:rsidP="00BF2BEF">
      <w:pPr>
        <w:pStyle w:val="BodyTextIndent"/>
        <w:spacing w:before="120"/>
        <w:ind w:left="1442" w:hanging="378"/>
        <w:rPr>
          <w:rFonts w:cs="Arial"/>
          <w:bCs/>
          <w:iCs/>
        </w:rPr>
      </w:pPr>
      <w:r w:rsidRPr="00335B18">
        <w:rPr>
          <w:rFonts w:cs="Arial"/>
          <w:bCs/>
          <w:iCs/>
          <w:noProof/>
        </w:rPr>
        <mc:AlternateContent>
          <mc:Choice Requires="wps">
            <w:drawing>
              <wp:anchor distT="0" distB="0" distL="114300" distR="114300" simplePos="0" relativeHeight="251658246" behindDoc="0" locked="0" layoutInCell="1" allowOverlap="1" wp14:anchorId="7C89D83C" wp14:editId="289FF629">
                <wp:simplePos x="0" y="0"/>
                <wp:positionH relativeFrom="column">
                  <wp:posOffset>770890</wp:posOffset>
                </wp:positionH>
                <wp:positionV relativeFrom="paragraph">
                  <wp:posOffset>215265</wp:posOffset>
                </wp:positionV>
                <wp:extent cx="4561367" cy="411790"/>
                <wp:effectExtent l="0" t="0" r="10795" b="26670"/>
                <wp:wrapNone/>
                <wp:docPr id="6" name="Double Brac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61367" cy="41179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type w14:anchorId="3B1CED7B"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utoShape 5" o:spid="_x0000_s1026" type="#_x0000_t186" style="position:absolute;margin-left:60.7pt;margin-top:16.95pt;width:359.15pt;height:32.4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"/>
            </w:pict>
          </mc:Fallback>
        </mc:AlternateContent>
      </w:r>
      <w:r w:rsidR="00BF2BEF" w:rsidRPr="00335B18">
        <w:rPr>
          <w:rFonts w:cs="Arial"/>
          <w:bCs/>
          <w:iCs/>
        </w:rPr>
        <w:t>x Giá bảo lãnh phát hành – Giá trị tài sản đảm bảo (nếu có)} x Hệ số rủi ro phát hành</w:t>
      </w:r>
    </w:p>
    <w:p w14:paraId="26D60BA7" w14:textId="079737E8" w:rsidR="00BF2BEF" w:rsidRPr="00335B18" w:rsidRDefault="00BF2BEF" w:rsidP="00BF2BEF">
      <w:pPr>
        <w:pStyle w:val="BodyTextIndent"/>
        <w:spacing w:before="120"/>
        <w:ind w:left="1442" w:hanging="378"/>
        <w:rPr>
          <w:rFonts w:cs="Arial"/>
          <w:bCs/>
          <w:iCs/>
          <w:u w:val="single"/>
        </w:rPr>
      </w:pPr>
      <w:r w:rsidRPr="00335B18">
        <w:rPr>
          <w:rFonts w:cs="Arial"/>
          <w:bCs/>
          <w:iCs/>
        </w:rPr>
        <w:t xml:space="preserve">x  </w:t>
      </w:r>
      <w:r w:rsidR="00955B2D">
        <w:rPr>
          <w:rFonts w:cs="Arial"/>
          <w:bCs/>
          <w:iCs/>
          <w:lang w:val="en-US"/>
        </w:rPr>
        <w:t xml:space="preserve"> </w:t>
      </w:r>
      <w:r w:rsidRPr="00335B18">
        <w:rPr>
          <w:rFonts w:cs="Arial"/>
          <w:bCs/>
          <w:iCs/>
        </w:rPr>
        <w:t xml:space="preserve">Hệ số rủi ro thị trường + </w:t>
      </w:r>
      <w:r w:rsidRPr="00335B18">
        <w:rPr>
          <w:rFonts w:cs="Arial"/>
          <w:bCs/>
          <w:iCs/>
          <w:u w:val="single"/>
        </w:rPr>
        <w:t xml:space="preserve">(Giá bảo lãnh phát hành – </w:t>
      </w:r>
      <w:bookmarkEnd w:id="121"/>
      <w:r w:rsidRPr="00335B18">
        <w:rPr>
          <w:rFonts w:cs="Arial"/>
          <w:bCs/>
          <w:iCs/>
          <w:u w:val="single"/>
        </w:rPr>
        <w:t>Giá giao dịch) (nếu dương)</w:t>
      </w:r>
    </w:p>
    <w:p w14:paraId="7A0E8E5D" w14:textId="61C53DB3" w:rsidR="00AA5F79" w:rsidRPr="00335B18" w:rsidRDefault="00BF2BEF" w:rsidP="00335B18">
      <w:pPr>
        <w:pStyle w:val="BodyTextIndent"/>
        <w:tabs>
          <w:tab w:val="center" w:pos="4803"/>
        </w:tabs>
        <w:ind w:left="720" w:firstLine="1440"/>
        <w:jc w:val="center"/>
        <w:rPr>
          <w:rFonts w:cs="Arial"/>
          <w:lang w:val="en-US"/>
        </w:rPr>
      </w:pPr>
      <w:proofErr w:type="spellStart"/>
      <w:r w:rsidRPr="00EA7B6E">
        <w:rPr>
          <w:rFonts w:cs="Arial"/>
          <w:lang w:val="en-US"/>
        </w:rPr>
        <w:t>Giá</w:t>
      </w:r>
      <w:proofErr w:type="spellEnd"/>
      <w:r w:rsidRPr="00EA7B6E">
        <w:rPr>
          <w:rFonts w:cs="Arial"/>
          <w:lang w:val="en-US"/>
        </w:rPr>
        <w:t xml:space="preserve"> </w:t>
      </w:r>
      <w:proofErr w:type="spellStart"/>
      <w:r w:rsidRPr="00EA7B6E">
        <w:rPr>
          <w:rFonts w:cs="Arial"/>
          <w:lang w:val="en-US"/>
        </w:rPr>
        <w:t>bảo</w:t>
      </w:r>
      <w:proofErr w:type="spellEnd"/>
      <w:r w:rsidRPr="00EA7B6E">
        <w:rPr>
          <w:rFonts w:cs="Arial"/>
          <w:lang w:val="en-US"/>
        </w:rPr>
        <w:t xml:space="preserve"> </w:t>
      </w:r>
      <w:proofErr w:type="spellStart"/>
      <w:r w:rsidRPr="00EA7B6E">
        <w:rPr>
          <w:rFonts w:cs="Arial"/>
          <w:lang w:val="en-US"/>
        </w:rPr>
        <w:t>lãnh</w:t>
      </w:r>
      <w:proofErr w:type="spellEnd"/>
      <w:r w:rsidRPr="00EA7B6E">
        <w:rPr>
          <w:rFonts w:cs="Arial"/>
          <w:lang w:val="en-US"/>
        </w:rPr>
        <w:t xml:space="preserve"> </w:t>
      </w:r>
      <w:proofErr w:type="spellStart"/>
      <w:r w:rsidRPr="00EA7B6E">
        <w:rPr>
          <w:rFonts w:cs="Arial"/>
          <w:lang w:val="en-US"/>
        </w:rPr>
        <w:t>phát</w:t>
      </w:r>
      <w:proofErr w:type="spellEnd"/>
      <w:r w:rsidRPr="00EA7B6E">
        <w:rPr>
          <w:rFonts w:cs="Arial"/>
          <w:lang w:val="en-US"/>
        </w:rPr>
        <w:t xml:space="preserve"> </w:t>
      </w:r>
      <w:proofErr w:type="spellStart"/>
      <w:r w:rsidRPr="00EA7B6E">
        <w:rPr>
          <w:rFonts w:cs="Arial"/>
          <w:lang w:val="en-US"/>
        </w:rPr>
        <w:t>hành</w:t>
      </w:r>
      <w:proofErr w:type="spellEnd"/>
    </w:p>
    <w:p w14:paraId="133C793C" w14:textId="3408EF5F" w:rsidR="00E33594" w:rsidRPr="004A4690" w:rsidRDefault="00E33594" w:rsidP="00E33594">
      <w:pPr>
        <w:pStyle w:val="BodyTextIndent"/>
        <w:ind w:left="720"/>
        <w:rPr>
          <w:rFonts w:cs="Arial"/>
        </w:rPr>
      </w:pPr>
    </w:p>
    <w:p w14:paraId="5EE2B6B0" w14:textId="77777777" w:rsidR="00E33594" w:rsidRPr="004A4690" w:rsidRDefault="00E33594" w:rsidP="00E33594">
      <w:pPr>
        <w:pStyle w:val="BodyTextIndent"/>
        <w:ind w:left="720"/>
        <w:rPr>
          <w:rFonts w:cs="Arial"/>
        </w:rPr>
        <w:sectPr w:rsidR="00E33594" w:rsidRPr="004A4690" w:rsidSect="00BE4612">
          <w:pgSz w:w="11909" w:h="16834" w:code="9"/>
          <w:pgMar w:top="1440" w:right="1440" w:bottom="862" w:left="1582" w:header="720" w:footer="578" w:gutter="0"/>
          <w:cols w:space="720"/>
          <w:docGrid w:linePitch="272"/>
        </w:sectPr>
      </w:pPr>
    </w:p>
    <w:p w14:paraId="7A9A270C" w14:textId="77777777" w:rsidR="00E33594" w:rsidRPr="00B75934" w:rsidRDefault="00E33594" w:rsidP="00754161">
      <w:pPr>
        <w:pStyle w:val="Style1"/>
        <w:numPr>
          <w:ilvl w:val="0"/>
          <w:numId w:val="0"/>
        </w:numPr>
        <w:spacing w:after="0"/>
        <w:ind w:left="720" w:hanging="720"/>
        <w:rPr>
          <w:rFonts w:cs="Arial"/>
          <w:b w:val="0"/>
          <w:i w:val="0"/>
        </w:rPr>
      </w:pPr>
      <w:r w:rsidRPr="00B75934">
        <w:rPr>
          <w:rFonts w:cs="Arial"/>
          <w:i w:val="0"/>
        </w:rPr>
        <w:lastRenderedPageBreak/>
        <w:t>3.</w:t>
      </w:r>
      <w:r w:rsidRPr="00B75934">
        <w:rPr>
          <w:rFonts w:cs="Arial"/>
          <w:i w:val="0"/>
        </w:rPr>
        <w:tab/>
        <w:t>CÁC CHÍNH SÁCH LẬP BÁO CÁO TỶ LỆ AN TOÀN TÀI CHÍNH CHỦ YẾU</w:t>
      </w:r>
      <w:r w:rsidRPr="00B75934">
        <w:rPr>
          <w:rFonts w:cs="Arial"/>
          <w:b w:val="0"/>
          <w:i w:val="0"/>
        </w:rPr>
        <w:t xml:space="preserve"> (tiếp theo)</w:t>
      </w:r>
    </w:p>
    <w:p w14:paraId="06D8FF5C" w14:textId="77777777" w:rsidR="00E33594" w:rsidRPr="00B75934" w:rsidRDefault="00E33594" w:rsidP="00E33594">
      <w:pPr>
        <w:pStyle w:val="BodyTextIndent"/>
        <w:ind w:left="720"/>
        <w:rPr>
          <w:rFonts w:cs="Arial"/>
          <w:bCs/>
          <w:iCs/>
        </w:rPr>
      </w:pPr>
    </w:p>
    <w:p w14:paraId="4DC9139C" w14:textId="46B9C7D8" w:rsidR="00E33594" w:rsidRPr="00B75934" w:rsidRDefault="00E33594" w:rsidP="00E33594">
      <w:pPr>
        <w:pStyle w:val="BodyTextIndent"/>
        <w:ind w:left="720" w:hanging="720"/>
        <w:rPr>
          <w:rFonts w:cs="Arial"/>
        </w:rPr>
      </w:pPr>
      <w:r w:rsidRPr="00B75934">
        <w:rPr>
          <w:rFonts w:cs="Arial"/>
          <w:b/>
          <w:i/>
        </w:rPr>
        <w:t>3.</w:t>
      </w:r>
      <w:r w:rsidR="00BF2BEF">
        <w:rPr>
          <w:rFonts w:cs="Arial"/>
          <w:b/>
          <w:i/>
          <w:lang w:val="en-US"/>
        </w:rPr>
        <w:t>3</w:t>
      </w:r>
      <w:r w:rsidRPr="00B75934">
        <w:rPr>
          <w:rFonts w:cs="Arial"/>
          <w:b/>
          <w:i/>
        </w:rPr>
        <w:tab/>
        <w:t>Giá trị rủi ro thị trường</w:t>
      </w:r>
      <w:r w:rsidRPr="00B75934">
        <w:rPr>
          <w:rFonts w:cs="Arial"/>
        </w:rPr>
        <w:t xml:space="preserve"> (tiếp theo)</w:t>
      </w:r>
    </w:p>
    <w:p w14:paraId="36022170" w14:textId="77777777" w:rsidR="00E33594" w:rsidRPr="00B75934" w:rsidRDefault="00E33594" w:rsidP="00E33594">
      <w:pPr>
        <w:pStyle w:val="BodyTextIndent"/>
        <w:ind w:left="720"/>
        <w:rPr>
          <w:rFonts w:cs="Arial"/>
        </w:rPr>
      </w:pPr>
    </w:p>
    <w:p w14:paraId="0AC99065" w14:textId="60347C56" w:rsidR="00E33594" w:rsidRPr="00B75934" w:rsidRDefault="00E33594" w:rsidP="00754161">
      <w:pPr>
        <w:ind w:left="720" w:hanging="720"/>
        <w:rPr>
          <w:rFonts w:cs="Arial"/>
        </w:rPr>
      </w:pPr>
      <w:r w:rsidRPr="00B75934">
        <w:rPr>
          <w:rFonts w:cs="Arial"/>
          <w:i/>
        </w:rPr>
        <w:t>3.</w:t>
      </w:r>
      <w:r w:rsidR="00BF2BEF">
        <w:rPr>
          <w:rFonts w:cs="Arial"/>
          <w:i/>
          <w:lang w:val="en-US"/>
        </w:rPr>
        <w:t>3</w:t>
      </w:r>
      <w:r w:rsidRPr="00B75934">
        <w:rPr>
          <w:rFonts w:cs="Arial"/>
          <w:i/>
        </w:rPr>
        <w:t>.2</w:t>
      </w:r>
      <w:r w:rsidRPr="00B75934">
        <w:rPr>
          <w:rFonts w:cs="Arial"/>
          <w:i/>
        </w:rPr>
        <w:tab/>
        <w:t>Giá tài sản</w:t>
      </w:r>
      <w:r w:rsidRPr="00B75934">
        <w:rPr>
          <w:rFonts w:cs="Arial"/>
        </w:rPr>
        <w:t xml:space="preserve"> (tiếp theo)</w:t>
      </w:r>
    </w:p>
    <w:p w14:paraId="71B529D6" w14:textId="77777777" w:rsidR="00E33594" w:rsidRPr="00B75934" w:rsidRDefault="00E33594" w:rsidP="00E33594">
      <w:pPr>
        <w:pStyle w:val="BodyTextIndent"/>
        <w:ind w:left="720"/>
        <w:rPr>
          <w:rFonts w:cs="Arial"/>
        </w:rPr>
      </w:pPr>
    </w:p>
    <w:p w14:paraId="46119416" w14:textId="7218963C" w:rsidR="00BF2BEF" w:rsidRPr="00335B18" w:rsidRDefault="00F862D3">
      <w:pPr>
        <w:ind w:left="720" w:hanging="720"/>
        <w:rPr>
          <w:rFonts w:cs="Arial"/>
        </w:rPr>
      </w:pPr>
      <w:r w:rsidRPr="007537D0">
        <w:rPr>
          <w:rFonts w:cs="Arial"/>
          <w:i/>
        </w:rPr>
        <w:t>e.</w:t>
      </w:r>
      <w:r w:rsidRPr="007537D0">
        <w:rPr>
          <w:rFonts w:cs="Arial"/>
          <w:i/>
        </w:rPr>
        <w:tab/>
        <w:t>Chứng khoán chưa phân phối hết từ các hợp đồng bảo lãnh phát hành theo hình thức cam kết chắc chắn</w:t>
      </w:r>
      <w:r w:rsidRPr="007537D0">
        <w:rPr>
          <w:rFonts w:cs="Arial"/>
        </w:rPr>
        <w:t xml:space="preserve"> (tiếp theo)</w:t>
      </w:r>
    </w:p>
    <w:p w14:paraId="4BF569F6" w14:textId="70C5E3D9" w:rsidR="00EA7B6E" w:rsidRPr="00460DA9" w:rsidRDefault="00EA7B6E" w:rsidP="00E973A7">
      <w:pPr>
        <w:numPr>
          <w:ilvl w:val="0"/>
          <w:numId w:val="8"/>
        </w:numPr>
        <w:overflowPunct/>
        <w:spacing w:before="120"/>
        <w:ind w:left="1080"/>
        <w:textAlignment w:val="auto"/>
        <w:rPr>
          <w:rFonts w:cs="Arial"/>
        </w:rPr>
      </w:pPr>
      <w:r w:rsidRPr="00460DA9">
        <w:rPr>
          <w:rFonts w:cs="Arial"/>
        </w:rPr>
        <w:t>Trường hợp phát hành lần đầu ra công chúng, kể cả đấu giá cổ phần hoá lần đầu, đấu thầu trái phiếu, thì giá giao dịch bằng giá trị sổ sách trên một cổ phiếu của tổ chức phát hành được xác định tại thời điểm gần nhất, hoặc giá khởi điểm (nếu không xác định được giá trị sổ sách), hoặc mệnh giá (đối với trái phiếu).</w:t>
      </w:r>
    </w:p>
    <w:p w14:paraId="20EEDA7C" w14:textId="77777777" w:rsidR="00EA7B6E" w:rsidRPr="00933EC5" w:rsidRDefault="00EA7B6E" w:rsidP="00EA7B6E">
      <w:pPr>
        <w:numPr>
          <w:ilvl w:val="0"/>
          <w:numId w:val="8"/>
        </w:numPr>
        <w:overflowPunct/>
        <w:spacing w:before="120"/>
        <w:ind w:left="1080"/>
        <w:textAlignment w:val="auto"/>
        <w:rPr>
          <w:rFonts w:cs="Arial"/>
        </w:rPr>
      </w:pPr>
      <w:r w:rsidRPr="00933EC5">
        <w:rPr>
          <w:rFonts w:cs="Arial"/>
        </w:rPr>
        <w:t xml:space="preserve">Hệ số rủi ro thị trường được xác định theo </w:t>
      </w:r>
      <w:r w:rsidRPr="00933EC5">
        <w:rPr>
          <w:rFonts w:cs="Arial"/>
          <w:i/>
        </w:rPr>
        <w:t>Thuyết minh</w:t>
      </w:r>
      <w:r w:rsidRPr="00933EC5">
        <w:rPr>
          <w:rFonts w:cs="Arial"/>
          <w:i/>
          <w:lang w:val="en-US"/>
        </w:rPr>
        <w:t xml:space="preserve"> </w:t>
      </w:r>
      <w:proofErr w:type="spellStart"/>
      <w:r w:rsidRPr="00933EC5">
        <w:rPr>
          <w:rFonts w:cs="Arial"/>
          <w:i/>
          <w:lang w:val="en-US"/>
        </w:rPr>
        <w:t>số</w:t>
      </w:r>
      <w:proofErr w:type="spellEnd"/>
      <w:r w:rsidRPr="00933EC5">
        <w:rPr>
          <w:rFonts w:cs="Arial"/>
          <w:i/>
        </w:rPr>
        <w:t xml:space="preserve"> 3.</w:t>
      </w:r>
      <w:r w:rsidRPr="00933EC5">
        <w:rPr>
          <w:rFonts w:cs="Arial"/>
          <w:i/>
          <w:lang w:val="en-US"/>
        </w:rPr>
        <w:t>3</w:t>
      </w:r>
      <w:r w:rsidRPr="00933EC5">
        <w:rPr>
          <w:rFonts w:cs="Arial"/>
          <w:i/>
        </w:rPr>
        <w:t>.1</w:t>
      </w:r>
      <w:r w:rsidRPr="00933EC5">
        <w:rPr>
          <w:rFonts w:cs="Arial"/>
        </w:rPr>
        <w:t>.</w:t>
      </w:r>
    </w:p>
    <w:p w14:paraId="064091E7" w14:textId="77777777" w:rsidR="00EA7B6E" w:rsidRPr="00933EC5" w:rsidRDefault="00EA7B6E" w:rsidP="00EA7B6E">
      <w:pPr>
        <w:numPr>
          <w:ilvl w:val="0"/>
          <w:numId w:val="8"/>
        </w:numPr>
        <w:overflowPunct/>
        <w:spacing w:before="120"/>
        <w:ind w:left="1080"/>
        <w:textAlignment w:val="auto"/>
        <w:rPr>
          <w:rFonts w:cs="Arial"/>
        </w:rPr>
      </w:pPr>
      <w:r w:rsidRPr="00933EC5">
        <w:rPr>
          <w:rFonts w:cs="Arial"/>
        </w:rPr>
        <w:t>Hệ số rủi ro phát hành được xác định căn cứ vào khoảng thời gian còn lại tính tới thời điểm kết thúc đợt phân phối theo quy định tại hợp đồng, nhưng không vượt quá thời hạn được phép phân phối theo quy</w:t>
      </w:r>
      <w:r w:rsidRPr="00933EC5">
        <w:rPr>
          <w:rFonts w:cs="Arial"/>
          <w:bCs/>
          <w:iCs/>
        </w:rPr>
        <w:t xml:space="preserve"> định của pháp luật, như sau:</w:t>
      </w:r>
    </w:p>
    <w:p w14:paraId="762A1000" w14:textId="2A6ADA7D" w:rsidR="00EA7B6E" w:rsidRPr="00D0135C" w:rsidRDefault="00EA7B6E" w:rsidP="00EA7B6E">
      <w:pPr>
        <w:pStyle w:val="Style1"/>
        <w:numPr>
          <w:ilvl w:val="2"/>
          <w:numId w:val="9"/>
        </w:numPr>
        <w:spacing w:before="120" w:after="0"/>
        <w:ind w:left="1440"/>
        <w:rPr>
          <w:rFonts w:cs="Arial"/>
          <w:b w:val="0"/>
          <w:i w:val="0"/>
        </w:rPr>
      </w:pPr>
      <w:r w:rsidRPr="00D0135C">
        <w:rPr>
          <w:rFonts w:cs="Arial"/>
          <w:b w:val="0"/>
          <w:i w:val="0"/>
        </w:rPr>
        <w:t>Tính tới ngày cuối cùng của thời hạn phân phối, nếu khoảng thời gian còn lại là trên sáu m</w:t>
      </w:r>
      <w:r w:rsidRPr="00D0135C">
        <w:rPr>
          <w:rFonts w:cs="Arial" w:hint="eastAsia"/>
          <w:b w:val="0"/>
          <w:i w:val="0"/>
        </w:rPr>
        <w:t>ươ</w:t>
      </w:r>
      <w:r w:rsidRPr="00D0135C">
        <w:rPr>
          <w:rFonts w:cs="Arial"/>
          <w:b w:val="0"/>
          <w:i w:val="0"/>
        </w:rPr>
        <w:t>i (60) ngày: hệ số rủi ro phát hành bằng 20%;</w:t>
      </w:r>
    </w:p>
    <w:p w14:paraId="604CC1B4" w14:textId="299CA237" w:rsidR="003D7F80" w:rsidRPr="00D0135C" w:rsidRDefault="003D7F80" w:rsidP="003D7F80">
      <w:pPr>
        <w:pStyle w:val="Style1"/>
        <w:numPr>
          <w:ilvl w:val="2"/>
          <w:numId w:val="9"/>
        </w:numPr>
        <w:spacing w:before="120" w:after="0"/>
        <w:ind w:left="1440"/>
        <w:rPr>
          <w:rFonts w:cs="Arial"/>
          <w:b w:val="0"/>
          <w:i w:val="0"/>
        </w:rPr>
      </w:pPr>
      <w:bookmarkStart w:id="122" w:name="_Hlk97230377"/>
      <w:r w:rsidRPr="0036591A">
        <w:rPr>
          <w:rFonts w:cs="Arial"/>
          <w:b w:val="0"/>
          <w:i w:val="0"/>
        </w:rPr>
        <w:t>Tính tới ngày cuối cùng của thời hạn phân phối, nếu khoảng thời gian còn lại là từ ba mươi (30) tới sáu mươi (60) ngày: hệ số rủi ro phát hành bằng 40%;</w:t>
      </w:r>
    </w:p>
    <w:bookmarkEnd w:id="122"/>
    <w:p w14:paraId="66BBB49E" w14:textId="3ED8B989" w:rsidR="00B564B6" w:rsidRPr="00D0135C" w:rsidRDefault="00B564B6" w:rsidP="00B564B6">
      <w:pPr>
        <w:pStyle w:val="Style1"/>
        <w:numPr>
          <w:ilvl w:val="2"/>
          <w:numId w:val="9"/>
        </w:numPr>
        <w:spacing w:before="120" w:after="0"/>
        <w:ind w:left="1440"/>
        <w:rPr>
          <w:rFonts w:cs="Arial"/>
          <w:b w:val="0"/>
          <w:i w:val="0"/>
        </w:rPr>
      </w:pPr>
      <w:r w:rsidRPr="00D0135C">
        <w:rPr>
          <w:rFonts w:cs="Arial"/>
          <w:b w:val="0"/>
          <w:i w:val="0"/>
        </w:rPr>
        <w:t>Tính tới ngày cuối cùng của thời hạn phân phối, nếu khoảng thời gian còn lại là dưới ba mươi (30) ngày: hệ số rủi ro phát hành bằng 60%;</w:t>
      </w:r>
    </w:p>
    <w:p w14:paraId="7AE34773" w14:textId="792D6148" w:rsidR="00B564B6" w:rsidRPr="00A53F18" w:rsidRDefault="00B564B6" w:rsidP="00F82BC4">
      <w:pPr>
        <w:pStyle w:val="Style1"/>
        <w:numPr>
          <w:ilvl w:val="2"/>
          <w:numId w:val="9"/>
        </w:numPr>
        <w:spacing w:before="120" w:after="0"/>
        <w:ind w:left="1440"/>
        <w:rPr>
          <w:rFonts w:cs="Arial"/>
        </w:rPr>
      </w:pPr>
      <w:r w:rsidRPr="00D0135C">
        <w:rPr>
          <w:rFonts w:cs="Arial"/>
          <w:b w:val="0"/>
          <w:i w:val="0"/>
        </w:rPr>
        <w:t>Trong thời gian kể từ ngày kết thúc thời hạn phân phối tới ngày phải thanh toán cho tổ chức phát hành: hệ số rủi ro phát hành bằng 80%;</w:t>
      </w:r>
    </w:p>
    <w:p w14:paraId="069B3204" w14:textId="312AFC57" w:rsidR="00F862D3" w:rsidRPr="007537D0" w:rsidRDefault="00F862D3" w:rsidP="00F82BC4">
      <w:pPr>
        <w:numPr>
          <w:ilvl w:val="0"/>
          <w:numId w:val="8"/>
        </w:numPr>
        <w:overflowPunct/>
        <w:spacing w:before="120"/>
        <w:ind w:left="1080"/>
        <w:textAlignment w:val="auto"/>
        <w:rPr>
          <w:rFonts w:cs="Arial"/>
        </w:rPr>
      </w:pPr>
      <w:r w:rsidRPr="007537D0">
        <w:rPr>
          <w:rFonts w:cs="Arial"/>
        </w:rPr>
        <w:t xml:space="preserve">Sau ngày cuối cùng phải thanh toán cho tổ chức phát hành, Công ty phải xác định giá trị rủi ro thị trường đối với số chứng khoán không thể phân phối hết theo công thức xác định giá trị rủi ro thị trường tại </w:t>
      </w:r>
      <w:r w:rsidRPr="00E31450">
        <w:rPr>
          <w:rFonts w:cs="Arial"/>
          <w:i/>
          <w:iCs/>
        </w:rPr>
        <w:t>Thuyết minh số 3.</w:t>
      </w:r>
      <w:r w:rsidR="00D440B4" w:rsidRPr="00E31450">
        <w:rPr>
          <w:rFonts w:cs="Arial"/>
          <w:i/>
          <w:iCs/>
          <w:lang w:val="en-US"/>
        </w:rPr>
        <w:t>3</w:t>
      </w:r>
      <w:r w:rsidRPr="007537D0">
        <w:rPr>
          <w:rFonts w:cs="Arial"/>
        </w:rPr>
        <w:t xml:space="preserve">, phù hợp với quy định tại Khoản 4, Điều 9, Thông tư </w:t>
      </w:r>
      <w:r>
        <w:rPr>
          <w:rFonts w:cs="Arial"/>
        </w:rPr>
        <w:t>91</w:t>
      </w:r>
      <w:r w:rsidRPr="007537D0">
        <w:rPr>
          <w:rFonts w:cs="Arial"/>
        </w:rPr>
        <w:t>;</w:t>
      </w:r>
    </w:p>
    <w:p w14:paraId="0ADA89BD" w14:textId="77777777" w:rsidR="00F862D3" w:rsidRPr="007537D0" w:rsidRDefault="00F862D3" w:rsidP="007959E9">
      <w:pPr>
        <w:numPr>
          <w:ilvl w:val="0"/>
          <w:numId w:val="8"/>
        </w:numPr>
        <w:overflowPunct/>
        <w:spacing w:before="120"/>
        <w:ind w:left="1077" w:hanging="357"/>
        <w:textAlignment w:val="auto"/>
        <w:rPr>
          <w:rFonts w:cs="Arial"/>
          <w:bCs/>
          <w:iCs/>
        </w:rPr>
      </w:pPr>
      <w:r w:rsidRPr="007537D0">
        <w:rPr>
          <w:rFonts w:cs="Arial"/>
        </w:rPr>
        <w:t>Giá trị tài</w:t>
      </w:r>
      <w:r w:rsidRPr="007537D0">
        <w:rPr>
          <w:rFonts w:cs="Arial"/>
          <w:bCs/>
          <w:iCs/>
        </w:rPr>
        <w:t xml:space="preserve"> sản bảo đảm của khách hàng được xác định như sau:</w:t>
      </w:r>
    </w:p>
    <w:p w14:paraId="7CE2D9AB" w14:textId="77777777" w:rsidR="00F862D3" w:rsidRPr="007537D0" w:rsidRDefault="00F862D3" w:rsidP="00335B18">
      <w:pPr>
        <w:pStyle w:val="BodyTextIndent"/>
        <w:spacing w:before="120"/>
        <w:ind w:left="1066" w:firstLine="11"/>
        <w:rPr>
          <w:rFonts w:cs="Arial"/>
          <w:bCs/>
          <w:iCs/>
        </w:rPr>
      </w:pPr>
      <w:r w:rsidRPr="007537D0">
        <w:rPr>
          <w:rFonts w:cs="Arial"/>
          <w:bCs/>
          <w:iCs/>
        </w:rPr>
        <w:t>Giá trị tài sản đảm bảo = Khối lượng tài sản x Giá tài sản x (1 – Hệ số rủi ro thị trường)</w:t>
      </w:r>
    </w:p>
    <w:p w14:paraId="25C5764D" w14:textId="77777777" w:rsidR="00F862D3" w:rsidRPr="007537D0" w:rsidRDefault="00F862D3" w:rsidP="00F862D3">
      <w:pPr>
        <w:pStyle w:val="BodyTextIndent"/>
        <w:ind w:left="720"/>
        <w:rPr>
          <w:rFonts w:cs="Arial"/>
        </w:rPr>
      </w:pPr>
    </w:p>
    <w:p w14:paraId="23582125" w14:textId="77777777" w:rsidR="00F862D3" w:rsidRPr="007537D0" w:rsidRDefault="00F862D3" w:rsidP="00F862D3">
      <w:pPr>
        <w:pStyle w:val="Heading4"/>
        <w:rPr>
          <w:rFonts w:cs="Arial"/>
          <w:i w:val="0"/>
        </w:rPr>
      </w:pPr>
      <w:r w:rsidRPr="007537D0">
        <w:rPr>
          <w:rFonts w:cs="Arial"/>
        </w:rPr>
        <w:t>f.</w:t>
      </w:r>
      <w:r w:rsidRPr="007537D0">
        <w:rPr>
          <w:rFonts w:cs="Arial"/>
        </w:rPr>
        <w:tab/>
        <w:t xml:space="preserve">Chứng quyền có </w:t>
      </w:r>
      <w:r w:rsidRPr="007537D0">
        <w:rPr>
          <w:rFonts w:cs="Arial" w:hint="eastAsia"/>
        </w:rPr>
        <w:t>đ</w:t>
      </w:r>
      <w:r w:rsidRPr="007537D0">
        <w:rPr>
          <w:rFonts w:cs="Arial"/>
        </w:rPr>
        <w:t>ảm bảo do Công ty phát hành</w:t>
      </w:r>
    </w:p>
    <w:p w14:paraId="06FC52A0" w14:textId="77777777" w:rsidR="00F862D3" w:rsidRPr="007537D0" w:rsidRDefault="00F862D3" w:rsidP="00F862D3">
      <w:pPr>
        <w:pStyle w:val="BodyTextIndent"/>
        <w:ind w:left="720"/>
        <w:rPr>
          <w:rFonts w:cs="Arial"/>
        </w:rPr>
      </w:pPr>
    </w:p>
    <w:p w14:paraId="18FA70DC" w14:textId="77777777" w:rsidR="00F862D3" w:rsidRPr="007537D0" w:rsidRDefault="00F862D3" w:rsidP="00F862D3">
      <w:pPr>
        <w:pStyle w:val="BodyTextIndent"/>
        <w:ind w:left="720"/>
        <w:rPr>
          <w:rFonts w:cs="Arial"/>
          <w:bCs/>
          <w:iCs/>
        </w:rPr>
      </w:pPr>
      <w:r w:rsidRPr="007537D0">
        <w:rPr>
          <w:rFonts w:cs="Arial"/>
          <w:bCs/>
          <w:iCs/>
        </w:rPr>
        <w:t>Giá trị rủi ro thị trường của chứng quyền có đảm bảo, trường hợp có lãi, do Công ty phát hành được xác định theo công thức sau:</w:t>
      </w:r>
    </w:p>
    <w:p w14:paraId="5AC86C41" w14:textId="50C54AC6" w:rsidR="00F862D3" w:rsidRPr="007537D0" w:rsidRDefault="00F862D3" w:rsidP="00F862D3">
      <w:pPr>
        <w:pStyle w:val="BodyTextIndent"/>
        <w:ind w:left="720"/>
        <w:rPr>
          <w:rFonts w:cs="Arial"/>
          <w:bCs/>
          <w:iCs/>
        </w:rPr>
      </w:pPr>
    </w:p>
    <w:p w14:paraId="14F9956C" w14:textId="60EF85DE" w:rsidR="00B564B6" w:rsidRPr="00335B18" w:rsidRDefault="00B564B6" w:rsidP="00B564B6">
      <w:pPr>
        <w:pStyle w:val="BodyTextIndent"/>
        <w:ind w:left="1080"/>
        <w:rPr>
          <w:rFonts w:cs="Arial"/>
          <w:i/>
          <w:iCs/>
          <w:color w:val="000000"/>
          <w:sz w:val="18"/>
          <w:szCs w:val="18"/>
        </w:rPr>
      </w:pPr>
      <w:r w:rsidRPr="00335B18">
        <w:rPr>
          <w:rFonts w:cs="Arial"/>
          <w:i/>
          <w:iCs/>
          <w:color w:val="000000"/>
        </w:rPr>
        <w:t>Giá trị rủi ro thị trường = Max {((P</w:t>
      </w:r>
      <w:r w:rsidRPr="00335B18">
        <w:rPr>
          <w:rFonts w:cs="Arial"/>
          <w:i/>
          <w:iCs/>
          <w:color w:val="000000"/>
          <w:vertAlign w:val="subscript"/>
        </w:rPr>
        <w:t>0</w:t>
      </w:r>
      <w:r w:rsidR="009D39C3" w:rsidRPr="00335B18">
        <w:rPr>
          <w:rFonts w:cs="Arial"/>
          <w:i/>
          <w:iCs/>
          <w:color w:val="000000"/>
          <w:lang w:val="en-US"/>
        </w:rPr>
        <w:t xml:space="preserve"> </w:t>
      </w:r>
      <w:r w:rsidRPr="00335B18">
        <w:rPr>
          <w:rFonts w:cs="Arial"/>
          <w:i/>
          <w:iCs/>
          <w:color w:val="000000"/>
        </w:rPr>
        <w:t>x</w:t>
      </w:r>
      <w:r w:rsidR="009D39C3">
        <w:rPr>
          <w:rFonts w:cs="Arial"/>
          <w:i/>
          <w:iCs/>
          <w:color w:val="000000"/>
          <w:lang w:val="en-US"/>
        </w:rPr>
        <w:t xml:space="preserve"> </w:t>
      </w:r>
      <w:r w:rsidRPr="00335B18">
        <w:rPr>
          <w:rFonts w:cs="Arial"/>
          <w:i/>
          <w:iCs/>
          <w:color w:val="000000"/>
        </w:rPr>
        <w:t>Q</w:t>
      </w:r>
      <w:r w:rsidRPr="00335B18">
        <w:rPr>
          <w:rFonts w:cs="Arial"/>
          <w:i/>
          <w:iCs/>
          <w:color w:val="000000"/>
          <w:vertAlign w:val="subscript"/>
        </w:rPr>
        <w:t>0</w:t>
      </w:r>
      <w:r w:rsidRPr="00335B18">
        <w:rPr>
          <w:rFonts w:cs="Arial"/>
          <w:i/>
          <w:iCs/>
          <w:color w:val="000000"/>
        </w:rPr>
        <w:t>/k- P</w:t>
      </w:r>
      <w:r w:rsidRPr="00335B18">
        <w:rPr>
          <w:rFonts w:cs="Arial"/>
          <w:i/>
          <w:iCs/>
          <w:color w:val="000000"/>
          <w:vertAlign w:val="subscript"/>
        </w:rPr>
        <w:t>1</w:t>
      </w:r>
      <w:r w:rsidR="009D39C3">
        <w:rPr>
          <w:rFonts w:cs="Arial"/>
          <w:i/>
          <w:iCs/>
          <w:color w:val="000000"/>
          <w:lang w:val="en-US"/>
        </w:rPr>
        <w:t xml:space="preserve"> </w:t>
      </w:r>
      <w:r w:rsidRPr="00335B18">
        <w:rPr>
          <w:rFonts w:cs="Arial"/>
          <w:i/>
          <w:iCs/>
          <w:color w:val="000000"/>
        </w:rPr>
        <w:t>x</w:t>
      </w:r>
      <w:r w:rsidR="009D39C3">
        <w:rPr>
          <w:rFonts w:cs="Arial"/>
          <w:i/>
          <w:iCs/>
          <w:color w:val="000000"/>
          <w:lang w:val="en-US"/>
        </w:rPr>
        <w:t xml:space="preserve"> </w:t>
      </w:r>
      <w:r w:rsidRPr="00335B18">
        <w:rPr>
          <w:rFonts w:cs="Arial"/>
          <w:i/>
          <w:iCs/>
          <w:color w:val="000000"/>
        </w:rPr>
        <w:t>Q</w:t>
      </w:r>
      <w:r w:rsidRPr="00335B18">
        <w:rPr>
          <w:rFonts w:cs="Arial"/>
          <w:i/>
          <w:iCs/>
          <w:color w:val="000000"/>
          <w:vertAlign w:val="subscript"/>
        </w:rPr>
        <w:t>1</w:t>
      </w:r>
      <w:r w:rsidRPr="00335B18">
        <w:rPr>
          <w:rFonts w:cs="Arial"/>
          <w:i/>
          <w:iCs/>
          <w:color w:val="000000"/>
        </w:rPr>
        <w:t>)</w:t>
      </w:r>
      <w:r w:rsidR="009D39C3">
        <w:rPr>
          <w:rFonts w:cs="Arial"/>
          <w:i/>
          <w:iCs/>
          <w:color w:val="000000"/>
          <w:lang w:val="en-US"/>
        </w:rPr>
        <w:t xml:space="preserve"> </w:t>
      </w:r>
      <w:r w:rsidRPr="00335B18">
        <w:rPr>
          <w:rFonts w:cs="Arial"/>
          <w:i/>
          <w:iCs/>
          <w:color w:val="000000"/>
        </w:rPr>
        <w:t>x</w:t>
      </w:r>
      <w:r w:rsidR="009D39C3">
        <w:rPr>
          <w:rFonts w:cs="Arial"/>
          <w:i/>
          <w:iCs/>
          <w:color w:val="000000"/>
          <w:lang w:val="en-US"/>
        </w:rPr>
        <w:t xml:space="preserve"> </w:t>
      </w:r>
      <w:r w:rsidRPr="00335B18">
        <w:rPr>
          <w:rFonts w:cs="Arial"/>
          <w:i/>
          <w:iCs/>
          <w:color w:val="000000"/>
        </w:rPr>
        <w:t>r -</w:t>
      </w:r>
      <w:r w:rsidR="009D39C3">
        <w:rPr>
          <w:rFonts w:cs="Arial"/>
          <w:i/>
          <w:iCs/>
          <w:color w:val="000000"/>
          <w:lang w:val="en-US"/>
        </w:rPr>
        <w:t xml:space="preserve"> </w:t>
      </w:r>
      <w:r w:rsidRPr="00335B18">
        <w:rPr>
          <w:rFonts w:cs="Arial"/>
          <w:i/>
          <w:iCs/>
          <w:color w:val="000000"/>
        </w:rPr>
        <w:t>MD), 0}</w:t>
      </w:r>
    </w:p>
    <w:p w14:paraId="01E74B71" w14:textId="77777777" w:rsidR="009D39C3" w:rsidRDefault="009D39C3" w:rsidP="009D39C3">
      <w:pPr>
        <w:pStyle w:val="NoSpacing"/>
        <w:ind w:left="1080"/>
        <w:rPr>
          <w:i/>
          <w:iCs/>
        </w:rPr>
      </w:pPr>
    </w:p>
    <w:p w14:paraId="45E60D73" w14:textId="4043BE46" w:rsidR="00B564B6" w:rsidRPr="00335B18" w:rsidRDefault="00B564B6" w:rsidP="00335B18">
      <w:pPr>
        <w:pStyle w:val="NoSpacing"/>
        <w:ind w:left="1080"/>
        <w:rPr>
          <w:i/>
          <w:iCs/>
        </w:rPr>
      </w:pPr>
      <w:r w:rsidRPr="00335B18">
        <w:rPr>
          <w:i/>
          <w:iCs/>
        </w:rPr>
        <w:t>Trong đó:</w:t>
      </w:r>
    </w:p>
    <w:p w14:paraId="259EDDFB" w14:textId="2145D085" w:rsidR="00B564B6" w:rsidRPr="00335B18" w:rsidRDefault="00B564B6" w:rsidP="00335B18">
      <w:pPr>
        <w:pStyle w:val="NoSpacing"/>
        <w:spacing w:before="120"/>
        <w:ind w:left="1080"/>
        <w:rPr>
          <w:i/>
          <w:iCs/>
        </w:rPr>
      </w:pPr>
      <w:r w:rsidRPr="00335B18">
        <w:rPr>
          <w:i/>
          <w:iCs/>
        </w:rPr>
        <w:t>P</w:t>
      </w:r>
      <w:r w:rsidRPr="00335B18">
        <w:rPr>
          <w:i/>
          <w:iCs/>
          <w:vertAlign w:val="subscript"/>
        </w:rPr>
        <w:t>0</w:t>
      </w:r>
      <w:r w:rsidRPr="00335B18">
        <w:rPr>
          <w:i/>
          <w:iCs/>
        </w:rPr>
        <w:t>: là giá bình quân giá đóng cửa của chứng khoán cơ sở trong 05 ngày giao dịch liền trước ngày tính toán;</w:t>
      </w:r>
    </w:p>
    <w:p w14:paraId="5AB69A8F" w14:textId="2B7C7CB2" w:rsidR="00B564B6" w:rsidRPr="00335B18" w:rsidRDefault="00B564B6" w:rsidP="00335B18">
      <w:pPr>
        <w:pStyle w:val="NoSpacing"/>
        <w:spacing w:before="120"/>
        <w:ind w:left="1080"/>
        <w:rPr>
          <w:i/>
          <w:iCs/>
        </w:rPr>
      </w:pPr>
      <w:r w:rsidRPr="00335B18">
        <w:rPr>
          <w:i/>
          <w:iCs/>
        </w:rPr>
        <w:t>Q</w:t>
      </w:r>
      <w:r w:rsidRPr="00335B18">
        <w:rPr>
          <w:i/>
          <w:iCs/>
          <w:vertAlign w:val="subscript"/>
        </w:rPr>
        <w:t>0</w:t>
      </w:r>
      <w:r w:rsidRPr="00335B18">
        <w:rPr>
          <w:i/>
          <w:iCs/>
        </w:rPr>
        <w:t>: là số lượng chứng quyền đang lưu hành của công ty chứng khoán;</w:t>
      </w:r>
    </w:p>
    <w:p w14:paraId="2A543884" w14:textId="5FEF6EE3" w:rsidR="00B564B6" w:rsidRPr="00335B18" w:rsidRDefault="00B564B6" w:rsidP="00335B18">
      <w:pPr>
        <w:pStyle w:val="NoSpacing"/>
        <w:spacing w:before="120"/>
        <w:ind w:left="1080"/>
        <w:rPr>
          <w:i/>
          <w:iCs/>
        </w:rPr>
      </w:pPr>
      <w:r w:rsidRPr="00335B18">
        <w:rPr>
          <w:i/>
          <w:iCs/>
        </w:rPr>
        <w:t>K: là tỷ lệ chuyển đổi;</w:t>
      </w:r>
    </w:p>
    <w:p w14:paraId="7C08EE40" w14:textId="4182A1A6" w:rsidR="00B564B6" w:rsidRPr="00335B18" w:rsidRDefault="00B564B6" w:rsidP="00335B18">
      <w:pPr>
        <w:pStyle w:val="NoSpacing"/>
        <w:spacing w:before="120"/>
        <w:ind w:left="1080"/>
        <w:rPr>
          <w:i/>
          <w:iCs/>
        </w:rPr>
      </w:pPr>
      <w:r w:rsidRPr="00335B18">
        <w:rPr>
          <w:i/>
          <w:iCs/>
        </w:rPr>
        <w:t>P</w:t>
      </w:r>
      <w:r w:rsidRPr="00335B18">
        <w:rPr>
          <w:i/>
          <w:iCs/>
          <w:vertAlign w:val="subscript"/>
        </w:rPr>
        <w:t>1</w:t>
      </w:r>
      <w:r w:rsidRPr="00335B18">
        <w:rPr>
          <w:i/>
          <w:iCs/>
        </w:rPr>
        <w:t>: là giá của chứng khoán cơ sở được xác định theo quy định tại Phụ lục II ban hành kèm theo Thông tư 91;</w:t>
      </w:r>
    </w:p>
    <w:p w14:paraId="7DA90655" w14:textId="11B92DA4" w:rsidR="00B564B6" w:rsidRPr="00335B18" w:rsidRDefault="00B564B6" w:rsidP="00335B18">
      <w:pPr>
        <w:pStyle w:val="NoSpacing"/>
        <w:spacing w:before="120"/>
        <w:ind w:left="1080"/>
        <w:rPr>
          <w:i/>
          <w:iCs/>
        </w:rPr>
      </w:pPr>
      <w:r w:rsidRPr="00335B18">
        <w:rPr>
          <w:i/>
          <w:iCs/>
        </w:rPr>
        <w:t>Q</w:t>
      </w:r>
      <w:r w:rsidRPr="00335B18">
        <w:rPr>
          <w:i/>
          <w:iCs/>
          <w:vertAlign w:val="subscript"/>
        </w:rPr>
        <w:t>1</w:t>
      </w:r>
      <w:r w:rsidRPr="00335B18">
        <w:rPr>
          <w:i/>
          <w:iCs/>
        </w:rPr>
        <w:t>: là số lượng chứng khoán cơ sở mà công ty chứng khoán dùng để đảm bảo cho nghĩa vụ thanh toán chứng quyền có bảo đảm do mình phát hành;</w:t>
      </w:r>
    </w:p>
    <w:p w14:paraId="5864D919" w14:textId="50BE17AB" w:rsidR="00B564B6" w:rsidRPr="00335B18" w:rsidRDefault="00B564B6" w:rsidP="00335B18">
      <w:pPr>
        <w:pStyle w:val="NoSpacing"/>
        <w:spacing w:before="120"/>
        <w:ind w:left="1080"/>
        <w:rPr>
          <w:i/>
          <w:iCs/>
        </w:rPr>
      </w:pPr>
      <w:r w:rsidRPr="00335B18">
        <w:rPr>
          <w:i/>
          <w:iCs/>
        </w:rPr>
        <w:t>r: là hệ số rủi ro thị trường của chứng quyền được xác định theo quy định tại</w:t>
      </w:r>
      <w:r w:rsidR="009D39C3">
        <w:rPr>
          <w:i/>
          <w:iCs/>
          <w:lang w:val="en-US"/>
        </w:rPr>
        <w:t xml:space="preserve"> </w:t>
      </w:r>
      <w:r w:rsidRPr="00335B18">
        <w:rPr>
          <w:i/>
          <w:iCs/>
        </w:rPr>
        <w:t>Phụ lục I</w:t>
      </w:r>
      <w:r w:rsidR="009D39C3">
        <w:rPr>
          <w:i/>
          <w:iCs/>
          <w:lang w:val="en-US"/>
        </w:rPr>
        <w:t xml:space="preserve"> </w:t>
      </w:r>
      <w:r w:rsidRPr="00335B18">
        <w:rPr>
          <w:i/>
          <w:iCs/>
        </w:rPr>
        <w:t xml:space="preserve">ban hành kèm theo Thông tư </w:t>
      </w:r>
      <w:r w:rsidR="009D6E37">
        <w:rPr>
          <w:i/>
          <w:iCs/>
          <w:lang w:val="en-US"/>
        </w:rPr>
        <w:t>91</w:t>
      </w:r>
      <w:r w:rsidRPr="00335B18">
        <w:rPr>
          <w:i/>
          <w:iCs/>
        </w:rPr>
        <w:t>;</w:t>
      </w:r>
    </w:p>
    <w:p w14:paraId="63EDFF88" w14:textId="59BE6FD8" w:rsidR="00B564B6" w:rsidRDefault="00B564B6" w:rsidP="009D39C3">
      <w:pPr>
        <w:pStyle w:val="NoSpacing"/>
        <w:spacing w:before="120"/>
        <w:ind w:left="1080"/>
        <w:rPr>
          <w:i/>
          <w:iCs/>
        </w:rPr>
      </w:pPr>
      <w:r w:rsidRPr="00335B18">
        <w:rPr>
          <w:i/>
          <w:iCs/>
        </w:rPr>
        <w:t>MD : là giá trị ký quỹ khi công ty chứng khoán phát hành chứng quyền có bảo đảm.</w:t>
      </w:r>
    </w:p>
    <w:p w14:paraId="3EDBA0F3" w14:textId="77777777" w:rsidR="009D39C3" w:rsidRDefault="009D39C3" w:rsidP="009D39C3">
      <w:pPr>
        <w:pStyle w:val="NoSpacing"/>
        <w:sectPr w:rsidR="009D39C3" w:rsidSect="00BE4612">
          <w:pgSz w:w="11909" w:h="16834" w:code="9"/>
          <w:pgMar w:top="1440" w:right="1440" w:bottom="862" w:left="1582" w:header="720" w:footer="578" w:gutter="0"/>
          <w:cols w:space="720"/>
          <w:docGrid w:linePitch="272"/>
        </w:sectPr>
      </w:pPr>
    </w:p>
    <w:p w14:paraId="45F88FAA" w14:textId="77777777" w:rsidR="009D39C3" w:rsidRPr="00B75934" w:rsidRDefault="009D39C3" w:rsidP="009D39C3">
      <w:pPr>
        <w:pStyle w:val="Style1"/>
        <w:numPr>
          <w:ilvl w:val="0"/>
          <w:numId w:val="0"/>
        </w:numPr>
        <w:spacing w:after="0"/>
        <w:ind w:left="720" w:hanging="720"/>
        <w:rPr>
          <w:rFonts w:cs="Arial"/>
          <w:b w:val="0"/>
          <w:i w:val="0"/>
        </w:rPr>
      </w:pPr>
      <w:r w:rsidRPr="00B75934">
        <w:rPr>
          <w:rFonts w:cs="Arial"/>
          <w:i w:val="0"/>
        </w:rPr>
        <w:lastRenderedPageBreak/>
        <w:t>3.</w:t>
      </w:r>
      <w:r w:rsidRPr="00B75934">
        <w:rPr>
          <w:rFonts w:cs="Arial"/>
          <w:i w:val="0"/>
        </w:rPr>
        <w:tab/>
        <w:t>CÁC CHÍNH SÁCH LẬP BÁO CÁO TỶ LỆ AN TOÀN TÀI CHÍNH CHỦ YẾU</w:t>
      </w:r>
      <w:r w:rsidRPr="00B75934">
        <w:rPr>
          <w:rFonts w:cs="Arial"/>
          <w:b w:val="0"/>
          <w:i w:val="0"/>
        </w:rPr>
        <w:t xml:space="preserve"> (tiếp theo)</w:t>
      </w:r>
    </w:p>
    <w:p w14:paraId="6BAC41B9" w14:textId="77777777" w:rsidR="009D39C3" w:rsidRPr="00B75934" w:rsidRDefault="009D39C3" w:rsidP="009D39C3">
      <w:pPr>
        <w:pStyle w:val="BodyTextIndent"/>
        <w:ind w:left="720"/>
        <w:rPr>
          <w:rFonts w:cs="Arial"/>
          <w:bCs/>
          <w:iCs/>
        </w:rPr>
      </w:pPr>
    </w:p>
    <w:p w14:paraId="4A6255A9" w14:textId="77777777" w:rsidR="009D39C3" w:rsidRPr="00B75934" w:rsidRDefault="009D39C3" w:rsidP="009D39C3">
      <w:pPr>
        <w:pStyle w:val="BodyTextIndent"/>
        <w:ind w:left="720" w:hanging="720"/>
        <w:rPr>
          <w:rFonts w:cs="Arial"/>
        </w:rPr>
      </w:pPr>
      <w:r w:rsidRPr="00B75934">
        <w:rPr>
          <w:rFonts w:cs="Arial"/>
          <w:b/>
          <w:i/>
        </w:rPr>
        <w:t>3.</w:t>
      </w:r>
      <w:r>
        <w:rPr>
          <w:rFonts w:cs="Arial"/>
          <w:b/>
          <w:i/>
          <w:lang w:val="en-US"/>
        </w:rPr>
        <w:t>3</w:t>
      </w:r>
      <w:r w:rsidRPr="00B75934">
        <w:rPr>
          <w:rFonts w:cs="Arial"/>
          <w:b/>
          <w:i/>
        </w:rPr>
        <w:tab/>
        <w:t>Giá trị rủi ro thị trường</w:t>
      </w:r>
      <w:r w:rsidRPr="00B75934">
        <w:rPr>
          <w:rFonts w:cs="Arial"/>
        </w:rPr>
        <w:t xml:space="preserve"> (tiếp theo)</w:t>
      </w:r>
    </w:p>
    <w:p w14:paraId="397D0D2F" w14:textId="77777777" w:rsidR="009D39C3" w:rsidRPr="00B75934" w:rsidRDefault="009D39C3" w:rsidP="009D39C3">
      <w:pPr>
        <w:pStyle w:val="BodyTextIndent"/>
        <w:ind w:left="720"/>
        <w:rPr>
          <w:rFonts w:cs="Arial"/>
        </w:rPr>
      </w:pPr>
    </w:p>
    <w:p w14:paraId="0D6FA748" w14:textId="77777777" w:rsidR="009D39C3" w:rsidRPr="00B75934" w:rsidRDefault="009D39C3" w:rsidP="009D39C3">
      <w:pPr>
        <w:ind w:left="720" w:hanging="720"/>
        <w:rPr>
          <w:rFonts w:cs="Arial"/>
        </w:rPr>
      </w:pPr>
      <w:r w:rsidRPr="00B75934">
        <w:rPr>
          <w:rFonts w:cs="Arial"/>
          <w:i/>
        </w:rPr>
        <w:t>3.</w:t>
      </w:r>
      <w:r>
        <w:rPr>
          <w:rFonts w:cs="Arial"/>
          <w:i/>
          <w:lang w:val="en-US"/>
        </w:rPr>
        <w:t>3</w:t>
      </w:r>
      <w:r w:rsidRPr="00B75934">
        <w:rPr>
          <w:rFonts w:cs="Arial"/>
          <w:i/>
        </w:rPr>
        <w:t>.2</w:t>
      </w:r>
      <w:r w:rsidRPr="00B75934">
        <w:rPr>
          <w:rFonts w:cs="Arial"/>
          <w:i/>
        </w:rPr>
        <w:tab/>
        <w:t>Giá tài sản</w:t>
      </w:r>
      <w:r w:rsidRPr="00B75934">
        <w:rPr>
          <w:rFonts w:cs="Arial"/>
        </w:rPr>
        <w:t xml:space="preserve"> (tiếp theo)</w:t>
      </w:r>
    </w:p>
    <w:p w14:paraId="0F713B84" w14:textId="77777777" w:rsidR="009D39C3" w:rsidRPr="00B75934" w:rsidRDefault="009D39C3" w:rsidP="009D39C3">
      <w:pPr>
        <w:pStyle w:val="BodyTextIndent"/>
        <w:ind w:left="720"/>
        <w:rPr>
          <w:rFonts w:cs="Arial"/>
        </w:rPr>
      </w:pPr>
    </w:p>
    <w:p w14:paraId="0604FFF0" w14:textId="01AC0F21" w:rsidR="009D39C3" w:rsidRPr="00BA282F" w:rsidRDefault="009D39C3" w:rsidP="009D39C3">
      <w:pPr>
        <w:ind w:left="720" w:hanging="720"/>
        <w:rPr>
          <w:rFonts w:cs="Arial"/>
        </w:rPr>
      </w:pPr>
      <w:r>
        <w:rPr>
          <w:rFonts w:cs="Arial"/>
          <w:i/>
          <w:lang w:val="en-US"/>
        </w:rPr>
        <w:t>f</w:t>
      </w:r>
      <w:r w:rsidRPr="007537D0">
        <w:rPr>
          <w:rFonts w:cs="Arial"/>
          <w:i/>
        </w:rPr>
        <w:t>.</w:t>
      </w:r>
      <w:r w:rsidRPr="007537D0">
        <w:rPr>
          <w:rFonts w:cs="Arial"/>
          <w:i/>
        </w:rPr>
        <w:tab/>
      </w:r>
      <w:r w:rsidRPr="009D39C3">
        <w:rPr>
          <w:rFonts w:cs="Arial"/>
          <w:i/>
        </w:rPr>
        <w:t>Chứng quyền có đảm bảo do Công ty phát hành</w:t>
      </w:r>
      <w:r w:rsidRPr="007537D0">
        <w:rPr>
          <w:rFonts w:cs="Arial"/>
        </w:rPr>
        <w:t xml:space="preserve"> (tiếp theo)</w:t>
      </w:r>
    </w:p>
    <w:p w14:paraId="08DB4A85" w14:textId="77777777" w:rsidR="009D39C3" w:rsidRDefault="009D39C3" w:rsidP="009D39C3">
      <w:pPr>
        <w:pStyle w:val="NoSpacing"/>
      </w:pPr>
    </w:p>
    <w:p w14:paraId="3D4AD1BD" w14:textId="77777777" w:rsidR="00F862D3" w:rsidRPr="007537D0" w:rsidRDefault="00F862D3" w:rsidP="001F7C8B">
      <w:pPr>
        <w:numPr>
          <w:ilvl w:val="0"/>
          <w:numId w:val="8"/>
        </w:numPr>
        <w:overflowPunct/>
        <w:ind w:left="1077" w:hanging="357"/>
        <w:textAlignment w:val="auto"/>
        <w:rPr>
          <w:rFonts w:cs="Arial"/>
          <w:bCs/>
          <w:iCs/>
        </w:rPr>
      </w:pPr>
      <w:r w:rsidRPr="007537D0">
        <w:rPr>
          <w:rFonts w:cs="Arial"/>
          <w:bCs/>
          <w:iCs/>
        </w:rPr>
        <w:t xml:space="preserve">Chứng khoán cơ sở để tính toán rủi ro thị trường theo công thức nêu trên phải đáp ứng các điều kiện </w:t>
      </w:r>
      <w:r w:rsidRPr="007537D0">
        <w:rPr>
          <w:rFonts w:cs="Arial"/>
        </w:rPr>
        <w:t>sau</w:t>
      </w:r>
      <w:r w:rsidRPr="007537D0">
        <w:rPr>
          <w:rFonts w:cs="Arial"/>
          <w:bCs/>
          <w:iCs/>
        </w:rPr>
        <w:t>: đã có trong phương án phát hành hoặc đã đăng ký với Ủy ban Chứng khoán Nhà nước về việc sử dụng chứng khoán này để phòng ngừa rủi ro khi phát hành chứng quyền có đảm bảo; và là chứng khoán cơ sở của chứng quyền có đảm bảo.</w:t>
      </w:r>
    </w:p>
    <w:p w14:paraId="59D3BCC0" w14:textId="574B8CB0" w:rsidR="00B564B6" w:rsidRPr="00F82BC4" w:rsidRDefault="00B564B6" w:rsidP="00F82BC4">
      <w:pPr>
        <w:numPr>
          <w:ilvl w:val="0"/>
          <w:numId w:val="8"/>
        </w:numPr>
        <w:overflowPunct/>
        <w:spacing w:before="120"/>
        <w:ind w:left="1077" w:hanging="357"/>
        <w:textAlignment w:val="auto"/>
        <w:rPr>
          <w:rFonts w:cs="Arial"/>
        </w:rPr>
      </w:pPr>
      <w:r w:rsidRPr="00F56002">
        <w:t>Trường hợp chứng quyền có đảm bảo do Công ty phát hành không có lãi, Công ty không thự</w:t>
      </w:r>
      <w:r w:rsidRPr="003A1C86">
        <w:rPr>
          <w:rFonts w:cs="Arial"/>
        </w:rPr>
        <w:t>c hiện tính rủi ro thị trường với chứng quyền có đảm bảo đã phát hành mà tính toán rủi ro thị trường của chứng khoán cơ sở hình thành từ hoạt động phòng ngừa rủi ro cho chứng quyền đã phát hành</w:t>
      </w:r>
      <w:r w:rsidR="007C1820" w:rsidRPr="00F82BC4">
        <w:rPr>
          <w:rFonts w:cs="Arial"/>
          <w:bCs/>
          <w:iCs/>
        </w:rPr>
        <w:t>.</w:t>
      </w:r>
    </w:p>
    <w:p w14:paraId="7C426C35" w14:textId="1A9B2ED7" w:rsidR="00B564B6" w:rsidRPr="00F56002" w:rsidRDefault="00B564B6" w:rsidP="00F82BC4">
      <w:pPr>
        <w:numPr>
          <w:ilvl w:val="0"/>
          <w:numId w:val="8"/>
        </w:numPr>
        <w:overflowPunct/>
        <w:spacing w:before="120"/>
        <w:ind w:left="1077" w:hanging="357"/>
        <w:textAlignment w:val="auto"/>
      </w:pPr>
      <w:r w:rsidRPr="003A1C86">
        <w:rPr>
          <w:rFonts w:cs="Arial"/>
        </w:rPr>
        <w:t>Công ty cũng thực hiện tính toán rủi ro thị trường đối với phần chênh lệch</w:t>
      </w:r>
      <w:r w:rsidRPr="007C252C">
        <w:rPr>
          <w:rFonts w:cs="Arial"/>
        </w:rPr>
        <w:t xml:space="preserve"> dương giữa giá trị chứn</w:t>
      </w:r>
      <w:r w:rsidRPr="00F56002">
        <w:t>g khoán cơ sở được Công ty dùng để phòng ngừa rủi ro cho chứng quyền có đảm bảo do Công ty phát hành và giá trị chứng khoán cơ sở cần thiết để phòng ngừa rủi ro cho chứng quyền có đảm bảo (tương ứng với giá trị phòng ngừa).</w:t>
      </w:r>
    </w:p>
    <w:p w14:paraId="36C3BD44" w14:textId="77777777" w:rsidR="00F862D3" w:rsidRPr="007537D0" w:rsidRDefault="00F862D3" w:rsidP="00335B18">
      <w:pPr>
        <w:pStyle w:val="NoSpacing"/>
      </w:pPr>
    </w:p>
    <w:p w14:paraId="0E40999F" w14:textId="55B0BB7C" w:rsidR="00F862D3" w:rsidRPr="007537D0" w:rsidRDefault="00F862D3" w:rsidP="00F862D3">
      <w:pPr>
        <w:pStyle w:val="Heading4"/>
        <w:rPr>
          <w:rFonts w:cs="Arial"/>
          <w:i w:val="0"/>
        </w:rPr>
      </w:pPr>
      <w:r w:rsidRPr="007537D0">
        <w:rPr>
          <w:rFonts w:cs="Arial"/>
        </w:rPr>
        <w:t>g.</w:t>
      </w:r>
      <w:r w:rsidRPr="007537D0">
        <w:rPr>
          <w:rFonts w:cs="Arial"/>
        </w:rPr>
        <w:tab/>
        <w:t>Hợp đồng tương lai</w:t>
      </w:r>
    </w:p>
    <w:p w14:paraId="5F5219EA" w14:textId="69D94777" w:rsidR="00F862D3" w:rsidRPr="007537D0" w:rsidRDefault="00F862D3" w:rsidP="00335B18">
      <w:pPr>
        <w:pStyle w:val="NoSpacing"/>
      </w:pPr>
    </w:p>
    <w:p w14:paraId="6BB905D7" w14:textId="5755948E" w:rsidR="00F862D3" w:rsidRPr="007537D0" w:rsidRDefault="00F862D3" w:rsidP="00335B18">
      <w:pPr>
        <w:pStyle w:val="NoSpacing"/>
      </w:pPr>
      <w:r>
        <w:rPr>
          <w:noProof/>
        </w:rPr>
        <mc:AlternateContent>
          <mc:Choice Requires="wps">
            <w:drawing>
              <wp:anchor distT="0" distB="0" distL="114300" distR="114300" simplePos="0" relativeHeight="251658245" behindDoc="0" locked="0" layoutInCell="1" allowOverlap="1" wp14:anchorId="7F0A271C" wp14:editId="4DCAAAC5">
                <wp:simplePos x="0" y="0"/>
                <wp:positionH relativeFrom="column">
                  <wp:posOffset>1598930</wp:posOffset>
                </wp:positionH>
                <wp:positionV relativeFrom="paragraph">
                  <wp:posOffset>300355</wp:posOffset>
                </wp:positionV>
                <wp:extent cx="45720" cy="411480"/>
                <wp:effectExtent l="0" t="0" r="11430" b="26670"/>
                <wp:wrapNone/>
                <wp:docPr id="20" name="Left Bracket 20"/>
                <wp:cNvGraphicFramePr/>
                <a:graphic xmlns:a="http://schemas.openxmlformats.org/drawingml/2006/main">
                  <a:graphicData uri="http://schemas.microsoft.com/office/word/2010/wordprocessingShape">
                    <wps:wsp>
                      <wps:cNvSpPr/>
                      <wps:spPr>
                        <a:xfrm>
                          <a:off x="0" y="0"/>
                          <a:ext cx="45720" cy="411480"/>
                        </a:xfrm>
                        <a:prstGeom prst="leftBracket">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48E89DAB"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0" o:spid="_x0000_s1026" type="#_x0000_t85" style="position:absolute;margin-left:125.9pt;margin-top:23.65pt;width:3.6pt;height:32.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" adj="200" strokecolor="#7f7f7f [1612]"/>
            </w:pict>
          </mc:Fallback>
        </mc:AlternateContent>
      </w:r>
      <w:r w:rsidRPr="007537D0">
        <w:t>Giá trị rủi ro thị tr</w:t>
      </w:r>
      <w:r w:rsidRPr="007537D0">
        <w:rPr>
          <w:rFonts w:hint="eastAsia"/>
        </w:rPr>
        <w:t>ư</w:t>
      </w:r>
      <w:r w:rsidRPr="007537D0">
        <w:t xml:space="preserve">ờng </w:t>
      </w:r>
      <w:r w:rsidRPr="007537D0">
        <w:rPr>
          <w:rFonts w:hint="eastAsia"/>
        </w:rPr>
        <w:t>đ</w:t>
      </w:r>
      <w:r w:rsidRPr="007537D0">
        <w:t xml:space="preserve">ối với hợp </w:t>
      </w:r>
      <w:r w:rsidRPr="007537D0">
        <w:rPr>
          <w:rFonts w:hint="eastAsia"/>
        </w:rPr>
        <w:t>đ</w:t>
      </w:r>
      <w:r w:rsidRPr="007537D0">
        <w:t>ồng t</w:t>
      </w:r>
      <w:r w:rsidRPr="007537D0">
        <w:rPr>
          <w:rFonts w:hint="eastAsia"/>
        </w:rPr>
        <w:t>ươ</w:t>
      </w:r>
      <w:r w:rsidRPr="007537D0">
        <w:t xml:space="preserve">ng lai </w:t>
      </w:r>
      <w:r w:rsidRPr="007537D0">
        <w:rPr>
          <w:rFonts w:hint="eastAsia"/>
        </w:rPr>
        <w:t>đư</w:t>
      </w:r>
      <w:r w:rsidRPr="007537D0">
        <w:t xml:space="preserve">ợc xác </w:t>
      </w:r>
      <w:r w:rsidRPr="007537D0">
        <w:rPr>
          <w:rFonts w:hint="eastAsia"/>
        </w:rPr>
        <w:t>đ</w:t>
      </w:r>
      <w:r w:rsidRPr="007537D0">
        <w:t>ịnh theo công thức sau:</w:t>
      </w:r>
    </w:p>
    <w:p w14:paraId="3421EF29" w14:textId="0F164713" w:rsidR="00F862D3" w:rsidRPr="007537D0" w:rsidRDefault="00955B2D" w:rsidP="00335B18">
      <w:pPr>
        <w:pStyle w:val="NoSpacing"/>
      </w:pPr>
      <w:r w:rsidRPr="007537D0">
        <w:rPr>
          <w:noProof/>
          <w:sz w:val="18"/>
        </w:rPr>
        <mc:AlternateContent>
          <mc:Choice Requires="wps">
            <w:drawing>
              <wp:anchor distT="0" distB="0" distL="114300" distR="114300" simplePos="0" relativeHeight="251658240" behindDoc="0" locked="0" layoutInCell="1" allowOverlap="1" wp14:anchorId="523F9801" wp14:editId="05157786">
                <wp:simplePos x="0" y="0"/>
                <wp:positionH relativeFrom="column">
                  <wp:posOffset>5535295</wp:posOffset>
                </wp:positionH>
                <wp:positionV relativeFrom="page">
                  <wp:posOffset>5187950</wp:posOffset>
                </wp:positionV>
                <wp:extent cx="91440" cy="447675"/>
                <wp:effectExtent l="0" t="0" r="22860" b="28575"/>
                <wp:wrapNone/>
                <wp:docPr id="22" name="Left Brace 22"/>
                <wp:cNvGraphicFramePr/>
                <a:graphic xmlns:a="http://schemas.openxmlformats.org/drawingml/2006/main">
                  <a:graphicData uri="http://schemas.microsoft.com/office/word/2010/wordprocessingShape">
                    <wps:wsp>
                      <wps:cNvSpPr/>
                      <wps:spPr>
                        <a:xfrm flipH="1">
                          <a:off x="0" y="0"/>
                          <a:ext cx="91440" cy="44767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5DABAF5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2" o:spid="_x0000_s1026" type="#_x0000_t87" style="position:absolute;margin-left:435.85pt;margin-top:408.5pt;width:7.2pt;height:35.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" adj="368" strokecolor="black [3040]">
                <w10:wrap anchory="page"/>
              </v:shape>
            </w:pict>
          </mc:Fallback>
        </mc:AlternateContent>
      </w:r>
      <w:r w:rsidRPr="007537D0">
        <w:rPr>
          <w:noProof/>
          <w:sz w:val="18"/>
        </w:rPr>
        <mc:AlternateContent>
          <mc:Choice Requires="wps">
            <w:drawing>
              <wp:anchor distT="0" distB="0" distL="114300" distR="114300" simplePos="0" relativeHeight="251658241" behindDoc="0" locked="0" layoutInCell="1" allowOverlap="1" wp14:anchorId="21582446" wp14:editId="256A9C4F">
                <wp:simplePos x="0" y="0"/>
                <wp:positionH relativeFrom="column">
                  <wp:posOffset>1445260</wp:posOffset>
                </wp:positionH>
                <wp:positionV relativeFrom="page">
                  <wp:posOffset>5186680</wp:posOffset>
                </wp:positionV>
                <wp:extent cx="91440" cy="447675"/>
                <wp:effectExtent l="0" t="0" r="22860" b="28575"/>
                <wp:wrapNone/>
                <wp:docPr id="12" name="Left Brace 12"/>
                <wp:cNvGraphicFramePr/>
                <a:graphic xmlns:a="http://schemas.openxmlformats.org/drawingml/2006/main">
                  <a:graphicData uri="http://schemas.microsoft.com/office/word/2010/wordprocessingShape">
                    <wps:wsp>
                      <wps:cNvSpPr/>
                      <wps:spPr>
                        <a:xfrm>
                          <a:off x="0" y="0"/>
                          <a:ext cx="91440" cy="44767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28C96646" id="Left Brace 12" o:spid="_x0000_s1026" type="#_x0000_t87" style="position:absolute;margin-left:113.8pt;margin-top:408.4pt;width:7.2pt;height:35.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" adj="368" strokecolor="black [3040]">
                <w10:wrap anchory="page"/>
              </v:shape>
            </w:pict>
          </mc:Fallback>
        </mc:AlternateContent>
      </w:r>
      <w:r w:rsidR="00F862D3">
        <w:rPr>
          <w:noProof/>
        </w:rPr>
        <mc:AlternateContent>
          <mc:Choice Requires="wps">
            <w:drawing>
              <wp:anchor distT="0" distB="0" distL="114300" distR="114300" simplePos="0" relativeHeight="251658244" behindDoc="0" locked="0" layoutInCell="1" allowOverlap="1" wp14:anchorId="4C6F8F00" wp14:editId="70EFEF3B">
                <wp:simplePos x="0" y="0"/>
                <wp:positionH relativeFrom="column">
                  <wp:posOffset>5323840</wp:posOffset>
                </wp:positionH>
                <wp:positionV relativeFrom="paragraph">
                  <wp:posOffset>140335</wp:posOffset>
                </wp:positionV>
                <wp:extent cx="45720" cy="447675"/>
                <wp:effectExtent l="0" t="0" r="11430" b="28575"/>
                <wp:wrapNone/>
                <wp:docPr id="19" name="Left Bracket 19"/>
                <wp:cNvGraphicFramePr/>
                <a:graphic xmlns:a="http://schemas.openxmlformats.org/drawingml/2006/main">
                  <a:graphicData uri="http://schemas.microsoft.com/office/word/2010/wordprocessingShape">
                    <wps:wsp>
                      <wps:cNvSpPr/>
                      <wps:spPr>
                        <a:xfrm flipH="1">
                          <a:off x="0" y="0"/>
                          <a:ext cx="45720" cy="447675"/>
                        </a:xfrm>
                        <a:prstGeom prst="leftBracket">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3AFF6203"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9" o:spid="_x0000_s1026" type="#_x0000_t85" style="position:absolute;margin-left:419.2pt;margin-top:11.05pt;width:3.6pt;height:35.25pt;flip:x;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" adj="184" strokecolor="#7f7f7f [1612]"/>
            </w:pict>
          </mc:Fallback>
        </mc:AlternateContent>
      </w:r>
      <w:r w:rsidR="00F862D3">
        <w:rPr>
          <w:noProof/>
        </w:rPr>
        <mc:AlternateContent>
          <mc:Choice Requires="wps">
            <w:drawing>
              <wp:anchor distT="0" distB="0" distL="114300" distR="114300" simplePos="0" relativeHeight="251658242" behindDoc="0" locked="0" layoutInCell="1" allowOverlap="1" wp14:anchorId="6A5A4D34" wp14:editId="1E457B8D">
                <wp:simplePos x="0" y="0"/>
                <wp:positionH relativeFrom="column">
                  <wp:posOffset>1545590</wp:posOffset>
                </wp:positionH>
                <wp:positionV relativeFrom="paragraph">
                  <wp:posOffset>141605</wp:posOffset>
                </wp:positionV>
                <wp:extent cx="45720" cy="447675"/>
                <wp:effectExtent l="0" t="0" r="11430" b="28575"/>
                <wp:wrapNone/>
                <wp:docPr id="17" name="Left Bracket 17"/>
                <wp:cNvGraphicFramePr/>
                <a:graphic xmlns:a="http://schemas.openxmlformats.org/drawingml/2006/main">
                  <a:graphicData uri="http://schemas.microsoft.com/office/word/2010/wordprocessingShape">
                    <wps:wsp>
                      <wps:cNvSpPr/>
                      <wps:spPr>
                        <a:xfrm>
                          <a:off x="0" y="0"/>
                          <a:ext cx="45720" cy="447675"/>
                        </a:xfrm>
                        <a:prstGeom prst="leftBracket">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2CDF7D5C" id="Left Bracket 17" o:spid="_x0000_s1026" type="#_x0000_t85" style="position:absolute;margin-left:121.7pt;margin-top:11.15pt;width:3.6pt;height:35.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" adj="184" strokecolor="#7f7f7f [1612]"/>
            </w:pict>
          </mc:Fallback>
        </mc:AlternateContent>
      </w:r>
      <w:r w:rsidR="00F862D3">
        <w:rPr>
          <w:noProof/>
        </w:rPr>
        <mc:AlternateContent>
          <mc:Choice Requires="wps">
            <w:drawing>
              <wp:anchor distT="0" distB="0" distL="114300" distR="114300" simplePos="0" relativeHeight="251658243" behindDoc="0" locked="0" layoutInCell="1" allowOverlap="1" wp14:anchorId="2412BA54" wp14:editId="6AA18199">
                <wp:simplePos x="0" y="0"/>
                <wp:positionH relativeFrom="column">
                  <wp:posOffset>3935730</wp:posOffset>
                </wp:positionH>
                <wp:positionV relativeFrom="paragraph">
                  <wp:posOffset>154305</wp:posOffset>
                </wp:positionV>
                <wp:extent cx="45720" cy="411480"/>
                <wp:effectExtent l="0" t="0" r="11430" b="26670"/>
                <wp:wrapNone/>
                <wp:docPr id="18" name="Left Bracket 18"/>
                <wp:cNvGraphicFramePr/>
                <a:graphic xmlns:a="http://schemas.openxmlformats.org/drawingml/2006/main">
                  <a:graphicData uri="http://schemas.microsoft.com/office/word/2010/wordprocessingShape">
                    <wps:wsp>
                      <wps:cNvSpPr/>
                      <wps:spPr>
                        <a:xfrm flipH="1">
                          <a:off x="0" y="0"/>
                          <a:ext cx="45720" cy="411480"/>
                        </a:xfrm>
                        <a:prstGeom prst="leftBracket">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0291DD6" id="Left Bracket 18" o:spid="_x0000_s1026" type="#_x0000_t85" style="position:absolute;margin-left:309.9pt;margin-top:12.15pt;width:3.6pt;height:32.4pt;flip:x;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" adj="200" strokecolor="#7f7f7f [1612]"/>
            </w:pict>
          </mc:Fallback>
        </mc:AlternateContent>
      </w:r>
    </w:p>
    <w:tbl>
      <w:tblPr>
        <w:tblStyle w:val="TableGrid"/>
        <w:tblW w:w="819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6"/>
        <w:gridCol w:w="240"/>
        <w:gridCol w:w="624"/>
        <w:gridCol w:w="990"/>
        <w:gridCol w:w="270"/>
        <w:gridCol w:w="990"/>
        <w:gridCol w:w="360"/>
        <w:gridCol w:w="1186"/>
        <w:gridCol w:w="254"/>
        <w:gridCol w:w="936"/>
        <w:gridCol w:w="240"/>
        <w:gridCol w:w="714"/>
        <w:gridCol w:w="450"/>
      </w:tblGrid>
      <w:tr w:rsidR="00F862D3" w:rsidRPr="007537D0" w14:paraId="724FAD1F" w14:textId="77777777" w:rsidTr="00EB6D44">
        <w:tc>
          <w:tcPr>
            <w:tcW w:w="936" w:type="dxa"/>
            <w:vAlign w:val="center"/>
          </w:tcPr>
          <w:p w14:paraId="14E0BAA9" w14:textId="77777777" w:rsidR="00F862D3" w:rsidRPr="007537D0" w:rsidRDefault="00F862D3" w:rsidP="00EB6D44">
            <w:pPr>
              <w:pStyle w:val="BodyTextIndent"/>
              <w:ind w:left="-115" w:right="-115"/>
              <w:jc w:val="center"/>
              <w:rPr>
                <w:rFonts w:cs="Arial"/>
              </w:rPr>
            </w:pPr>
            <w:r w:rsidRPr="007537D0">
              <w:rPr>
                <w:rFonts w:cs="Arial"/>
              </w:rPr>
              <w:t>Giá trị rủi ro thị trường</w:t>
            </w:r>
          </w:p>
        </w:tc>
        <w:tc>
          <w:tcPr>
            <w:tcW w:w="240" w:type="dxa"/>
            <w:vAlign w:val="center"/>
          </w:tcPr>
          <w:p w14:paraId="0C6592CE" w14:textId="77777777" w:rsidR="00F862D3" w:rsidRPr="007537D0" w:rsidRDefault="00F862D3" w:rsidP="00EB6D44">
            <w:pPr>
              <w:pStyle w:val="BodyTextIndent"/>
              <w:ind w:left="-115" w:right="-115"/>
              <w:jc w:val="center"/>
              <w:rPr>
                <w:rFonts w:cs="Arial"/>
              </w:rPr>
            </w:pPr>
            <w:r w:rsidRPr="007537D0">
              <w:rPr>
                <w:rFonts w:cs="Arial"/>
              </w:rPr>
              <w:t>=</w:t>
            </w:r>
          </w:p>
        </w:tc>
        <w:tc>
          <w:tcPr>
            <w:tcW w:w="624" w:type="dxa"/>
            <w:vAlign w:val="center"/>
          </w:tcPr>
          <w:p w14:paraId="2FBD9F29" w14:textId="6464C478" w:rsidR="00F862D3" w:rsidRPr="007537D0" w:rsidRDefault="00F862D3" w:rsidP="00EB6D44">
            <w:pPr>
              <w:pStyle w:val="BodyTextIndent"/>
              <w:ind w:left="-115" w:right="-115"/>
              <w:rPr>
                <w:rFonts w:cs="Arial"/>
              </w:rPr>
            </w:pPr>
            <w:r>
              <w:rPr>
                <w:rFonts w:cs="Arial"/>
              </w:rPr>
              <w:t>Max</w:t>
            </w:r>
          </w:p>
        </w:tc>
        <w:tc>
          <w:tcPr>
            <w:tcW w:w="990" w:type="dxa"/>
            <w:vAlign w:val="center"/>
          </w:tcPr>
          <w:p w14:paraId="188FB5D3" w14:textId="1BF5B7C2" w:rsidR="00F862D3" w:rsidRPr="007537D0" w:rsidRDefault="00F862D3" w:rsidP="00EB6D44">
            <w:pPr>
              <w:pStyle w:val="BodyTextIndent"/>
              <w:ind w:left="-115" w:right="-115"/>
              <w:jc w:val="center"/>
              <w:rPr>
                <w:rFonts w:cs="Arial"/>
              </w:rPr>
            </w:pPr>
            <w:r w:rsidRPr="007537D0">
              <w:rPr>
                <w:rFonts w:cs="Arial"/>
              </w:rPr>
              <w:t>Giá thanh toán cuối ngày</w:t>
            </w:r>
          </w:p>
        </w:tc>
        <w:tc>
          <w:tcPr>
            <w:tcW w:w="270" w:type="dxa"/>
            <w:vAlign w:val="center"/>
          </w:tcPr>
          <w:p w14:paraId="5C3F0F88" w14:textId="77777777" w:rsidR="00F862D3" w:rsidRPr="007537D0" w:rsidRDefault="00F862D3" w:rsidP="00EB6D44">
            <w:pPr>
              <w:pStyle w:val="BodyTextIndent"/>
              <w:ind w:left="-115" w:right="-115"/>
              <w:jc w:val="center"/>
              <w:rPr>
                <w:rFonts w:cs="Arial"/>
              </w:rPr>
            </w:pPr>
            <w:r w:rsidRPr="007537D0">
              <w:rPr>
                <w:rFonts w:cs="Arial"/>
              </w:rPr>
              <w:t>x</w:t>
            </w:r>
          </w:p>
        </w:tc>
        <w:tc>
          <w:tcPr>
            <w:tcW w:w="990" w:type="dxa"/>
            <w:vAlign w:val="center"/>
          </w:tcPr>
          <w:p w14:paraId="7A43B0DD" w14:textId="77777777" w:rsidR="00F862D3" w:rsidRPr="007537D0" w:rsidRDefault="00F862D3" w:rsidP="00EB6D44">
            <w:pPr>
              <w:pStyle w:val="BodyTextIndent"/>
              <w:ind w:left="-115" w:right="-115"/>
              <w:jc w:val="center"/>
              <w:rPr>
                <w:rFonts w:cs="Arial"/>
              </w:rPr>
            </w:pPr>
            <w:r w:rsidRPr="007537D0">
              <w:rPr>
                <w:rFonts w:cs="Arial"/>
              </w:rPr>
              <w:t>Khối lượng mở</w:t>
            </w:r>
          </w:p>
        </w:tc>
        <w:tc>
          <w:tcPr>
            <w:tcW w:w="360" w:type="dxa"/>
            <w:vAlign w:val="center"/>
          </w:tcPr>
          <w:p w14:paraId="11E51409" w14:textId="77777777" w:rsidR="00F862D3" w:rsidRPr="007537D0" w:rsidRDefault="00F862D3" w:rsidP="00EB6D44">
            <w:pPr>
              <w:pStyle w:val="BodyTextIndent"/>
              <w:ind w:left="-115" w:right="-115"/>
              <w:jc w:val="center"/>
              <w:rPr>
                <w:rFonts w:cs="Arial"/>
              </w:rPr>
            </w:pPr>
            <w:r w:rsidRPr="007537D0">
              <w:rPr>
                <w:rFonts w:cs="Arial"/>
              </w:rPr>
              <w:t>-</w:t>
            </w:r>
          </w:p>
        </w:tc>
        <w:tc>
          <w:tcPr>
            <w:tcW w:w="1186" w:type="dxa"/>
            <w:vAlign w:val="center"/>
          </w:tcPr>
          <w:p w14:paraId="1C3E5997" w14:textId="77777777" w:rsidR="00F862D3" w:rsidRPr="007537D0" w:rsidRDefault="00F862D3" w:rsidP="00EB6D44">
            <w:pPr>
              <w:pStyle w:val="BodyTextIndent"/>
              <w:ind w:left="-115" w:right="-115"/>
              <w:jc w:val="center"/>
              <w:rPr>
                <w:rFonts w:cs="Arial"/>
              </w:rPr>
            </w:pPr>
            <w:r w:rsidRPr="007537D0">
              <w:rPr>
                <w:rFonts w:cs="Arial"/>
              </w:rPr>
              <w:t>Giá trị chứng khoán mua vào</w:t>
            </w:r>
          </w:p>
        </w:tc>
        <w:tc>
          <w:tcPr>
            <w:tcW w:w="254" w:type="dxa"/>
            <w:vAlign w:val="center"/>
          </w:tcPr>
          <w:p w14:paraId="1EFFB1CD" w14:textId="77777777" w:rsidR="00F862D3" w:rsidRPr="007537D0" w:rsidRDefault="00F862D3" w:rsidP="00EB6D44">
            <w:pPr>
              <w:pStyle w:val="BodyTextIndent"/>
              <w:ind w:left="-115" w:right="-115"/>
              <w:jc w:val="center"/>
              <w:rPr>
                <w:rFonts w:cs="Arial"/>
              </w:rPr>
            </w:pPr>
            <w:r w:rsidRPr="007537D0">
              <w:rPr>
                <w:rFonts w:cs="Arial"/>
              </w:rPr>
              <w:t>x</w:t>
            </w:r>
          </w:p>
        </w:tc>
        <w:tc>
          <w:tcPr>
            <w:tcW w:w="936" w:type="dxa"/>
            <w:vAlign w:val="center"/>
          </w:tcPr>
          <w:p w14:paraId="5254C4F0" w14:textId="77777777" w:rsidR="00F862D3" w:rsidRPr="007537D0" w:rsidRDefault="00F862D3" w:rsidP="00EB6D44">
            <w:pPr>
              <w:pStyle w:val="BodyTextIndent"/>
              <w:ind w:left="-115" w:right="-115"/>
              <w:jc w:val="center"/>
              <w:rPr>
                <w:rFonts w:cs="Arial"/>
              </w:rPr>
            </w:pPr>
            <w:r w:rsidRPr="007537D0">
              <w:rPr>
                <w:rFonts w:cs="Arial"/>
              </w:rPr>
              <w:t>Hệ số rủi ro thị trường</w:t>
            </w:r>
          </w:p>
        </w:tc>
        <w:tc>
          <w:tcPr>
            <w:tcW w:w="240" w:type="dxa"/>
            <w:vAlign w:val="center"/>
          </w:tcPr>
          <w:p w14:paraId="1913FF42" w14:textId="77777777" w:rsidR="00F862D3" w:rsidRPr="007537D0" w:rsidRDefault="00F862D3" w:rsidP="00EB6D44">
            <w:pPr>
              <w:pStyle w:val="BodyTextIndent"/>
              <w:ind w:left="-115" w:right="-115"/>
              <w:jc w:val="center"/>
              <w:rPr>
                <w:rFonts w:cs="Arial"/>
              </w:rPr>
            </w:pPr>
            <w:r w:rsidRPr="007537D0">
              <w:rPr>
                <w:rFonts w:cs="Arial"/>
              </w:rPr>
              <w:t>-</w:t>
            </w:r>
          </w:p>
        </w:tc>
        <w:tc>
          <w:tcPr>
            <w:tcW w:w="714" w:type="dxa"/>
            <w:vAlign w:val="center"/>
          </w:tcPr>
          <w:p w14:paraId="2F34592D" w14:textId="77777777" w:rsidR="00F862D3" w:rsidRPr="007537D0" w:rsidRDefault="00F862D3" w:rsidP="00EB6D44">
            <w:pPr>
              <w:pStyle w:val="BodyTextIndent"/>
              <w:ind w:left="-115" w:right="-115"/>
              <w:jc w:val="center"/>
              <w:rPr>
                <w:rFonts w:cs="Arial"/>
              </w:rPr>
            </w:pPr>
            <w:r w:rsidRPr="007537D0">
              <w:rPr>
                <w:rFonts w:cs="Arial"/>
              </w:rPr>
              <w:t>Giá trị ký quỹ</w:t>
            </w:r>
          </w:p>
        </w:tc>
        <w:tc>
          <w:tcPr>
            <w:tcW w:w="450" w:type="dxa"/>
            <w:vAlign w:val="center"/>
          </w:tcPr>
          <w:p w14:paraId="064DD0CB" w14:textId="12883998" w:rsidR="00F862D3" w:rsidRPr="007537D0" w:rsidRDefault="00F862D3" w:rsidP="00EB6D44">
            <w:pPr>
              <w:pStyle w:val="BodyTextIndent"/>
              <w:ind w:left="-115" w:right="-115"/>
              <w:jc w:val="left"/>
              <w:rPr>
                <w:rFonts w:cs="Arial"/>
              </w:rPr>
            </w:pPr>
            <w:r>
              <w:rPr>
                <w:rFonts w:cs="Arial"/>
              </w:rPr>
              <w:t xml:space="preserve"> ,0</w:t>
            </w:r>
          </w:p>
        </w:tc>
      </w:tr>
    </w:tbl>
    <w:p w14:paraId="75B172FF" w14:textId="77777777" w:rsidR="00F862D3" w:rsidRPr="007537D0" w:rsidRDefault="00F862D3" w:rsidP="00335B18">
      <w:pPr>
        <w:pStyle w:val="NoSpacing"/>
      </w:pPr>
    </w:p>
    <w:p w14:paraId="3395A0D7" w14:textId="77777777" w:rsidR="00F862D3" w:rsidRPr="007537D0" w:rsidRDefault="00F862D3" w:rsidP="00335B18">
      <w:pPr>
        <w:pStyle w:val="NoSpacing"/>
      </w:pPr>
      <w:r w:rsidRPr="007537D0">
        <w:t>Giá trị chứng khoán mua vào là giá trị chứng khoán cơ sở mà Công ty mua vào để đảm bảo cho nghĩa vụ thanh toán hợp đồng tương lai.</w:t>
      </w:r>
    </w:p>
    <w:p w14:paraId="0E4829DB" w14:textId="77777777" w:rsidR="00F862D3" w:rsidRPr="007537D0" w:rsidRDefault="00F862D3" w:rsidP="00335B18">
      <w:pPr>
        <w:pStyle w:val="NoSpacing"/>
      </w:pPr>
    </w:p>
    <w:p w14:paraId="017A708F" w14:textId="7B71370E" w:rsidR="00F862D3" w:rsidRPr="007537D0" w:rsidRDefault="00F862D3" w:rsidP="00335B18">
      <w:pPr>
        <w:pStyle w:val="NoSpacing"/>
      </w:pPr>
      <w:r w:rsidRPr="007537D0">
        <w:t xml:space="preserve">Giá trị ký quỹ là phần giá trị tài sản mà </w:t>
      </w:r>
      <w:proofErr w:type="spellStart"/>
      <w:r w:rsidR="001B42FA">
        <w:rPr>
          <w:lang w:val="en-US"/>
        </w:rPr>
        <w:t>tổ</w:t>
      </w:r>
      <w:proofErr w:type="spellEnd"/>
      <w:r w:rsidR="001B42FA">
        <w:rPr>
          <w:lang w:val="en-US"/>
        </w:rPr>
        <w:t xml:space="preserve"> </w:t>
      </w:r>
      <w:proofErr w:type="spellStart"/>
      <w:r w:rsidR="001B42FA">
        <w:rPr>
          <w:lang w:val="en-US"/>
        </w:rPr>
        <w:t>chứ</w:t>
      </w:r>
      <w:r w:rsidR="00A14ED5">
        <w:rPr>
          <w:lang w:val="en-US"/>
        </w:rPr>
        <w:t>c</w:t>
      </w:r>
      <w:proofErr w:type="spellEnd"/>
      <w:r w:rsidR="001B42FA">
        <w:rPr>
          <w:lang w:val="en-US"/>
        </w:rPr>
        <w:t xml:space="preserve"> </w:t>
      </w:r>
      <w:proofErr w:type="spellStart"/>
      <w:r w:rsidR="001B42FA">
        <w:rPr>
          <w:lang w:val="en-US"/>
        </w:rPr>
        <w:t>kinh</w:t>
      </w:r>
      <w:proofErr w:type="spellEnd"/>
      <w:r w:rsidR="001B42FA">
        <w:rPr>
          <w:lang w:val="en-US"/>
        </w:rPr>
        <w:t xml:space="preserve"> </w:t>
      </w:r>
      <w:proofErr w:type="spellStart"/>
      <w:r w:rsidR="001B42FA">
        <w:rPr>
          <w:lang w:val="en-US"/>
        </w:rPr>
        <w:t>doanh</w:t>
      </w:r>
      <w:proofErr w:type="spellEnd"/>
      <w:r w:rsidRPr="007537D0">
        <w:t xml:space="preserve"> ký quỹ cho giao dịch đầu tư, tự doanh và tạo lập thị trường liên quan đến hợp đồng tương lai.</w:t>
      </w:r>
    </w:p>
    <w:p w14:paraId="2EB22C46" w14:textId="77777777" w:rsidR="001B42FA" w:rsidRDefault="001B42FA" w:rsidP="00335B18">
      <w:pPr>
        <w:pStyle w:val="NoSpacing"/>
        <w:rPr>
          <w:bCs/>
          <w:iCs/>
          <w:spacing w:val="-4"/>
        </w:rPr>
      </w:pPr>
    </w:p>
    <w:p w14:paraId="04594CD4" w14:textId="3CB0D015" w:rsidR="001B42FA" w:rsidRPr="002F3DF6" w:rsidRDefault="001B42FA" w:rsidP="001B42FA">
      <w:pPr>
        <w:pStyle w:val="Heading3"/>
      </w:pPr>
      <w:r w:rsidRPr="002F3DF6">
        <w:t>3.</w:t>
      </w:r>
      <w:r>
        <w:rPr>
          <w:lang w:val="en-US"/>
        </w:rPr>
        <w:t>3</w:t>
      </w:r>
      <w:r w:rsidRPr="002F3DF6">
        <w:t>.3</w:t>
      </w:r>
      <w:r w:rsidRPr="002F3DF6">
        <w:tab/>
        <w:t>Giá trị rủi ro thị trường tăng thêm</w:t>
      </w:r>
    </w:p>
    <w:p w14:paraId="70E51ADC" w14:textId="77777777" w:rsidR="001B42FA" w:rsidRPr="005E724E" w:rsidRDefault="001B42FA" w:rsidP="001B42FA">
      <w:pPr>
        <w:pStyle w:val="BodyTextIndent"/>
        <w:ind w:left="720"/>
        <w:rPr>
          <w:rFonts w:cs="Arial"/>
        </w:rPr>
      </w:pPr>
    </w:p>
    <w:p w14:paraId="20444C74" w14:textId="77777777" w:rsidR="001B42FA" w:rsidRPr="005E724E" w:rsidRDefault="001B42FA" w:rsidP="001B42FA">
      <w:pPr>
        <w:pStyle w:val="BodyTextIndent"/>
        <w:ind w:left="720"/>
        <w:rPr>
          <w:rFonts w:cs="Arial"/>
        </w:rPr>
      </w:pPr>
      <w:r w:rsidRPr="005E724E">
        <w:rPr>
          <w:rFonts w:cs="Arial"/>
        </w:rPr>
        <w:t>Giá trị rủi ro thị trường của các tài sản sẽ được điều chỉnh tăng thêm trong trường hợp Công ty đầu tư quá nhiều vào tài sản đó, ngoại trừ chứng khoán đang trong thời gian bảo lãnh phát hành theo hình thức cam kết chắc chắn, trái phiếu Chính phủ, trái phiếu được Chính phủ bảo lãnh. Giá trị rủi ro được điều chỉnh tăng theo nguyên tắc sau:</w:t>
      </w:r>
    </w:p>
    <w:p w14:paraId="7735D295" w14:textId="662B92C3" w:rsidR="001B42FA" w:rsidRPr="00754161" w:rsidRDefault="001B42FA" w:rsidP="001B42FA">
      <w:pPr>
        <w:numPr>
          <w:ilvl w:val="0"/>
          <w:numId w:val="8"/>
        </w:numPr>
        <w:overflowPunct/>
        <w:spacing w:before="120"/>
        <w:ind w:left="1077" w:hanging="357"/>
        <w:textAlignment w:val="auto"/>
        <w:rPr>
          <w:rFonts w:cs="Arial"/>
          <w:bCs/>
          <w:iCs/>
        </w:rPr>
      </w:pPr>
      <w:r w:rsidRPr="00754161">
        <w:rPr>
          <w:rFonts w:cs="Arial"/>
          <w:bCs/>
          <w:iCs/>
        </w:rPr>
        <w:t>Tăng thêm 10% trong trường hợp giá trị của khoản đầu tư</w:t>
      </w:r>
      <w:r>
        <w:rPr>
          <w:rFonts w:cs="Arial"/>
          <w:bCs/>
          <w:iCs/>
          <w:lang w:val="en-US"/>
        </w:rPr>
        <w:t xml:space="preserve"> </w:t>
      </w:r>
      <w:proofErr w:type="spellStart"/>
      <w:r>
        <w:rPr>
          <w:rFonts w:cs="Arial"/>
          <w:bCs/>
          <w:iCs/>
          <w:lang w:val="en-US"/>
        </w:rPr>
        <w:t>vào</w:t>
      </w:r>
      <w:proofErr w:type="spellEnd"/>
      <w:r>
        <w:rPr>
          <w:rFonts w:cs="Arial"/>
          <w:bCs/>
          <w:iCs/>
          <w:lang w:val="en-US"/>
        </w:rPr>
        <w:t xml:space="preserve"> </w:t>
      </w:r>
      <w:proofErr w:type="spellStart"/>
      <w:r>
        <w:rPr>
          <w:rFonts w:cs="Arial"/>
          <w:bCs/>
          <w:iCs/>
          <w:lang w:val="en-US"/>
        </w:rPr>
        <w:t>cổ</w:t>
      </w:r>
      <w:proofErr w:type="spellEnd"/>
      <w:r>
        <w:rPr>
          <w:rFonts w:cs="Arial"/>
          <w:bCs/>
          <w:iCs/>
          <w:lang w:val="en-US"/>
        </w:rPr>
        <w:t xml:space="preserve"> </w:t>
      </w:r>
      <w:proofErr w:type="spellStart"/>
      <w:r>
        <w:rPr>
          <w:rFonts w:cs="Arial"/>
          <w:bCs/>
          <w:iCs/>
          <w:lang w:val="en-US"/>
        </w:rPr>
        <w:t>phiếu</w:t>
      </w:r>
      <w:proofErr w:type="spellEnd"/>
      <w:r>
        <w:rPr>
          <w:rFonts w:cs="Arial"/>
          <w:bCs/>
          <w:iCs/>
          <w:lang w:val="en-US"/>
        </w:rPr>
        <w:t xml:space="preserve"> </w:t>
      </w:r>
      <w:proofErr w:type="spellStart"/>
      <w:r>
        <w:rPr>
          <w:rFonts w:cs="Arial"/>
          <w:bCs/>
          <w:iCs/>
          <w:lang w:val="en-US"/>
        </w:rPr>
        <w:t>và</w:t>
      </w:r>
      <w:proofErr w:type="spellEnd"/>
      <w:r>
        <w:rPr>
          <w:rFonts w:cs="Arial"/>
          <w:bCs/>
          <w:iCs/>
          <w:lang w:val="en-US"/>
        </w:rPr>
        <w:t xml:space="preserve"> </w:t>
      </w:r>
      <w:proofErr w:type="spellStart"/>
      <w:r>
        <w:rPr>
          <w:rFonts w:cs="Arial"/>
          <w:bCs/>
          <w:iCs/>
          <w:lang w:val="en-US"/>
        </w:rPr>
        <w:t>trái</w:t>
      </w:r>
      <w:proofErr w:type="spellEnd"/>
      <w:r>
        <w:rPr>
          <w:rFonts w:cs="Arial"/>
          <w:bCs/>
          <w:iCs/>
          <w:lang w:val="en-US"/>
        </w:rPr>
        <w:t xml:space="preserve"> </w:t>
      </w:r>
      <w:proofErr w:type="spellStart"/>
      <w:r>
        <w:rPr>
          <w:rFonts w:cs="Arial"/>
          <w:bCs/>
          <w:iCs/>
          <w:lang w:val="en-US"/>
        </w:rPr>
        <w:t>phiếu</w:t>
      </w:r>
      <w:proofErr w:type="spellEnd"/>
      <w:r>
        <w:rPr>
          <w:rFonts w:cs="Arial"/>
          <w:bCs/>
          <w:iCs/>
          <w:lang w:val="en-US"/>
        </w:rPr>
        <w:t xml:space="preserve"> </w:t>
      </w:r>
      <w:proofErr w:type="spellStart"/>
      <w:r>
        <w:rPr>
          <w:rFonts w:cs="Arial"/>
          <w:bCs/>
          <w:iCs/>
          <w:lang w:val="en-US"/>
        </w:rPr>
        <w:t>của</w:t>
      </w:r>
      <w:proofErr w:type="spellEnd"/>
      <w:r>
        <w:rPr>
          <w:rFonts w:cs="Arial"/>
          <w:bCs/>
          <w:iCs/>
          <w:lang w:val="en-US"/>
        </w:rPr>
        <w:t xml:space="preserve"> </w:t>
      </w:r>
      <w:proofErr w:type="spellStart"/>
      <w:r>
        <w:rPr>
          <w:rFonts w:cs="Arial"/>
          <w:bCs/>
          <w:iCs/>
          <w:lang w:val="en-US"/>
        </w:rPr>
        <w:t>một</w:t>
      </w:r>
      <w:proofErr w:type="spellEnd"/>
      <w:r>
        <w:rPr>
          <w:rFonts w:cs="Arial"/>
          <w:bCs/>
          <w:iCs/>
          <w:lang w:val="en-US"/>
        </w:rPr>
        <w:t xml:space="preserve"> </w:t>
      </w:r>
      <w:proofErr w:type="spellStart"/>
      <w:r>
        <w:rPr>
          <w:rFonts w:cs="Arial"/>
          <w:bCs/>
          <w:iCs/>
          <w:lang w:val="en-US"/>
        </w:rPr>
        <w:t>tổ</w:t>
      </w:r>
      <w:proofErr w:type="spellEnd"/>
      <w:r>
        <w:rPr>
          <w:rFonts w:cs="Arial"/>
          <w:bCs/>
          <w:iCs/>
          <w:lang w:val="en-US"/>
        </w:rPr>
        <w:t xml:space="preserve"> </w:t>
      </w:r>
      <w:proofErr w:type="spellStart"/>
      <w:r>
        <w:rPr>
          <w:rFonts w:cs="Arial"/>
          <w:bCs/>
          <w:iCs/>
          <w:lang w:val="en-US"/>
        </w:rPr>
        <w:t>chức</w:t>
      </w:r>
      <w:proofErr w:type="spellEnd"/>
      <w:r w:rsidRPr="00754161">
        <w:rPr>
          <w:rFonts w:cs="Arial"/>
          <w:bCs/>
          <w:iCs/>
        </w:rPr>
        <w:t xml:space="preserve"> chiếm từ 10% tới 15% Vốn chủ sở hữu của Công ty;</w:t>
      </w:r>
    </w:p>
    <w:p w14:paraId="66DC932A" w14:textId="30AA3A94" w:rsidR="001B42FA" w:rsidRPr="00754161" w:rsidRDefault="001B42FA" w:rsidP="001B42FA">
      <w:pPr>
        <w:numPr>
          <w:ilvl w:val="0"/>
          <w:numId w:val="8"/>
        </w:numPr>
        <w:overflowPunct/>
        <w:spacing w:before="120"/>
        <w:ind w:left="1077" w:hanging="357"/>
        <w:textAlignment w:val="auto"/>
        <w:rPr>
          <w:rFonts w:cs="Arial"/>
          <w:bCs/>
          <w:iCs/>
        </w:rPr>
      </w:pPr>
      <w:r w:rsidRPr="00754161">
        <w:rPr>
          <w:rFonts w:cs="Arial"/>
          <w:bCs/>
          <w:iCs/>
        </w:rPr>
        <w:t xml:space="preserve">Tăng thêm 20% trong trường hợp giá trị của khoản đầu tư </w:t>
      </w:r>
      <w:proofErr w:type="spellStart"/>
      <w:r>
        <w:rPr>
          <w:rFonts w:cs="Arial"/>
          <w:bCs/>
          <w:iCs/>
          <w:lang w:val="en-US"/>
        </w:rPr>
        <w:t>vào</w:t>
      </w:r>
      <w:proofErr w:type="spellEnd"/>
      <w:r>
        <w:rPr>
          <w:rFonts w:cs="Arial"/>
          <w:bCs/>
          <w:iCs/>
          <w:lang w:val="en-US"/>
        </w:rPr>
        <w:t xml:space="preserve"> </w:t>
      </w:r>
      <w:proofErr w:type="spellStart"/>
      <w:r>
        <w:rPr>
          <w:rFonts w:cs="Arial"/>
          <w:bCs/>
          <w:iCs/>
          <w:lang w:val="en-US"/>
        </w:rPr>
        <w:t>cổ</w:t>
      </w:r>
      <w:proofErr w:type="spellEnd"/>
      <w:r>
        <w:rPr>
          <w:rFonts w:cs="Arial"/>
          <w:bCs/>
          <w:iCs/>
          <w:lang w:val="en-US"/>
        </w:rPr>
        <w:t xml:space="preserve"> </w:t>
      </w:r>
      <w:proofErr w:type="spellStart"/>
      <w:r>
        <w:rPr>
          <w:rFonts w:cs="Arial"/>
          <w:bCs/>
          <w:iCs/>
          <w:lang w:val="en-US"/>
        </w:rPr>
        <w:t>phiếu</w:t>
      </w:r>
      <w:proofErr w:type="spellEnd"/>
      <w:r>
        <w:rPr>
          <w:rFonts w:cs="Arial"/>
          <w:bCs/>
          <w:iCs/>
          <w:lang w:val="en-US"/>
        </w:rPr>
        <w:t xml:space="preserve"> </w:t>
      </w:r>
      <w:proofErr w:type="spellStart"/>
      <w:r>
        <w:rPr>
          <w:rFonts w:cs="Arial"/>
          <w:bCs/>
          <w:iCs/>
          <w:lang w:val="en-US"/>
        </w:rPr>
        <w:t>và</w:t>
      </w:r>
      <w:proofErr w:type="spellEnd"/>
      <w:r>
        <w:rPr>
          <w:rFonts w:cs="Arial"/>
          <w:bCs/>
          <w:iCs/>
          <w:lang w:val="en-US"/>
        </w:rPr>
        <w:t xml:space="preserve"> </w:t>
      </w:r>
      <w:proofErr w:type="spellStart"/>
      <w:r>
        <w:rPr>
          <w:rFonts w:cs="Arial"/>
          <w:bCs/>
          <w:iCs/>
          <w:lang w:val="en-US"/>
        </w:rPr>
        <w:t>trái</w:t>
      </w:r>
      <w:proofErr w:type="spellEnd"/>
      <w:r>
        <w:rPr>
          <w:rFonts w:cs="Arial"/>
          <w:bCs/>
          <w:iCs/>
          <w:lang w:val="en-US"/>
        </w:rPr>
        <w:t xml:space="preserve"> </w:t>
      </w:r>
      <w:proofErr w:type="spellStart"/>
      <w:r>
        <w:rPr>
          <w:rFonts w:cs="Arial"/>
          <w:bCs/>
          <w:iCs/>
          <w:lang w:val="en-US"/>
        </w:rPr>
        <w:t>phiếu</w:t>
      </w:r>
      <w:proofErr w:type="spellEnd"/>
      <w:r>
        <w:rPr>
          <w:rFonts w:cs="Arial"/>
          <w:bCs/>
          <w:iCs/>
          <w:lang w:val="en-US"/>
        </w:rPr>
        <w:t xml:space="preserve"> </w:t>
      </w:r>
      <w:proofErr w:type="spellStart"/>
      <w:r>
        <w:rPr>
          <w:rFonts w:cs="Arial"/>
          <w:bCs/>
          <w:iCs/>
          <w:lang w:val="en-US"/>
        </w:rPr>
        <w:t>của</w:t>
      </w:r>
      <w:proofErr w:type="spellEnd"/>
      <w:r>
        <w:rPr>
          <w:rFonts w:cs="Arial"/>
          <w:bCs/>
          <w:iCs/>
          <w:lang w:val="en-US"/>
        </w:rPr>
        <w:t xml:space="preserve"> </w:t>
      </w:r>
      <w:proofErr w:type="spellStart"/>
      <w:r>
        <w:rPr>
          <w:rFonts w:cs="Arial"/>
          <w:bCs/>
          <w:iCs/>
          <w:lang w:val="en-US"/>
        </w:rPr>
        <w:t>một</w:t>
      </w:r>
      <w:proofErr w:type="spellEnd"/>
      <w:r>
        <w:rPr>
          <w:rFonts w:cs="Arial"/>
          <w:bCs/>
          <w:iCs/>
          <w:lang w:val="en-US"/>
        </w:rPr>
        <w:t xml:space="preserve"> </w:t>
      </w:r>
      <w:proofErr w:type="spellStart"/>
      <w:r>
        <w:rPr>
          <w:rFonts w:cs="Arial"/>
          <w:bCs/>
          <w:iCs/>
          <w:lang w:val="en-US"/>
        </w:rPr>
        <w:t>tổ</w:t>
      </w:r>
      <w:proofErr w:type="spellEnd"/>
      <w:r>
        <w:rPr>
          <w:rFonts w:cs="Arial"/>
          <w:bCs/>
          <w:iCs/>
          <w:lang w:val="en-US"/>
        </w:rPr>
        <w:t xml:space="preserve"> </w:t>
      </w:r>
      <w:proofErr w:type="spellStart"/>
      <w:r>
        <w:rPr>
          <w:rFonts w:cs="Arial"/>
          <w:bCs/>
          <w:iCs/>
          <w:lang w:val="en-US"/>
        </w:rPr>
        <w:t>chức</w:t>
      </w:r>
      <w:proofErr w:type="spellEnd"/>
      <w:r w:rsidRPr="00754161">
        <w:rPr>
          <w:rFonts w:cs="Arial"/>
          <w:bCs/>
          <w:iCs/>
        </w:rPr>
        <w:t xml:space="preserve"> chiếm từ 15% tới 25% Vốn chủ sở hữu của Công ty;</w:t>
      </w:r>
    </w:p>
    <w:p w14:paraId="3706A7F9" w14:textId="0D95FD49" w:rsidR="001B42FA" w:rsidRPr="00754161" w:rsidRDefault="001B42FA" w:rsidP="001B42FA">
      <w:pPr>
        <w:numPr>
          <w:ilvl w:val="0"/>
          <w:numId w:val="8"/>
        </w:numPr>
        <w:overflowPunct/>
        <w:spacing w:before="120"/>
        <w:ind w:left="1077" w:hanging="357"/>
        <w:textAlignment w:val="auto"/>
        <w:rPr>
          <w:rFonts w:cs="Arial"/>
          <w:bCs/>
          <w:iCs/>
        </w:rPr>
      </w:pPr>
      <w:r w:rsidRPr="00754161">
        <w:rPr>
          <w:rFonts w:cs="Arial"/>
          <w:bCs/>
          <w:iCs/>
        </w:rPr>
        <w:t xml:space="preserve">Tăng thêm 30% trong trường hợp giá trị của khoản đầu tư </w:t>
      </w:r>
      <w:proofErr w:type="spellStart"/>
      <w:r>
        <w:rPr>
          <w:rFonts w:cs="Arial"/>
          <w:bCs/>
          <w:iCs/>
          <w:lang w:val="en-US"/>
        </w:rPr>
        <w:t>vào</w:t>
      </w:r>
      <w:proofErr w:type="spellEnd"/>
      <w:r>
        <w:rPr>
          <w:rFonts w:cs="Arial"/>
          <w:bCs/>
          <w:iCs/>
          <w:lang w:val="en-US"/>
        </w:rPr>
        <w:t xml:space="preserve"> </w:t>
      </w:r>
      <w:proofErr w:type="spellStart"/>
      <w:r>
        <w:rPr>
          <w:rFonts w:cs="Arial"/>
          <w:bCs/>
          <w:iCs/>
          <w:lang w:val="en-US"/>
        </w:rPr>
        <w:t>cổ</w:t>
      </w:r>
      <w:proofErr w:type="spellEnd"/>
      <w:r>
        <w:rPr>
          <w:rFonts w:cs="Arial"/>
          <w:bCs/>
          <w:iCs/>
          <w:lang w:val="en-US"/>
        </w:rPr>
        <w:t xml:space="preserve"> </w:t>
      </w:r>
      <w:proofErr w:type="spellStart"/>
      <w:r>
        <w:rPr>
          <w:rFonts w:cs="Arial"/>
          <w:bCs/>
          <w:iCs/>
          <w:lang w:val="en-US"/>
        </w:rPr>
        <w:t>phiếu</w:t>
      </w:r>
      <w:proofErr w:type="spellEnd"/>
      <w:r>
        <w:rPr>
          <w:rFonts w:cs="Arial"/>
          <w:bCs/>
          <w:iCs/>
          <w:lang w:val="en-US"/>
        </w:rPr>
        <w:t xml:space="preserve"> </w:t>
      </w:r>
      <w:proofErr w:type="spellStart"/>
      <w:r>
        <w:rPr>
          <w:rFonts w:cs="Arial"/>
          <w:bCs/>
          <w:iCs/>
          <w:lang w:val="en-US"/>
        </w:rPr>
        <w:t>và</w:t>
      </w:r>
      <w:proofErr w:type="spellEnd"/>
      <w:r>
        <w:rPr>
          <w:rFonts w:cs="Arial"/>
          <w:bCs/>
          <w:iCs/>
          <w:lang w:val="en-US"/>
        </w:rPr>
        <w:t xml:space="preserve"> </w:t>
      </w:r>
      <w:proofErr w:type="spellStart"/>
      <w:r>
        <w:rPr>
          <w:rFonts w:cs="Arial"/>
          <w:bCs/>
          <w:iCs/>
          <w:lang w:val="en-US"/>
        </w:rPr>
        <w:t>trái</w:t>
      </w:r>
      <w:proofErr w:type="spellEnd"/>
      <w:r>
        <w:rPr>
          <w:rFonts w:cs="Arial"/>
          <w:bCs/>
          <w:iCs/>
          <w:lang w:val="en-US"/>
        </w:rPr>
        <w:t xml:space="preserve"> </w:t>
      </w:r>
      <w:proofErr w:type="spellStart"/>
      <w:r>
        <w:rPr>
          <w:rFonts w:cs="Arial"/>
          <w:bCs/>
          <w:iCs/>
          <w:lang w:val="en-US"/>
        </w:rPr>
        <w:t>phiếu</w:t>
      </w:r>
      <w:proofErr w:type="spellEnd"/>
      <w:r>
        <w:rPr>
          <w:rFonts w:cs="Arial"/>
          <w:bCs/>
          <w:iCs/>
          <w:lang w:val="en-US"/>
        </w:rPr>
        <w:t xml:space="preserve"> </w:t>
      </w:r>
      <w:proofErr w:type="spellStart"/>
      <w:r>
        <w:rPr>
          <w:rFonts w:cs="Arial"/>
          <w:bCs/>
          <w:iCs/>
          <w:lang w:val="en-US"/>
        </w:rPr>
        <w:t>của</w:t>
      </w:r>
      <w:proofErr w:type="spellEnd"/>
      <w:r>
        <w:rPr>
          <w:rFonts w:cs="Arial"/>
          <w:bCs/>
          <w:iCs/>
          <w:lang w:val="en-US"/>
        </w:rPr>
        <w:t xml:space="preserve"> </w:t>
      </w:r>
      <w:proofErr w:type="spellStart"/>
      <w:r>
        <w:rPr>
          <w:rFonts w:cs="Arial"/>
          <w:bCs/>
          <w:iCs/>
          <w:lang w:val="en-US"/>
        </w:rPr>
        <w:t>một</w:t>
      </w:r>
      <w:proofErr w:type="spellEnd"/>
      <w:r>
        <w:rPr>
          <w:rFonts w:cs="Arial"/>
          <w:bCs/>
          <w:iCs/>
          <w:lang w:val="en-US"/>
        </w:rPr>
        <w:t xml:space="preserve"> </w:t>
      </w:r>
      <w:proofErr w:type="spellStart"/>
      <w:r>
        <w:rPr>
          <w:rFonts w:cs="Arial"/>
          <w:bCs/>
          <w:iCs/>
          <w:lang w:val="en-US"/>
        </w:rPr>
        <w:t>tổ</w:t>
      </w:r>
      <w:proofErr w:type="spellEnd"/>
      <w:r>
        <w:rPr>
          <w:rFonts w:cs="Arial"/>
          <w:bCs/>
          <w:iCs/>
          <w:lang w:val="en-US"/>
        </w:rPr>
        <w:t xml:space="preserve"> </w:t>
      </w:r>
      <w:proofErr w:type="spellStart"/>
      <w:r>
        <w:rPr>
          <w:rFonts w:cs="Arial"/>
          <w:bCs/>
          <w:iCs/>
          <w:lang w:val="en-US"/>
        </w:rPr>
        <w:t>chức</w:t>
      </w:r>
      <w:proofErr w:type="spellEnd"/>
      <w:r w:rsidRPr="00754161">
        <w:rPr>
          <w:rFonts w:cs="Arial"/>
          <w:bCs/>
          <w:iCs/>
        </w:rPr>
        <w:t xml:space="preserve"> chiếm từ 25% trở lên Vốn chủ sở hữu của Công ty.</w:t>
      </w:r>
    </w:p>
    <w:p w14:paraId="1566BCA6" w14:textId="77777777" w:rsidR="001B42FA" w:rsidRPr="002F3DF6" w:rsidRDefault="001B42FA" w:rsidP="001B42FA">
      <w:pPr>
        <w:pStyle w:val="BodyTextIndent"/>
        <w:ind w:left="720"/>
        <w:rPr>
          <w:rFonts w:cs="Arial"/>
        </w:rPr>
      </w:pPr>
    </w:p>
    <w:p w14:paraId="215FE0D5" w14:textId="77777777" w:rsidR="001B42FA" w:rsidRPr="005E724E" w:rsidRDefault="001B42FA" w:rsidP="001B42FA">
      <w:pPr>
        <w:pStyle w:val="BodyTextIndent"/>
        <w:ind w:left="720"/>
        <w:rPr>
          <w:rFonts w:cs="Arial"/>
        </w:rPr>
      </w:pPr>
      <w:r w:rsidRPr="005E724E">
        <w:rPr>
          <w:rFonts w:cs="Arial"/>
        </w:rPr>
        <w:t>Các khoản cổ tức, trái tức, giá trị quyền ưu đãi của chứng khoán (nếu có) hoặc lãi của tiền gửi, các khoản tương đương tiền, công cụ chuyển nhượng, giấy tờ có giá được điều chỉnh tăng thêm vào giá trị tài sản khi xác định giá trị rủi ro thị trường.</w:t>
      </w:r>
    </w:p>
    <w:p w14:paraId="513CC1B0" w14:textId="1EB55CB4" w:rsidR="001B42FA" w:rsidRPr="007537D0" w:rsidRDefault="001B42FA" w:rsidP="00F862D3">
      <w:pPr>
        <w:pStyle w:val="BodyTextIndent"/>
        <w:ind w:left="0"/>
        <w:rPr>
          <w:rFonts w:cs="Arial"/>
          <w:bCs/>
          <w:iCs/>
          <w:spacing w:val="-4"/>
        </w:rPr>
        <w:sectPr w:rsidR="001B42FA" w:rsidRPr="007537D0" w:rsidSect="00BE4612">
          <w:pgSz w:w="11909" w:h="16834" w:code="9"/>
          <w:pgMar w:top="1440" w:right="1440" w:bottom="862" w:left="1582" w:header="720" w:footer="578" w:gutter="0"/>
          <w:cols w:space="720"/>
          <w:docGrid w:linePitch="272"/>
        </w:sectPr>
      </w:pPr>
    </w:p>
    <w:p w14:paraId="13528438" w14:textId="77777777" w:rsidR="00EA0B26" w:rsidRPr="004A4690" w:rsidRDefault="00EA0B26" w:rsidP="004A4690">
      <w:pPr>
        <w:pStyle w:val="Style1"/>
        <w:numPr>
          <w:ilvl w:val="0"/>
          <w:numId w:val="0"/>
        </w:numPr>
        <w:spacing w:after="0"/>
        <w:rPr>
          <w:rFonts w:cs="Arial"/>
          <w:b w:val="0"/>
          <w:i w:val="0"/>
        </w:rPr>
      </w:pPr>
      <w:r w:rsidRPr="004A4690">
        <w:rPr>
          <w:rFonts w:cs="Arial"/>
          <w:i w:val="0"/>
        </w:rPr>
        <w:lastRenderedPageBreak/>
        <w:t>3.</w:t>
      </w:r>
      <w:r w:rsidRPr="004A4690">
        <w:rPr>
          <w:rFonts w:cs="Arial"/>
          <w:i w:val="0"/>
        </w:rPr>
        <w:tab/>
        <w:t>CÁC CHÍNH SÁCH LẬP BÁO CÁO TỶ LỆ AN TOÀN TÀI CHÍNH CHỦ YẾU</w:t>
      </w:r>
      <w:r w:rsidRPr="004A4690">
        <w:rPr>
          <w:rFonts w:cs="Arial"/>
          <w:b w:val="0"/>
          <w:i w:val="0"/>
        </w:rPr>
        <w:t xml:space="preserve"> (tiếp theo)</w:t>
      </w:r>
    </w:p>
    <w:p w14:paraId="7A33E525" w14:textId="77777777" w:rsidR="00FE210E" w:rsidRPr="005E724E" w:rsidRDefault="00FE210E" w:rsidP="00335B18">
      <w:pPr>
        <w:pStyle w:val="NoSpacing"/>
      </w:pPr>
    </w:p>
    <w:p w14:paraId="33EAB022" w14:textId="4FDFC978" w:rsidR="00FE210E" w:rsidRPr="002F3DF6" w:rsidRDefault="00FE210E" w:rsidP="002F3DF6">
      <w:pPr>
        <w:pStyle w:val="Heading2"/>
      </w:pPr>
      <w:r w:rsidRPr="00754161">
        <w:t>3</w:t>
      </w:r>
      <w:r w:rsidR="001B42FA">
        <w:rPr>
          <w:lang w:val="en-US"/>
        </w:rPr>
        <w:t>.4</w:t>
      </w:r>
      <w:r w:rsidRPr="002F3DF6">
        <w:tab/>
      </w:r>
      <w:r w:rsidRPr="00754161">
        <w:t>Giá trị rủi ro thanh toán</w:t>
      </w:r>
    </w:p>
    <w:p w14:paraId="4D73CD36" w14:textId="77777777" w:rsidR="00FE210E" w:rsidRPr="005E724E" w:rsidRDefault="00FE210E" w:rsidP="00FE210E">
      <w:pPr>
        <w:pStyle w:val="BodyTextIndent"/>
        <w:ind w:left="720"/>
        <w:rPr>
          <w:rFonts w:cs="Arial"/>
        </w:rPr>
      </w:pPr>
    </w:p>
    <w:p w14:paraId="2E14F76E" w14:textId="1FD46928" w:rsidR="001C40AC" w:rsidRPr="00D440B4" w:rsidRDefault="0018502B" w:rsidP="00335B18">
      <w:pPr>
        <w:pStyle w:val="NoSpacing"/>
      </w:pPr>
      <w:r w:rsidRPr="001F7C8B">
        <w:t>Giá trị r</w:t>
      </w:r>
      <w:r w:rsidRPr="005A6C83">
        <w:t xml:space="preserve">ủi ro thanh toán </w:t>
      </w:r>
      <w:r w:rsidR="000C3842" w:rsidRPr="005A6C83">
        <w:t>là giá trị</w:t>
      </w:r>
      <w:r w:rsidR="000C3842" w:rsidRPr="00F61253">
        <w:t xml:space="preserve"> tương ứ</w:t>
      </w:r>
      <w:r w:rsidR="000C3842" w:rsidRPr="00A14ED5">
        <w:t>ng với mức đ</w:t>
      </w:r>
      <w:r w:rsidR="000C3842" w:rsidRPr="00D440B4">
        <w:t>ộ tổn thất có thể xảy ra khi đối tác không thể thanh toán đúng hạn hoặc chuyển giao tài sản đúng hạn như cam kết</w:t>
      </w:r>
      <w:r w:rsidR="00D64EF6" w:rsidRPr="00D440B4">
        <w:t xml:space="preserve">. Giá trị rủi ro thanh toán </w:t>
      </w:r>
      <w:r w:rsidRPr="00D440B4">
        <w:t xml:space="preserve">được xác định </w:t>
      </w:r>
      <w:r w:rsidR="00976C43" w:rsidRPr="00D440B4">
        <w:t>khi kết thúc ngày giao dịch của các hợp đồng, giao dịch như sau:</w:t>
      </w:r>
    </w:p>
    <w:p w14:paraId="203A315F" w14:textId="1A2124C7" w:rsidR="00957C33" w:rsidRPr="00754161" w:rsidRDefault="00957C33" w:rsidP="00D964F4">
      <w:pPr>
        <w:pStyle w:val="BodyTextIndent"/>
        <w:numPr>
          <w:ilvl w:val="0"/>
          <w:numId w:val="29"/>
        </w:numPr>
        <w:spacing w:before="120"/>
        <w:ind w:left="1077" w:hanging="357"/>
        <w:rPr>
          <w:rFonts w:cs="Arial"/>
          <w:bCs/>
          <w:iCs/>
        </w:rPr>
      </w:pPr>
      <w:r w:rsidRPr="00754161">
        <w:rPr>
          <w:rFonts w:cs="Arial"/>
          <w:bCs/>
          <w:iCs/>
        </w:rPr>
        <w:t>Đối với hợp đồng tiền gửi có kỳ hạn tại các tổ chức tín dụng;</w:t>
      </w:r>
      <w:r w:rsidR="00124CDC" w:rsidRPr="00124CDC">
        <w:rPr>
          <w:rFonts w:cs="Arial"/>
          <w:bCs/>
          <w:iCs/>
        </w:rPr>
        <w:t xml:space="preserve"> </w:t>
      </w:r>
      <w:r w:rsidR="00124CDC" w:rsidRPr="00FC1ABC">
        <w:rPr>
          <w:rFonts w:cs="Arial"/>
          <w:bCs/>
          <w:iCs/>
        </w:rPr>
        <w:t>chứng chỉ tiền gửi do các tổ chức tín dụng phát hành</w:t>
      </w:r>
      <w:r w:rsidR="00124CDC" w:rsidRPr="007537D0">
        <w:rPr>
          <w:rFonts w:cs="Arial"/>
          <w:bCs/>
          <w:iCs/>
        </w:rPr>
        <w:t>;</w:t>
      </w:r>
      <w:r w:rsidRPr="00754161">
        <w:rPr>
          <w:rFonts w:cs="Arial"/>
          <w:bCs/>
          <w:iCs/>
        </w:rPr>
        <w:t xml:space="preserve"> hợp đồng vay, mượn chứng khoán phù hợp với quy định của pháp luật; hợp đồng bán có cam kết mua lại chứng khoán phù hợp với quy định của pháp luật; hợp đồng mua có cam kết bán lại chứng khoán phù hợp với quy định của pháp luật; hợp đồng cho vay mua ký quỹ chứng khoán</w:t>
      </w:r>
      <w:r w:rsidR="00124CDC">
        <w:rPr>
          <w:rFonts w:cs="Arial"/>
          <w:bCs/>
          <w:iCs/>
          <w:lang w:val="en-US"/>
        </w:rPr>
        <w:t xml:space="preserve"> </w:t>
      </w:r>
      <w:proofErr w:type="spellStart"/>
      <w:r w:rsidR="00124CDC">
        <w:rPr>
          <w:rFonts w:cs="Arial"/>
          <w:bCs/>
          <w:iCs/>
          <w:lang w:val="en-US"/>
        </w:rPr>
        <w:t>niêm</w:t>
      </w:r>
      <w:proofErr w:type="spellEnd"/>
      <w:r w:rsidR="00124CDC">
        <w:rPr>
          <w:rFonts w:cs="Arial"/>
          <w:bCs/>
          <w:iCs/>
          <w:lang w:val="en-US"/>
        </w:rPr>
        <w:t xml:space="preserve"> </w:t>
      </w:r>
      <w:proofErr w:type="spellStart"/>
      <w:r w:rsidR="00124CDC">
        <w:rPr>
          <w:rFonts w:cs="Arial"/>
          <w:bCs/>
          <w:iCs/>
          <w:lang w:val="en-US"/>
        </w:rPr>
        <w:t>yết</w:t>
      </w:r>
      <w:proofErr w:type="spellEnd"/>
      <w:r w:rsidRPr="00754161">
        <w:rPr>
          <w:rFonts w:cs="Arial"/>
          <w:bCs/>
          <w:iCs/>
        </w:rPr>
        <w:t xml:space="preserve"> phù hợp với quy định của pháp luật; các khoản phải thu</w:t>
      </w:r>
      <w:r w:rsidR="001B42FA">
        <w:rPr>
          <w:rFonts w:cs="Arial"/>
          <w:bCs/>
          <w:iCs/>
          <w:lang w:val="en-US"/>
        </w:rPr>
        <w:t xml:space="preserve"> </w:t>
      </w:r>
      <w:r w:rsidR="001B42FA" w:rsidRPr="00261718">
        <w:rPr>
          <w:rFonts w:cs="Arial"/>
          <w:bCs/>
          <w:iCs/>
        </w:rPr>
        <w:t xml:space="preserve">khách hàng trong hoạt </w:t>
      </w:r>
      <w:r w:rsidR="001B42FA" w:rsidRPr="00261718">
        <w:rPr>
          <w:rFonts w:cs="Arial" w:hint="eastAsia"/>
          <w:bCs/>
          <w:iCs/>
        </w:rPr>
        <w:t>đ</w:t>
      </w:r>
      <w:r w:rsidR="001B42FA" w:rsidRPr="00261718">
        <w:rPr>
          <w:rFonts w:cs="Arial"/>
          <w:bCs/>
          <w:iCs/>
        </w:rPr>
        <w:t>ộng kinh doanh chứng khoán</w:t>
      </w:r>
      <w:r w:rsidRPr="00754161">
        <w:rPr>
          <w:rFonts w:cs="Arial"/>
          <w:bCs/>
          <w:iCs/>
        </w:rPr>
        <w:t xml:space="preserve">, </w:t>
      </w:r>
      <w:r w:rsidR="003E17DA">
        <w:rPr>
          <w:rFonts w:cs="Arial"/>
          <w:bCs/>
          <w:iCs/>
          <w:lang w:val="en-US"/>
        </w:rPr>
        <w:t>g</w:t>
      </w:r>
      <w:r w:rsidRPr="00754161">
        <w:rPr>
          <w:rFonts w:cs="Arial"/>
          <w:bCs/>
          <w:iCs/>
        </w:rPr>
        <w:t>iá trị rủi ro thanh toán trước thời hạn nhận chuyển giao chứng khoán, tiền và thanh lý hợp đồng, được xác định theo công thức:</w:t>
      </w:r>
    </w:p>
    <w:p w14:paraId="7384DBB5" w14:textId="06CA5BBF" w:rsidR="00957C33" w:rsidRPr="00335B18" w:rsidRDefault="00957C33" w:rsidP="00D964F4">
      <w:pPr>
        <w:spacing w:before="120"/>
        <w:ind w:left="1077"/>
        <w:rPr>
          <w:rFonts w:cs="Arial"/>
          <w:lang w:val="en-US"/>
        </w:rPr>
      </w:pPr>
      <w:r w:rsidRPr="002F3DF6">
        <w:rPr>
          <w:rFonts w:cs="Arial"/>
        </w:rPr>
        <w:t>Giá trị rủi ro thanh toán = Giá trị</w:t>
      </w:r>
      <w:r w:rsidR="00DA5F87" w:rsidRPr="005E724E">
        <w:rPr>
          <w:rFonts w:cs="Arial"/>
        </w:rPr>
        <w:t xml:space="preserve"> tài sản</w:t>
      </w:r>
      <w:r w:rsidRPr="005E724E">
        <w:rPr>
          <w:rFonts w:cs="Arial"/>
        </w:rPr>
        <w:t xml:space="preserve"> tiềm ẩn rủi ro</w:t>
      </w:r>
      <w:r w:rsidR="00DA5F87" w:rsidRPr="005E724E">
        <w:rPr>
          <w:rFonts w:cs="Arial"/>
        </w:rPr>
        <w:t xml:space="preserve"> thanh </w:t>
      </w:r>
      <w:r w:rsidR="001B42FA">
        <w:rPr>
          <w:rFonts w:cs="Arial"/>
        </w:rPr>
        <w:t>to</w:t>
      </w:r>
      <w:r w:rsidR="001B42FA">
        <w:rPr>
          <w:rFonts w:cs="Arial"/>
          <w:lang w:val="en-US"/>
        </w:rPr>
        <w:t>á</w:t>
      </w:r>
      <w:r w:rsidR="001B42FA">
        <w:rPr>
          <w:rFonts w:cs="Arial"/>
        </w:rPr>
        <w:t>n</w:t>
      </w:r>
      <w:r w:rsidR="001B42FA">
        <w:rPr>
          <w:rFonts w:cs="Arial"/>
          <w:lang w:val="en-US"/>
        </w:rPr>
        <w:t xml:space="preserve"> </w:t>
      </w:r>
      <w:r w:rsidR="001B42FA" w:rsidRPr="002F3DF6">
        <w:rPr>
          <w:rFonts w:cs="Arial"/>
        </w:rPr>
        <w:t>x</w:t>
      </w:r>
      <w:r w:rsidR="001B42FA">
        <w:rPr>
          <w:rFonts w:cs="Arial"/>
          <w:lang w:val="en-US"/>
        </w:rPr>
        <w:t xml:space="preserve"> </w:t>
      </w:r>
      <w:r w:rsidR="001B42FA" w:rsidRPr="002F3DF6">
        <w:rPr>
          <w:rFonts w:cs="Arial"/>
        </w:rPr>
        <w:t>Hệ số rủi ro thanh toán theo đối tác</w:t>
      </w:r>
    </w:p>
    <w:p w14:paraId="4B511E6F" w14:textId="23DF4A9E" w:rsidR="00A12B4F" w:rsidRPr="00754161" w:rsidRDefault="00A12B4F" w:rsidP="007959E9">
      <w:pPr>
        <w:numPr>
          <w:ilvl w:val="0"/>
          <w:numId w:val="8"/>
        </w:numPr>
        <w:overflowPunct/>
        <w:spacing w:before="120"/>
        <w:ind w:left="1077" w:hanging="357"/>
        <w:textAlignment w:val="auto"/>
        <w:rPr>
          <w:rFonts w:cs="Arial"/>
          <w:bCs/>
          <w:iCs/>
        </w:rPr>
      </w:pPr>
      <w:r w:rsidRPr="00754161">
        <w:rPr>
          <w:rFonts w:cs="Arial"/>
          <w:bCs/>
          <w:iCs/>
        </w:rPr>
        <w:t xml:space="preserve">Đối với hợp đồng bảo lãnh phát hành ký với các tổ chức khác trong tổ hợp bảo lãnh phát hành theo hình thức cam kết chắc chắn mà Công ty là tổ chức bảo lãnh phát hành chính, giá trị rủi ro thanh toán được xác định bằng 30% giá trị còn lại của các hợp đồng bảo lãnh phát hành chưa được thanh </w:t>
      </w:r>
      <w:r w:rsidR="00E35A3D">
        <w:rPr>
          <w:rFonts w:cs="Arial"/>
          <w:bCs/>
          <w:iCs/>
          <w:lang w:val="en-US"/>
        </w:rPr>
        <w:t>toán</w:t>
      </w:r>
      <w:r w:rsidR="00EF600C">
        <w:rPr>
          <w:rFonts w:cs="Arial"/>
          <w:bCs/>
          <w:iCs/>
          <w:lang w:val="en-US"/>
        </w:rPr>
        <w:t>.</w:t>
      </w:r>
    </w:p>
    <w:p w14:paraId="020977E6" w14:textId="05799DD2" w:rsidR="00A12B4F" w:rsidRPr="00754161" w:rsidRDefault="00A12B4F" w:rsidP="007959E9">
      <w:pPr>
        <w:numPr>
          <w:ilvl w:val="0"/>
          <w:numId w:val="8"/>
        </w:numPr>
        <w:overflowPunct/>
        <w:spacing w:before="120"/>
        <w:ind w:left="1077" w:hanging="357"/>
        <w:textAlignment w:val="auto"/>
        <w:rPr>
          <w:rFonts w:cs="Arial"/>
          <w:bCs/>
          <w:iCs/>
        </w:rPr>
      </w:pPr>
      <w:r w:rsidRPr="00754161">
        <w:rPr>
          <w:rFonts w:cs="Arial"/>
          <w:bCs/>
          <w:iCs/>
        </w:rPr>
        <w:t>Đối với các khoản phải thu, các khoản phải thu khác và tài sản có khác quá hạn, chứng khoán chưa nhận chuyển giao đúng hạn, kể cả chứng khoán, tiền chưa nhận được từ các hợp đồng tiền gửi có kỳ hạn tại các tổ chức tín dụn</w:t>
      </w:r>
      <w:r w:rsidRPr="007960C4">
        <w:rPr>
          <w:rFonts w:cs="Arial"/>
          <w:bCs/>
          <w:iCs/>
        </w:rPr>
        <w:t>g;</w:t>
      </w:r>
      <w:r w:rsidR="007960C4" w:rsidRPr="00335B18">
        <w:rPr>
          <w:rFonts w:cs="Arial"/>
          <w:bCs/>
          <w:iCs/>
          <w:lang w:val="en-US"/>
        </w:rPr>
        <w:t xml:space="preserve"> </w:t>
      </w:r>
      <w:proofErr w:type="spellStart"/>
      <w:r w:rsidR="007960C4" w:rsidRPr="00335B18">
        <w:rPr>
          <w:rFonts w:cs="Arial"/>
          <w:bCs/>
          <w:iCs/>
          <w:lang w:val="en-US"/>
        </w:rPr>
        <w:t>chứng</w:t>
      </w:r>
      <w:proofErr w:type="spellEnd"/>
      <w:r w:rsidR="007960C4" w:rsidRPr="00335B18">
        <w:rPr>
          <w:rFonts w:cs="Arial"/>
          <w:bCs/>
          <w:iCs/>
          <w:lang w:val="en-US"/>
        </w:rPr>
        <w:t xml:space="preserve"> </w:t>
      </w:r>
      <w:proofErr w:type="spellStart"/>
      <w:r w:rsidR="007960C4" w:rsidRPr="00335B18">
        <w:rPr>
          <w:rFonts w:cs="Arial"/>
          <w:bCs/>
          <w:iCs/>
          <w:lang w:val="en-US"/>
        </w:rPr>
        <w:t>chỉ</w:t>
      </w:r>
      <w:proofErr w:type="spellEnd"/>
      <w:r w:rsidR="007960C4" w:rsidRPr="00335B18">
        <w:rPr>
          <w:rFonts w:cs="Arial"/>
          <w:bCs/>
          <w:iCs/>
          <w:lang w:val="en-US"/>
        </w:rPr>
        <w:t xml:space="preserve"> </w:t>
      </w:r>
      <w:proofErr w:type="spellStart"/>
      <w:r w:rsidR="007960C4" w:rsidRPr="00335B18">
        <w:rPr>
          <w:rFonts w:cs="Arial"/>
          <w:bCs/>
          <w:iCs/>
          <w:lang w:val="en-US"/>
        </w:rPr>
        <w:t>tiền</w:t>
      </w:r>
      <w:proofErr w:type="spellEnd"/>
      <w:r w:rsidR="007960C4" w:rsidRPr="00335B18">
        <w:rPr>
          <w:rFonts w:cs="Arial"/>
          <w:bCs/>
          <w:iCs/>
          <w:lang w:val="en-US"/>
        </w:rPr>
        <w:t xml:space="preserve"> </w:t>
      </w:r>
      <w:proofErr w:type="spellStart"/>
      <w:r w:rsidR="007960C4" w:rsidRPr="00335B18">
        <w:rPr>
          <w:rFonts w:cs="Arial"/>
          <w:bCs/>
          <w:iCs/>
          <w:lang w:val="en-US"/>
        </w:rPr>
        <w:t>gửi</w:t>
      </w:r>
      <w:proofErr w:type="spellEnd"/>
      <w:r w:rsidRPr="007960C4">
        <w:rPr>
          <w:rFonts w:cs="Arial"/>
          <w:bCs/>
          <w:iCs/>
        </w:rPr>
        <w:t xml:space="preserve"> </w:t>
      </w:r>
      <w:r w:rsidR="007960C4" w:rsidRPr="00335B18">
        <w:rPr>
          <w:rFonts w:cs="Arial"/>
          <w:bCs/>
          <w:iCs/>
          <w:lang w:val="en-US"/>
        </w:rPr>
        <w:t xml:space="preserve">do </w:t>
      </w:r>
      <w:proofErr w:type="spellStart"/>
      <w:r w:rsidR="007960C4" w:rsidRPr="00335B18">
        <w:rPr>
          <w:rFonts w:cs="Arial"/>
          <w:bCs/>
          <w:iCs/>
          <w:lang w:val="en-US"/>
        </w:rPr>
        <w:t>các</w:t>
      </w:r>
      <w:proofErr w:type="spellEnd"/>
      <w:r w:rsidR="007960C4" w:rsidRPr="00335B18">
        <w:rPr>
          <w:rFonts w:cs="Arial"/>
          <w:bCs/>
          <w:iCs/>
          <w:lang w:val="en-US"/>
        </w:rPr>
        <w:t xml:space="preserve"> </w:t>
      </w:r>
      <w:proofErr w:type="spellStart"/>
      <w:r w:rsidR="007960C4" w:rsidRPr="00335B18">
        <w:rPr>
          <w:rFonts w:cs="Arial"/>
          <w:bCs/>
          <w:iCs/>
          <w:lang w:val="en-US"/>
        </w:rPr>
        <w:t>tổ</w:t>
      </w:r>
      <w:proofErr w:type="spellEnd"/>
      <w:r w:rsidR="007960C4" w:rsidRPr="00335B18">
        <w:rPr>
          <w:rFonts w:cs="Arial"/>
          <w:bCs/>
          <w:iCs/>
          <w:lang w:val="en-US"/>
        </w:rPr>
        <w:t xml:space="preserve"> </w:t>
      </w:r>
      <w:proofErr w:type="spellStart"/>
      <w:r w:rsidR="007960C4" w:rsidRPr="00335B18">
        <w:rPr>
          <w:rFonts w:cs="Arial"/>
          <w:bCs/>
          <w:iCs/>
          <w:lang w:val="en-US"/>
        </w:rPr>
        <w:t>chức</w:t>
      </w:r>
      <w:proofErr w:type="spellEnd"/>
      <w:r w:rsidR="007960C4" w:rsidRPr="00335B18">
        <w:rPr>
          <w:rFonts w:cs="Arial"/>
          <w:bCs/>
          <w:iCs/>
          <w:lang w:val="en-US"/>
        </w:rPr>
        <w:t xml:space="preserve"> </w:t>
      </w:r>
      <w:proofErr w:type="spellStart"/>
      <w:r w:rsidR="007960C4" w:rsidRPr="00335B18">
        <w:rPr>
          <w:rFonts w:cs="Arial"/>
          <w:bCs/>
          <w:iCs/>
          <w:lang w:val="en-US"/>
        </w:rPr>
        <w:t>tín</w:t>
      </w:r>
      <w:proofErr w:type="spellEnd"/>
      <w:r w:rsidR="007960C4" w:rsidRPr="00335B18">
        <w:rPr>
          <w:rFonts w:cs="Arial"/>
          <w:bCs/>
          <w:iCs/>
          <w:lang w:val="en-US"/>
        </w:rPr>
        <w:t xml:space="preserve"> </w:t>
      </w:r>
      <w:proofErr w:type="spellStart"/>
      <w:r w:rsidR="007960C4" w:rsidRPr="00335B18">
        <w:rPr>
          <w:rFonts w:cs="Arial"/>
          <w:bCs/>
          <w:iCs/>
          <w:lang w:val="en-US"/>
        </w:rPr>
        <w:t>dụng</w:t>
      </w:r>
      <w:proofErr w:type="spellEnd"/>
      <w:r w:rsidR="007960C4" w:rsidRPr="00335B18">
        <w:rPr>
          <w:rFonts w:cs="Arial"/>
          <w:bCs/>
          <w:iCs/>
          <w:lang w:val="en-US"/>
        </w:rPr>
        <w:t xml:space="preserve"> </w:t>
      </w:r>
      <w:proofErr w:type="spellStart"/>
      <w:r w:rsidR="007960C4" w:rsidRPr="00335B18">
        <w:rPr>
          <w:rFonts w:cs="Arial"/>
          <w:bCs/>
          <w:iCs/>
          <w:lang w:val="en-US"/>
        </w:rPr>
        <w:t>phát</w:t>
      </w:r>
      <w:proofErr w:type="spellEnd"/>
      <w:r w:rsidR="007960C4" w:rsidRPr="00335B18">
        <w:rPr>
          <w:rFonts w:cs="Arial"/>
          <w:bCs/>
          <w:iCs/>
          <w:lang w:val="en-US"/>
        </w:rPr>
        <w:t xml:space="preserve"> </w:t>
      </w:r>
      <w:proofErr w:type="spellStart"/>
      <w:r w:rsidR="007960C4" w:rsidRPr="00335B18">
        <w:rPr>
          <w:rFonts w:cs="Arial"/>
          <w:bCs/>
          <w:iCs/>
          <w:lang w:val="en-US"/>
        </w:rPr>
        <w:t>hành</w:t>
      </w:r>
      <w:proofErr w:type="spellEnd"/>
      <w:r w:rsidRPr="007960C4">
        <w:rPr>
          <w:rFonts w:cs="Arial"/>
          <w:bCs/>
          <w:iCs/>
        </w:rPr>
        <w:t>;</w:t>
      </w:r>
      <w:r w:rsidRPr="00754161">
        <w:rPr>
          <w:rFonts w:cs="Arial"/>
          <w:bCs/>
          <w:iCs/>
        </w:rPr>
        <w:t xml:space="preserve"> hợp đồng vay, mượn chứng khoán phù hợp với quy định của pháp luật; hợp đồng bán có cam kết mua lại chứng khoán phù hợp với quy định của pháp luật; hợp đồng mua có cam kết bán lại chứng khoán phù hợp với quy định của pháp luật; hợp đồng cho vay mua ký quỹ chứng khoán phù hợp với quy định của pháp luật</w:t>
      </w:r>
      <w:r w:rsidR="00043944">
        <w:rPr>
          <w:rFonts w:cs="Arial"/>
          <w:bCs/>
          <w:iCs/>
        </w:rPr>
        <w:t>, các khoản phải thu khách hàng trong hoạt động kinh doanh chứng khoán</w:t>
      </w:r>
      <w:r w:rsidRPr="00754161">
        <w:rPr>
          <w:rFonts w:cs="Arial"/>
          <w:bCs/>
          <w:iCs/>
        </w:rPr>
        <w:t xml:space="preserve"> đã đáo hạn, giá trị rủi ro thanh toán được xác định theo nguyên tắc sau:</w:t>
      </w:r>
    </w:p>
    <w:p w14:paraId="40495CE4" w14:textId="06994367" w:rsidR="00A12B4F" w:rsidRPr="002F3DF6" w:rsidRDefault="00A12B4F" w:rsidP="00335B18">
      <w:pPr>
        <w:spacing w:before="120"/>
        <w:ind w:left="1077"/>
        <w:rPr>
          <w:rFonts w:cs="Arial"/>
        </w:rPr>
      </w:pPr>
      <w:r w:rsidRPr="002F3DF6">
        <w:rPr>
          <w:rFonts w:cs="Arial"/>
        </w:rPr>
        <w:t xml:space="preserve">Giá trị rủi ro thanh toán = Giá trị tài sản tiềm ẩn rủi ro thanh </w:t>
      </w:r>
      <w:r w:rsidR="00AC6B64">
        <w:rPr>
          <w:rFonts w:cs="Arial"/>
        </w:rPr>
        <w:t>to</w:t>
      </w:r>
      <w:r w:rsidR="00AC6B64">
        <w:rPr>
          <w:rFonts w:cs="Arial"/>
          <w:lang w:val="en-US"/>
        </w:rPr>
        <w:t>á</w:t>
      </w:r>
      <w:r w:rsidR="00AC6B64">
        <w:rPr>
          <w:rFonts w:cs="Arial"/>
        </w:rPr>
        <w:t>n</w:t>
      </w:r>
      <w:r w:rsidR="00AC6B64">
        <w:rPr>
          <w:rFonts w:cs="Arial"/>
          <w:lang w:val="en-US"/>
        </w:rPr>
        <w:t xml:space="preserve"> </w:t>
      </w:r>
      <w:r w:rsidR="00AC6B64" w:rsidRPr="002F3DF6">
        <w:rPr>
          <w:rFonts w:cs="Arial"/>
        </w:rPr>
        <w:t>x</w:t>
      </w:r>
      <w:r w:rsidR="00AC6B64">
        <w:rPr>
          <w:rFonts w:cs="Arial"/>
          <w:lang w:val="en-US"/>
        </w:rPr>
        <w:t xml:space="preserve"> </w:t>
      </w:r>
      <w:r w:rsidR="00AC6B64" w:rsidRPr="002F3DF6">
        <w:rPr>
          <w:rFonts w:cs="Arial"/>
        </w:rPr>
        <w:t>Hệ số rủi ro thanh toán theo thời gian</w:t>
      </w:r>
    </w:p>
    <w:p w14:paraId="79339B52" w14:textId="77777777" w:rsidR="006B7012" w:rsidRPr="00D964F4" w:rsidRDefault="006B7012" w:rsidP="001345A8">
      <w:pPr>
        <w:numPr>
          <w:ilvl w:val="0"/>
          <w:numId w:val="8"/>
        </w:numPr>
        <w:overflowPunct/>
        <w:spacing w:before="120"/>
        <w:ind w:left="1077" w:hanging="357"/>
        <w:textAlignment w:val="auto"/>
        <w:rPr>
          <w:rFonts w:cs="Arial"/>
        </w:rPr>
      </w:pPr>
      <w:r w:rsidRPr="00D964F4">
        <w:rPr>
          <w:rFonts w:cs="Arial"/>
        </w:rPr>
        <w:t>Đối với các hợp đồng, giao dịch, các khoản sử dụng vốn ngoài các giao dịch, hợp đồng trên, các khoản phải thu từ mua bán nợ với đối tác giao dịch không phải Công ty Quản lý tài sản của các tổ chức tín dụng Việt Nam (“VAMC”), Công ty trách nhiệm hữu hạn mua bán nợ Việt Nam (“DATC”), giá trị rủi ro thanh toán được xác định theo nguyên tắc sau:</w:t>
      </w:r>
    </w:p>
    <w:p w14:paraId="4BDA9133" w14:textId="77777777" w:rsidR="006B7012" w:rsidRPr="007537D0" w:rsidRDefault="006B7012" w:rsidP="00335B18">
      <w:pPr>
        <w:spacing w:before="120"/>
        <w:ind w:left="357" w:firstLine="720"/>
        <w:rPr>
          <w:rFonts w:cs="Arial"/>
        </w:rPr>
      </w:pPr>
      <w:r w:rsidRPr="00D964F4">
        <w:rPr>
          <w:rFonts w:cs="Arial"/>
        </w:rPr>
        <w:t>Giá trị rủi ro thanh toán = Giá trị toàn bộ tài sản tiềm ẩn rủi ro thanh toán × 100%</w:t>
      </w:r>
    </w:p>
    <w:p w14:paraId="3CA0246F" w14:textId="77777777" w:rsidR="00506373" w:rsidRPr="00486AAE" w:rsidRDefault="00506373" w:rsidP="00506373">
      <w:pPr>
        <w:numPr>
          <w:ilvl w:val="0"/>
          <w:numId w:val="8"/>
        </w:numPr>
        <w:overflowPunct/>
        <w:spacing w:before="120"/>
        <w:ind w:left="1077" w:hanging="357"/>
        <w:textAlignment w:val="auto"/>
        <w:rPr>
          <w:rFonts w:cs="Arial"/>
        </w:rPr>
      </w:pPr>
      <w:r w:rsidRPr="00486AAE">
        <w:rPr>
          <w:rFonts w:cs="Arial"/>
        </w:rPr>
        <w:t>Đối với các khoản tạm ứng có thời gian hoàn ứng còn lại dưới 90 ngày được xác định như sau:</w:t>
      </w:r>
    </w:p>
    <w:p w14:paraId="66A2867F" w14:textId="77777777" w:rsidR="00506373" w:rsidRPr="00D440B4" w:rsidRDefault="00506373" w:rsidP="00506373">
      <w:pPr>
        <w:pStyle w:val="NoSpacing"/>
      </w:pPr>
    </w:p>
    <w:tbl>
      <w:tblPr>
        <w:tblW w:w="7830" w:type="dxa"/>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
        <w:gridCol w:w="3240"/>
        <w:gridCol w:w="810"/>
        <w:gridCol w:w="2700"/>
      </w:tblGrid>
      <w:tr w:rsidR="00506373" w:rsidRPr="00261718" w14:paraId="06406064" w14:textId="77777777" w:rsidTr="005835D7">
        <w:trPr>
          <w:trHeight w:val="20"/>
        </w:trPr>
        <w:tc>
          <w:tcPr>
            <w:tcW w:w="4320" w:type="dxa"/>
            <w:gridSpan w:val="2"/>
            <w:vAlign w:val="center"/>
          </w:tcPr>
          <w:p w14:paraId="040E9D9E" w14:textId="77777777" w:rsidR="00506373" w:rsidRPr="00261718" w:rsidRDefault="00506373" w:rsidP="005835D7">
            <w:pPr>
              <w:spacing w:before="60" w:after="60"/>
              <w:rPr>
                <w:rFonts w:cs="Arial"/>
              </w:rPr>
            </w:pPr>
            <w:r w:rsidRPr="00261718">
              <w:rPr>
                <w:rFonts w:cs="Arial"/>
                <w:b/>
              </w:rPr>
              <w:t>Giá trị tài sản tiềm ẩn rủi ro thanh toán</w:t>
            </w:r>
          </w:p>
        </w:tc>
        <w:tc>
          <w:tcPr>
            <w:tcW w:w="810" w:type="dxa"/>
            <w:vAlign w:val="center"/>
          </w:tcPr>
          <w:p w14:paraId="3FC163F5" w14:textId="77777777" w:rsidR="00506373" w:rsidRPr="00261718" w:rsidRDefault="00506373" w:rsidP="005835D7">
            <w:pPr>
              <w:spacing w:before="60" w:after="60"/>
              <w:jc w:val="center"/>
              <w:rPr>
                <w:rFonts w:cs="Arial"/>
              </w:rPr>
            </w:pPr>
            <w:r w:rsidRPr="00261718">
              <w:rPr>
                <w:rFonts w:cs="Arial"/>
                <w:b/>
              </w:rPr>
              <w:t>Hệ số rủi ro</w:t>
            </w:r>
          </w:p>
        </w:tc>
        <w:tc>
          <w:tcPr>
            <w:tcW w:w="2700" w:type="dxa"/>
            <w:vAlign w:val="center"/>
          </w:tcPr>
          <w:p w14:paraId="79247243" w14:textId="77777777" w:rsidR="00506373" w:rsidRPr="00261718" w:rsidRDefault="00506373" w:rsidP="005835D7">
            <w:pPr>
              <w:spacing w:before="60" w:after="60"/>
              <w:rPr>
                <w:rFonts w:cs="Arial"/>
              </w:rPr>
            </w:pPr>
            <w:r w:rsidRPr="00261718">
              <w:rPr>
                <w:rFonts w:cs="Arial"/>
                <w:b/>
              </w:rPr>
              <w:t>Giá trị rủi ro thanh toán</w:t>
            </w:r>
          </w:p>
        </w:tc>
      </w:tr>
      <w:tr w:rsidR="00506373" w:rsidRPr="00261718" w14:paraId="54722260" w14:textId="77777777" w:rsidTr="005835D7">
        <w:trPr>
          <w:trHeight w:val="20"/>
        </w:trPr>
        <w:tc>
          <w:tcPr>
            <w:tcW w:w="1080" w:type="dxa"/>
            <w:vMerge w:val="restart"/>
            <w:vAlign w:val="center"/>
          </w:tcPr>
          <w:p w14:paraId="6EBE8D1B" w14:textId="77777777" w:rsidR="00506373" w:rsidRPr="00261718" w:rsidRDefault="00506373" w:rsidP="005835D7">
            <w:pPr>
              <w:spacing w:before="60" w:after="60"/>
              <w:jc w:val="left"/>
              <w:rPr>
                <w:rFonts w:cs="Arial"/>
              </w:rPr>
            </w:pPr>
            <w:r w:rsidRPr="00261718">
              <w:rPr>
                <w:rFonts w:cs="Arial"/>
              </w:rPr>
              <w:t>Giá trị toàn bộ các khoản tạm ứng</w:t>
            </w:r>
          </w:p>
        </w:tc>
        <w:tc>
          <w:tcPr>
            <w:tcW w:w="3240" w:type="dxa"/>
            <w:vAlign w:val="center"/>
          </w:tcPr>
          <w:p w14:paraId="1F38282A" w14:textId="77777777" w:rsidR="00506373" w:rsidRPr="00261718" w:rsidRDefault="00506373" w:rsidP="005835D7">
            <w:pPr>
              <w:spacing w:before="60" w:after="60"/>
              <w:rPr>
                <w:rFonts w:cs="Arial"/>
              </w:rPr>
            </w:pPr>
            <w:r w:rsidRPr="00261718">
              <w:rPr>
                <w:rFonts w:cs="Arial"/>
              </w:rPr>
              <w:t>chiếm từ 0% đến 5% vốn chủ sở hữu tại thời điểm tính toán</w:t>
            </w:r>
          </w:p>
        </w:tc>
        <w:tc>
          <w:tcPr>
            <w:tcW w:w="810" w:type="dxa"/>
            <w:vAlign w:val="center"/>
          </w:tcPr>
          <w:p w14:paraId="4869A7B4" w14:textId="77777777" w:rsidR="00506373" w:rsidRPr="00261718" w:rsidRDefault="00506373" w:rsidP="005835D7">
            <w:pPr>
              <w:spacing w:before="60" w:after="60"/>
              <w:jc w:val="center"/>
              <w:rPr>
                <w:rFonts w:cs="Arial"/>
              </w:rPr>
            </w:pPr>
            <w:r w:rsidRPr="00261718">
              <w:rPr>
                <w:rFonts w:cs="Arial"/>
              </w:rPr>
              <w:t>8%</w:t>
            </w:r>
          </w:p>
        </w:tc>
        <w:tc>
          <w:tcPr>
            <w:tcW w:w="2700" w:type="dxa"/>
            <w:vMerge w:val="restart"/>
            <w:vAlign w:val="center"/>
          </w:tcPr>
          <w:p w14:paraId="18537311" w14:textId="77777777" w:rsidR="00506373" w:rsidRPr="00261718" w:rsidRDefault="00506373" w:rsidP="005835D7">
            <w:pPr>
              <w:spacing w:before="60" w:after="60"/>
              <w:jc w:val="left"/>
              <w:rPr>
                <w:rFonts w:cs="Arial"/>
              </w:rPr>
            </w:pPr>
            <w:r w:rsidRPr="00261718">
              <w:rPr>
                <w:rFonts w:cs="Arial"/>
              </w:rPr>
              <w:t>Giá trị rủi ro thanh toán = Giá trị tài sản tiềm ẩn rủi ro thanh toán x Hệ số rủi ro thanh toán</w:t>
            </w:r>
          </w:p>
        </w:tc>
      </w:tr>
      <w:tr w:rsidR="00506373" w:rsidRPr="00261718" w14:paraId="582334BC" w14:textId="77777777" w:rsidTr="005835D7">
        <w:trPr>
          <w:trHeight w:val="20"/>
        </w:trPr>
        <w:tc>
          <w:tcPr>
            <w:tcW w:w="1080" w:type="dxa"/>
            <w:vMerge/>
            <w:vAlign w:val="center"/>
          </w:tcPr>
          <w:p w14:paraId="399D967D" w14:textId="77777777" w:rsidR="00506373" w:rsidRPr="00261718" w:rsidRDefault="00506373" w:rsidP="005835D7">
            <w:pPr>
              <w:spacing w:before="60" w:after="60"/>
              <w:rPr>
                <w:rFonts w:cs="Arial"/>
              </w:rPr>
            </w:pPr>
          </w:p>
        </w:tc>
        <w:tc>
          <w:tcPr>
            <w:tcW w:w="3240" w:type="dxa"/>
            <w:vAlign w:val="center"/>
          </w:tcPr>
          <w:p w14:paraId="6DA31C8A" w14:textId="77777777" w:rsidR="00506373" w:rsidRPr="00261718" w:rsidRDefault="00506373" w:rsidP="005835D7">
            <w:pPr>
              <w:spacing w:before="60" w:after="60"/>
              <w:rPr>
                <w:rFonts w:cs="Arial"/>
              </w:rPr>
            </w:pPr>
            <w:r w:rsidRPr="00261718">
              <w:rPr>
                <w:rFonts w:cs="Arial"/>
              </w:rPr>
              <w:t>chiếm từ trên 5% vốn chủ sở hữu tại thời điểm tính toán</w:t>
            </w:r>
          </w:p>
        </w:tc>
        <w:tc>
          <w:tcPr>
            <w:tcW w:w="810" w:type="dxa"/>
          </w:tcPr>
          <w:p w14:paraId="258ABFE3" w14:textId="77777777" w:rsidR="00506373" w:rsidRPr="00261718" w:rsidRDefault="00506373" w:rsidP="005835D7">
            <w:pPr>
              <w:spacing w:before="60" w:after="60"/>
              <w:jc w:val="center"/>
              <w:rPr>
                <w:rFonts w:cs="Arial"/>
              </w:rPr>
            </w:pPr>
            <w:r w:rsidRPr="00261718">
              <w:rPr>
                <w:rFonts w:cs="Arial"/>
              </w:rPr>
              <w:t>100%</w:t>
            </w:r>
          </w:p>
        </w:tc>
        <w:tc>
          <w:tcPr>
            <w:tcW w:w="2700" w:type="dxa"/>
            <w:vMerge/>
          </w:tcPr>
          <w:p w14:paraId="56F034B7" w14:textId="77777777" w:rsidR="00506373" w:rsidRPr="00261718" w:rsidRDefault="00506373" w:rsidP="005835D7">
            <w:pPr>
              <w:spacing w:before="60" w:after="60"/>
              <w:rPr>
                <w:rFonts w:cs="Arial"/>
              </w:rPr>
            </w:pPr>
          </w:p>
        </w:tc>
      </w:tr>
    </w:tbl>
    <w:p w14:paraId="30CE40ED" w14:textId="77777777" w:rsidR="00506373" w:rsidRDefault="00506373" w:rsidP="00EB0C9C">
      <w:pPr>
        <w:rPr>
          <w:rFonts w:cs="Arial"/>
        </w:rPr>
      </w:pPr>
    </w:p>
    <w:p w14:paraId="3FA78113" w14:textId="4ABF87EC" w:rsidR="00A973A9" w:rsidRPr="004A4690" w:rsidRDefault="00A973A9" w:rsidP="00EB0C9C">
      <w:pPr>
        <w:rPr>
          <w:rFonts w:cs="Arial"/>
        </w:rPr>
        <w:sectPr w:rsidR="00A973A9" w:rsidRPr="004A4690" w:rsidSect="00BE4612">
          <w:pgSz w:w="11909" w:h="16834" w:code="9"/>
          <w:pgMar w:top="1440" w:right="1440" w:bottom="862" w:left="1582" w:header="720" w:footer="578" w:gutter="0"/>
          <w:cols w:space="720"/>
          <w:docGrid w:linePitch="272"/>
        </w:sectPr>
      </w:pPr>
    </w:p>
    <w:p w14:paraId="7888BA4C" w14:textId="77777777" w:rsidR="00A973A9" w:rsidRPr="00B75934" w:rsidRDefault="00A973A9" w:rsidP="004A4690">
      <w:pPr>
        <w:pStyle w:val="Style1"/>
        <w:numPr>
          <w:ilvl w:val="0"/>
          <w:numId w:val="0"/>
        </w:numPr>
        <w:spacing w:after="0"/>
        <w:rPr>
          <w:rFonts w:cs="Arial"/>
          <w:b w:val="0"/>
          <w:i w:val="0"/>
        </w:rPr>
      </w:pPr>
      <w:r w:rsidRPr="00B75934">
        <w:rPr>
          <w:rFonts w:cs="Arial"/>
          <w:i w:val="0"/>
        </w:rPr>
        <w:lastRenderedPageBreak/>
        <w:t>3.</w:t>
      </w:r>
      <w:r w:rsidRPr="00B75934">
        <w:rPr>
          <w:rFonts w:cs="Arial"/>
          <w:i w:val="0"/>
        </w:rPr>
        <w:tab/>
        <w:t>CÁC CHÍNH SÁCH LẬP BÁO CÁO TỶ LỆ AN TOÀN TÀI CHÍNH CHỦ YẾU</w:t>
      </w:r>
      <w:r w:rsidRPr="00B75934">
        <w:rPr>
          <w:rFonts w:cs="Arial"/>
          <w:b w:val="0"/>
          <w:i w:val="0"/>
        </w:rPr>
        <w:t xml:space="preserve"> (tiếp theo)</w:t>
      </w:r>
    </w:p>
    <w:p w14:paraId="305FFF41" w14:textId="77777777" w:rsidR="00A973A9" w:rsidRPr="00B75934" w:rsidRDefault="00A973A9" w:rsidP="00A973A9">
      <w:pPr>
        <w:pStyle w:val="BodyTextIndent"/>
        <w:ind w:left="720"/>
        <w:rPr>
          <w:rFonts w:cs="Arial"/>
          <w:bCs/>
          <w:iCs/>
        </w:rPr>
      </w:pPr>
    </w:p>
    <w:p w14:paraId="6DD02E03" w14:textId="40BB7121" w:rsidR="00A973A9" w:rsidRPr="00B75934" w:rsidRDefault="00A973A9" w:rsidP="00A973A9">
      <w:pPr>
        <w:pStyle w:val="BodyTextIndent"/>
        <w:ind w:left="720" w:hanging="720"/>
        <w:rPr>
          <w:rFonts w:cs="Arial"/>
        </w:rPr>
      </w:pPr>
      <w:r w:rsidRPr="00B75934">
        <w:rPr>
          <w:rFonts w:cs="Arial"/>
          <w:b/>
          <w:i/>
        </w:rPr>
        <w:t>3.</w:t>
      </w:r>
      <w:r w:rsidR="00AC6B64">
        <w:rPr>
          <w:rFonts w:cs="Arial"/>
          <w:b/>
          <w:i/>
          <w:lang w:val="en-US"/>
        </w:rPr>
        <w:t>4</w:t>
      </w:r>
      <w:r w:rsidRPr="00B75934">
        <w:rPr>
          <w:rFonts w:cs="Arial"/>
          <w:b/>
          <w:i/>
        </w:rPr>
        <w:tab/>
        <w:t>Giá trị rủi ro thanh toán</w:t>
      </w:r>
      <w:r w:rsidRPr="00B75934">
        <w:rPr>
          <w:rFonts w:cs="Arial"/>
        </w:rPr>
        <w:t xml:space="preserve"> (tiếp theo)</w:t>
      </w:r>
    </w:p>
    <w:p w14:paraId="2E722EE7" w14:textId="77777777" w:rsidR="00056C58" w:rsidRPr="00B75934" w:rsidRDefault="00056C58" w:rsidP="00056C58">
      <w:pPr>
        <w:pStyle w:val="BodyTextIndent"/>
        <w:ind w:left="720"/>
        <w:rPr>
          <w:rFonts w:cs="Arial"/>
        </w:rPr>
      </w:pPr>
    </w:p>
    <w:p w14:paraId="6D7E2151" w14:textId="71EFC6FE" w:rsidR="00056C58" w:rsidRPr="00754161" w:rsidRDefault="00056C58" w:rsidP="002F3DF6">
      <w:pPr>
        <w:pStyle w:val="Heading3"/>
      </w:pPr>
      <w:r w:rsidRPr="00B75934">
        <w:t>3.</w:t>
      </w:r>
      <w:r w:rsidR="00AC6B64">
        <w:rPr>
          <w:lang w:val="en-US"/>
        </w:rPr>
        <w:t>4</w:t>
      </w:r>
      <w:r w:rsidRPr="00B75934">
        <w:t>.1</w:t>
      </w:r>
      <w:r w:rsidRPr="00B75934">
        <w:tab/>
        <w:t>Hệ số rủi ro thanh toán</w:t>
      </w:r>
    </w:p>
    <w:p w14:paraId="1AD1129E" w14:textId="388B6340" w:rsidR="00056C58" w:rsidRPr="00B75934" w:rsidRDefault="00056C58" w:rsidP="00056C58">
      <w:pPr>
        <w:pStyle w:val="BodyTextIndent"/>
        <w:ind w:left="720"/>
        <w:rPr>
          <w:rFonts w:cs="Arial"/>
        </w:rPr>
      </w:pPr>
    </w:p>
    <w:p w14:paraId="566B7114" w14:textId="16B1ED78" w:rsidR="00056C58" w:rsidRPr="00B75934" w:rsidRDefault="00056C58" w:rsidP="00056C58">
      <w:pPr>
        <w:pStyle w:val="BodyTextIndent"/>
        <w:ind w:left="720"/>
        <w:rPr>
          <w:rFonts w:cs="Arial"/>
        </w:rPr>
      </w:pPr>
      <w:r w:rsidRPr="00B75934">
        <w:rPr>
          <w:rFonts w:cs="Arial"/>
        </w:rPr>
        <w:t>Hệ số rủi ro thanh toán được xác định theo đối tác và theo thời gian theo quy định t</w:t>
      </w:r>
      <w:proofErr w:type="spellStart"/>
      <w:r w:rsidR="00AC6B64">
        <w:rPr>
          <w:rFonts w:cs="Arial"/>
          <w:lang w:val="en-US"/>
        </w:rPr>
        <w:t>ại</w:t>
      </w:r>
      <w:proofErr w:type="spellEnd"/>
      <w:r w:rsidR="00AC6B64">
        <w:rPr>
          <w:rFonts w:cs="Arial"/>
          <w:lang w:val="en-US"/>
        </w:rPr>
        <w:t xml:space="preserve"> </w:t>
      </w:r>
      <w:proofErr w:type="spellStart"/>
      <w:r w:rsidR="00AC6B64">
        <w:rPr>
          <w:rFonts w:cs="Arial"/>
          <w:lang w:val="en-US"/>
        </w:rPr>
        <w:t>Phụ</w:t>
      </w:r>
      <w:proofErr w:type="spellEnd"/>
      <w:r w:rsidR="00AC6B64">
        <w:rPr>
          <w:rFonts w:cs="Arial"/>
          <w:lang w:val="en-US"/>
        </w:rPr>
        <w:t xml:space="preserve"> </w:t>
      </w:r>
      <w:proofErr w:type="spellStart"/>
      <w:r w:rsidR="00AC6B64">
        <w:rPr>
          <w:rFonts w:cs="Arial"/>
          <w:lang w:val="en-US"/>
        </w:rPr>
        <w:t>lục</w:t>
      </w:r>
      <w:proofErr w:type="spellEnd"/>
      <w:r w:rsidR="00AC6B64">
        <w:rPr>
          <w:rFonts w:cs="Arial"/>
          <w:lang w:val="en-US"/>
        </w:rPr>
        <w:t xml:space="preserve"> III,</w:t>
      </w:r>
      <w:r w:rsidRPr="00B75934">
        <w:rPr>
          <w:rFonts w:cs="Arial"/>
        </w:rPr>
        <w:t xml:space="preserve"> </w:t>
      </w:r>
      <w:r w:rsidR="00472539">
        <w:rPr>
          <w:rFonts w:cs="Arial"/>
        </w:rPr>
        <w:t>Thông tư 91</w:t>
      </w:r>
      <w:r w:rsidRPr="00B75934">
        <w:rPr>
          <w:rFonts w:cs="Arial"/>
        </w:rPr>
        <w:t>.</w:t>
      </w:r>
    </w:p>
    <w:p w14:paraId="2F657D85" w14:textId="77777777" w:rsidR="00493611" w:rsidRPr="00B75934" w:rsidRDefault="00493611" w:rsidP="00493611">
      <w:pPr>
        <w:pStyle w:val="BodyTextIndent"/>
        <w:ind w:left="720"/>
        <w:rPr>
          <w:rFonts w:cs="Arial"/>
        </w:rPr>
      </w:pPr>
    </w:p>
    <w:p w14:paraId="638D34E6" w14:textId="42EFDD59" w:rsidR="00493611" w:rsidRPr="00754161" w:rsidRDefault="00493611" w:rsidP="002F3DF6">
      <w:pPr>
        <w:pStyle w:val="Heading3"/>
      </w:pPr>
      <w:r w:rsidRPr="00B75934">
        <w:t>3.</w:t>
      </w:r>
      <w:r w:rsidR="00AC6B64">
        <w:rPr>
          <w:lang w:val="en-US"/>
        </w:rPr>
        <w:t>4</w:t>
      </w:r>
      <w:r w:rsidRPr="00B75934">
        <w:t>.2</w:t>
      </w:r>
      <w:r w:rsidRPr="00B75934">
        <w:tab/>
        <w:t>Giá trị tài sản tiềm ẩn rủi ro thanh toán</w:t>
      </w:r>
    </w:p>
    <w:p w14:paraId="1F8E98C7" w14:textId="77777777" w:rsidR="00D63CDA" w:rsidRPr="00B75934" w:rsidRDefault="00D63CDA" w:rsidP="00D63CDA">
      <w:pPr>
        <w:pStyle w:val="BodyTextIndent"/>
        <w:ind w:left="720"/>
        <w:rPr>
          <w:rFonts w:cs="Arial"/>
        </w:rPr>
      </w:pPr>
    </w:p>
    <w:p w14:paraId="3C87D24D" w14:textId="7876B381" w:rsidR="00D63CDA" w:rsidRPr="00754161" w:rsidRDefault="00D63CDA" w:rsidP="00335B18">
      <w:pPr>
        <w:pStyle w:val="Heading4"/>
      </w:pPr>
      <w:r w:rsidRPr="00754161">
        <w:t>a.</w:t>
      </w:r>
      <w:r w:rsidRPr="00754161">
        <w:tab/>
        <w:t>Hoạt động vay, cho vay chứng khoán, giao dịch ký quỹ, giao dịch mua bán lại cho khách hàng hoặc cho bản thân Công ty</w:t>
      </w:r>
    </w:p>
    <w:p w14:paraId="419B9CCE" w14:textId="77777777" w:rsidR="00D63CDA" w:rsidRPr="00754161" w:rsidRDefault="00D63CDA" w:rsidP="00754161">
      <w:pPr>
        <w:pStyle w:val="NoSpacing"/>
      </w:pPr>
    </w:p>
    <w:p w14:paraId="3B3356BD" w14:textId="08EAC531" w:rsidR="00493611" w:rsidRPr="00754161" w:rsidRDefault="00D63CDA" w:rsidP="00754161">
      <w:pPr>
        <w:pStyle w:val="NoSpacing"/>
      </w:pPr>
      <w:r w:rsidRPr="00754161">
        <w:t>Giá trị tài sản tiềm ẩn rủi ro thanh toán là giá trị thị trường của hợp đồng tính theo nguyên tắc như sau:</w:t>
      </w:r>
    </w:p>
    <w:p w14:paraId="319B8CD8" w14:textId="3776FC1B" w:rsidR="00D63CDA" w:rsidRPr="00754161" w:rsidRDefault="00D63CDA" w:rsidP="00754161">
      <w:pPr>
        <w:pStyle w:val="NoSpacing"/>
      </w:pPr>
    </w:p>
    <w:tbl>
      <w:tblPr>
        <w:tblW w:w="817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3510"/>
        <w:gridCol w:w="4041"/>
      </w:tblGrid>
      <w:tr w:rsidR="002A31D2" w:rsidRPr="00B75934" w14:paraId="641F6003" w14:textId="77777777" w:rsidTr="00754161">
        <w:tc>
          <w:tcPr>
            <w:tcW w:w="625" w:type="dxa"/>
            <w:shd w:val="clear" w:color="auto" w:fill="BFBFBF" w:themeFill="background1" w:themeFillShade="BF"/>
            <w:vAlign w:val="center"/>
          </w:tcPr>
          <w:p w14:paraId="6F55B215" w14:textId="77777777" w:rsidR="002A31D2" w:rsidRPr="00B75934" w:rsidRDefault="002A31D2" w:rsidP="00E0498A">
            <w:pPr>
              <w:overflowPunct/>
              <w:autoSpaceDE/>
              <w:autoSpaceDN/>
              <w:adjustRightInd/>
              <w:spacing w:before="60" w:after="60"/>
              <w:jc w:val="center"/>
              <w:textAlignment w:val="auto"/>
              <w:rPr>
                <w:rFonts w:cs="Arial"/>
                <w:b/>
                <w:bCs/>
              </w:rPr>
            </w:pPr>
            <w:r w:rsidRPr="00B75934">
              <w:rPr>
                <w:rFonts w:cs="Arial"/>
                <w:b/>
                <w:bCs/>
              </w:rPr>
              <w:t>STT</w:t>
            </w:r>
          </w:p>
        </w:tc>
        <w:tc>
          <w:tcPr>
            <w:tcW w:w="3510" w:type="dxa"/>
            <w:shd w:val="clear" w:color="auto" w:fill="BFBFBF" w:themeFill="background1" w:themeFillShade="BF"/>
            <w:vAlign w:val="bottom"/>
          </w:tcPr>
          <w:p w14:paraId="459DB5AE" w14:textId="77777777" w:rsidR="002A31D2" w:rsidRPr="00B75934" w:rsidRDefault="002A31D2" w:rsidP="004A4690">
            <w:pPr>
              <w:overflowPunct/>
              <w:autoSpaceDE/>
              <w:autoSpaceDN/>
              <w:adjustRightInd/>
              <w:spacing w:before="60" w:after="60"/>
              <w:textAlignment w:val="auto"/>
              <w:rPr>
                <w:rFonts w:cs="Arial"/>
                <w:b/>
                <w:bCs/>
              </w:rPr>
            </w:pPr>
            <w:r w:rsidRPr="00B75934">
              <w:rPr>
                <w:rFonts w:cs="Arial"/>
                <w:b/>
                <w:bCs/>
              </w:rPr>
              <w:t>Loại hình giao dịch</w:t>
            </w:r>
          </w:p>
        </w:tc>
        <w:tc>
          <w:tcPr>
            <w:tcW w:w="4041" w:type="dxa"/>
            <w:shd w:val="clear" w:color="auto" w:fill="BFBFBF" w:themeFill="background1" w:themeFillShade="BF"/>
            <w:vAlign w:val="bottom"/>
          </w:tcPr>
          <w:p w14:paraId="4E4FBD56" w14:textId="77777777" w:rsidR="002A31D2" w:rsidRPr="00B75934" w:rsidRDefault="002A31D2" w:rsidP="004A4690">
            <w:pPr>
              <w:overflowPunct/>
              <w:autoSpaceDE/>
              <w:autoSpaceDN/>
              <w:adjustRightInd/>
              <w:spacing w:before="60" w:after="60"/>
              <w:textAlignment w:val="auto"/>
              <w:rPr>
                <w:rFonts w:cs="Arial"/>
                <w:b/>
                <w:bCs/>
              </w:rPr>
            </w:pPr>
            <w:r w:rsidRPr="00B75934">
              <w:rPr>
                <w:rFonts w:cs="Arial"/>
                <w:b/>
                <w:bCs/>
              </w:rPr>
              <w:t>Giá trị tài sản tiềm ẩn rủi ro thanh toán</w:t>
            </w:r>
          </w:p>
        </w:tc>
      </w:tr>
      <w:tr w:rsidR="00124CDC" w:rsidRPr="00B75934" w14:paraId="2C44F3F5" w14:textId="77777777" w:rsidTr="00754161">
        <w:tc>
          <w:tcPr>
            <w:tcW w:w="625" w:type="dxa"/>
          </w:tcPr>
          <w:p w14:paraId="22B32FC7" w14:textId="429C99C4" w:rsidR="00124CDC" w:rsidRPr="007959E9" w:rsidRDefault="00124CDC" w:rsidP="00124CDC">
            <w:pPr>
              <w:overflowPunct/>
              <w:autoSpaceDE/>
              <w:autoSpaceDN/>
              <w:adjustRightInd/>
              <w:spacing w:before="60" w:after="60"/>
              <w:jc w:val="center"/>
              <w:textAlignment w:val="auto"/>
              <w:rPr>
                <w:rFonts w:cs="Arial"/>
                <w:highlight w:val="yellow"/>
              </w:rPr>
            </w:pPr>
            <w:r w:rsidRPr="00124CDC">
              <w:rPr>
                <w:rFonts w:cs="Arial"/>
              </w:rPr>
              <w:t>1</w:t>
            </w:r>
          </w:p>
        </w:tc>
        <w:tc>
          <w:tcPr>
            <w:tcW w:w="3510" w:type="dxa"/>
          </w:tcPr>
          <w:p w14:paraId="4F3CB338" w14:textId="06D18588" w:rsidR="00124CDC" w:rsidRPr="007959E9" w:rsidRDefault="00124CDC" w:rsidP="00124CDC">
            <w:pPr>
              <w:overflowPunct/>
              <w:autoSpaceDE/>
              <w:autoSpaceDN/>
              <w:adjustRightInd/>
              <w:spacing w:before="60" w:after="60"/>
              <w:textAlignment w:val="auto"/>
              <w:rPr>
                <w:rFonts w:cs="Arial"/>
                <w:highlight w:val="yellow"/>
              </w:rPr>
            </w:pPr>
            <w:r w:rsidRPr="00531A89">
              <w:rPr>
                <w:rFonts w:cs="Arial"/>
              </w:rPr>
              <w:t xml:space="preserve">Tiền gửi có kỳ hạn, chứng chỉ tiền gửi, khoản tiền cho vay không có tài sản bảo đảm; các hợp đồng, giao dịch, các khoản sử dụng vốn theo điểm k khoản 1 Điều 10 Thông tư </w:t>
            </w:r>
            <w:r>
              <w:rPr>
                <w:rFonts w:cs="Arial"/>
              </w:rPr>
              <w:t>91</w:t>
            </w:r>
          </w:p>
        </w:tc>
        <w:tc>
          <w:tcPr>
            <w:tcW w:w="4041" w:type="dxa"/>
          </w:tcPr>
          <w:p w14:paraId="66B44196" w14:textId="0220154E" w:rsidR="00124CDC" w:rsidRPr="00B75934" w:rsidRDefault="00124CDC" w:rsidP="00124CDC">
            <w:pPr>
              <w:overflowPunct/>
              <w:autoSpaceDE/>
              <w:autoSpaceDN/>
              <w:adjustRightInd/>
              <w:spacing w:before="60" w:after="60"/>
              <w:textAlignment w:val="auto"/>
              <w:rPr>
                <w:rFonts w:cs="Arial"/>
              </w:rPr>
            </w:pPr>
            <w:r w:rsidRPr="00531A89">
              <w:rPr>
                <w:rFonts w:cs="Arial"/>
              </w:rPr>
              <w:t>Toàn bộ số dư tài khoản tiền gửi, chứng chỉ tiền gửi, giá trị khoản cho vay, giá trị hợp đồng, giá trị giao dịch cộng với các khoản cổ tức, trái tức, giá trị quyền ưu đãi (đối với chứng khoán) hoặc lãi tiền gửi, lãi cho vay, khoản phụ phí khác (đối với khoản tín dụng)</w:t>
            </w:r>
          </w:p>
        </w:tc>
      </w:tr>
      <w:tr w:rsidR="002A31D2" w:rsidRPr="00B75934" w14:paraId="36D3FA02" w14:textId="77777777" w:rsidTr="00754161">
        <w:tc>
          <w:tcPr>
            <w:tcW w:w="625" w:type="dxa"/>
          </w:tcPr>
          <w:p w14:paraId="6C4FB706" w14:textId="0CC3C85A" w:rsidR="002A31D2" w:rsidRPr="00B75934" w:rsidRDefault="002A31D2" w:rsidP="004A4690">
            <w:pPr>
              <w:overflowPunct/>
              <w:autoSpaceDE/>
              <w:autoSpaceDN/>
              <w:adjustRightInd/>
              <w:spacing w:before="60" w:after="60"/>
              <w:jc w:val="center"/>
              <w:textAlignment w:val="auto"/>
              <w:rPr>
                <w:rFonts w:cs="Arial"/>
              </w:rPr>
            </w:pPr>
            <w:r w:rsidRPr="00B75934">
              <w:rPr>
                <w:rFonts w:cs="Arial"/>
              </w:rPr>
              <w:t>2</w:t>
            </w:r>
          </w:p>
        </w:tc>
        <w:tc>
          <w:tcPr>
            <w:tcW w:w="3510" w:type="dxa"/>
          </w:tcPr>
          <w:p w14:paraId="492D43C9" w14:textId="77777777" w:rsidR="002A31D2" w:rsidRPr="00B75934" w:rsidRDefault="002A31D2" w:rsidP="004A4690">
            <w:pPr>
              <w:overflowPunct/>
              <w:autoSpaceDE/>
              <w:autoSpaceDN/>
              <w:adjustRightInd/>
              <w:spacing w:before="60" w:after="60"/>
              <w:textAlignment w:val="auto"/>
              <w:rPr>
                <w:rFonts w:cs="Arial"/>
              </w:rPr>
            </w:pPr>
            <w:r w:rsidRPr="00B75934">
              <w:rPr>
                <w:rFonts w:cs="Arial"/>
              </w:rPr>
              <w:t>Cho vay chứng khoán</w:t>
            </w:r>
          </w:p>
        </w:tc>
        <w:tc>
          <w:tcPr>
            <w:tcW w:w="4041" w:type="dxa"/>
          </w:tcPr>
          <w:p w14:paraId="688E515B" w14:textId="77777777" w:rsidR="002A31D2" w:rsidRPr="00B75934" w:rsidRDefault="002A31D2" w:rsidP="004A4690">
            <w:pPr>
              <w:overflowPunct/>
              <w:autoSpaceDE/>
              <w:autoSpaceDN/>
              <w:adjustRightInd/>
              <w:spacing w:before="60" w:after="60"/>
              <w:textAlignment w:val="auto"/>
              <w:rPr>
                <w:rFonts w:cs="Arial"/>
              </w:rPr>
            </w:pPr>
            <w:r w:rsidRPr="00B75934">
              <w:rPr>
                <w:rFonts w:cs="Arial"/>
              </w:rPr>
              <w:t>Max{(Giá trị thị trường của hợp đồng - Giá trị tài sản đảm bảo (nếu có)),0}</w:t>
            </w:r>
          </w:p>
        </w:tc>
      </w:tr>
      <w:tr w:rsidR="002A31D2" w:rsidRPr="00B75934" w14:paraId="7746ADE1" w14:textId="77777777" w:rsidTr="00754161">
        <w:tc>
          <w:tcPr>
            <w:tcW w:w="625" w:type="dxa"/>
          </w:tcPr>
          <w:p w14:paraId="7D2AF26B" w14:textId="4DE9D77F" w:rsidR="002A31D2" w:rsidRPr="00B75934" w:rsidRDefault="002A31D2" w:rsidP="004A4690">
            <w:pPr>
              <w:overflowPunct/>
              <w:autoSpaceDE/>
              <w:autoSpaceDN/>
              <w:adjustRightInd/>
              <w:spacing w:before="60" w:after="60"/>
              <w:jc w:val="center"/>
              <w:textAlignment w:val="auto"/>
              <w:rPr>
                <w:rFonts w:cs="Arial"/>
              </w:rPr>
            </w:pPr>
            <w:r w:rsidRPr="00B75934">
              <w:rPr>
                <w:rFonts w:cs="Arial"/>
              </w:rPr>
              <w:t>3</w:t>
            </w:r>
          </w:p>
        </w:tc>
        <w:tc>
          <w:tcPr>
            <w:tcW w:w="3510" w:type="dxa"/>
          </w:tcPr>
          <w:p w14:paraId="73A2EEF3" w14:textId="77777777" w:rsidR="002A31D2" w:rsidRPr="00B75934" w:rsidRDefault="002A31D2" w:rsidP="004A4690">
            <w:pPr>
              <w:overflowPunct/>
              <w:autoSpaceDE/>
              <w:autoSpaceDN/>
              <w:adjustRightInd/>
              <w:spacing w:before="60" w:after="60"/>
              <w:textAlignment w:val="auto"/>
              <w:rPr>
                <w:rFonts w:cs="Arial"/>
              </w:rPr>
            </w:pPr>
            <w:r w:rsidRPr="00B75934">
              <w:rPr>
                <w:rFonts w:cs="Arial"/>
              </w:rPr>
              <w:t>Vay chứng khoán</w:t>
            </w:r>
          </w:p>
        </w:tc>
        <w:tc>
          <w:tcPr>
            <w:tcW w:w="4041" w:type="dxa"/>
          </w:tcPr>
          <w:p w14:paraId="4CB5D8B0" w14:textId="77777777" w:rsidR="002A31D2" w:rsidRPr="00B75934" w:rsidRDefault="002A31D2" w:rsidP="004A4690">
            <w:pPr>
              <w:overflowPunct/>
              <w:autoSpaceDE/>
              <w:autoSpaceDN/>
              <w:adjustRightInd/>
              <w:spacing w:before="60" w:after="60"/>
              <w:textAlignment w:val="auto"/>
              <w:rPr>
                <w:rFonts w:cs="Arial"/>
              </w:rPr>
            </w:pPr>
            <w:r w:rsidRPr="00B75934">
              <w:rPr>
                <w:rFonts w:cs="Arial"/>
              </w:rPr>
              <w:t>Max{(Giá trị tài sản đảm bảo - Giá trị thị trường của hợp đồng),0}</w:t>
            </w:r>
          </w:p>
        </w:tc>
      </w:tr>
      <w:tr w:rsidR="002A31D2" w:rsidRPr="00B75934" w14:paraId="3AD677A1" w14:textId="77777777" w:rsidTr="00754161">
        <w:tc>
          <w:tcPr>
            <w:tcW w:w="625" w:type="dxa"/>
          </w:tcPr>
          <w:p w14:paraId="6D8977B0" w14:textId="1EFD02D3" w:rsidR="002A31D2" w:rsidRPr="00B75934" w:rsidRDefault="002A31D2" w:rsidP="004A4690">
            <w:pPr>
              <w:overflowPunct/>
              <w:autoSpaceDE/>
              <w:autoSpaceDN/>
              <w:adjustRightInd/>
              <w:spacing w:before="60" w:after="60"/>
              <w:jc w:val="center"/>
              <w:textAlignment w:val="auto"/>
              <w:rPr>
                <w:rFonts w:cs="Arial"/>
              </w:rPr>
            </w:pPr>
            <w:r w:rsidRPr="00B75934">
              <w:rPr>
                <w:rFonts w:cs="Arial"/>
              </w:rPr>
              <w:t>4</w:t>
            </w:r>
          </w:p>
        </w:tc>
        <w:tc>
          <w:tcPr>
            <w:tcW w:w="3510" w:type="dxa"/>
          </w:tcPr>
          <w:p w14:paraId="4DC18AF4" w14:textId="77777777" w:rsidR="002A31D2" w:rsidRPr="00B75934" w:rsidRDefault="002A31D2" w:rsidP="004A4690">
            <w:pPr>
              <w:overflowPunct/>
              <w:autoSpaceDE/>
              <w:autoSpaceDN/>
              <w:adjustRightInd/>
              <w:spacing w:before="60" w:after="60"/>
              <w:textAlignment w:val="auto"/>
              <w:rPr>
                <w:rFonts w:cs="Arial"/>
              </w:rPr>
            </w:pPr>
            <w:r w:rsidRPr="00B75934">
              <w:rPr>
                <w:rFonts w:cs="Arial"/>
              </w:rPr>
              <w:t>Hợp đồng mua chứng khoán có cam kết bán lại</w:t>
            </w:r>
          </w:p>
        </w:tc>
        <w:tc>
          <w:tcPr>
            <w:tcW w:w="4041" w:type="dxa"/>
          </w:tcPr>
          <w:p w14:paraId="14FCA1C3" w14:textId="60197766" w:rsidR="002A31D2" w:rsidRPr="00B75934" w:rsidRDefault="002A31D2" w:rsidP="004A4690">
            <w:pPr>
              <w:overflowPunct/>
              <w:autoSpaceDE/>
              <w:autoSpaceDN/>
              <w:adjustRightInd/>
              <w:spacing w:before="60" w:after="60"/>
              <w:textAlignment w:val="auto"/>
              <w:rPr>
                <w:rFonts w:cs="Arial"/>
              </w:rPr>
            </w:pPr>
            <w:r w:rsidRPr="00B75934">
              <w:rPr>
                <w:rFonts w:cs="Arial"/>
              </w:rPr>
              <w:t>Max{(Giá trị hợp đồng tính theo giá mua - Giá trị thị trường của Hợp đồng x (1</w:t>
            </w:r>
            <w:r w:rsidR="004D3A18">
              <w:rPr>
                <w:rFonts w:cs="Arial"/>
                <w:lang w:val="en-US"/>
              </w:rPr>
              <w:t xml:space="preserve"> </w:t>
            </w:r>
            <w:r w:rsidRPr="00B75934">
              <w:rPr>
                <w:rFonts w:cs="Arial"/>
              </w:rPr>
              <w:t>- Hệ số rủi ro thị trường)),0}</w:t>
            </w:r>
          </w:p>
        </w:tc>
      </w:tr>
      <w:tr w:rsidR="002A31D2" w:rsidRPr="00B75934" w14:paraId="4A60904E" w14:textId="77777777" w:rsidTr="00754161">
        <w:tc>
          <w:tcPr>
            <w:tcW w:w="625" w:type="dxa"/>
          </w:tcPr>
          <w:p w14:paraId="50B82165" w14:textId="6B620A67" w:rsidR="002A31D2" w:rsidRPr="00B75934" w:rsidRDefault="002A31D2" w:rsidP="004A4690">
            <w:pPr>
              <w:overflowPunct/>
              <w:autoSpaceDE/>
              <w:autoSpaceDN/>
              <w:adjustRightInd/>
              <w:spacing w:before="60" w:after="60"/>
              <w:jc w:val="center"/>
              <w:textAlignment w:val="auto"/>
              <w:rPr>
                <w:rFonts w:cs="Arial"/>
              </w:rPr>
            </w:pPr>
            <w:r w:rsidRPr="00B75934">
              <w:rPr>
                <w:rFonts w:cs="Arial"/>
              </w:rPr>
              <w:t>5</w:t>
            </w:r>
          </w:p>
        </w:tc>
        <w:tc>
          <w:tcPr>
            <w:tcW w:w="3510" w:type="dxa"/>
          </w:tcPr>
          <w:p w14:paraId="42E60B97" w14:textId="77777777" w:rsidR="002A31D2" w:rsidRPr="00B75934" w:rsidRDefault="002A31D2" w:rsidP="004A4690">
            <w:pPr>
              <w:overflowPunct/>
              <w:autoSpaceDE/>
              <w:autoSpaceDN/>
              <w:adjustRightInd/>
              <w:spacing w:before="60" w:after="60"/>
              <w:textAlignment w:val="auto"/>
              <w:rPr>
                <w:rFonts w:cs="Arial"/>
              </w:rPr>
            </w:pPr>
            <w:r w:rsidRPr="00B75934">
              <w:rPr>
                <w:rFonts w:cs="Arial"/>
              </w:rPr>
              <w:t>Hợp đồng bán chứng khoán có cam kết mua lại</w:t>
            </w:r>
          </w:p>
        </w:tc>
        <w:tc>
          <w:tcPr>
            <w:tcW w:w="4041" w:type="dxa"/>
          </w:tcPr>
          <w:p w14:paraId="0E5768EA" w14:textId="19D9A789" w:rsidR="002A31D2" w:rsidRPr="00B75934" w:rsidRDefault="002A31D2" w:rsidP="004A4690">
            <w:pPr>
              <w:overflowPunct/>
              <w:autoSpaceDE/>
              <w:autoSpaceDN/>
              <w:adjustRightInd/>
              <w:spacing w:before="60" w:after="60"/>
              <w:textAlignment w:val="auto"/>
              <w:rPr>
                <w:rFonts w:cs="Arial"/>
              </w:rPr>
            </w:pPr>
            <w:r w:rsidRPr="00B75934">
              <w:rPr>
                <w:rFonts w:cs="Arial"/>
              </w:rPr>
              <w:t>Max{(Giá trị thị trường của hợp đồng x (1 - Hệ số rủi ro thị trường)</w:t>
            </w:r>
            <w:r w:rsidR="008F410A">
              <w:rPr>
                <w:rFonts w:cs="Arial"/>
                <w:lang w:val="en-US"/>
              </w:rPr>
              <w:t xml:space="preserve"> </w:t>
            </w:r>
            <w:r w:rsidRPr="00B75934">
              <w:rPr>
                <w:rFonts w:cs="Arial"/>
              </w:rPr>
              <w:t>-</w:t>
            </w:r>
            <w:r w:rsidR="008F410A">
              <w:rPr>
                <w:rFonts w:cs="Arial"/>
                <w:lang w:val="en-US"/>
              </w:rPr>
              <w:t xml:space="preserve"> </w:t>
            </w:r>
            <w:r w:rsidRPr="00B75934">
              <w:rPr>
                <w:rFonts w:cs="Arial"/>
              </w:rPr>
              <w:t>Giá trị hợp đồng tính theo giá bán),0}</w:t>
            </w:r>
          </w:p>
        </w:tc>
      </w:tr>
      <w:tr w:rsidR="002A31D2" w:rsidRPr="00B75934" w14:paraId="7137CBC0" w14:textId="77777777" w:rsidTr="00754161">
        <w:tc>
          <w:tcPr>
            <w:tcW w:w="625" w:type="dxa"/>
          </w:tcPr>
          <w:p w14:paraId="758CDC1F" w14:textId="2B3602A3" w:rsidR="002A31D2" w:rsidRPr="00B75934" w:rsidRDefault="002A31D2" w:rsidP="004A4690">
            <w:pPr>
              <w:overflowPunct/>
              <w:autoSpaceDE/>
              <w:autoSpaceDN/>
              <w:adjustRightInd/>
              <w:spacing w:before="60" w:after="60"/>
              <w:jc w:val="center"/>
              <w:textAlignment w:val="auto"/>
              <w:rPr>
                <w:rFonts w:cs="Arial"/>
              </w:rPr>
            </w:pPr>
            <w:r w:rsidRPr="00B75934">
              <w:rPr>
                <w:rFonts w:cs="Arial"/>
              </w:rPr>
              <w:t>6</w:t>
            </w:r>
          </w:p>
        </w:tc>
        <w:tc>
          <w:tcPr>
            <w:tcW w:w="3510" w:type="dxa"/>
          </w:tcPr>
          <w:p w14:paraId="37E57EA8" w14:textId="520FEC5F" w:rsidR="002A31D2" w:rsidRPr="00B75934" w:rsidRDefault="002A31D2" w:rsidP="004A4690">
            <w:pPr>
              <w:overflowPunct/>
              <w:autoSpaceDE/>
              <w:autoSpaceDN/>
              <w:adjustRightInd/>
              <w:spacing w:before="60" w:after="60"/>
              <w:textAlignment w:val="auto"/>
              <w:rPr>
                <w:rFonts w:cs="Arial"/>
              </w:rPr>
            </w:pPr>
            <w:r w:rsidRPr="00B75934">
              <w:rPr>
                <w:rFonts w:cs="Arial"/>
              </w:rPr>
              <w:t>Hợp đồng cho vay mua ký quỹ (cho khách hàng vay mua chứng khoán)/</w:t>
            </w:r>
            <w:r w:rsidR="008C2B74" w:rsidRPr="00B75934">
              <w:rPr>
                <w:rFonts w:cs="Arial"/>
              </w:rPr>
              <w:t xml:space="preserve"> </w:t>
            </w:r>
            <w:r w:rsidRPr="00B75934">
              <w:rPr>
                <w:rFonts w:cs="Arial"/>
              </w:rPr>
              <w:t xml:space="preserve">Các thỏa thuận kinh tế có cùng bản chất </w:t>
            </w:r>
          </w:p>
        </w:tc>
        <w:tc>
          <w:tcPr>
            <w:tcW w:w="4041" w:type="dxa"/>
          </w:tcPr>
          <w:p w14:paraId="7A38D45C" w14:textId="77777777" w:rsidR="002A31D2" w:rsidRPr="00B75934" w:rsidRDefault="002A31D2" w:rsidP="004A4690">
            <w:pPr>
              <w:overflowPunct/>
              <w:autoSpaceDE/>
              <w:autoSpaceDN/>
              <w:adjustRightInd/>
              <w:spacing w:before="60" w:after="60"/>
              <w:textAlignment w:val="auto"/>
              <w:rPr>
                <w:rFonts w:cs="Arial"/>
              </w:rPr>
            </w:pPr>
            <w:r w:rsidRPr="00B75934">
              <w:rPr>
                <w:rFonts w:cs="Arial"/>
              </w:rPr>
              <w:t>Max{(Số dư nợ - Giá trị tài sản đảm bảo),0}</w:t>
            </w:r>
          </w:p>
        </w:tc>
      </w:tr>
    </w:tbl>
    <w:p w14:paraId="6AB27624" w14:textId="77777777" w:rsidR="00D63CDA" w:rsidRPr="00B75934" w:rsidRDefault="00D63CDA" w:rsidP="00493611">
      <w:pPr>
        <w:pStyle w:val="BodyTextIndent"/>
        <w:ind w:left="720"/>
        <w:rPr>
          <w:rFonts w:cs="Arial"/>
        </w:rPr>
      </w:pPr>
    </w:p>
    <w:p w14:paraId="229ACBF3" w14:textId="77777777" w:rsidR="00A839B2" w:rsidRPr="00B75934" w:rsidRDefault="00A839B2" w:rsidP="00A839B2">
      <w:pPr>
        <w:pStyle w:val="BodyTextIndent"/>
        <w:ind w:left="720"/>
        <w:rPr>
          <w:rFonts w:cs="Arial"/>
        </w:rPr>
      </w:pPr>
      <w:r w:rsidRPr="00B75934">
        <w:rPr>
          <w:rFonts w:cs="Arial"/>
        </w:rPr>
        <w:t>Số dư nợ là giá trị khoản vay, lãi vay và các loại phí.</w:t>
      </w:r>
    </w:p>
    <w:p w14:paraId="341C66FE" w14:textId="77777777" w:rsidR="00A12B4F" w:rsidRPr="00B75934" w:rsidRDefault="00A12B4F" w:rsidP="00A12B4F">
      <w:pPr>
        <w:pStyle w:val="BodyTextIndent"/>
        <w:ind w:left="720"/>
        <w:rPr>
          <w:rFonts w:cs="Arial"/>
        </w:rPr>
      </w:pPr>
    </w:p>
    <w:p w14:paraId="40A7EF7F" w14:textId="070B877C" w:rsidR="00A12B4F" w:rsidRPr="00B75934" w:rsidRDefault="00A12B4F" w:rsidP="00A12B4F">
      <w:pPr>
        <w:pStyle w:val="BodyTextIndent"/>
        <w:ind w:left="720"/>
        <w:rPr>
          <w:rFonts w:cs="Arial"/>
        </w:rPr>
      </w:pPr>
      <w:r w:rsidRPr="00B75934">
        <w:rPr>
          <w:rFonts w:cs="Arial"/>
        </w:rPr>
        <w:t xml:space="preserve">Giá trị tài sản đảm bảo của khách hàng được xác định theo </w:t>
      </w:r>
      <w:r w:rsidRPr="00B75934">
        <w:rPr>
          <w:rFonts w:cs="Arial"/>
          <w:i/>
        </w:rPr>
        <w:t xml:space="preserve">Thuyết minh </w:t>
      </w:r>
      <w:proofErr w:type="spellStart"/>
      <w:r w:rsidR="00924E8D" w:rsidRPr="00B75934">
        <w:rPr>
          <w:rFonts w:cs="Arial"/>
          <w:i/>
          <w:lang w:val="en-US"/>
        </w:rPr>
        <w:t>số</w:t>
      </w:r>
      <w:proofErr w:type="spellEnd"/>
      <w:r w:rsidR="00924E8D" w:rsidRPr="00B75934">
        <w:rPr>
          <w:rFonts w:cs="Arial"/>
          <w:i/>
          <w:lang w:val="en-US"/>
        </w:rPr>
        <w:t xml:space="preserve"> </w:t>
      </w:r>
      <w:r w:rsidRPr="00B75934">
        <w:rPr>
          <w:rFonts w:cs="Arial"/>
          <w:i/>
        </w:rPr>
        <w:t>3.</w:t>
      </w:r>
      <w:r w:rsidR="00AC6B64">
        <w:rPr>
          <w:rFonts w:cs="Arial"/>
          <w:i/>
          <w:lang w:val="en-US"/>
        </w:rPr>
        <w:t>4</w:t>
      </w:r>
      <w:r w:rsidRPr="00B75934">
        <w:rPr>
          <w:rFonts w:cs="Arial"/>
          <w:i/>
        </w:rPr>
        <w:t>.3</w:t>
      </w:r>
      <w:r w:rsidRPr="00B75934">
        <w:rPr>
          <w:rFonts w:cs="Arial"/>
        </w:rPr>
        <w:t>. Trong trường hợp tài sản bảo đảm của khách hàng không có giá tham khảo theo thị trường, thì được xác định theo quy định nội bộ của Công ty.</w:t>
      </w:r>
    </w:p>
    <w:p w14:paraId="059BB115" w14:textId="77777777" w:rsidR="00A12B4F" w:rsidRPr="00B75934" w:rsidRDefault="00A12B4F" w:rsidP="00A12B4F">
      <w:pPr>
        <w:pStyle w:val="BodyTextIndent"/>
        <w:ind w:left="720"/>
        <w:rPr>
          <w:rFonts w:cs="Arial"/>
        </w:rPr>
      </w:pPr>
    </w:p>
    <w:p w14:paraId="40E53338" w14:textId="17EE992B" w:rsidR="00A12B4F" w:rsidRPr="00B75934" w:rsidRDefault="00A12B4F" w:rsidP="00A12B4F">
      <w:pPr>
        <w:pStyle w:val="BodyTextIndent"/>
        <w:ind w:left="720"/>
        <w:rPr>
          <w:rFonts w:cs="Arial"/>
        </w:rPr>
      </w:pPr>
      <w:r w:rsidRPr="00B75934">
        <w:rPr>
          <w:rFonts w:cs="Arial"/>
        </w:rPr>
        <w:t xml:space="preserve">Giá trị của các tài sản tiềm ẩn rủi ro thanh toán được xác định theo </w:t>
      </w:r>
      <w:r w:rsidRPr="00B75934">
        <w:rPr>
          <w:rFonts w:cs="Arial"/>
          <w:i/>
        </w:rPr>
        <w:t xml:space="preserve">Thuyết minh </w:t>
      </w:r>
      <w:proofErr w:type="spellStart"/>
      <w:r w:rsidR="00924E8D" w:rsidRPr="00B75934">
        <w:rPr>
          <w:rFonts w:cs="Arial"/>
          <w:i/>
          <w:lang w:val="en-US"/>
        </w:rPr>
        <w:t>số</w:t>
      </w:r>
      <w:proofErr w:type="spellEnd"/>
      <w:r w:rsidR="00924E8D" w:rsidRPr="00B75934">
        <w:rPr>
          <w:rFonts w:cs="Arial"/>
          <w:i/>
          <w:lang w:val="en-US"/>
        </w:rPr>
        <w:t xml:space="preserve"> </w:t>
      </w:r>
      <w:r w:rsidRPr="00B75934">
        <w:rPr>
          <w:rFonts w:cs="Arial"/>
          <w:i/>
        </w:rPr>
        <w:t>3.</w:t>
      </w:r>
      <w:r w:rsidR="00E27155">
        <w:rPr>
          <w:rFonts w:cs="Arial"/>
          <w:i/>
          <w:lang w:val="en-US"/>
        </w:rPr>
        <w:t>3</w:t>
      </w:r>
      <w:r w:rsidRPr="00B75934">
        <w:rPr>
          <w:rFonts w:cs="Arial"/>
          <w:i/>
        </w:rPr>
        <w:t>.2</w:t>
      </w:r>
      <w:r w:rsidRPr="00B75934">
        <w:rPr>
          <w:rFonts w:cs="Arial"/>
        </w:rPr>
        <w:t>.</w:t>
      </w:r>
    </w:p>
    <w:p w14:paraId="7279E9B8" w14:textId="77777777" w:rsidR="00CF4E25" w:rsidRPr="00B75934" w:rsidRDefault="00CF4E25" w:rsidP="00A839B2">
      <w:pPr>
        <w:pStyle w:val="BodyTextIndent"/>
        <w:ind w:left="720"/>
        <w:rPr>
          <w:rFonts w:cs="Arial"/>
        </w:rPr>
      </w:pPr>
    </w:p>
    <w:p w14:paraId="0ED8934A" w14:textId="777C313D" w:rsidR="00A12B4F" w:rsidRPr="004A4690" w:rsidRDefault="00A12B4F" w:rsidP="00A839B2">
      <w:pPr>
        <w:pStyle w:val="BodyTextIndent"/>
        <w:ind w:left="720"/>
        <w:rPr>
          <w:rFonts w:cs="Arial"/>
        </w:rPr>
        <w:sectPr w:rsidR="00A12B4F" w:rsidRPr="004A4690" w:rsidSect="00BE4612">
          <w:pgSz w:w="11909" w:h="16834" w:code="9"/>
          <w:pgMar w:top="1440" w:right="1440" w:bottom="862" w:left="1582" w:header="720" w:footer="578" w:gutter="0"/>
          <w:cols w:space="720"/>
          <w:docGrid w:linePitch="272"/>
        </w:sectPr>
      </w:pPr>
    </w:p>
    <w:p w14:paraId="52592BF6" w14:textId="77777777" w:rsidR="00CF4E25" w:rsidRPr="004A4690" w:rsidRDefault="00CF4E25" w:rsidP="004A4690">
      <w:pPr>
        <w:pStyle w:val="Style1"/>
        <w:numPr>
          <w:ilvl w:val="0"/>
          <w:numId w:val="0"/>
        </w:numPr>
        <w:spacing w:after="0"/>
        <w:rPr>
          <w:rFonts w:cs="Arial"/>
          <w:b w:val="0"/>
          <w:i w:val="0"/>
        </w:rPr>
      </w:pPr>
      <w:r w:rsidRPr="004A4690">
        <w:rPr>
          <w:rFonts w:cs="Arial"/>
          <w:i w:val="0"/>
        </w:rPr>
        <w:lastRenderedPageBreak/>
        <w:t>3.</w:t>
      </w:r>
      <w:r w:rsidRPr="004A4690">
        <w:rPr>
          <w:rFonts w:cs="Arial"/>
          <w:i w:val="0"/>
        </w:rPr>
        <w:tab/>
        <w:t>CÁC CHÍNH SÁCH LẬP BÁO CÁO TỶ LỆ AN TOÀN TÀI CHÍNH CHỦ YẾU</w:t>
      </w:r>
      <w:r w:rsidRPr="004A4690">
        <w:rPr>
          <w:rFonts w:cs="Arial"/>
          <w:b w:val="0"/>
          <w:i w:val="0"/>
        </w:rPr>
        <w:t xml:space="preserve"> (tiếp theo)</w:t>
      </w:r>
    </w:p>
    <w:p w14:paraId="41F84B31" w14:textId="77777777" w:rsidR="00CF4E25" w:rsidRPr="004A4690" w:rsidRDefault="00CF4E25" w:rsidP="00CF4E25">
      <w:pPr>
        <w:pStyle w:val="BodyTextIndent"/>
        <w:ind w:left="720"/>
        <w:rPr>
          <w:rFonts w:cs="Arial"/>
          <w:bCs/>
          <w:iCs/>
        </w:rPr>
      </w:pPr>
    </w:p>
    <w:p w14:paraId="6D6973EF" w14:textId="60A92D89" w:rsidR="00CF4E25" w:rsidRPr="004A4690" w:rsidRDefault="00CF4E25" w:rsidP="00CF4E25">
      <w:pPr>
        <w:pStyle w:val="BodyTextIndent"/>
        <w:ind w:left="720" w:hanging="720"/>
        <w:rPr>
          <w:rFonts w:cs="Arial"/>
        </w:rPr>
      </w:pPr>
      <w:r w:rsidRPr="004A4690">
        <w:rPr>
          <w:rFonts w:cs="Arial"/>
          <w:b/>
          <w:i/>
        </w:rPr>
        <w:t>3.</w:t>
      </w:r>
      <w:r w:rsidR="00AC6B64">
        <w:rPr>
          <w:rFonts w:cs="Arial"/>
          <w:b/>
          <w:i/>
          <w:lang w:val="en-US"/>
        </w:rPr>
        <w:t>4</w:t>
      </w:r>
      <w:r w:rsidRPr="004A4690">
        <w:rPr>
          <w:rFonts w:cs="Arial"/>
          <w:b/>
          <w:i/>
        </w:rPr>
        <w:tab/>
        <w:t>Giá trị rủi ro thanh toán</w:t>
      </w:r>
      <w:r w:rsidRPr="004A4690">
        <w:rPr>
          <w:rFonts w:cs="Arial"/>
        </w:rPr>
        <w:t xml:space="preserve"> (tiếp theo)</w:t>
      </w:r>
    </w:p>
    <w:p w14:paraId="40000818" w14:textId="77777777" w:rsidR="00CF4E25" w:rsidRPr="004A4690" w:rsidRDefault="00CF4E25" w:rsidP="00CF4E25">
      <w:pPr>
        <w:pStyle w:val="BodyTextIndent"/>
        <w:ind w:left="720"/>
        <w:rPr>
          <w:rFonts w:cs="Arial"/>
        </w:rPr>
      </w:pPr>
    </w:p>
    <w:p w14:paraId="5C4352D7" w14:textId="5544D030" w:rsidR="00CF4E25" w:rsidRPr="004A4690" w:rsidRDefault="00CF4E25" w:rsidP="00CF4E25">
      <w:pPr>
        <w:rPr>
          <w:rFonts w:cs="Arial"/>
        </w:rPr>
      </w:pPr>
      <w:r w:rsidRPr="004A4690">
        <w:rPr>
          <w:rFonts w:cs="Arial"/>
          <w:i/>
        </w:rPr>
        <w:t>3.</w:t>
      </w:r>
      <w:r w:rsidR="00AC6B64">
        <w:rPr>
          <w:rFonts w:cs="Arial"/>
          <w:i/>
          <w:lang w:val="en-US"/>
        </w:rPr>
        <w:t>4</w:t>
      </w:r>
      <w:r w:rsidRPr="004A4690">
        <w:rPr>
          <w:rFonts w:cs="Arial"/>
          <w:i/>
        </w:rPr>
        <w:t>.2</w:t>
      </w:r>
      <w:r w:rsidRPr="004A4690">
        <w:rPr>
          <w:rFonts w:cs="Arial"/>
          <w:i/>
        </w:rPr>
        <w:tab/>
        <w:t>Giá trị tài sản tiềm ẩn rủi ro thanh toán</w:t>
      </w:r>
      <w:r w:rsidRPr="004A4690">
        <w:rPr>
          <w:rFonts w:cs="Arial"/>
        </w:rPr>
        <w:t xml:space="preserve"> (tiếp theo)</w:t>
      </w:r>
    </w:p>
    <w:p w14:paraId="7A487FF3" w14:textId="77777777" w:rsidR="00C036A4" w:rsidRPr="004A4690" w:rsidRDefault="00C036A4" w:rsidP="00C036A4">
      <w:pPr>
        <w:pStyle w:val="BodyTextIndent"/>
        <w:ind w:left="720"/>
        <w:rPr>
          <w:rFonts w:cs="Arial"/>
        </w:rPr>
      </w:pPr>
    </w:p>
    <w:p w14:paraId="4A619712" w14:textId="4C12B04E" w:rsidR="00C036A4" w:rsidRPr="004A4690" w:rsidRDefault="00C036A4" w:rsidP="00335B18">
      <w:pPr>
        <w:pStyle w:val="Heading4"/>
      </w:pPr>
      <w:r w:rsidRPr="004A4690">
        <w:t>b.</w:t>
      </w:r>
      <w:r w:rsidRPr="004A4690">
        <w:tab/>
        <w:t>Hoạt động giao dịch chứng khoán</w:t>
      </w:r>
    </w:p>
    <w:p w14:paraId="1CED68E1" w14:textId="68212B09" w:rsidR="00C036A4" w:rsidRPr="004A4690" w:rsidRDefault="00C036A4" w:rsidP="00754161">
      <w:pPr>
        <w:pStyle w:val="NoSpacing"/>
      </w:pPr>
    </w:p>
    <w:p w14:paraId="5B7CE97C" w14:textId="3E555EAE" w:rsidR="00C036A4" w:rsidRPr="004A4690" w:rsidRDefault="00C036A4" w:rsidP="00754161">
      <w:pPr>
        <w:pStyle w:val="NoSpacing"/>
      </w:pPr>
      <w:r w:rsidRPr="004A4690">
        <w:t>Giá trị tài sản tiềm ẩn rủi ro trong hoạt động giao dịch chứng khoán được xác định theo nguyên tắc sau:</w:t>
      </w:r>
    </w:p>
    <w:p w14:paraId="6C1E08DB" w14:textId="5746BCFB" w:rsidR="00C036A4" w:rsidRPr="004A4690" w:rsidRDefault="00C036A4" w:rsidP="00754161">
      <w:pPr>
        <w:pStyle w:val="NoSpacing"/>
      </w:pPr>
    </w:p>
    <w:tbl>
      <w:tblPr>
        <w:tblW w:w="81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4"/>
        <w:gridCol w:w="3409"/>
        <w:gridCol w:w="4173"/>
      </w:tblGrid>
      <w:tr w:rsidR="00C036A4" w:rsidRPr="004A4690" w14:paraId="798353E3" w14:textId="77777777" w:rsidTr="00335B18">
        <w:tc>
          <w:tcPr>
            <w:tcW w:w="535" w:type="dxa"/>
            <w:shd w:val="clear" w:color="auto" w:fill="BFBFBF" w:themeFill="background1" w:themeFillShade="BF"/>
            <w:vAlign w:val="center"/>
          </w:tcPr>
          <w:p w14:paraId="37D9F200" w14:textId="77777777" w:rsidR="00C036A4" w:rsidRPr="004A4690" w:rsidRDefault="00C036A4" w:rsidP="001F7C8B">
            <w:pPr>
              <w:spacing w:before="60" w:after="60"/>
              <w:jc w:val="center"/>
              <w:rPr>
                <w:rFonts w:cs="Arial"/>
                <w:b/>
              </w:rPr>
            </w:pPr>
            <w:r w:rsidRPr="004A4690">
              <w:rPr>
                <w:rFonts w:cs="Arial"/>
                <w:b/>
              </w:rPr>
              <w:t>STT</w:t>
            </w:r>
          </w:p>
        </w:tc>
        <w:tc>
          <w:tcPr>
            <w:tcW w:w="3434" w:type="dxa"/>
            <w:shd w:val="clear" w:color="auto" w:fill="BFBFBF" w:themeFill="background1" w:themeFillShade="BF"/>
          </w:tcPr>
          <w:p w14:paraId="3F25B082" w14:textId="77777777" w:rsidR="00C036A4" w:rsidRPr="004A4690" w:rsidRDefault="00C036A4">
            <w:pPr>
              <w:spacing w:before="60" w:after="60"/>
              <w:rPr>
                <w:rFonts w:cs="Arial"/>
                <w:b/>
              </w:rPr>
            </w:pPr>
            <w:r w:rsidRPr="004A4690">
              <w:rPr>
                <w:rFonts w:cs="Arial"/>
                <w:b/>
              </w:rPr>
              <w:t>Thời gian</w:t>
            </w:r>
          </w:p>
        </w:tc>
        <w:tc>
          <w:tcPr>
            <w:tcW w:w="4207" w:type="dxa"/>
            <w:shd w:val="clear" w:color="auto" w:fill="BFBFBF" w:themeFill="background1" w:themeFillShade="BF"/>
          </w:tcPr>
          <w:p w14:paraId="23F14225" w14:textId="77777777" w:rsidR="00C036A4" w:rsidRPr="004A4690" w:rsidRDefault="00C036A4">
            <w:pPr>
              <w:spacing w:before="60" w:after="60"/>
              <w:rPr>
                <w:rFonts w:cs="Arial"/>
                <w:b/>
              </w:rPr>
            </w:pPr>
            <w:r w:rsidRPr="004A4690">
              <w:rPr>
                <w:rFonts w:cs="Arial"/>
                <w:b/>
              </w:rPr>
              <w:t>Giá trị tài sản tiềm ẩn rủi ro</w:t>
            </w:r>
          </w:p>
        </w:tc>
      </w:tr>
      <w:tr w:rsidR="00C036A4" w:rsidRPr="004A4690" w14:paraId="403BA52D" w14:textId="77777777" w:rsidTr="00335B18">
        <w:tc>
          <w:tcPr>
            <w:tcW w:w="8176" w:type="dxa"/>
            <w:gridSpan w:val="3"/>
            <w:shd w:val="clear" w:color="auto" w:fill="D9D9D9" w:themeFill="background1" w:themeFillShade="D9"/>
          </w:tcPr>
          <w:p w14:paraId="3E36327C" w14:textId="77777777" w:rsidR="00C036A4" w:rsidRPr="004A4690" w:rsidRDefault="00C036A4" w:rsidP="001F7C8B">
            <w:pPr>
              <w:spacing w:before="60" w:after="60"/>
              <w:rPr>
                <w:rFonts w:cs="Arial"/>
              </w:rPr>
            </w:pPr>
            <w:r w:rsidRPr="004A4690">
              <w:rPr>
                <w:rFonts w:cs="Arial"/>
              </w:rPr>
              <w:t>A – Đối với các giao dịch bán chứng khoán (bên bán là Công ty hoặc khách hàng của Công ty trong hoạt động môi giới)</w:t>
            </w:r>
          </w:p>
        </w:tc>
      </w:tr>
      <w:tr w:rsidR="00C036A4" w:rsidRPr="004A4690" w14:paraId="20696D8A" w14:textId="77777777" w:rsidTr="00335B18">
        <w:tc>
          <w:tcPr>
            <w:tcW w:w="535" w:type="dxa"/>
            <w:vAlign w:val="center"/>
          </w:tcPr>
          <w:p w14:paraId="4B3C78ED" w14:textId="77777777" w:rsidR="00C036A4" w:rsidRPr="004A4690" w:rsidRDefault="00C036A4" w:rsidP="001F7C8B">
            <w:pPr>
              <w:spacing w:before="60" w:after="60"/>
              <w:jc w:val="center"/>
              <w:rPr>
                <w:rFonts w:cs="Arial"/>
              </w:rPr>
            </w:pPr>
            <w:r w:rsidRPr="004A4690">
              <w:rPr>
                <w:rFonts w:cs="Arial"/>
              </w:rPr>
              <w:t>1.</w:t>
            </w:r>
          </w:p>
        </w:tc>
        <w:tc>
          <w:tcPr>
            <w:tcW w:w="3434" w:type="dxa"/>
          </w:tcPr>
          <w:p w14:paraId="69F8042C" w14:textId="18147F64" w:rsidR="00C036A4" w:rsidRPr="004A4690" w:rsidRDefault="00C036A4">
            <w:pPr>
              <w:spacing w:before="60" w:after="60"/>
              <w:rPr>
                <w:rFonts w:cs="Arial"/>
              </w:rPr>
            </w:pPr>
            <w:r w:rsidRPr="004A4690">
              <w:rPr>
                <w:rFonts w:cs="Arial"/>
              </w:rPr>
              <w:t>Trước thời hạn nhận thanh toán</w:t>
            </w:r>
          </w:p>
        </w:tc>
        <w:tc>
          <w:tcPr>
            <w:tcW w:w="4207" w:type="dxa"/>
            <w:vAlign w:val="center"/>
          </w:tcPr>
          <w:p w14:paraId="6AC4F149" w14:textId="77777777" w:rsidR="00C036A4" w:rsidRPr="004A4690" w:rsidRDefault="00C036A4">
            <w:pPr>
              <w:spacing w:before="60" w:after="60"/>
              <w:rPr>
                <w:rFonts w:cs="Arial"/>
              </w:rPr>
            </w:pPr>
            <w:r w:rsidRPr="004A4690">
              <w:rPr>
                <w:rFonts w:cs="Arial"/>
              </w:rPr>
              <w:t>0</w:t>
            </w:r>
          </w:p>
        </w:tc>
      </w:tr>
      <w:tr w:rsidR="00C036A4" w:rsidRPr="004A4690" w14:paraId="3847C0DB" w14:textId="77777777" w:rsidTr="00335B18">
        <w:tc>
          <w:tcPr>
            <w:tcW w:w="535" w:type="dxa"/>
            <w:vMerge w:val="restart"/>
            <w:vAlign w:val="center"/>
          </w:tcPr>
          <w:p w14:paraId="079C0FE4" w14:textId="77777777" w:rsidR="00C036A4" w:rsidRPr="004A4690" w:rsidRDefault="00C036A4" w:rsidP="001F7C8B">
            <w:pPr>
              <w:spacing w:before="60" w:after="60"/>
              <w:jc w:val="center"/>
              <w:rPr>
                <w:rFonts w:cs="Arial"/>
              </w:rPr>
            </w:pPr>
            <w:r w:rsidRPr="004A4690">
              <w:rPr>
                <w:rFonts w:cs="Arial"/>
              </w:rPr>
              <w:t>2.</w:t>
            </w:r>
          </w:p>
        </w:tc>
        <w:tc>
          <w:tcPr>
            <w:tcW w:w="3434" w:type="dxa"/>
            <w:vMerge w:val="restart"/>
            <w:vAlign w:val="center"/>
          </w:tcPr>
          <w:p w14:paraId="5F3FFA3B" w14:textId="5E59349D" w:rsidR="00C036A4" w:rsidRPr="004A4690" w:rsidRDefault="00C036A4">
            <w:pPr>
              <w:spacing w:before="60" w:after="60"/>
              <w:rPr>
                <w:rFonts w:cs="Arial"/>
              </w:rPr>
            </w:pPr>
            <w:r w:rsidRPr="004A4690">
              <w:rPr>
                <w:rFonts w:cs="Arial"/>
              </w:rPr>
              <w:t>Sau thời hạn nhận thanh toán</w:t>
            </w:r>
          </w:p>
        </w:tc>
        <w:tc>
          <w:tcPr>
            <w:tcW w:w="4207" w:type="dxa"/>
          </w:tcPr>
          <w:p w14:paraId="346F98DA" w14:textId="77777777" w:rsidR="00C036A4" w:rsidRPr="004A4690" w:rsidRDefault="00C036A4">
            <w:pPr>
              <w:spacing w:before="60" w:after="60"/>
              <w:rPr>
                <w:rFonts w:cs="Arial"/>
              </w:rPr>
            </w:pPr>
            <w:r w:rsidRPr="004A4690">
              <w:rPr>
                <w:rFonts w:cs="Arial"/>
              </w:rPr>
              <w:t xml:space="preserve">Giá trị thị trường của hợp đồng (trong trường hợp Giá thị trường thấp hơn Giá giao dịch) </w:t>
            </w:r>
          </w:p>
        </w:tc>
      </w:tr>
      <w:tr w:rsidR="00C036A4" w:rsidRPr="004A4690" w14:paraId="3F9F29DD" w14:textId="77777777" w:rsidTr="00335B18">
        <w:tc>
          <w:tcPr>
            <w:tcW w:w="535" w:type="dxa"/>
            <w:vMerge/>
          </w:tcPr>
          <w:p w14:paraId="33BE6D59" w14:textId="77777777" w:rsidR="00C036A4" w:rsidRPr="004A4690" w:rsidRDefault="00C036A4">
            <w:pPr>
              <w:spacing w:before="60" w:after="60"/>
              <w:rPr>
                <w:rFonts w:cs="Arial"/>
              </w:rPr>
            </w:pPr>
          </w:p>
        </w:tc>
        <w:tc>
          <w:tcPr>
            <w:tcW w:w="3434" w:type="dxa"/>
            <w:vMerge/>
          </w:tcPr>
          <w:p w14:paraId="2B75B65E" w14:textId="77777777" w:rsidR="00C036A4" w:rsidRPr="004A4690" w:rsidRDefault="00C036A4">
            <w:pPr>
              <w:spacing w:before="60" w:after="60"/>
              <w:rPr>
                <w:rFonts w:cs="Arial"/>
              </w:rPr>
            </w:pPr>
          </w:p>
        </w:tc>
        <w:tc>
          <w:tcPr>
            <w:tcW w:w="4207" w:type="dxa"/>
          </w:tcPr>
          <w:p w14:paraId="5DE1EF1E" w14:textId="77777777" w:rsidR="00C036A4" w:rsidRPr="004A4690" w:rsidRDefault="00C036A4">
            <w:pPr>
              <w:spacing w:before="60" w:after="60"/>
              <w:rPr>
                <w:rFonts w:cs="Arial"/>
              </w:rPr>
            </w:pPr>
            <w:r w:rsidRPr="004A4690">
              <w:rPr>
                <w:rFonts w:cs="Arial"/>
              </w:rPr>
              <w:t xml:space="preserve">0 (trong trường hợp Giá thị trường cao hơn Giá giao dịch) </w:t>
            </w:r>
          </w:p>
        </w:tc>
      </w:tr>
      <w:tr w:rsidR="00C036A4" w:rsidRPr="004A4690" w14:paraId="5B3B1600" w14:textId="77777777" w:rsidTr="00335B18">
        <w:tc>
          <w:tcPr>
            <w:tcW w:w="8176" w:type="dxa"/>
            <w:gridSpan w:val="3"/>
            <w:shd w:val="clear" w:color="auto" w:fill="D9D9D9" w:themeFill="background1" w:themeFillShade="D9"/>
          </w:tcPr>
          <w:p w14:paraId="5815E690" w14:textId="77777777" w:rsidR="00C036A4" w:rsidRPr="004A4690" w:rsidRDefault="00C036A4" w:rsidP="001F7C8B">
            <w:pPr>
              <w:spacing w:before="60" w:after="60"/>
              <w:rPr>
                <w:rFonts w:cs="Arial"/>
              </w:rPr>
            </w:pPr>
            <w:r w:rsidRPr="004A4690">
              <w:rPr>
                <w:rFonts w:cs="Arial"/>
              </w:rPr>
              <w:t>B – Đối với các giao dịch mua chứng khoán (bên mua là Công ty hoặc khách hàng của Công ty)</w:t>
            </w:r>
          </w:p>
        </w:tc>
      </w:tr>
      <w:tr w:rsidR="00C036A4" w:rsidRPr="004A4690" w14:paraId="061219D8" w14:textId="77777777" w:rsidTr="00335B18">
        <w:tc>
          <w:tcPr>
            <w:tcW w:w="535" w:type="dxa"/>
          </w:tcPr>
          <w:p w14:paraId="04C7E93A" w14:textId="77777777" w:rsidR="00C036A4" w:rsidRPr="004A4690" w:rsidRDefault="00C036A4" w:rsidP="001F7C8B">
            <w:pPr>
              <w:spacing w:before="60" w:after="60"/>
              <w:jc w:val="center"/>
              <w:rPr>
                <w:rFonts w:cs="Arial"/>
              </w:rPr>
            </w:pPr>
            <w:r w:rsidRPr="004A4690">
              <w:rPr>
                <w:rFonts w:cs="Arial"/>
              </w:rPr>
              <w:t>1.</w:t>
            </w:r>
          </w:p>
        </w:tc>
        <w:tc>
          <w:tcPr>
            <w:tcW w:w="3434" w:type="dxa"/>
            <w:vAlign w:val="center"/>
          </w:tcPr>
          <w:p w14:paraId="044B06C7" w14:textId="77777777" w:rsidR="00C036A4" w:rsidRPr="004A4690" w:rsidRDefault="00C036A4">
            <w:pPr>
              <w:spacing w:before="60" w:after="60"/>
              <w:rPr>
                <w:rFonts w:cs="Arial"/>
              </w:rPr>
            </w:pPr>
            <w:r w:rsidRPr="004A4690">
              <w:rPr>
                <w:rFonts w:cs="Arial"/>
              </w:rPr>
              <w:t>Trước thời hạn nhận chuyển giao chứng khoán</w:t>
            </w:r>
          </w:p>
        </w:tc>
        <w:tc>
          <w:tcPr>
            <w:tcW w:w="4207" w:type="dxa"/>
            <w:vAlign w:val="center"/>
          </w:tcPr>
          <w:p w14:paraId="4D4FB651" w14:textId="77777777" w:rsidR="00C036A4" w:rsidRPr="004A4690" w:rsidRDefault="00C036A4">
            <w:pPr>
              <w:spacing w:before="60" w:after="60"/>
              <w:rPr>
                <w:rFonts w:cs="Arial"/>
              </w:rPr>
            </w:pPr>
            <w:r w:rsidRPr="004A4690">
              <w:rPr>
                <w:rFonts w:cs="Arial"/>
              </w:rPr>
              <w:t>0</w:t>
            </w:r>
          </w:p>
        </w:tc>
      </w:tr>
      <w:tr w:rsidR="00C036A4" w:rsidRPr="004A4690" w14:paraId="4AAAB105" w14:textId="77777777" w:rsidTr="00335B18">
        <w:tc>
          <w:tcPr>
            <w:tcW w:w="535" w:type="dxa"/>
            <w:vMerge w:val="restart"/>
            <w:vAlign w:val="center"/>
          </w:tcPr>
          <w:p w14:paraId="7F7633D4" w14:textId="77777777" w:rsidR="00C036A4" w:rsidRPr="004A4690" w:rsidRDefault="00C036A4" w:rsidP="001F7C8B">
            <w:pPr>
              <w:spacing w:before="60" w:after="60"/>
              <w:jc w:val="center"/>
              <w:rPr>
                <w:rFonts w:cs="Arial"/>
              </w:rPr>
            </w:pPr>
            <w:r w:rsidRPr="004A4690">
              <w:rPr>
                <w:rFonts w:cs="Arial"/>
              </w:rPr>
              <w:t>2.</w:t>
            </w:r>
          </w:p>
        </w:tc>
        <w:tc>
          <w:tcPr>
            <w:tcW w:w="3434" w:type="dxa"/>
            <w:vMerge w:val="restart"/>
            <w:vAlign w:val="center"/>
          </w:tcPr>
          <w:p w14:paraId="74AF4D57" w14:textId="77777777" w:rsidR="00C036A4" w:rsidRPr="004A4690" w:rsidRDefault="00C036A4">
            <w:pPr>
              <w:spacing w:before="60" w:after="60"/>
              <w:rPr>
                <w:rFonts w:cs="Arial"/>
              </w:rPr>
            </w:pPr>
            <w:r w:rsidRPr="004A4690">
              <w:rPr>
                <w:rFonts w:cs="Arial"/>
              </w:rPr>
              <w:t>Sau thời hạn nhận chuyển giao chứng khoán</w:t>
            </w:r>
          </w:p>
        </w:tc>
        <w:tc>
          <w:tcPr>
            <w:tcW w:w="4207" w:type="dxa"/>
          </w:tcPr>
          <w:p w14:paraId="0436F03B" w14:textId="77777777" w:rsidR="00C036A4" w:rsidRPr="004A4690" w:rsidRDefault="00C036A4">
            <w:pPr>
              <w:spacing w:before="60" w:after="60"/>
              <w:rPr>
                <w:rFonts w:cs="Arial"/>
              </w:rPr>
            </w:pPr>
            <w:r w:rsidRPr="004A4690">
              <w:rPr>
                <w:rFonts w:cs="Arial"/>
              </w:rPr>
              <w:t xml:space="preserve">Giá trị thị trường của hợp đồng (trong trường hợp Giá thị trường thấp hơn Giá giao dịch) </w:t>
            </w:r>
          </w:p>
        </w:tc>
      </w:tr>
      <w:tr w:rsidR="00C036A4" w:rsidRPr="004A4690" w14:paraId="059B9938" w14:textId="77777777" w:rsidTr="00335B18">
        <w:tc>
          <w:tcPr>
            <w:tcW w:w="535" w:type="dxa"/>
            <w:vMerge/>
          </w:tcPr>
          <w:p w14:paraId="1155DF64" w14:textId="77777777" w:rsidR="00C036A4" w:rsidRPr="004A4690" w:rsidRDefault="00C036A4">
            <w:pPr>
              <w:spacing w:before="60" w:after="60"/>
              <w:rPr>
                <w:rFonts w:cs="Arial"/>
              </w:rPr>
            </w:pPr>
          </w:p>
        </w:tc>
        <w:tc>
          <w:tcPr>
            <w:tcW w:w="3434" w:type="dxa"/>
            <w:vMerge/>
          </w:tcPr>
          <w:p w14:paraId="2667B940" w14:textId="77777777" w:rsidR="00C036A4" w:rsidRPr="004A4690" w:rsidRDefault="00C036A4">
            <w:pPr>
              <w:spacing w:before="60" w:after="60"/>
              <w:rPr>
                <w:rFonts w:cs="Arial"/>
              </w:rPr>
            </w:pPr>
          </w:p>
        </w:tc>
        <w:tc>
          <w:tcPr>
            <w:tcW w:w="4207" w:type="dxa"/>
          </w:tcPr>
          <w:p w14:paraId="743A8F62" w14:textId="77777777" w:rsidR="00C036A4" w:rsidRPr="004A4690" w:rsidRDefault="00C036A4">
            <w:pPr>
              <w:spacing w:before="60" w:after="60"/>
              <w:rPr>
                <w:rFonts w:cs="Arial"/>
              </w:rPr>
            </w:pPr>
            <w:r w:rsidRPr="004A4690">
              <w:rPr>
                <w:rFonts w:cs="Arial"/>
              </w:rPr>
              <w:t xml:space="preserve">0 (trong trường hợp Giá thị trường cao hơn Giá giao dịch) </w:t>
            </w:r>
          </w:p>
        </w:tc>
      </w:tr>
    </w:tbl>
    <w:p w14:paraId="4FCCDA1A" w14:textId="77777777" w:rsidR="00C036A4" w:rsidRPr="004A4690" w:rsidRDefault="00C036A4" w:rsidP="00C036A4">
      <w:pPr>
        <w:pStyle w:val="BodyTextIndent"/>
        <w:ind w:left="720"/>
        <w:rPr>
          <w:rFonts w:cs="Arial"/>
        </w:rPr>
      </w:pPr>
    </w:p>
    <w:p w14:paraId="39242B14" w14:textId="316177CF" w:rsidR="00C036A4" w:rsidRDefault="00CD42B0" w:rsidP="00A839B2">
      <w:pPr>
        <w:pStyle w:val="BodyTextIndent"/>
        <w:ind w:left="720"/>
        <w:rPr>
          <w:rFonts w:cs="Arial"/>
          <w:lang w:val="en-US"/>
        </w:rPr>
      </w:pPr>
      <w:r w:rsidRPr="004A4690">
        <w:rPr>
          <w:rFonts w:cs="Arial"/>
        </w:rPr>
        <w:t>Thời hạn thanh toán/nhận chuyển giao chứng khoán là T+2 (đối với cổ phiếu niêm yết), T+1 (đối với trái phiếu niêm yết); T+n (đối với các giao dịch thỏa thuận ngoài hệ thống giao dịch trong n ngày theo thỏa thuận của hai bên)</w:t>
      </w:r>
      <w:r w:rsidR="00AC6B64">
        <w:rPr>
          <w:rFonts w:cs="Arial"/>
          <w:lang w:val="en-US"/>
        </w:rPr>
        <w:t xml:space="preserve"> </w:t>
      </w:r>
      <w:bookmarkStart w:id="123" w:name="_Hlk97230979"/>
      <w:proofErr w:type="spellStart"/>
      <w:r w:rsidR="00AC6B64">
        <w:rPr>
          <w:rFonts w:cs="Arial"/>
          <w:lang w:val="en-US"/>
        </w:rPr>
        <w:t>hoặc</w:t>
      </w:r>
      <w:proofErr w:type="spellEnd"/>
      <w:r w:rsidR="00AC6B64">
        <w:rPr>
          <w:rFonts w:cs="Arial"/>
          <w:lang w:val="en-US"/>
        </w:rPr>
        <w:t xml:space="preserve"> </w:t>
      </w:r>
      <w:proofErr w:type="spellStart"/>
      <w:r w:rsidR="00AC6B64">
        <w:rPr>
          <w:rFonts w:cs="Arial"/>
          <w:lang w:val="en-US"/>
        </w:rPr>
        <w:t>theo</w:t>
      </w:r>
      <w:proofErr w:type="spellEnd"/>
      <w:r w:rsidR="00AC6B64">
        <w:rPr>
          <w:rFonts w:cs="Arial"/>
          <w:lang w:val="en-US"/>
        </w:rPr>
        <w:t xml:space="preserve"> </w:t>
      </w:r>
      <w:proofErr w:type="spellStart"/>
      <w:r w:rsidR="00AC6B64">
        <w:rPr>
          <w:rFonts w:cs="Arial"/>
          <w:lang w:val="en-US"/>
        </w:rPr>
        <w:t>quy</w:t>
      </w:r>
      <w:proofErr w:type="spellEnd"/>
      <w:r w:rsidR="00AC6B64">
        <w:rPr>
          <w:rFonts w:cs="Arial"/>
          <w:lang w:val="en-US"/>
        </w:rPr>
        <w:t xml:space="preserve"> </w:t>
      </w:r>
      <w:proofErr w:type="spellStart"/>
      <w:r w:rsidR="00AC6B64">
        <w:rPr>
          <w:rFonts w:cs="Arial"/>
          <w:lang w:val="en-US"/>
        </w:rPr>
        <w:t>định</w:t>
      </w:r>
      <w:proofErr w:type="spellEnd"/>
      <w:r w:rsidR="00AC6B64">
        <w:rPr>
          <w:rFonts w:cs="Arial"/>
          <w:lang w:val="en-US"/>
        </w:rPr>
        <w:t xml:space="preserve"> </w:t>
      </w:r>
      <w:proofErr w:type="spellStart"/>
      <w:r w:rsidR="00AC6B64">
        <w:rPr>
          <w:rFonts w:cs="Arial"/>
          <w:lang w:val="en-US"/>
        </w:rPr>
        <w:t>cụ</w:t>
      </w:r>
      <w:proofErr w:type="spellEnd"/>
      <w:r w:rsidR="00AC6B64">
        <w:rPr>
          <w:rFonts w:cs="Arial"/>
          <w:lang w:val="en-US"/>
        </w:rPr>
        <w:t xml:space="preserve"> </w:t>
      </w:r>
      <w:proofErr w:type="spellStart"/>
      <w:r w:rsidR="00AC6B64">
        <w:rPr>
          <w:rFonts w:cs="Arial"/>
          <w:lang w:val="en-US"/>
        </w:rPr>
        <w:t>thể</w:t>
      </w:r>
      <w:proofErr w:type="spellEnd"/>
      <w:r w:rsidR="00AC6B64">
        <w:rPr>
          <w:rFonts w:cs="Arial"/>
          <w:lang w:val="en-US"/>
        </w:rPr>
        <w:t xml:space="preserve"> (</w:t>
      </w:r>
      <w:proofErr w:type="spellStart"/>
      <w:r w:rsidR="00AC6B64">
        <w:rPr>
          <w:rFonts w:cs="Arial"/>
          <w:lang w:val="en-US"/>
        </w:rPr>
        <w:t>đối</w:t>
      </w:r>
      <w:proofErr w:type="spellEnd"/>
      <w:r w:rsidR="00AC6B64">
        <w:rPr>
          <w:rFonts w:cs="Arial"/>
          <w:lang w:val="en-US"/>
        </w:rPr>
        <w:t xml:space="preserve"> </w:t>
      </w:r>
      <w:proofErr w:type="spellStart"/>
      <w:r w:rsidR="00AC6B64">
        <w:rPr>
          <w:rFonts w:cs="Arial"/>
          <w:lang w:val="en-US"/>
        </w:rPr>
        <w:t>với</w:t>
      </w:r>
      <w:proofErr w:type="spellEnd"/>
      <w:r w:rsidR="00AC6B64">
        <w:rPr>
          <w:rFonts w:cs="Arial"/>
          <w:lang w:val="en-US"/>
        </w:rPr>
        <w:t xml:space="preserve"> </w:t>
      </w:r>
      <w:proofErr w:type="spellStart"/>
      <w:r w:rsidR="00AC6B64">
        <w:rPr>
          <w:rFonts w:cs="Arial"/>
          <w:lang w:val="en-US"/>
        </w:rPr>
        <w:t>chứng</w:t>
      </w:r>
      <w:proofErr w:type="spellEnd"/>
      <w:r w:rsidR="00AC6B64">
        <w:rPr>
          <w:rFonts w:cs="Arial"/>
          <w:lang w:val="en-US"/>
        </w:rPr>
        <w:t xml:space="preserve"> </w:t>
      </w:r>
      <w:proofErr w:type="spellStart"/>
      <w:r w:rsidR="00AC6B64">
        <w:rPr>
          <w:rFonts w:cs="Arial"/>
          <w:lang w:val="en-US"/>
        </w:rPr>
        <w:t>khoán</w:t>
      </w:r>
      <w:proofErr w:type="spellEnd"/>
      <w:r w:rsidR="00AC6B64">
        <w:rPr>
          <w:rFonts w:cs="Arial"/>
          <w:lang w:val="en-US"/>
        </w:rPr>
        <w:t xml:space="preserve"> </w:t>
      </w:r>
      <w:proofErr w:type="spellStart"/>
      <w:r w:rsidR="00AC6B64">
        <w:rPr>
          <w:rFonts w:cs="Arial"/>
          <w:lang w:val="en-US"/>
        </w:rPr>
        <w:t>phái</w:t>
      </w:r>
      <w:proofErr w:type="spellEnd"/>
      <w:r w:rsidR="00AC6B64">
        <w:rPr>
          <w:rFonts w:cs="Arial"/>
          <w:lang w:val="en-US"/>
        </w:rPr>
        <w:t xml:space="preserve"> </w:t>
      </w:r>
      <w:proofErr w:type="spellStart"/>
      <w:r w:rsidR="00AC6B64">
        <w:rPr>
          <w:rFonts w:cs="Arial"/>
          <w:lang w:val="en-US"/>
        </w:rPr>
        <w:t>sinh</w:t>
      </w:r>
      <w:proofErr w:type="spellEnd"/>
      <w:r w:rsidR="00AC6B64">
        <w:rPr>
          <w:rFonts w:cs="Arial"/>
          <w:lang w:val="en-US"/>
        </w:rPr>
        <w:t>).</w:t>
      </w:r>
      <w:bookmarkEnd w:id="123"/>
    </w:p>
    <w:p w14:paraId="5E72F306" w14:textId="77777777" w:rsidR="00CD42B0" w:rsidRPr="004A4690" w:rsidRDefault="00CD42B0" w:rsidP="00CD42B0">
      <w:pPr>
        <w:pStyle w:val="BodyTextIndent"/>
        <w:ind w:left="720"/>
        <w:rPr>
          <w:rFonts w:cs="Arial"/>
        </w:rPr>
      </w:pPr>
    </w:p>
    <w:p w14:paraId="7AE204EB" w14:textId="0782DF95" w:rsidR="00CD42B0" w:rsidRPr="004A4690" w:rsidRDefault="00CD42B0" w:rsidP="00335B18">
      <w:pPr>
        <w:pStyle w:val="Heading4"/>
      </w:pPr>
      <w:r w:rsidRPr="004A4690">
        <w:t>c.</w:t>
      </w:r>
      <w:r w:rsidRPr="004A4690">
        <w:tab/>
        <w:t>Các khoản phải thu, trái phiếu đã đáo hạn, các công cụ nợ đã đáo hạn</w:t>
      </w:r>
    </w:p>
    <w:p w14:paraId="4BE3A01C" w14:textId="77777777" w:rsidR="00CD42B0" w:rsidRPr="004A4690" w:rsidRDefault="00CD42B0" w:rsidP="00CD42B0">
      <w:pPr>
        <w:pStyle w:val="BodyTextIndent"/>
        <w:ind w:left="720"/>
        <w:rPr>
          <w:rFonts w:cs="Arial"/>
        </w:rPr>
      </w:pPr>
    </w:p>
    <w:p w14:paraId="307C565B" w14:textId="3F6EFB94" w:rsidR="00CD42B0" w:rsidRPr="004A4690" w:rsidRDefault="00CD42B0" w:rsidP="00A839B2">
      <w:pPr>
        <w:pStyle w:val="BodyTextIndent"/>
        <w:ind w:left="720"/>
        <w:rPr>
          <w:rFonts w:cs="Arial"/>
        </w:rPr>
      </w:pPr>
      <w:r w:rsidRPr="004A4690">
        <w:rPr>
          <w:rFonts w:cs="Arial"/>
        </w:rPr>
        <w:t>Giá trị tài sản tiềm ẩn rủi ro thanh toán là giá trị khoản phải thu tính theo mệnh giá, cộng thêm các khoản lãi chưa được thanh toán, chi phí có liên quan và trừ đi khoản thanh toán đã thực nhận trước đó (nếu có).</w:t>
      </w:r>
    </w:p>
    <w:p w14:paraId="5A351DA4" w14:textId="77777777" w:rsidR="00AC6B64" w:rsidRPr="00D440B4" w:rsidRDefault="00AC6B64" w:rsidP="00335B18">
      <w:pPr>
        <w:pStyle w:val="NoSpacing"/>
      </w:pPr>
    </w:p>
    <w:p w14:paraId="5F95F0CF" w14:textId="77777777" w:rsidR="00CD42B0" w:rsidRPr="004A4690" w:rsidRDefault="00CD42B0" w:rsidP="00A839B2">
      <w:pPr>
        <w:pStyle w:val="BodyTextIndent"/>
        <w:ind w:left="720"/>
        <w:rPr>
          <w:rFonts w:cs="Arial"/>
        </w:rPr>
        <w:sectPr w:rsidR="00CD42B0" w:rsidRPr="004A4690" w:rsidSect="00BE4612">
          <w:pgSz w:w="11909" w:h="16834" w:code="9"/>
          <w:pgMar w:top="1440" w:right="1440" w:bottom="862" w:left="1582" w:header="720" w:footer="578" w:gutter="0"/>
          <w:cols w:space="720"/>
          <w:docGrid w:linePitch="272"/>
        </w:sectPr>
      </w:pPr>
    </w:p>
    <w:p w14:paraId="4A9E5B31" w14:textId="77777777" w:rsidR="00196F33" w:rsidRPr="004A4690" w:rsidRDefault="00196F33" w:rsidP="004A4690">
      <w:pPr>
        <w:pStyle w:val="Style1"/>
        <w:numPr>
          <w:ilvl w:val="0"/>
          <w:numId w:val="0"/>
        </w:numPr>
        <w:spacing w:after="0"/>
        <w:rPr>
          <w:rFonts w:cs="Arial"/>
          <w:b w:val="0"/>
          <w:i w:val="0"/>
        </w:rPr>
      </w:pPr>
      <w:r w:rsidRPr="004A4690">
        <w:rPr>
          <w:rFonts w:cs="Arial"/>
          <w:i w:val="0"/>
        </w:rPr>
        <w:lastRenderedPageBreak/>
        <w:t>3.</w:t>
      </w:r>
      <w:r w:rsidRPr="004A4690">
        <w:rPr>
          <w:rFonts w:cs="Arial"/>
          <w:i w:val="0"/>
        </w:rPr>
        <w:tab/>
        <w:t>CÁC CHÍNH SÁCH LẬP BÁO CÁO TỶ LỆ AN TOÀN TÀI CHÍNH CHỦ YẾU</w:t>
      </w:r>
      <w:r w:rsidRPr="004A4690">
        <w:rPr>
          <w:rFonts w:cs="Arial"/>
          <w:b w:val="0"/>
          <w:i w:val="0"/>
        </w:rPr>
        <w:t xml:space="preserve"> (tiếp theo)</w:t>
      </w:r>
    </w:p>
    <w:p w14:paraId="381D407E" w14:textId="77777777" w:rsidR="00196F33" w:rsidRPr="004A4690" w:rsidRDefault="00196F33" w:rsidP="00196F33">
      <w:pPr>
        <w:pStyle w:val="BodyTextIndent"/>
        <w:ind w:left="720"/>
        <w:rPr>
          <w:rFonts w:cs="Arial"/>
          <w:bCs/>
          <w:iCs/>
        </w:rPr>
      </w:pPr>
    </w:p>
    <w:p w14:paraId="553FE582" w14:textId="1AF7B655" w:rsidR="00196F33" w:rsidRPr="004A4690" w:rsidRDefault="00196F33" w:rsidP="00196F33">
      <w:pPr>
        <w:pStyle w:val="BodyTextIndent"/>
        <w:ind w:left="720" w:hanging="720"/>
        <w:rPr>
          <w:rFonts w:cs="Arial"/>
        </w:rPr>
      </w:pPr>
      <w:r w:rsidRPr="004A4690">
        <w:rPr>
          <w:rFonts w:cs="Arial"/>
          <w:b/>
          <w:i/>
        </w:rPr>
        <w:t>3.</w:t>
      </w:r>
      <w:r w:rsidR="00AC6B64">
        <w:rPr>
          <w:rFonts w:cs="Arial"/>
          <w:b/>
          <w:i/>
          <w:lang w:val="en-US"/>
        </w:rPr>
        <w:t>4</w:t>
      </w:r>
      <w:r w:rsidRPr="004A4690">
        <w:rPr>
          <w:rFonts w:cs="Arial"/>
          <w:b/>
          <w:i/>
        </w:rPr>
        <w:tab/>
        <w:t>Giá trị rủi ro thanh toán</w:t>
      </w:r>
      <w:r w:rsidRPr="004A4690">
        <w:rPr>
          <w:rFonts w:cs="Arial"/>
        </w:rPr>
        <w:t xml:space="preserve"> (tiếp theo)</w:t>
      </w:r>
    </w:p>
    <w:p w14:paraId="3A3E17F4" w14:textId="77777777" w:rsidR="00196F33" w:rsidRPr="004A4690" w:rsidRDefault="00196F33" w:rsidP="00196F33">
      <w:pPr>
        <w:pStyle w:val="BodyTextIndent"/>
        <w:ind w:left="720"/>
        <w:rPr>
          <w:rFonts w:cs="Arial"/>
        </w:rPr>
      </w:pPr>
    </w:p>
    <w:p w14:paraId="7B29BD02" w14:textId="49CC2A0E" w:rsidR="00196F33" w:rsidRPr="00754161" w:rsidRDefault="00196F33" w:rsidP="002F3DF6">
      <w:pPr>
        <w:pStyle w:val="Heading3"/>
      </w:pPr>
      <w:r w:rsidRPr="002F3DF6">
        <w:t>3.</w:t>
      </w:r>
      <w:r w:rsidR="00AC6B64">
        <w:rPr>
          <w:lang w:val="en-US"/>
        </w:rPr>
        <w:t>4</w:t>
      </w:r>
      <w:r w:rsidRPr="002F3DF6">
        <w:t>.3</w:t>
      </w:r>
      <w:r w:rsidRPr="002F3DF6">
        <w:tab/>
        <w:t xml:space="preserve">Giảm trừ giá trị tài sản </w:t>
      </w:r>
      <w:proofErr w:type="spellStart"/>
      <w:r w:rsidR="007960C4">
        <w:rPr>
          <w:lang w:val="en-US"/>
        </w:rPr>
        <w:t>đảm</w:t>
      </w:r>
      <w:proofErr w:type="spellEnd"/>
      <w:r w:rsidR="007960C4">
        <w:rPr>
          <w:lang w:val="en-US"/>
        </w:rPr>
        <w:t xml:space="preserve"> </w:t>
      </w:r>
      <w:proofErr w:type="spellStart"/>
      <w:r w:rsidR="007960C4">
        <w:rPr>
          <w:lang w:val="en-US"/>
        </w:rPr>
        <w:t>bảo</w:t>
      </w:r>
      <w:proofErr w:type="spellEnd"/>
    </w:p>
    <w:p w14:paraId="0B44FFF9" w14:textId="77777777" w:rsidR="00196F33" w:rsidRPr="002F3DF6" w:rsidRDefault="00196F33" w:rsidP="00196F33">
      <w:pPr>
        <w:pStyle w:val="BodyTextIndent"/>
        <w:ind w:left="720"/>
        <w:rPr>
          <w:rFonts w:cs="Arial"/>
        </w:rPr>
      </w:pPr>
    </w:p>
    <w:p w14:paraId="0F548DDD" w14:textId="3D9AEDCD" w:rsidR="00196F33" w:rsidRPr="002F3DF6" w:rsidRDefault="00196F33" w:rsidP="00196F33">
      <w:pPr>
        <w:pStyle w:val="BodyTextIndent"/>
        <w:ind w:left="720"/>
        <w:rPr>
          <w:rFonts w:cs="Arial"/>
        </w:rPr>
      </w:pPr>
      <w:r w:rsidRPr="002F3DF6">
        <w:rPr>
          <w:rFonts w:cs="Arial"/>
        </w:rPr>
        <w:t>Công ty điều chỉnh giảm trừ phần giá trị tài sản đảm</w:t>
      </w:r>
      <w:r w:rsidR="007960C4">
        <w:rPr>
          <w:rFonts w:cs="Arial"/>
          <w:lang w:val="en-US"/>
        </w:rPr>
        <w:t xml:space="preserve"> </w:t>
      </w:r>
      <w:proofErr w:type="spellStart"/>
      <w:r w:rsidR="007960C4">
        <w:rPr>
          <w:rFonts w:cs="Arial"/>
          <w:lang w:val="en-US"/>
        </w:rPr>
        <w:t>bảo</w:t>
      </w:r>
      <w:proofErr w:type="spellEnd"/>
      <w:r w:rsidRPr="002F3DF6">
        <w:rPr>
          <w:rFonts w:cs="Arial"/>
        </w:rPr>
        <w:t xml:space="preserve"> của đối tác, khách hàng</w:t>
      </w:r>
      <w:r w:rsidR="00F94110">
        <w:rPr>
          <w:rFonts w:cs="Arial"/>
          <w:lang w:val="en-US"/>
        </w:rPr>
        <w:t xml:space="preserve">, </w:t>
      </w:r>
      <w:r w:rsidR="00F94110" w:rsidRPr="001B0796">
        <w:rPr>
          <w:rFonts w:cs="Arial"/>
        </w:rPr>
        <w:t>trừ giao dịch, hợp đồng quy định tại điểm k khoản 1, điểm b khoản 10 Điều 10 Thông tư 91,</w:t>
      </w:r>
      <w:r w:rsidR="007960C4">
        <w:rPr>
          <w:rFonts w:cs="Arial"/>
          <w:lang w:val="en-US"/>
        </w:rPr>
        <w:t xml:space="preserve"> </w:t>
      </w:r>
      <w:r w:rsidRPr="002F3DF6">
        <w:rPr>
          <w:rFonts w:cs="Arial"/>
        </w:rPr>
        <w:t>khi xác định giá trị tài sản tiềm ẩn rủi ro thanh toán trong trường hợp các hợp đồng, giao dịch này đáp ứng đầy đủ các điều kiện sau:</w:t>
      </w:r>
    </w:p>
    <w:p w14:paraId="08B1FEA9" w14:textId="346BA2B6" w:rsidR="00456754" w:rsidRPr="00754161" w:rsidRDefault="00456754" w:rsidP="007959E9">
      <w:pPr>
        <w:numPr>
          <w:ilvl w:val="0"/>
          <w:numId w:val="8"/>
        </w:numPr>
        <w:overflowPunct/>
        <w:spacing w:before="120"/>
        <w:ind w:left="1077" w:hanging="357"/>
        <w:textAlignment w:val="auto"/>
        <w:rPr>
          <w:rFonts w:cs="Arial"/>
          <w:bCs/>
          <w:iCs/>
        </w:rPr>
      </w:pPr>
      <w:r w:rsidRPr="00754161">
        <w:rPr>
          <w:rFonts w:cs="Arial"/>
          <w:bCs/>
          <w:iCs/>
        </w:rPr>
        <w:t xml:space="preserve">Đối tác, khách hàng có tài sản bảo đảm thực hiện nghĩa vụ của mình và tài sản bảo đảm là tiền, các khoản tương đương tiền, giấy tờ có giá, công cụ chuyển nhượng trên thị trường tiền tệ, chứng khoán niêm yết, đăng ký giao dịch trên Sở </w:t>
      </w:r>
      <w:r w:rsidR="00277FB6" w:rsidRPr="00531A89">
        <w:rPr>
          <w:rFonts w:cs="Arial"/>
          <w:bCs/>
          <w:iCs/>
        </w:rPr>
        <w:t>giao dịch chứng khoán Việt Nam và công ty con</w:t>
      </w:r>
      <w:r w:rsidRPr="00754161">
        <w:rPr>
          <w:rFonts w:cs="Arial"/>
          <w:bCs/>
          <w:iCs/>
        </w:rPr>
        <w:t>, trái phiếu Chính phủ, trái phiếu được Bộ Tài chính bảo lãnh phát hành;</w:t>
      </w:r>
    </w:p>
    <w:p w14:paraId="2DE93801" w14:textId="2ADFF1B2" w:rsidR="00CD42B0" w:rsidRPr="00754161" w:rsidRDefault="00456754" w:rsidP="007959E9">
      <w:pPr>
        <w:numPr>
          <w:ilvl w:val="0"/>
          <w:numId w:val="8"/>
        </w:numPr>
        <w:overflowPunct/>
        <w:spacing w:before="120"/>
        <w:ind w:left="1077" w:hanging="357"/>
        <w:textAlignment w:val="auto"/>
        <w:rPr>
          <w:rFonts w:cs="Arial"/>
          <w:bCs/>
          <w:iCs/>
        </w:rPr>
      </w:pPr>
      <w:r w:rsidRPr="00754161">
        <w:rPr>
          <w:rFonts w:cs="Arial"/>
          <w:bCs/>
          <w:iCs/>
        </w:rPr>
        <w:t>Công ty có quyền định đoạt, quản lý, sử dụng, chuyển nhượng tài sản bảo đảm trong trường hợp đối tác không thực hiện nghĩa vụ thanh toán đầy đủ và đúng thời hạn đã thoả thuận tại các hợp đồng.</w:t>
      </w:r>
    </w:p>
    <w:p w14:paraId="648A1F95" w14:textId="21EA826E" w:rsidR="00456754" w:rsidRPr="002F3DF6" w:rsidRDefault="00456754" w:rsidP="00A839B2">
      <w:pPr>
        <w:pStyle w:val="BodyTextIndent"/>
        <w:ind w:left="720"/>
        <w:rPr>
          <w:rFonts w:cs="Arial"/>
        </w:rPr>
      </w:pPr>
    </w:p>
    <w:p w14:paraId="1B9920DB" w14:textId="77777777" w:rsidR="00456754" w:rsidRPr="002F3DF6" w:rsidRDefault="00456754" w:rsidP="00456754">
      <w:pPr>
        <w:pStyle w:val="BodyTextIndent"/>
        <w:ind w:left="720"/>
        <w:rPr>
          <w:rFonts w:cs="Arial"/>
        </w:rPr>
      </w:pPr>
      <w:r w:rsidRPr="002F3DF6">
        <w:rPr>
          <w:rFonts w:cs="Arial"/>
        </w:rPr>
        <w:t>Giá trị tài sản giảm trừ được xác định như sau:</w:t>
      </w:r>
    </w:p>
    <w:p w14:paraId="5C8E4314" w14:textId="77777777" w:rsidR="00456754" w:rsidRPr="002F3DF6" w:rsidRDefault="00456754" w:rsidP="00456754">
      <w:pPr>
        <w:pStyle w:val="BodyTextIndent"/>
        <w:ind w:left="720"/>
        <w:rPr>
          <w:rFonts w:cs="Arial"/>
        </w:rPr>
      </w:pPr>
    </w:p>
    <w:p w14:paraId="58B04815" w14:textId="77777777" w:rsidR="00456754" w:rsidRPr="002F3DF6" w:rsidRDefault="00456754" w:rsidP="00335B18">
      <w:pPr>
        <w:pStyle w:val="BodyTextIndent"/>
        <w:rPr>
          <w:rFonts w:cs="Arial"/>
        </w:rPr>
      </w:pPr>
      <w:r w:rsidRPr="002F3DF6">
        <w:rPr>
          <w:rFonts w:cs="Arial"/>
        </w:rPr>
        <w:t>Giá trị tài sản đảm bảo = Khối lượng tài sản x Giá tài sản x (1 – Hệ số rủi ro thị trường)</w:t>
      </w:r>
    </w:p>
    <w:p w14:paraId="7DCA2418" w14:textId="77777777" w:rsidR="00456754" w:rsidRPr="002F3DF6" w:rsidRDefault="00456754" w:rsidP="00456754">
      <w:pPr>
        <w:pStyle w:val="BodyTextIndent"/>
        <w:ind w:left="720"/>
        <w:rPr>
          <w:rFonts w:cs="Arial"/>
        </w:rPr>
      </w:pPr>
    </w:p>
    <w:p w14:paraId="3C9A6DA2" w14:textId="204DFE3B" w:rsidR="00456754" w:rsidRPr="002F3DF6" w:rsidRDefault="00456754" w:rsidP="00335B18">
      <w:pPr>
        <w:pStyle w:val="BodyTextIndent"/>
        <w:rPr>
          <w:rFonts w:cs="Arial"/>
        </w:rPr>
      </w:pPr>
      <w:r w:rsidRPr="002F3DF6">
        <w:rPr>
          <w:rFonts w:cs="Arial"/>
        </w:rPr>
        <w:t xml:space="preserve">Giá tài sản được xác định theo </w:t>
      </w:r>
      <w:r w:rsidRPr="002F3DF6">
        <w:rPr>
          <w:rFonts w:cs="Arial"/>
          <w:i/>
        </w:rPr>
        <w:t xml:space="preserve">Thuyết minh </w:t>
      </w:r>
      <w:proofErr w:type="spellStart"/>
      <w:r w:rsidR="002F3DF6">
        <w:rPr>
          <w:rFonts w:cs="Arial"/>
          <w:i/>
          <w:lang w:val="en-US"/>
        </w:rPr>
        <w:t>số</w:t>
      </w:r>
      <w:proofErr w:type="spellEnd"/>
      <w:r w:rsidR="002F3DF6">
        <w:rPr>
          <w:rFonts w:cs="Arial"/>
          <w:i/>
          <w:lang w:val="en-US"/>
        </w:rPr>
        <w:t xml:space="preserve"> </w:t>
      </w:r>
      <w:r w:rsidRPr="002F3DF6">
        <w:rPr>
          <w:rFonts w:cs="Arial"/>
          <w:i/>
        </w:rPr>
        <w:t>3.</w:t>
      </w:r>
      <w:r w:rsidR="007960C4">
        <w:rPr>
          <w:rFonts w:cs="Arial"/>
          <w:i/>
          <w:lang w:val="en-US"/>
        </w:rPr>
        <w:t>3</w:t>
      </w:r>
      <w:r w:rsidRPr="002F3DF6">
        <w:rPr>
          <w:rFonts w:cs="Arial"/>
          <w:i/>
        </w:rPr>
        <w:t>.2</w:t>
      </w:r>
      <w:r w:rsidR="005E1547" w:rsidRPr="002F3DF6">
        <w:rPr>
          <w:rFonts w:cs="Arial"/>
        </w:rPr>
        <w:t>.</w:t>
      </w:r>
    </w:p>
    <w:p w14:paraId="3EF28154" w14:textId="77777777" w:rsidR="00FB525C" w:rsidRPr="002F3DF6" w:rsidRDefault="00FB525C" w:rsidP="00FB525C">
      <w:pPr>
        <w:pStyle w:val="BodyTextIndent"/>
        <w:ind w:left="720"/>
        <w:rPr>
          <w:rFonts w:cs="Arial"/>
        </w:rPr>
      </w:pPr>
    </w:p>
    <w:p w14:paraId="785852D2" w14:textId="19104302" w:rsidR="00FB525C" w:rsidRPr="00754161" w:rsidRDefault="00FB525C" w:rsidP="002F3DF6">
      <w:pPr>
        <w:pStyle w:val="Heading3"/>
      </w:pPr>
      <w:r w:rsidRPr="00754161">
        <w:t>3.</w:t>
      </w:r>
      <w:r w:rsidR="007960C4">
        <w:rPr>
          <w:lang w:val="en-US"/>
        </w:rPr>
        <w:t>4</w:t>
      </w:r>
      <w:r w:rsidRPr="002F3DF6">
        <w:t>.</w:t>
      </w:r>
      <w:r w:rsidR="007228A5" w:rsidRPr="00754161">
        <w:t>4</w:t>
      </w:r>
      <w:r w:rsidRPr="00754161">
        <w:tab/>
      </w:r>
      <w:r w:rsidR="007228A5" w:rsidRPr="00754161">
        <w:t>G</w:t>
      </w:r>
      <w:r w:rsidRPr="00754161">
        <w:t>iá trị rủi ro thanh toán</w:t>
      </w:r>
      <w:r w:rsidR="007228A5" w:rsidRPr="00754161">
        <w:t xml:space="preserve"> tăng thêm</w:t>
      </w:r>
    </w:p>
    <w:p w14:paraId="6F6E4449" w14:textId="77777777" w:rsidR="00FB525C" w:rsidRPr="002F3DF6" w:rsidRDefault="00FB525C" w:rsidP="00FB525C">
      <w:pPr>
        <w:pStyle w:val="BodyTextIndent"/>
        <w:ind w:left="720"/>
        <w:rPr>
          <w:rFonts w:cs="Arial"/>
        </w:rPr>
      </w:pPr>
    </w:p>
    <w:p w14:paraId="705E5347" w14:textId="60982F93" w:rsidR="00C036A4" w:rsidRPr="002F3DF6" w:rsidRDefault="007228A5" w:rsidP="00A839B2">
      <w:pPr>
        <w:pStyle w:val="BodyTextIndent"/>
        <w:ind w:left="720"/>
        <w:rPr>
          <w:rFonts w:cs="Arial"/>
        </w:rPr>
      </w:pPr>
      <w:r w:rsidRPr="002F3DF6">
        <w:rPr>
          <w:rFonts w:cs="Arial"/>
        </w:rPr>
        <w:t>Giá trị rủi ro thanh toán phải được điều chỉnh tăng thêm trong các trường hợp sau:</w:t>
      </w:r>
    </w:p>
    <w:p w14:paraId="574394B6" w14:textId="5D786829" w:rsidR="003A4AEC" w:rsidRPr="00754161" w:rsidRDefault="003A4AEC" w:rsidP="007959E9">
      <w:pPr>
        <w:numPr>
          <w:ilvl w:val="0"/>
          <w:numId w:val="8"/>
        </w:numPr>
        <w:overflowPunct/>
        <w:spacing w:before="120"/>
        <w:ind w:left="1077" w:hanging="357"/>
        <w:textAlignment w:val="auto"/>
        <w:rPr>
          <w:rFonts w:cs="Arial"/>
          <w:bCs/>
          <w:iCs/>
        </w:rPr>
      </w:pPr>
      <w:r w:rsidRPr="00754161">
        <w:rPr>
          <w:rFonts w:cs="Arial"/>
          <w:bCs/>
          <w:iCs/>
        </w:rPr>
        <w:t>Tăng thêm 10% trong trường hợp giá trị hợp đồng tiền gửi,</w:t>
      </w:r>
      <w:r w:rsidR="00277FB6">
        <w:rPr>
          <w:rFonts w:cs="Arial"/>
          <w:bCs/>
          <w:iCs/>
          <w:lang w:val="en-US"/>
        </w:rPr>
        <w:t xml:space="preserve"> </w:t>
      </w:r>
      <w:proofErr w:type="spellStart"/>
      <w:r w:rsidR="00277FB6">
        <w:rPr>
          <w:rFonts w:cs="Arial"/>
          <w:bCs/>
          <w:iCs/>
          <w:lang w:val="en-US"/>
        </w:rPr>
        <w:t>chứng</w:t>
      </w:r>
      <w:proofErr w:type="spellEnd"/>
      <w:r w:rsidR="00277FB6">
        <w:rPr>
          <w:rFonts w:cs="Arial"/>
          <w:bCs/>
          <w:iCs/>
          <w:lang w:val="en-US"/>
        </w:rPr>
        <w:t xml:space="preserve"> </w:t>
      </w:r>
      <w:proofErr w:type="spellStart"/>
      <w:r w:rsidR="00277FB6">
        <w:rPr>
          <w:rFonts w:cs="Arial"/>
          <w:bCs/>
          <w:iCs/>
          <w:lang w:val="en-US"/>
        </w:rPr>
        <w:t>chỉ</w:t>
      </w:r>
      <w:proofErr w:type="spellEnd"/>
      <w:r w:rsidR="00277FB6">
        <w:rPr>
          <w:rFonts w:cs="Arial"/>
          <w:bCs/>
          <w:iCs/>
          <w:lang w:val="en-US"/>
        </w:rPr>
        <w:t xml:space="preserve"> </w:t>
      </w:r>
      <w:proofErr w:type="spellStart"/>
      <w:r w:rsidR="00277FB6">
        <w:rPr>
          <w:rFonts w:cs="Arial"/>
          <w:bCs/>
          <w:iCs/>
          <w:lang w:val="en-US"/>
        </w:rPr>
        <w:t>tiền</w:t>
      </w:r>
      <w:proofErr w:type="spellEnd"/>
      <w:r w:rsidR="00277FB6">
        <w:rPr>
          <w:rFonts w:cs="Arial"/>
          <w:bCs/>
          <w:iCs/>
          <w:lang w:val="en-US"/>
        </w:rPr>
        <w:t xml:space="preserve"> </w:t>
      </w:r>
      <w:proofErr w:type="spellStart"/>
      <w:r w:rsidR="00277FB6">
        <w:rPr>
          <w:rFonts w:cs="Arial"/>
          <w:bCs/>
          <w:iCs/>
          <w:lang w:val="en-US"/>
        </w:rPr>
        <w:t>gửi</w:t>
      </w:r>
      <w:proofErr w:type="spellEnd"/>
      <w:r w:rsidR="00277FB6">
        <w:rPr>
          <w:rFonts w:cs="Arial"/>
          <w:bCs/>
          <w:iCs/>
          <w:lang w:val="en-US"/>
        </w:rPr>
        <w:t>,</w:t>
      </w:r>
      <w:r w:rsidRPr="00754161">
        <w:rPr>
          <w:rFonts w:cs="Arial"/>
          <w:bCs/>
          <w:iCs/>
        </w:rPr>
        <w:t xml:space="preserve"> khoản cho vay, khoản phải thu trong hạn, hợp đồng mua có cam kết bán lại chứng khoán, hợp đồng bán có cam kết mua lại chứng khoán, tổng giá trị các khoản</w:t>
      </w:r>
      <w:r w:rsidR="00917041" w:rsidRPr="00754161">
        <w:rPr>
          <w:rFonts w:cs="Arial"/>
          <w:bCs/>
          <w:iCs/>
        </w:rPr>
        <w:t xml:space="preserve"> </w:t>
      </w:r>
      <w:r w:rsidRPr="00754161">
        <w:rPr>
          <w:rFonts w:cs="Arial"/>
          <w:bCs/>
          <w:iCs/>
        </w:rPr>
        <w:t xml:space="preserve">vay đối với một tổ chức, cá nhân và nhóm tổ chức, cá nhân liên quan (nếu có), chiếm từ trên 10% đến 15% </w:t>
      </w:r>
      <w:r w:rsidR="009A6379" w:rsidRPr="00754161">
        <w:rPr>
          <w:rFonts w:cs="Arial"/>
          <w:bCs/>
          <w:iCs/>
        </w:rPr>
        <w:t>V</w:t>
      </w:r>
      <w:r w:rsidRPr="00754161">
        <w:rPr>
          <w:rFonts w:cs="Arial"/>
          <w:bCs/>
          <w:iCs/>
        </w:rPr>
        <w:t>ốn chủ sở hữu;</w:t>
      </w:r>
    </w:p>
    <w:p w14:paraId="56AD006E" w14:textId="3DF72D59" w:rsidR="003A4AEC" w:rsidRPr="00754161" w:rsidRDefault="003A4AEC" w:rsidP="007959E9">
      <w:pPr>
        <w:numPr>
          <w:ilvl w:val="0"/>
          <w:numId w:val="8"/>
        </w:numPr>
        <w:overflowPunct/>
        <w:spacing w:before="120"/>
        <w:ind w:left="1077" w:hanging="357"/>
        <w:textAlignment w:val="auto"/>
        <w:rPr>
          <w:rFonts w:cs="Arial"/>
          <w:bCs/>
          <w:iCs/>
        </w:rPr>
      </w:pPr>
      <w:r w:rsidRPr="00754161">
        <w:rPr>
          <w:rFonts w:cs="Arial"/>
          <w:bCs/>
          <w:iCs/>
        </w:rPr>
        <w:t>Tăng thêm 20% trong trường hợp giá trị hợp đồng tiền gửi,</w:t>
      </w:r>
      <w:r w:rsidR="00277FB6" w:rsidRPr="00277FB6">
        <w:rPr>
          <w:rFonts w:cs="Arial"/>
          <w:bCs/>
          <w:iCs/>
          <w:lang w:val="en-US"/>
        </w:rPr>
        <w:t xml:space="preserve"> </w:t>
      </w:r>
      <w:proofErr w:type="spellStart"/>
      <w:r w:rsidR="00277FB6">
        <w:rPr>
          <w:rFonts w:cs="Arial"/>
          <w:bCs/>
          <w:iCs/>
          <w:lang w:val="en-US"/>
        </w:rPr>
        <w:t>chứng</w:t>
      </w:r>
      <w:proofErr w:type="spellEnd"/>
      <w:r w:rsidR="00277FB6">
        <w:rPr>
          <w:rFonts w:cs="Arial"/>
          <w:bCs/>
          <w:iCs/>
          <w:lang w:val="en-US"/>
        </w:rPr>
        <w:t xml:space="preserve"> </w:t>
      </w:r>
      <w:proofErr w:type="spellStart"/>
      <w:r w:rsidR="00277FB6">
        <w:rPr>
          <w:rFonts w:cs="Arial"/>
          <w:bCs/>
          <w:iCs/>
          <w:lang w:val="en-US"/>
        </w:rPr>
        <w:t>chỉ</w:t>
      </w:r>
      <w:proofErr w:type="spellEnd"/>
      <w:r w:rsidR="00277FB6">
        <w:rPr>
          <w:rFonts w:cs="Arial"/>
          <w:bCs/>
          <w:iCs/>
          <w:lang w:val="en-US"/>
        </w:rPr>
        <w:t xml:space="preserve"> </w:t>
      </w:r>
      <w:proofErr w:type="spellStart"/>
      <w:r w:rsidR="00277FB6">
        <w:rPr>
          <w:rFonts w:cs="Arial"/>
          <w:bCs/>
          <w:iCs/>
          <w:lang w:val="en-US"/>
        </w:rPr>
        <w:t>tiền</w:t>
      </w:r>
      <w:proofErr w:type="spellEnd"/>
      <w:r w:rsidR="00277FB6">
        <w:rPr>
          <w:rFonts w:cs="Arial"/>
          <w:bCs/>
          <w:iCs/>
          <w:lang w:val="en-US"/>
        </w:rPr>
        <w:t xml:space="preserve"> </w:t>
      </w:r>
      <w:proofErr w:type="spellStart"/>
      <w:r w:rsidR="00277FB6">
        <w:rPr>
          <w:rFonts w:cs="Arial"/>
          <w:bCs/>
          <w:iCs/>
          <w:lang w:val="en-US"/>
        </w:rPr>
        <w:t>gửi</w:t>
      </w:r>
      <w:proofErr w:type="spellEnd"/>
      <w:r w:rsidR="00277FB6">
        <w:rPr>
          <w:rFonts w:cs="Arial"/>
          <w:bCs/>
          <w:iCs/>
          <w:lang w:val="en-US"/>
        </w:rPr>
        <w:t>,</w:t>
      </w:r>
      <w:r w:rsidRPr="00754161">
        <w:rPr>
          <w:rFonts w:cs="Arial"/>
          <w:bCs/>
          <w:iCs/>
        </w:rPr>
        <w:t xml:space="preserve"> khoản cho vay, khoản phải thu trong hạn, hợp đồng mua có cam kết bán lại chứng khoán, hợp đồng bán có cam kết mua lại chứng khoán, tổng giá trị các khoản vay đối với một tổ chức, cá nhân và nhóm tổ chức, cá nhân liên quan (nếu có), chiếm từ trên 15% đến 25% </w:t>
      </w:r>
      <w:r w:rsidR="009A6379" w:rsidRPr="00754161">
        <w:rPr>
          <w:rFonts w:cs="Arial"/>
          <w:bCs/>
          <w:iCs/>
        </w:rPr>
        <w:t>V</w:t>
      </w:r>
      <w:r w:rsidRPr="00754161">
        <w:rPr>
          <w:rFonts w:cs="Arial"/>
          <w:bCs/>
          <w:iCs/>
        </w:rPr>
        <w:t>ốn chủ sở hữu;</w:t>
      </w:r>
    </w:p>
    <w:p w14:paraId="45F64E88" w14:textId="09C0942A" w:rsidR="003A4AEC" w:rsidRPr="00754161" w:rsidRDefault="003A4AEC" w:rsidP="007959E9">
      <w:pPr>
        <w:numPr>
          <w:ilvl w:val="0"/>
          <w:numId w:val="8"/>
        </w:numPr>
        <w:overflowPunct/>
        <w:spacing w:before="120"/>
        <w:ind w:left="1077" w:hanging="357"/>
        <w:textAlignment w:val="auto"/>
        <w:rPr>
          <w:rFonts w:cs="Arial"/>
          <w:bCs/>
          <w:iCs/>
        </w:rPr>
      </w:pPr>
      <w:r w:rsidRPr="00754161">
        <w:rPr>
          <w:rFonts w:cs="Arial"/>
          <w:bCs/>
          <w:iCs/>
        </w:rPr>
        <w:t>Tăng thêm 30% trong trường hợp giá trị hợp đồng tiền gửi,</w:t>
      </w:r>
      <w:r w:rsidR="00277FB6" w:rsidRPr="00277FB6">
        <w:rPr>
          <w:rFonts w:cs="Arial"/>
          <w:bCs/>
          <w:iCs/>
          <w:lang w:val="en-US"/>
        </w:rPr>
        <w:t xml:space="preserve"> </w:t>
      </w:r>
      <w:proofErr w:type="spellStart"/>
      <w:r w:rsidR="00277FB6">
        <w:rPr>
          <w:rFonts w:cs="Arial"/>
          <w:bCs/>
          <w:iCs/>
          <w:lang w:val="en-US"/>
        </w:rPr>
        <w:t>chứng</w:t>
      </w:r>
      <w:proofErr w:type="spellEnd"/>
      <w:r w:rsidR="00277FB6">
        <w:rPr>
          <w:rFonts w:cs="Arial"/>
          <w:bCs/>
          <w:iCs/>
          <w:lang w:val="en-US"/>
        </w:rPr>
        <w:t xml:space="preserve"> </w:t>
      </w:r>
      <w:proofErr w:type="spellStart"/>
      <w:r w:rsidR="00277FB6">
        <w:rPr>
          <w:rFonts w:cs="Arial"/>
          <w:bCs/>
          <w:iCs/>
          <w:lang w:val="en-US"/>
        </w:rPr>
        <w:t>chỉ</w:t>
      </w:r>
      <w:proofErr w:type="spellEnd"/>
      <w:r w:rsidR="00277FB6">
        <w:rPr>
          <w:rFonts w:cs="Arial"/>
          <w:bCs/>
          <w:iCs/>
          <w:lang w:val="en-US"/>
        </w:rPr>
        <w:t xml:space="preserve"> </w:t>
      </w:r>
      <w:proofErr w:type="spellStart"/>
      <w:r w:rsidR="00277FB6">
        <w:rPr>
          <w:rFonts w:cs="Arial"/>
          <w:bCs/>
          <w:iCs/>
          <w:lang w:val="en-US"/>
        </w:rPr>
        <w:t>tiền</w:t>
      </w:r>
      <w:proofErr w:type="spellEnd"/>
      <w:r w:rsidR="00277FB6">
        <w:rPr>
          <w:rFonts w:cs="Arial"/>
          <w:bCs/>
          <w:iCs/>
          <w:lang w:val="en-US"/>
        </w:rPr>
        <w:t xml:space="preserve"> </w:t>
      </w:r>
      <w:proofErr w:type="spellStart"/>
      <w:r w:rsidR="00277FB6">
        <w:rPr>
          <w:rFonts w:cs="Arial"/>
          <w:bCs/>
          <w:iCs/>
          <w:lang w:val="en-US"/>
        </w:rPr>
        <w:t>gửi</w:t>
      </w:r>
      <w:proofErr w:type="spellEnd"/>
      <w:r w:rsidR="00277FB6">
        <w:rPr>
          <w:rFonts w:cs="Arial"/>
          <w:bCs/>
          <w:iCs/>
          <w:lang w:val="en-US"/>
        </w:rPr>
        <w:t>,</w:t>
      </w:r>
      <w:r w:rsidRPr="00754161">
        <w:rPr>
          <w:rFonts w:cs="Arial"/>
          <w:bCs/>
          <w:iCs/>
        </w:rPr>
        <w:t xml:space="preserve"> khoản cho vay, khoản phải thu trong hạn, hợp đồng mua có cam kết bán lại chứng khoán, hợp đồng bán có cam kết mua lại chứng khoán, tổng giá trị các khoản vay đối với một tổ chức, cá nhân và nhóm tổ chức, cá nhân liên quan (nếu có), hoặc một cá nhân và các bên liên quan tới cá nhân đó (nếu có), chiếm từ trên 25% </w:t>
      </w:r>
      <w:r w:rsidR="009A6379" w:rsidRPr="00754161">
        <w:rPr>
          <w:rFonts w:cs="Arial"/>
          <w:bCs/>
          <w:iCs/>
        </w:rPr>
        <w:t>V</w:t>
      </w:r>
      <w:r w:rsidRPr="00754161">
        <w:rPr>
          <w:rFonts w:cs="Arial"/>
          <w:bCs/>
          <w:iCs/>
        </w:rPr>
        <w:t>ốn chủ sở hữu trở lên.</w:t>
      </w:r>
    </w:p>
    <w:p w14:paraId="4353C9D2" w14:textId="77777777" w:rsidR="007228A5" w:rsidRPr="002F3DF6" w:rsidRDefault="007228A5" w:rsidP="007228A5">
      <w:pPr>
        <w:pStyle w:val="BodyTextIndent"/>
        <w:ind w:left="720"/>
        <w:rPr>
          <w:rFonts w:cs="Arial"/>
        </w:rPr>
      </w:pPr>
    </w:p>
    <w:p w14:paraId="00724AB2" w14:textId="1FE76118" w:rsidR="007228A5" w:rsidRPr="00754161" w:rsidRDefault="007228A5" w:rsidP="002F3DF6">
      <w:pPr>
        <w:pStyle w:val="Heading3"/>
      </w:pPr>
      <w:r w:rsidRPr="002F3DF6">
        <w:t>3.</w:t>
      </w:r>
      <w:r w:rsidR="007960C4">
        <w:rPr>
          <w:lang w:val="en-US"/>
        </w:rPr>
        <w:t>4</w:t>
      </w:r>
      <w:r w:rsidRPr="002F3DF6">
        <w:t>.5</w:t>
      </w:r>
      <w:r w:rsidRPr="002F3DF6">
        <w:tab/>
        <w:t>Bù trừ ròng song phương giá trị tài sản tiềm ẩn rủi ro thanh toán</w:t>
      </w:r>
    </w:p>
    <w:p w14:paraId="3BA83421" w14:textId="77777777" w:rsidR="007228A5" w:rsidRPr="002F3DF6" w:rsidRDefault="007228A5" w:rsidP="007228A5">
      <w:pPr>
        <w:pStyle w:val="BodyTextIndent"/>
        <w:ind w:left="720"/>
        <w:rPr>
          <w:rFonts w:cs="Arial"/>
        </w:rPr>
      </w:pPr>
    </w:p>
    <w:p w14:paraId="4153B501" w14:textId="7894752D" w:rsidR="007228A5" w:rsidRPr="002F3DF6" w:rsidRDefault="00EB0FCD" w:rsidP="007228A5">
      <w:pPr>
        <w:pStyle w:val="BodyTextIndent"/>
        <w:ind w:left="720"/>
        <w:rPr>
          <w:rFonts w:cs="Arial"/>
        </w:rPr>
      </w:pPr>
      <w:r w:rsidRPr="002F3DF6">
        <w:rPr>
          <w:rFonts w:cs="Arial"/>
        </w:rPr>
        <w:t>Giá trị tài sản tiềm ẩn rủi ro thanh toán được bù trừ ròng song phương khi:</w:t>
      </w:r>
    </w:p>
    <w:p w14:paraId="37CCC3AF" w14:textId="77777777" w:rsidR="00357499" w:rsidRPr="00754161" w:rsidRDefault="00357499" w:rsidP="007959E9">
      <w:pPr>
        <w:numPr>
          <w:ilvl w:val="0"/>
          <w:numId w:val="8"/>
        </w:numPr>
        <w:overflowPunct/>
        <w:spacing w:before="120"/>
        <w:ind w:left="1077" w:hanging="357"/>
        <w:textAlignment w:val="auto"/>
        <w:rPr>
          <w:rFonts w:cs="Arial"/>
          <w:bCs/>
          <w:iCs/>
        </w:rPr>
      </w:pPr>
      <w:r w:rsidRPr="00754161">
        <w:rPr>
          <w:rFonts w:cs="Arial"/>
          <w:bCs/>
          <w:iCs/>
        </w:rPr>
        <w:t>Rủi ro thanh toán liên quan tới cùng một đối tác;</w:t>
      </w:r>
    </w:p>
    <w:p w14:paraId="457BEF0F" w14:textId="77777777" w:rsidR="00357499" w:rsidRPr="00754161" w:rsidRDefault="00357499" w:rsidP="007959E9">
      <w:pPr>
        <w:numPr>
          <w:ilvl w:val="0"/>
          <w:numId w:val="8"/>
        </w:numPr>
        <w:overflowPunct/>
        <w:spacing w:before="120"/>
        <w:ind w:left="1077" w:hanging="357"/>
        <w:textAlignment w:val="auto"/>
        <w:rPr>
          <w:rFonts w:cs="Arial"/>
          <w:bCs/>
          <w:iCs/>
        </w:rPr>
      </w:pPr>
      <w:r w:rsidRPr="00754161">
        <w:rPr>
          <w:rFonts w:cs="Arial"/>
          <w:bCs/>
          <w:iCs/>
        </w:rPr>
        <w:t>Rủi ro thanh toán phát sinh đối với cùng một loại hình giao dịch;</w:t>
      </w:r>
    </w:p>
    <w:p w14:paraId="3E8EEE29" w14:textId="77777777" w:rsidR="00357499" w:rsidRPr="00754161" w:rsidRDefault="00357499" w:rsidP="007959E9">
      <w:pPr>
        <w:numPr>
          <w:ilvl w:val="0"/>
          <w:numId w:val="8"/>
        </w:numPr>
        <w:overflowPunct/>
        <w:spacing w:before="120"/>
        <w:ind w:left="1077" w:hanging="357"/>
        <w:textAlignment w:val="auto"/>
        <w:rPr>
          <w:rFonts w:cs="Arial"/>
          <w:bCs/>
          <w:iCs/>
        </w:rPr>
      </w:pPr>
      <w:r w:rsidRPr="00754161">
        <w:rPr>
          <w:rFonts w:cs="Arial"/>
          <w:bCs/>
          <w:iCs/>
        </w:rPr>
        <w:t>Việc bù trừ ròng song phương đã được các bên thống nhất trước bằng văn bản.</w:t>
      </w:r>
    </w:p>
    <w:p w14:paraId="2A371E3C" w14:textId="1F8F9CF8" w:rsidR="00E042A8" w:rsidRPr="002F3DF6" w:rsidRDefault="00E042A8" w:rsidP="00C95CD4">
      <w:pPr>
        <w:pStyle w:val="BodyTextIndent"/>
        <w:ind w:left="720"/>
        <w:rPr>
          <w:rFonts w:cs="Arial"/>
        </w:rPr>
      </w:pPr>
    </w:p>
    <w:p w14:paraId="1383AF61" w14:textId="77777777" w:rsidR="00E042A8" w:rsidRPr="004A4690" w:rsidRDefault="00E042A8" w:rsidP="00C95CD4">
      <w:pPr>
        <w:pStyle w:val="BodyTextIndent"/>
        <w:ind w:left="720"/>
        <w:rPr>
          <w:rFonts w:cs="Arial"/>
        </w:rPr>
        <w:sectPr w:rsidR="00E042A8" w:rsidRPr="004A4690" w:rsidSect="00BE4612">
          <w:pgSz w:w="11909" w:h="16834" w:code="9"/>
          <w:pgMar w:top="1440" w:right="1440" w:bottom="862" w:left="1582" w:header="720" w:footer="578" w:gutter="0"/>
          <w:cols w:space="720"/>
          <w:docGrid w:linePitch="272"/>
        </w:sectPr>
      </w:pPr>
    </w:p>
    <w:p w14:paraId="6274A694" w14:textId="77777777" w:rsidR="00E042A8" w:rsidRPr="004A4690" w:rsidRDefault="00E042A8" w:rsidP="004A4690">
      <w:pPr>
        <w:pStyle w:val="Style1"/>
        <w:numPr>
          <w:ilvl w:val="0"/>
          <w:numId w:val="0"/>
        </w:numPr>
        <w:spacing w:after="0"/>
        <w:rPr>
          <w:rFonts w:cs="Arial"/>
          <w:b w:val="0"/>
          <w:i w:val="0"/>
        </w:rPr>
      </w:pPr>
      <w:r w:rsidRPr="004A4690">
        <w:rPr>
          <w:rFonts w:cs="Arial"/>
          <w:i w:val="0"/>
        </w:rPr>
        <w:lastRenderedPageBreak/>
        <w:t>3.</w:t>
      </w:r>
      <w:r w:rsidRPr="004A4690">
        <w:rPr>
          <w:rFonts w:cs="Arial"/>
          <w:i w:val="0"/>
        </w:rPr>
        <w:tab/>
        <w:t>CÁC CHÍNH SÁCH LẬP BÁO CÁO TỶ LỆ AN TOÀN TÀI CHÍNH CHỦ YẾU</w:t>
      </w:r>
      <w:r w:rsidRPr="004A4690">
        <w:rPr>
          <w:rFonts w:cs="Arial"/>
          <w:b w:val="0"/>
          <w:i w:val="0"/>
        </w:rPr>
        <w:t xml:space="preserve"> (tiếp theo)</w:t>
      </w:r>
    </w:p>
    <w:p w14:paraId="6385A045" w14:textId="18627087" w:rsidR="00E042A8" w:rsidRPr="004A4690" w:rsidRDefault="00E042A8" w:rsidP="00C95CD4">
      <w:pPr>
        <w:pStyle w:val="BodyTextIndent"/>
        <w:ind w:left="720"/>
        <w:rPr>
          <w:rFonts w:cs="Arial"/>
        </w:rPr>
      </w:pPr>
    </w:p>
    <w:p w14:paraId="3F0E04A0" w14:textId="0A84A67F" w:rsidR="00C95CD4" w:rsidRPr="00754161" w:rsidRDefault="00C95CD4">
      <w:pPr>
        <w:pStyle w:val="Heading2"/>
      </w:pPr>
      <w:r w:rsidRPr="00754161">
        <w:t>3.</w:t>
      </w:r>
      <w:r w:rsidR="007960C4">
        <w:rPr>
          <w:lang w:val="en-US"/>
        </w:rPr>
        <w:t>5</w:t>
      </w:r>
      <w:r w:rsidRPr="00754161">
        <w:tab/>
        <w:t>Giá trị rủi ro hoạt động</w:t>
      </w:r>
    </w:p>
    <w:p w14:paraId="17D447BE" w14:textId="77777777" w:rsidR="00C95CD4" w:rsidRPr="004A4690" w:rsidRDefault="00C95CD4" w:rsidP="00754161">
      <w:pPr>
        <w:pStyle w:val="NoSpacing"/>
      </w:pPr>
    </w:p>
    <w:p w14:paraId="780A0569" w14:textId="3332BEBC" w:rsidR="00E23C00" w:rsidRPr="004A4690" w:rsidRDefault="00F2541F" w:rsidP="00754161">
      <w:pPr>
        <w:pStyle w:val="NoSpacing"/>
      </w:pPr>
      <w:r w:rsidRPr="004A4690">
        <w:t xml:space="preserve">Giá trị rủi ro hoạt động </w:t>
      </w:r>
      <w:r w:rsidR="00E23C00" w:rsidRPr="004A4690">
        <w:t>là giá trị tương ứng với mức độ tổn thất có thể xảy ra do lỗi kỹ thuật, lỗi hệ thống và quy trình nghiệp vụ, lỗi con người trong quá trình tác nghiệp, hoặc do thiếu vốn kinh doanh phát sinh từ các khoản chi phí, lỗ từ hoạt động đầu tư, hoặc do các nguyên nhân khách quan khác.</w:t>
      </w:r>
    </w:p>
    <w:p w14:paraId="2298B9ED" w14:textId="77777777" w:rsidR="002B5C61" w:rsidRPr="004A4690" w:rsidRDefault="002B5C61" w:rsidP="00754161">
      <w:pPr>
        <w:pStyle w:val="NoSpacing"/>
      </w:pPr>
    </w:p>
    <w:p w14:paraId="1583693A" w14:textId="78F89F2E" w:rsidR="00F2541F" w:rsidRPr="004A4690" w:rsidRDefault="00E23C00" w:rsidP="00754161">
      <w:pPr>
        <w:pStyle w:val="NoSpacing"/>
      </w:pPr>
      <w:r w:rsidRPr="004A4690">
        <w:t xml:space="preserve">Giá trị rủi ro hoạt động của </w:t>
      </w:r>
      <w:r w:rsidR="0061478A" w:rsidRPr="004A4690">
        <w:t>Công ty</w:t>
      </w:r>
      <w:r w:rsidR="004855CC" w:rsidRPr="004A4690">
        <w:t xml:space="preserve"> </w:t>
      </w:r>
      <w:r w:rsidR="00F2541F" w:rsidRPr="004A4690">
        <w:t xml:space="preserve">được xác định bằng 25% chi phí duy trì hoạt động của </w:t>
      </w:r>
      <w:r w:rsidR="0061478A" w:rsidRPr="004A4690">
        <w:t>Công ty</w:t>
      </w:r>
      <w:r w:rsidR="00F2541F" w:rsidRPr="004A4690">
        <w:t xml:space="preserve"> trong vòng mười hai (12) tháng liền kề tính tới </w:t>
      </w:r>
      <w:r w:rsidR="00EC1E4A" w:rsidRPr="004A4690">
        <w:t>thời điểm tính toán</w:t>
      </w:r>
      <w:r w:rsidR="00F2541F" w:rsidRPr="004A4690">
        <w:t xml:space="preserve">, hoặc 20% Vốn </w:t>
      </w:r>
      <w:r w:rsidR="00277FB6" w:rsidRPr="00C1654F">
        <w:rPr>
          <w:rFonts w:cs="Arial"/>
        </w:rPr>
        <w:t>điều lệ tối thiểu cho các nghiệp vụ kinh doanh</w:t>
      </w:r>
      <w:r w:rsidR="00277FB6">
        <w:rPr>
          <w:rFonts w:cs="Arial"/>
        </w:rPr>
        <w:t xml:space="preserve"> của </w:t>
      </w:r>
      <w:proofErr w:type="spellStart"/>
      <w:r w:rsidR="00836348">
        <w:rPr>
          <w:rFonts w:cs="Arial"/>
          <w:lang w:val="en-US"/>
        </w:rPr>
        <w:t>Công</w:t>
      </w:r>
      <w:proofErr w:type="spellEnd"/>
      <w:r w:rsidR="00836348">
        <w:rPr>
          <w:rFonts w:cs="Arial"/>
          <w:lang w:val="en-US"/>
        </w:rPr>
        <w:t xml:space="preserve"> ty</w:t>
      </w:r>
      <w:r w:rsidR="00277FB6">
        <w:rPr>
          <w:rFonts w:cs="Arial"/>
          <w:lang w:val="en-US"/>
        </w:rPr>
        <w:t xml:space="preserve"> </w:t>
      </w:r>
      <w:r w:rsidR="00F2541F" w:rsidRPr="004A4690">
        <w:t>theo quy định của pháp luật, tuỳ thuộc vào giá trị nào lớn hơn.</w:t>
      </w:r>
    </w:p>
    <w:p w14:paraId="6D6898C1" w14:textId="77777777" w:rsidR="00F2541F" w:rsidRPr="004A4690" w:rsidRDefault="00F2541F" w:rsidP="00754161">
      <w:pPr>
        <w:pStyle w:val="NoSpacing"/>
      </w:pPr>
    </w:p>
    <w:p w14:paraId="795A6382" w14:textId="009E0E3E" w:rsidR="00DF2112" w:rsidRPr="004A4690" w:rsidRDefault="00F2541F" w:rsidP="00754161">
      <w:pPr>
        <w:pStyle w:val="NoSpacing"/>
      </w:pPr>
      <w:r w:rsidRPr="004A4690">
        <w:t xml:space="preserve">Chi phí duy trì hoạt động của </w:t>
      </w:r>
      <w:r w:rsidR="0061478A" w:rsidRPr="004A4690">
        <w:t>Công ty</w:t>
      </w:r>
      <w:r w:rsidRPr="004A4690">
        <w:t xml:space="preserve"> được xác định bằng tổng chi phí phát sinh trong kỳ, trừ đi: </w:t>
      </w:r>
      <w:r w:rsidR="00EC1E4A" w:rsidRPr="0091107E">
        <w:t>chi phí khấu hao</w:t>
      </w:r>
      <w:r w:rsidR="00304CB2" w:rsidRPr="0091107E">
        <w:rPr>
          <w:lang w:val="en-US"/>
        </w:rPr>
        <w:t xml:space="preserve">, </w:t>
      </w:r>
      <w:r w:rsidR="00077AE8" w:rsidRPr="0091107E">
        <w:rPr>
          <w:lang w:val="en-US"/>
        </w:rPr>
        <w:t xml:space="preserve">chi </w:t>
      </w:r>
      <w:proofErr w:type="spellStart"/>
      <w:r w:rsidR="00077AE8" w:rsidRPr="0091107E">
        <w:rPr>
          <w:lang w:val="en-US"/>
        </w:rPr>
        <w:t>phí</w:t>
      </w:r>
      <w:proofErr w:type="spellEnd"/>
      <w:r w:rsidR="007960C4">
        <w:rPr>
          <w:lang w:val="en-US"/>
        </w:rPr>
        <w:t>/</w:t>
      </w:r>
      <w:proofErr w:type="spellStart"/>
      <w:r w:rsidR="007960C4">
        <w:rPr>
          <w:lang w:val="en-US"/>
        </w:rPr>
        <w:t>hoàn</w:t>
      </w:r>
      <w:proofErr w:type="spellEnd"/>
      <w:r w:rsidR="007960C4">
        <w:rPr>
          <w:lang w:val="en-US"/>
        </w:rPr>
        <w:t xml:space="preserve"> </w:t>
      </w:r>
      <w:proofErr w:type="spellStart"/>
      <w:r w:rsidR="007960C4">
        <w:rPr>
          <w:lang w:val="en-US"/>
        </w:rPr>
        <w:t>nhập</w:t>
      </w:r>
      <w:proofErr w:type="spellEnd"/>
      <w:r w:rsidR="00077AE8" w:rsidRPr="0091107E">
        <w:rPr>
          <w:lang w:val="en-US"/>
        </w:rPr>
        <w:t xml:space="preserve"> </w:t>
      </w:r>
      <w:proofErr w:type="spellStart"/>
      <w:r w:rsidR="00077AE8" w:rsidRPr="0091107E">
        <w:rPr>
          <w:lang w:val="en-US"/>
        </w:rPr>
        <w:t>dự</w:t>
      </w:r>
      <w:proofErr w:type="spellEnd"/>
      <w:r w:rsidR="00077AE8" w:rsidRPr="0091107E">
        <w:rPr>
          <w:lang w:val="en-US"/>
        </w:rPr>
        <w:t xml:space="preserve"> </w:t>
      </w:r>
      <w:proofErr w:type="spellStart"/>
      <w:r w:rsidR="00077AE8" w:rsidRPr="0091107E">
        <w:rPr>
          <w:lang w:val="en-US"/>
        </w:rPr>
        <w:t>phòng</w:t>
      </w:r>
      <w:proofErr w:type="spellEnd"/>
      <w:r w:rsidR="00077AE8" w:rsidRPr="0091107E">
        <w:rPr>
          <w:lang w:val="en-US"/>
        </w:rPr>
        <w:t xml:space="preserve"> </w:t>
      </w:r>
      <w:proofErr w:type="spellStart"/>
      <w:r w:rsidR="0091107E" w:rsidRPr="0091107E">
        <w:rPr>
          <w:lang w:val="en-US"/>
        </w:rPr>
        <w:t>suy</w:t>
      </w:r>
      <w:proofErr w:type="spellEnd"/>
      <w:r w:rsidR="0091107E" w:rsidRPr="0091107E">
        <w:rPr>
          <w:lang w:val="en-US"/>
        </w:rPr>
        <w:t xml:space="preserve"> </w:t>
      </w:r>
      <w:proofErr w:type="spellStart"/>
      <w:r w:rsidR="00304CB2" w:rsidRPr="0091107E">
        <w:rPr>
          <w:lang w:val="en-US"/>
        </w:rPr>
        <w:t>giảm</w:t>
      </w:r>
      <w:proofErr w:type="spellEnd"/>
      <w:r w:rsidR="00304CB2" w:rsidRPr="0091107E">
        <w:rPr>
          <w:lang w:val="en-US"/>
        </w:rPr>
        <w:t xml:space="preserve"> </w:t>
      </w:r>
      <w:proofErr w:type="spellStart"/>
      <w:r w:rsidR="00304CB2" w:rsidRPr="0091107E">
        <w:rPr>
          <w:lang w:val="en-US"/>
        </w:rPr>
        <w:t>giá</w:t>
      </w:r>
      <w:proofErr w:type="spellEnd"/>
      <w:r w:rsidR="0091107E" w:rsidRPr="0091107E">
        <w:rPr>
          <w:lang w:val="en-US"/>
        </w:rPr>
        <w:t xml:space="preserve"> </w:t>
      </w:r>
      <w:proofErr w:type="spellStart"/>
      <w:r w:rsidR="0091107E" w:rsidRPr="0091107E">
        <w:rPr>
          <w:lang w:val="en-US"/>
        </w:rPr>
        <w:t>trị</w:t>
      </w:r>
      <w:proofErr w:type="spellEnd"/>
      <w:r w:rsidR="00304CB2" w:rsidRPr="0091107E">
        <w:rPr>
          <w:lang w:val="en-US"/>
        </w:rPr>
        <w:t xml:space="preserve"> </w:t>
      </w:r>
      <w:proofErr w:type="spellStart"/>
      <w:r w:rsidR="00304CB2" w:rsidRPr="0091107E">
        <w:rPr>
          <w:lang w:val="en-US"/>
        </w:rPr>
        <w:t>các</w:t>
      </w:r>
      <w:proofErr w:type="spellEnd"/>
      <w:r w:rsidR="007960C4" w:rsidRPr="00261718">
        <w:rPr>
          <w:rFonts w:cs="Arial"/>
        </w:rPr>
        <w:t xml:space="preserve"> tài sản tài chính ngắn hạn, dài hạn và tài sản thế chấp; chi phí/hoàn nhập dự phòng suy giảm giá trị</w:t>
      </w:r>
      <w:r w:rsidR="007960C4">
        <w:rPr>
          <w:rFonts w:cs="Arial"/>
          <w:lang w:val="en-US"/>
        </w:rPr>
        <w:t xml:space="preserve"> </w:t>
      </w:r>
      <w:proofErr w:type="spellStart"/>
      <w:r w:rsidR="007960C4">
        <w:rPr>
          <w:rFonts w:cs="Arial"/>
          <w:lang w:val="en-US"/>
        </w:rPr>
        <w:t>các</w:t>
      </w:r>
      <w:proofErr w:type="spellEnd"/>
      <w:r w:rsidR="00304CB2" w:rsidRPr="0091107E">
        <w:rPr>
          <w:lang w:val="en-US"/>
        </w:rPr>
        <w:t xml:space="preserve"> </w:t>
      </w:r>
      <w:proofErr w:type="spellStart"/>
      <w:r w:rsidR="00304CB2" w:rsidRPr="0091107E">
        <w:rPr>
          <w:lang w:val="en-US"/>
        </w:rPr>
        <w:t>khoản</w:t>
      </w:r>
      <w:proofErr w:type="spellEnd"/>
      <w:r w:rsidR="00304CB2" w:rsidRPr="0091107E">
        <w:rPr>
          <w:lang w:val="en-US"/>
        </w:rPr>
        <w:t xml:space="preserve"> </w:t>
      </w:r>
      <w:proofErr w:type="spellStart"/>
      <w:r w:rsidR="00304CB2" w:rsidRPr="0091107E">
        <w:rPr>
          <w:lang w:val="en-US"/>
        </w:rPr>
        <w:t>phải</w:t>
      </w:r>
      <w:proofErr w:type="spellEnd"/>
      <w:r w:rsidR="00304CB2" w:rsidRPr="0091107E">
        <w:rPr>
          <w:lang w:val="en-US"/>
        </w:rPr>
        <w:t xml:space="preserve"> </w:t>
      </w:r>
      <w:proofErr w:type="spellStart"/>
      <w:r w:rsidR="00304CB2" w:rsidRPr="0091107E">
        <w:rPr>
          <w:lang w:val="en-US"/>
        </w:rPr>
        <w:t>thu</w:t>
      </w:r>
      <w:proofErr w:type="spellEnd"/>
      <w:r w:rsidR="0091107E" w:rsidRPr="0091107E">
        <w:rPr>
          <w:lang w:val="en-US"/>
        </w:rPr>
        <w:t>,</w:t>
      </w:r>
      <w:r w:rsidR="00EC1E4A" w:rsidRPr="0091107E">
        <w:t xml:space="preserve"> </w:t>
      </w:r>
      <w:r w:rsidR="007960C4" w:rsidRPr="00261718">
        <w:rPr>
          <w:rFonts w:cs="Arial"/>
        </w:rPr>
        <w:t xml:space="preserve">chi phí/hoàn nhập dự phòng suy giảm giá trị các tài sản ngắn hạn khác, phần </w:t>
      </w:r>
      <w:r w:rsidR="007960C4" w:rsidRPr="00261718">
        <w:rPr>
          <w:rFonts w:cs="Arial"/>
          <w:color w:val="000000"/>
        </w:rPr>
        <w:t>chênh lệch giảm về đánh giá lại các tài sản tài chính ghi nhận thông qua lãi/lỗ (“FVTPL”), chi phí lãi vay và phần chênh lệch tăng đánh giá lại phải trả chứng quyền đang lưu hành đã ghi nhận vào chi phí trong kỳ</w:t>
      </w:r>
      <w:r w:rsidR="007960C4" w:rsidRPr="00261718">
        <w:rPr>
          <w:rFonts w:cs="Arial"/>
        </w:rPr>
        <w:t>.</w:t>
      </w:r>
    </w:p>
    <w:p w14:paraId="46837AEE" w14:textId="73C0FF10" w:rsidR="00DF2112" w:rsidRDefault="00DF2112" w:rsidP="00754161">
      <w:pPr>
        <w:pStyle w:val="NoSpacing"/>
      </w:pPr>
    </w:p>
    <w:p w14:paraId="4E05F4EF" w14:textId="77777777" w:rsidR="001F7C8B" w:rsidRPr="004A4690" w:rsidRDefault="001F7C8B" w:rsidP="00754161">
      <w:pPr>
        <w:pStyle w:val="NoSpacing"/>
      </w:pPr>
    </w:p>
    <w:p w14:paraId="3D0FE549" w14:textId="4A950311" w:rsidR="00DF2112" w:rsidRPr="004A4690" w:rsidRDefault="00DF2112" w:rsidP="004A4690">
      <w:pPr>
        <w:pStyle w:val="Style1"/>
        <w:numPr>
          <w:ilvl w:val="0"/>
          <w:numId w:val="0"/>
        </w:numPr>
        <w:spacing w:after="0"/>
        <w:outlineLvl w:val="0"/>
        <w:rPr>
          <w:rFonts w:cs="Arial"/>
          <w:b w:val="0"/>
          <w:i w:val="0"/>
        </w:rPr>
      </w:pPr>
      <w:r w:rsidRPr="004A4690">
        <w:rPr>
          <w:rFonts w:cs="Arial"/>
          <w:i w:val="0"/>
        </w:rPr>
        <w:t>4.</w:t>
      </w:r>
      <w:r w:rsidRPr="004A4690">
        <w:rPr>
          <w:rFonts w:cs="Arial"/>
          <w:i w:val="0"/>
        </w:rPr>
        <w:tab/>
      </w:r>
      <w:r w:rsidR="000A5ADC">
        <w:rPr>
          <w:rFonts w:cs="Arial"/>
          <w:i w:val="0"/>
          <w:lang w:val="en-US"/>
        </w:rPr>
        <w:t>BẢNG TÍNH</w:t>
      </w:r>
      <w:r w:rsidRPr="004A4690">
        <w:rPr>
          <w:rFonts w:cs="Arial"/>
          <w:i w:val="0"/>
        </w:rPr>
        <w:t xml:space="preserve"> GIÁ TRỊ RỦI RO THỊ TRƯỜNG</w:t>
      </w:r>
    </w:p>
    <w:p w14:paraId="25DBFFC8" w14:textId="1F830E0E" w:rsidR="00DF2112" w:rsidRPr="004A4690" w:rsidRDefault="00DF2112" w:rsidP="00DF2112">
      <w:pPr>
        <w:pStyle w:val="BodyTextIndent"/>
        <w:ind w:left="720"/>
        <w:rPr>
          <w:rFonts w:cs="Arial"/>
        </w:rPr>
      </w:pPr>
    </w:p>
    <w:tbl>
      <w:tblPr>
        <w:tblStyle w:val="TableGrid"/>
        <w:tblW w:w="0" w:type="auto"/>
        <w:tblInd w:w="720" w:type="dxa"/>
        <w:tblLayout w:type="fixed"/>
        <w:tblLook w:val="04A0" w:firstRow="1" w:lastRow="0" w:firstColumn="1" w:lastColumn="0" w:noHBand="0" w:noVBand="1"/>
      </w:tblPr>
      <w:tblGrid>
        <w:gridCol w:w="625"/>
        <w:gridCol w:w="3330"/>
        <w:gridCol w:w="630"/>
        <w:gridCol w:w="1800"/>
        <w:gridCol w:w="1772"/>
      </w:tblGrid>
      <w:tr w:rsidR="00232EA3" w:rsidRPr="004A4690" w14:paraId="6A5A481B" w14:textId="77777777" w:rsidTr="004A4690">
        <w:tc>
          <w:tcPr>
            <w:tcW w:w="3955" w:type="dxa"/>
            <w:gridSpan w:val="2"/>
            <w:vMerge w:val="restart"/>
            <w:shd w:val="clear" w:color="auto" w:fill="BFBFBF" w:themeFill="background1" w:themeFillShade="BF"/>
            <w:vAlign w:val="center"/>
          </w:tcPr>
          <w:p w14:paraId="75751BCD" w14:textId="134E720F" w:rsidR="00232EA3" w:rsidRPr="004A4690" w:rsidRDefault="00232EA3" w:rsidP="004A4690">
            <w:pPr>
              <w:pStyle w:val="BodyTextIndent"/>
              <w:spacing w:before="60" w:after="60"/>
              <w:ind w:left="0"/>
              <w:rPr>
                <w:rFonts w:cs="Arial"/>
                <w:b/>
                <w:i/>
                <w:sz w:val="18"/>
                <w:szCs w:val="18"/>
              </w:rPr>
            </w:pPr>
            <w:r w:rsidRPr="004A4690">
              <w:rPr>
                <w:rFonts w:cs="Arial"/>
                <w:b/>
                <w:i/>
                <w:sz w:val="18"/>
                <w:szCs w:val="18"/>
              </w:rPr>
              <w:t>Các hạng mục đầu tư</w:t>
            </w:r>
          </w:p>
        </w:tc>
        <w:tc>
          <w:tcPr>
            <w:tcW w:w="630" w:type="dxa"/>
            <w:shd w:val="clear" w:color="auto" w:fill="BFBFBF" w:themeFill="background1" w:themeFillShade="BF"/>
          </w:tcPr>
          <w:p w14:paraId="567576F1" w14:textId="77777777" w:rsidR="00232EA3" w:rsidRPr="004A4690" w:rsidRDefault="00232EA3" w:rsidP="00A60E2B">
            <w:pPr>
              <w:pStyle w:val="BodyTextIndent"/>
              <w:spacing w:before="60"/>
              <w:ind w:left="-115" w:right="-115"/>
              <w:jc w:val="center"/>
              <w:rPr>
                <w:rFonts w:cs="Arial"/>
                <w:b/>
                <w:i/>
                <w:sz w:val="18"/>
                <w:szCs w:val="18"/>
              </w:rPr>
            </w:pPr>
            <w:r w:rsidRPr="004A4690">
              <w:rPr>
                <w:rFonts w:cs="Arial"/>
                <w:b/>
                <w:i/>
                <w:sz w:val="18"/>
                <w:szCs w:val="18"/>
              </w:rPr>
              <w:t>Hệ số rủi ro</w:t>
            </w:r>
          </w:p>
          <w:p w14:paraId="28B88355" w14:textId="7360CD72" w:rsidR="00232EA3" w:rsidRPr="004A4690" w:rsidRDefault="00232EA3" w:rsidP="00A60E2B">
            <w:pPr>
              <w:pStyle w:val="BodyTextIndent"/>
              <w:spacing w:after="60"/>
              <w:ind w:left="-115" w:right="-115"/>
              <w:jc w:val="center"/>
              <w:rPr>
                <w:rFonts w:cs="Arial"/>
                <w:b/>
                <w:i/>
                <w:sz w:val="18"/>
                <w:szCs w:val="18"/>
              </w:rPr>
            </w:pPr>
            <w:r w:rsidRPr="004A4690">
              <w:rPr>
                <w:rFonts w:cs="Arial"/>
                <w:b/>
                <w:i/>
                <w:sz w:val="18"/>
                <w:szCs w:val="18"/>
              </w:rPr>
              <w:t>%</w:t>
            </w:r>
          </w:p>
        </w:tc>
        <w:tc>
          <w:tcPr>
            <w:tcW w:w="1800" w:type="dxa"/>
            <w:shd w:val="clear" w:color="auto" w:fill="BFBFBF" w:themeFill="background1" w:themeFillShade="BF"/>
            <w:vAlign w:val="bottom"/>
          </w:tcPr>
          <w:p w14:paraId="7F71362F" w14:textId="5A274483" w:rsidR="00232EA3" w:rsidRPr="004A4690" w:rsidRDefault="00232EA3" w:rsidP="00A60E2B">
            <w:pPr>
              <w:pStyle w:val="BodyTextIndent"/>
              <w:spacing w:before="60"/>
              <w:ind w:left="0"/>
              <w:jc w:val="right"/>
              <w:rPr>
                <w:rFonts w:cs="Arial"/>
                <w:b/>
                <w:i/>
                <w:sz w:val="18"/>
                <w:szCs w:val="18"/>
              </w:rPr>
            </w:pPr>
            <w:r w:rsidRPr="004A4690">
              <w:rPr>
                <w:rFonts w:cs="Arial"/>
                <w:b/>
                <w:i/>
                <w:sz w:val="18"/>
                <w:szCs w:val="18"/>
              </w:rPr>
              <w:t>Quy mô rủi ro</w:t>
            </w:r>
          </w:p>
          <w:p w14:paraId="49931118" w14:textId="35389E30" w:rsidR="00232EA3" w:rsidRPr="004A4690" w:rsidRDefault="00232EA3" w:rsidP="00A60E2B">
            <w:pPr>
              <w:pStyle w:val="BodyTextIndent"/>
              <w:spacing w:after="60"/>
              <w:ind w:left="0"/>
              <w:jc w:val="right"/>
              <w:rPr>
                <w:rFonts w:cs="Arial"/>
                <w:b/>
                <w:i/>
                <w:sz w:val="18"/>
                <w:szCs w:val="18"/>
              </w:rPr>
            </w:pPr>
            <w:r w:rsidRPr="004A4690">
              <w:rPr>
                <w:rFonts w:cs="Arial"/>
                <w:b/>
                <w:i/>
                <w:sz w:val="18"/>
                <w:szCs w:val="18"/>
              </w:rPr>
              <w:t>VND</w:t>
            </w:r>
          </w:p>
        </w:tc>
        <w:tc>
          <w:tcPr>
            <w:tcW w:w="1772" w:type="dxa"/>
            <w:shd w:val="clear" w:color="auto" w:fill="BFBFBF" w:themeFill="background1" w:themeFillShade="BF"/>
            <w:vAlign w:val="bottom"/>
          </w:tcPr>
          <w:p w14:paraId="1D6167E9" w14:textId="77777777" w:rsidR="00232EA3" w:rsidRPr="004A4690" w:rsidRDefault="00232EA3" w:rsidP="00A60E2B">
            <w:pPr>
              <w:pStyle w:val="BodyTextIndent"/>
              <w:spacing w:before="60"/>
              <w:ind w:left="0"/>
              <w:jc w:val="right"/>
              <w:rPr>
                <w:rFonts w:cs="Arial"/>
                <w:b/>
                <w:i/>
                <w:sz w:val="18"/>
                <w:szCs w:val="18"/>
              </w:rPr>
            </w:pPr>
            <w:r w:rsidRPr="004A4690">
              <w:rPr>
                <w:rFonts w:cs="Arial"/>
                <w:b/>
                <w:i/>
                <w:sz w:val="18"/>
                <w:szCs w:val="18"/>
              </w:rPr>
              <w:t>Giá trị rủi ro</w:t>
            </w:r>
          </w:p>
          <w:p w14:paraId="2A03AEEB" w14:textId="3CDC0E24" w:rsidR="00232EA3" w:rsidRPr="004A4690" w:rsidRDefault="00232EA3" w:rsidP="00A60E2B">
            <w:pPr>
              <w:pStyle w:val="BodyTextIndent"/>
              <w:spacing w:after="60"/>
              <w:ind w:left="0"/>
              <w:jc w:val="right"/>
              <w:rPr>
                <w:rFonts w:cs="Arial"/>
                <w:b/>
                <w:i/>
                <w:sz w:val="18"/>
                <w:szCs w:val="18"/>
              </w:rPr>
            </w:pPr>
            <w:r w:rsidRPr="004A4690">
              <w:rPr>
                <w:rFonts w:cs="Arial"/>
                <w:b/>
                <w:i/>
                <w:sz w:val="18"/>
                <w:szCs w:val="18"/>
              </w:rPr>
              <w:t>VND</w:t>
            </w:r>
          </w:p>
        </w:tc>
      </w:tr>
      <w:tr w:rsidR="00232EA3" w:rsidRPr="004A4690" w14:paraId="3486DE60" w14:textId="77777777" w:rsidTr="00E76C9D">
        <w:tc>
          <w:tcPr>
            <w:tcW w:w="3955" w:type="dxa"/>
            <w:gridSpan w:val="2"/>
            <w:vMerge/>
            <w:shd w:val="clear" w:color="auto" w:fill="BFBFBF" w:themeFill="background1" w:themeFillShade="BF"/>
          </w:tcPr>
          <w:p w14:paraId="57E04AF6" w14:textId="77777777" w:rsidR="00232EA3" w:rsidRPr="004A4690" w:rsidRDefault="00232EA3" w:rsidP="004A4690">
            <w:pPr>
              <w:pStyle w:val="BodyTextIndent"/>
              <w:spacing w:before="60" w:after="60"/>
              <w:ind w:left="0"/>
              <w:rPr>
                <w:rFonts w:cs="Arial"/>
                <w:sz w:val="18"/>
                <w:szCs w:val="18"/>
              </w:rPr>
            </w:pPr>
          </w:p>
        </w:tc>
        <w:tc>
          <w:tcPr>
            <w:tcW w:w="630" w:type="dxa"/>
            <w:shd w:val="clear" w:color="auto" w:fill="BFBFBF" w:themeFill="background1" w:themeFillShade="BF"/>
          </w:tcPr>
          <w:p w14:paraId="52A89216" w14:textId="04375C15" w:rsidR="00232EA3" w:rsidRPr="004A4690" w:rsidRDefault="00232EA3" w:rsidP="004A4690">
            <w:pPr>
              <w:pStyle w:val="BodyTextIndent"/>
              <w:spacing w:before="60" w:after="60"/>
              <w:ind w:left="-115" w:right="-115"/>
              <w:jc w:val="center"/>
              <w:rPr>
                <w:rFonts w:cs="Arial"/>
                <w:b/>
                <w:i/>
                <w:sz w:val="18"/>
                <w:szCs w:val="18"/>
              </w:rPr>
            </w:pPr>
            <w:r w:rsidRPr="004A4690">
              <w:rPr>
                <w:rFonts w:cs="Arial"/>
                <w:b/>
                <w:i/>
                <w:sz w:val="18"/>
                <w:szCs w:val="18"/>
              </w:rPr>
              <w:t>(1)</w:t>
            </w:r>
          </w:p>
        </w:tc>
        <w:tc>
          <w:tcPr>
            <w:tcW w:w="1800" w:type="dxa"/>
            <w:shd w:val="clear" w:color="auto" w:fill="BFBFBF" w:themeFill="background1" w:themeFillShade="BF"/>
          </w:tcPr>
          <w:p w14:paraId="27F94437" w14:textId="73C7DB2D" w:rsidR="00232EA3" w:rsidRPr="004A4690" w:rsidRDefault="00232EA3" w:rsidP="004A4690">
            <w:pPr>
              <w:pStyle w:val="BodyTextIndent"/>
              <w:spacing w:before="60" w:after="60"/>
              <w:ind w:left="0"/>
              <w:jc w:val="center"/>
              <w:rPr>
                <w:rFonts w:cs="Arial"/>
                <w:b/>
                <w:i/>
                <w:sz w:val="18"/>
                <w:szCs w:val="18"/>
              </w:rPr>
            </w:pPr>
            <w:r w:rsidRPr="004A4690">
              <w:rPr>
                <w:rFonts w:cs="Arial"/>
                <w:b/>
                <w:i/>
                <w:sz w:val="18"/>
                <w:szCs w:val="18"/>
              </w:rPr>
              <w:t>(2)</w:t>
            </w:r>
          </w:p>
        </w:tc>
        <w:tc>
          <w:tcPr>
            <w:tcW w:w="1772" w:type="dxa"/>
            <w:shd w:val="clear" w:color="auto" w:fill="BFBFBF" w:themeFill="background1" w:themeFillShade="BF"/>
          </w:tcPr>
          <w:p w14:paraId="20BAACE0" w14:textId="53619990" w:rsidR="00232EA3" w:rsidRPr="004A4690" w:rsidRDefault="00232EA3" w:rsidP="004A4690">
            <w:pPr>
              <w:pStyle w:val="BodyTextIndent"/>
              <w:spacing w:before="60" w:after="60"/>
              <w:ind w:left="0"/>
              <w:jc w:val="center"/>
              <w:rPr>
                <w:rFonts w:cs="Arial"/>
                <w:b/>
                <w:i/>
                <w:sz w:val="18"/>
                <w:szCs w:val="18"/>
              </w:rPr>
            </w:pPr>
            <w:r w:rsidRPr="004A4690">
              <w:rPr>
                <w:rFonts w:cs="Arial"/>
                <w:b/>
                <w:i/>
                <w:sz w:val="18"/>
                <w:szCs w:val="18"/>
              </w:rPr>
              <w:t>(3) = (1) x (2)</w:t>
            </w:r>
          </w:p>
        </w:tc>
      </w:tr>
      <w:tr w:rsidR="00CE5530" w:rsidRPr="004A4690" w14:paraId="7D6B8E2B" w14:textId="77777777" w:rsidTr="004A4690">
        <w:tc>
          <w:tcPr>
            <w:tcW w:w="8157" w:type="dxa"/>
            <w:gridSpan w:val="5"/>
            <w:shd w:val="clear" w:color="auto" w:fill="D9D9D9" w:themeFill="background1" w:themeFillShade="D9"/>
          </w:tcPr>
          <w:p w14:paraId="4F514FB4" w14:textId="44299D4F" w:rsidR="00CE5530" w:rsidRPr="004A4690" w:rsidRDefault="00CE5530" w:rsidP="004A4690">
            <w:pPr>
              <w:pStyle w:val="BodyTextIndent"/>
              <w:spacing w:before="60" w:after="60"/>
              <w:ind w:left="0"/>
              <w:rPr>
                <w:rFonts w:cs="Arial"/>
                <w:b/>
                <w:sz w:val="18"/>
                <w:szCs w:val="18"/>
              </w:rPr>
            </w:pPr>
            <w:r w:rsidRPr="004A4690">
              <w:rPr>
                <w:rFonts w:cs="Arial"/>
                <w:b/>
                <w:sz w:val="18"/>
                <w:szCs w:val="18"/>
              </w:rPr>
              <w:t>I. Tiền và các khoản tương đương tiền, công cụ thị trường tiền tệ</w:t>
            </w:r>
          </w:p>
        </w:tc>
      </w:tr>
      <w:tr w:rsidR="002E3B69" w:rsidRPr="004A4690" w14:paraId="7FA1A460" w14:textId="77777777" w:rsidTr="00BC715A">
        <w:tc>
          <w:tcPr>
            <w:tcW w:w="625" w:type="dxa"/>
          </w:tcPr>
          <w:p w14:paraId="223A0966" w14:textId="0B3F79D8" w:rsidR="002E3B69" w:rsidRPr="004A4690" w:rsidRDefault="002E3B69" w:rsidP="002E3B69">
            <w:pPr>
              <w:pStyle w:val="BodyTextIndent"/>
              <w:spacing w:before="60" w:after="60"/>
              <w:ind w:left="-115" w:right="-115"/>
              <w:jc w:val="center"/>
              <w:rPr>
                <w:rFonts w:cs="Arial"/>
                <w:sz w:val="18"/>
                <w:szCs w:val="18"/>
              </w:rPr>
            </w:pPr>
            <w:r w:rsidRPr="004A4690">
              <w:rPr>
                <w:rFonts w:cs="Arial"/>
                <w:sz w:val="18"/>
                <w:szCs w:val="18"/>
              </w:rPr>
              <w:t>1.</w:t>
            </w:r>
          </w:p>
        </w:tc>
        <w:tc>
          <w:tcPr>
            <w:tcW w:w="3330" w:type="dxa"/>
          </w:tcPr>
          <w:p w14:paraId="2787589C" w14:textId="08A018E9" w:rsidR="002E3B69" w:rsidRPr="004A4690" w:rsidRDefault="002E3B69" w:rsidP="002E3B69">
            <w:pPr>
              <w:pStyle w:val="BodyTextIndent"/>
              <w:spacing w:before="60" w:after="60"/>
              <w:ind w:left="0"/>
              <w:rPr>
                <w:rFonts w:cs="Arial"/>
                <w:sz w:val="18"/>
                <w:szCs w:val="18"/>
              </w:rPr>
            </w:pPr>
            <w:r w:rsidRPr="004A4690">
              <w:rPr>
                <w:rFonts w:cs="Arial"/>
                <w:sz w:val="18"/>
                <w:szCs w:val="18"/>
              </w:rPr>
              <w:t>Tiền (VND)</w:t>
            </w:r>
          </w:p>
        </w:tc>
        <w:tc>
          <w:tcPr>
            <w:tcW w:w="630" w:type="dxa"/>
          </w:tcPr>
          <w:p w14:paraId="0E5F2840" w14:textId="15224E3E" w:rsidR="002E3B69" w:rsidRPr="004A4690" w:rsidRDefault="002E3B69" w:rsidP="002E3B69">
            <w:pPr>
              <w:pStyle w:val="BodyTextIndent"/>
              <w:spacing w:before="60" w:after="60"/>
              <w:ind w:left="-115" w:right="-115"/>
              <w:jc w:val="center"/>
              <w:rPr>
                <w:rFonts w:cs="Arial"/>
                <w:sz w:val="18"/>
                <w:szCs w:val="18"/>
              </w:rPr>
            </w:pPr>
            <w:r w:rsidRPr="004A4690">
              <w:rPr>
                <w:rFonts w:cs="Arial"/>
                <w:sz w:val="18"/>
                <w:szCs w:val="18"/>
              </w:rPr>
              <w:t>0</w:t>
            </w:r>
          </w:p>
        </w:tc>
        <w:tc>
          <w:tcPr>
            <w:tcW w:w="1800" w:type="dxa"/>
          </w:tcPr>
          <w:p w14:paraId="7397CEFA" w14:textId="188F6D77" w:rsidR="002E3B69" w:rsidRPr="00C80A5B" w:rsidRDefault="00E12C75" w:rsidP="002E3B69">
            <w:pPr>
              <w:pStyle w:val="BodyTextIndent"/>
              <w:spacing w:before="60" w:after="60"/>
              <w:ind w:left="0"/>
              <w:jc w:val="right"/>
              <w:rPr>
                <w:rFonts w:cs="Arial"/>
                <w:sz w:val="18"/>
                <w:szCs w:val="18"/>
                <w:highlight w:val="yellow"/>
              </w:rPr>
            </w:pPr>
            <w:r>
              <w:rPr>
                <w:rFonts w:cs="Arial"/>
                <w:sz w:val="18"/>
                <w:szCs w:val="18"/>
                <w:lang w:val="en-US"/>
              </w:rPr>
              <w:t>2.</w:t>
            </w:r>
            <w:r w:rsidR="00DF5F0A">
              <w:rPr>
                <w:rFonts w:cs="Arial"/>
                <w:sz w:val="18"/>
                <w:szCs w:val="18"/>
                <w:lang w:val="en-US"/>
              </w:rPr>
              <w:t>929.537.893</w:t>
            </w:r>
            <w:r w:rsidR="00D64880" w:rsidRPr="00D64880">
              <w:rPr>
                <w:rFonts w:cs="Arial"/>
                <w:sz w:val="18"/>
                <w:szCs w:val="18"/>
              </w:rPr>
              <w:t xml:space="preserve"> </w:t>
            </w:r>
          </w:p>
        </w:tc>
        <w:tc>
          <w:tcPr>
            <w:tcW w:w="1772" w:type="dxa"/>
          </w:tcPr>
          <w:p w14:paraId="21EC41B6" w14:textId="63201150" w:rsidR="002E3B69" w:rsidRPr="00D964F4" w:rsidRDefault="00961574" w:rsidP="002E3B69">
            <w:pPr>
              <w:pStyle w:val="BodyTextIndent"/>
              <w:spacing w:before="60" w:after="60"/>
              <w:ind w:left="0"/>
              <w:jc w:val="right"/>
              <w:rPr>
                <w:rFonts w:cs="Arial"/>
                <w:sz w:val="18"/>
                <w:szCs w:val="18"/>
                <w:highlight w:val="yellow"/>
                <w:lang w:val="en-US"/>
              </w:rPr>
            </w:pPr>
            <w:r>
              <w:rPr>
                <w:rFonts w:cs="Arial"/>
                <w:sz w:val="18"/>
                <w:szCs w:val="18"/>
              </w:rPr>
              <w:t>-</w:t>
            </w:r>
          </w:p>
        </w:tc>
      </w:tr>
      <w:tr w:rsidR="00920415" w:rsidRPr="004A4690" w14:paraId="3FACC257" w14:textId="77777777" w:rsidTr="00BC715A">
        <w:tc>
          <w:tcPr>
            <w:tcW w:w="625" w:type="dxa"/>
          </w:tcPr>
          <w:p w14:paraId="772BFF17" w14:textId="241BB9C2" w:rsidR="00920415" w:rsidRPr="004A4690" w:rsidRDefault="00920415" w:rsidP="00920415">
            <w:pPr>
              <w:pStyle w:val="BodyTextIndent"/>
              <w:spacing w:before="60" w:after="60"/>
              <w:ind w:left="-115" w:right="-115"/>
              <w:jc w:val="center"/>
              <w:rPr>
                <w:rFonts w:cs="Arial"/>
                <w:sz w:val="18"/>
                <w:szCs w:val="18"/>
              </w:rPr>
            </w:pPr>
            <w:r w:rsidRPr="004A4690">
              <w:rPr>
                <w:rFonts w:cs="Arial"/>
                <w:sz w:val="18"/>
                <w:szCs w:val="18"/>
              </w:rPr>
              <w:t>2.</w:t>
            </w:r>
          </w:p>
        </w:tc>
        <w:tc>
          <w:tcPr>
            <w:tcW w:w="3330" w:type="dxa"/>
          </w:tcPr>
          <w:p w14:paraId="6DE61E3F" w14:textId="4814340B" w:rsidR="00920415" w:rsidRPr="004A4690" w:rsidRDefault="00920415" w:rsidP="00920415">
            <w:pPr>
              <w:pStyle w:val="BodyTextIndent"/>
              <w:spacing w:before="60" w:after="60"/>
              <w:ind w:left="0"/>
              <w:rPr>
                <w:rFonts w:cs="Arial"/>
                <w:sz w:val="18"/>
                <w:szCs w:val="18"/>
              </w:rPr>
            </w:pPr>
            <w:r w:rsidRPr="004A4690">
              <w:rPr>
                <w:rFonts w:cs="Arial"/>
                <w:sz w:val="18"/>
                <w:szCs w:val="18"/>
              </w:rPr>
              <w:t>Các khoản tương đương tiền</w:t>
            </w:r>
          </w:p>
        </w:tc>
        <w:tc>
          <w:tcPr>
            <w:tcW w:w="630" w:type="dxa"/>
          </w:tcPr>
          <w:p w14:paraId="302351B2" w14:textId="60204D1B" w:rsidR="00920415" w:rsidRPr="004A4690" w:rsidRDefault="00920415" w:rsidP="00920415">
            <w:pPr>
              <w:pStyle w:val="BodyTextIndent"/>
              <w:spacing w:before="60" w:after="60"/>
              <w:ind w:left="-115" w:right="-115"/>
              <w:jc w:val="center"/>
              <w:rPr>
                <w:rFonts w:cs="Arial"/>
                <w:sz w:val="18"/>
                <w:szCs w:val="18"/>
              </w:rPr>
            </w:pPr>
            <w:r w:rsidRPr="004A4690">
              <w:rPr>
                <w:rFonts w:cs="Arial"/>
                <w:sz w:val="18"/>
                <w:szCs w:val="18"/>
              </w:rPr>
              <w:t>0</w:t>
            </w:r>
          </w:p>
        </w:tc>
        <w:tc>
          <w:tcPr>
            <w:tcW w:w="1800" w:type="dxa"/>
          </w:tcPr>
          <w:p w14:paraId="5601E86A" w14:textId="60451C07" w:rsidR="00920415" w:rsidRPr="00C80A5B" w:rsidRDefault="00961574" w:rsidP="00920415">
            <w:pPr>
              <w:pStyle w:val="BodyTextIndent"/>
              <w:spacing w:before="60" w:after="60"/>
              <w:ind w:left="0"/>
              <w:jc w:val="right"/>
              <w:rPr>
                <w:rFonts w:cs="Arial"/>
                <w:sz w:val="18"/>
                <w:szCs w:val="18"/>
                <w:highlight w:val="yellow"/>
              </w:rPr>
            </w:pPr>
            <w:r>
              <w:rPr>
                <w:rFonts w:cs="Arial"/>
                <w:sz w:val="18"/>
                <w:szCs w:val="18"/>
              </w:rPr>
              <w:t>-</w:t>
            </w:r>
          </w:p>
        </w:tc>
        <w:tc>
          <w:tcPr>
            <w:tcW w:w="1772" w:type="dxa"/>
          </w:tcPr>
          <w:p w14:paraId="223E00AD" w14:textId="56511CF2" w:rsidR="00920415" w:rsidRPr="00C80A5B" w:rsidRDefault="00961574" w:rsidP="00920415">
            <w:pPr>
              <w:pStyle w:val="BodyTextIndent"/>
              <w:spacing w:before="60" w:after="60"/>
              <w:ind w:left="0"/>
              <w:jc w:val="right"/>
              <w:rPr>
                <w:rFonts w:cs="Arial"/>
                <w:sz w:val="18"/>
                <w:szCs w:val="18"/>
                <w:highlight w:val="yellow"/>
              </w:rPr>
            </w:pPr>
            <w:r>
              <w:rPr>
                <w:rFonts w:cs="Arial"/>
                <w:sz w:val="18"/>
                <w:szCs w:val="18"/>
              </w:rPr>
              <w:t>-</w:t>
            </w:r>
          </w:p>
        </w:tc>
      </w:tr>
      <w:tr w:rsidR="00920415" w:rsidRPr="004A4690" w14:paraId="5BDDE679" w14:textId="77777777" w:rsidTr="00BC715A">
        <w:tc>
          <w:tcPr>
            <w:tcW w:w="625" w:type="dxa"/>
          </w:tcPr>
          <w:p w14:paraId="61A8671C" w14:textId="09B23DBE" w:rsidR="00920415" w:rsidRPr="004A4690" w:rsidRDefault="00920415" w:rsidP="00920415">
            <w:pPr>
              <w:pStyle w:val="BodyTextIndent"/>
              <w:spacing w:before="60" w:after="60"/>
              <w:ind w:left="-115" w:right="-115"/>
              <w:jc w:val="center"/>
              <w:rPr>
                <w:rFonts w:cs="Arial"/>
                <w:sz w:val="18"/>
                <w:szCs w:val="18"/>
              </w:rPr>
            </w:pPr>
            <w:r w:rsidRPr="004A4690">
              <w:rPr>
                <w:rFonts w:cs="Arial"/>
                <w:sz w:val="18"/>
                <w:szCs w:val="18"/>
              </w:rPr>
              <w:t>3.</w:t>
            </w:r>
          </w:p>
        </w:tc>
        <w:tc>
          <w:tcPr>
            <w:tcW w:w="3330" w:type="dxa"/>
          </w:tcPr>
          <w:p w14:paraId="14887F68" w14:textId="4D84CCF9" w:rsidR="00920415" w:rsidRPr="004A4690" w:rsidRDefault="00920415" w:rsidP="00920415">
            <w:pPr>
              <w:pStyle w:val="BodyTextIndent"/>
              <w:spacing w:before="60" w:after="60"/>
              <w:ind w:left="0"/>
              <w:rPr>
                <w:rFonts w:cs="Arial"/>
                <w:sz w:val="18"/>
                <w:szCs w:val="18"/>
              </w:rPr>
            </w:pPr>
            <w:r w:rsidRPr="004A4690">
              <w:rPr>
                <w:rFonts w:cs="Arial"/>
                <w:sz w:val="18"/>
                <w:szCs w:val="18"/>
              </w:rPr>
              <w:t>Giấy tờ có giá, công cụ chuyển nhượng trên thị trường tiền tệ, chứng chỉ tiền gửi</w:t>
            </w:r>
          </w:p>
        </w:tc>
        <w:tc>
          <w:tcPr>
            <w:tcW w:w="630" w:type="dxa"/>
          </w:tcPr>
          <w:p w14:paraId="538C7147" w14:textId="523AE192" w:rsidR="00920415" w:rsidRPr="004A4690" w:rsidRDefault="00920415" w:rsidP="00920415">
            <w:pPr>
              <w:pStyle w:val="BodyTextIndent"/>
              <w:spacing w:before="60" w:after="60"/>
              <w:ind w:left="-115" w:right="-115"/>
              <w:jc w:val="center"/>
              <w:rPr>
                <w:rFonts w:cs="Arial"/>
                <w:sz w:val="18"/>
                <w:szCs w:val="18"/>
              </w:rPr>
            </w:pPr>
            <w:r w:rsidRPr="004A4690">
              <w:rPr>
                <w:rFonts w:cs="Arial"/>
                <w:sz w:val="18"/>
                <w:szCs w:val="18"/>
              </w:rPr>
              <w:t>0</w:t>
            </w:r>
          </w:p>
        </w:tc>
        <w:tc>
          <w:tcPr>
            <w:tcW w:w="1800" w:type="dxa"/>
          </w:tcPr>
          <w:p w14:paraId="4DE288FC" w14:textId="00D0590B" w:rsidR="00920415" w:rsidRPr="00C80A5B" w:rsidRDefault="00961574" w:rsidP="00920415">
            <w:pPr>
              <w:pStyle w:val="BodyTextIndent"/>
              <w:spacing w:before="60" w:after="60"/>
              <w:ind w:left="0"/>
              <w:jc w:val="right"/>
              <w:rPr>
                <w:rFonts w:cs="Arial"/>
                <w:sz w:val="18"/>
                <w:szCs w:val="18"/>
                <w:highlight w:val="yellow"/>
              </w:rPr>
            </w:pPr>
            <w:r>
              <w:rPr>
                <w:rFonts w:cs="Arial"/>
                <w:sz w:val="18"/>
                <w:szCs w:val="18"/>
              </w:rPr>
              <w:t>-</w:t>
            </w:r>
          </w:p>
        </w:tc>
        <w:tc>
          <w:tcPr>
            <w:tcW w:w="1772" w:type="dxa"/>
          </w:tcPr>
          <w:p w14:paraId="06ADFD5F" w14:textId="53F4A867" w:rsidR="00920415" w:rsidRPr="00C80A5B" w:rsidRDefault="00961574" w:rsidP="00920415">
            <w:pPr>
              <w:pStyle w:val="BodyTextIndent"/>
              <w:spacing w:before="60" w:after="60"/>
              <w:ind w:left="0"/>
              <w:jc w:val="right"/>
              <w:rPr>
                <w:rFonts w:cs="Arial"/>
                <w:sz w:val="18"/>
                <w:szCs w:val="18"/>
                <w:highlight w:val="yellow"/>
              </w:rPr>
            </w:pPr>
            <w:r>
              <w:rPr>
                <w:rFonts w:cs="Arial"/>
                <w:sz w:val="18"/>
                <w:szCs w:val="18"/>
              </w:rPr>
              <w:t>-</w:t>
            </w:r>
          </w:p>
        </w:tc>
      </w:tr>
      <w:tr w:rsidR="00B97E09" w:rsidRPr="004A4690" w14:paraId="4A1F34F5" w14:textId="77777777" w:rsidTr="004A4690">
        <w:tc>
          <w:tcPr>
            <w:tcW w:w="8157" w:type="dxa"/>
            <w:gridSpan w:val="5"/>
            <w:shd w:val="clear" w:color="auto" w:fill="D9D9D9" w:themeFill="background1" w:themeFillShade="D9"/>
          </w:tcPr>
          <w:p w14:paraId="643B1847" w14:textId="211BFAE6" w:rsidR="00B97E09" w:rsidRPr="004A4690" w:rsidRDefault="00B97E09" w:rsidP="004A4690">
            <w:pPr>
              <w:pStyle w:val="BodyTextIndent"/>
              <w:spacing w:before="60" w:after="60"/>
              <w:ind w:left="0"/>
              <w:rPr>
                <w:rFonts w:cs="Arial"/>
                <w:b/>
                <w:sz w:val="18"/>
                <w:szCs w:val="18"/>
              </w:rPr>
            </w:pPr>
            <w:r w:rsidRPr="004A4690">
              <w:rPr>
                <w:rFonts w:cs="Arial"/>
                <w:b/>
                <w:sz w:val="18"/>
                <w:szCs w:val="18"/>
              </w:rPr>
              <w:t>II. Trái phiếu Chính phủ</w:t>
            </w:r>
          </w:p>
        </w:tc>
      </w:tr>
      <w:tr w:rsidR="00920415" w:rsidRPr="004A4690" w14:paraId="65E223AC" w14:textId="77777777" w:rsidTr="00BC715A">
        <w:tc>
          <w:tcPr>
            <w:tcW w:w="625" w:type="dxa"/>
          </w:tcPr>
          <w:p w14:paraId="2A3F7AB0" w14:textId="2E370B0B" w:rsidR="00920415" w:rsidRPr="004A4690" w:rsidRDefault="00920415" w:rsidP="00920415">
            <w:pPr>
              <w:pStyle w:val="BodyTextIndent"/>
              <w:spacing w:before="60" w:after="60"/>
              <w:ind w:left="-115" w:right="-115"/>
              <w:jc w:val="center"/>
              <w:rPr>
                <w:rFonts w:cs="Arial"/>
                <w:sz w:val="18"/>
                <w:szCs w:val="18"/>
              </w:rPr>
            </w:pPr>
            <w:r w:rsidRPr="004A4690">
              <w:rPr>
                <w:rFonts w:cs="Arial"/>
                <w:sz w:val="18"/>
                <w:szCs w:val="18"/>
              </w:rPr>
              <w:t>4.</w:t>
            </w:r>
          </w:p>
        </w:tc>
        <w:tc>
          <w:tcPr>
            <w:tcW w:w="3330" w:type="dxa"/>
          </w:tcPr>
          <w:p w14:paraId="60528A0D" w14:textId="5F81CF22" w:rsidR="00920415" w:rsidRPr="004A4690" w:rsidRDefault="00920415" w:rsidP="00920415">
            <w:pPr>
              <w:pStyle w:val="BodyTextIndent"/>
              <w:spacing w:before="60" w:after="60"/>
              <w:ind w:left="0"/>
              <w:rPr>
                <w:rFonts w:cs="Arial"/>
                <w:sz w:val="18"/>
                <w:szCs w:val="18"/>
              </w:rPr>
            </w:pPr>
            <w:r w:rsidRPr="004A4690">
              <w:rPr>
                <w:rFonts w:cs="Arial"/>
                <w:sz w:val="18"/>
                <w:szCs w:val="18"/>
              </w:rPr>
              <w:t>Trái phiếu Chính phủ không trả lãi</w:t>
            </w:r>
          </w:p>
        </w:tc>
        <w:tc>
          <w:tcPr>
            <w:tcW w:w="630" w:type="dxa"/>
          </w:tcPr>
          <w:p w14:paraId="598705F0" w14:textId="37EC72EF" w:rsidR="00920415" w:rsidRPr="004A4690" w:rsidRDefault="00920415" w:rsidP="00920415">
            <w:pPr>
              <w:pStyle w:val="BodyTextIndent"/>
              <w:spacing w:before="60" w:after="60"/>
              <w:ind w:left="-115" w:right="-115"/>
              <w:jc w:val="center"/>
              <w:rPr>
                <w:rFonts w:cs="Arial"/>
                <w:sz w:val="18"/>
                <w:szCs w:val="18"/>
              </w:rPr>
            </w:pPr>
            <w:r w:rsidRPr="004A4690">
              <w:rPr>
                <w:rFonts w:cs="Arial"/>
                <w:sz w:val="18"/>
                <w:szCs w:val="18"/>
              </w:rPr>
              <w:t>0</w:t>
            </w:r>
          </w:p>
        </w:tc>
        <w:tc>
          <w:tcPr>
            <w:tcW w:w="1800" w:type="dxa"/>
          </w:tcPr>
          <w:p w14:paraId="2BFBB3A3" w14:textId="6BED541A" w:rsidR="00920415" w:rsidRPr="00C80A5B" w:rsidRDefault="00961574" w:rsidP="00920415">
            <w:pPr>
              <w:pStyle w:val="BodyTextIndent"/>
              <w:spacing w:before="60" w:after="60"/>
              <w:ind w:left="0"/>
              <w:jc w:val="right"/>
              <w:rPr>
                <w:rFonts w:cs="Arial"/>
                <w:sz w:val="18"/>
                <w:szCs w:val="18"/>
                <w:highlight w:val="yellow"/>
              </w:rPr>
            </w:pPr>
            <w:r>
              <w:rPr>
                <w:rFonts w:cs="Arial"/>
                <w:sz w:val="18"/>
                <w:szCs w:val="18"/>
              </w:rPr>
              <w:t>-</w:t>
            </w:r>
          </w:p>
        </w:tc>
        <w:tc>
          <w:tcPr>
            <w:tcW w:w="1772" w:type="dxa"/>
          </w:tcPr>
          <w:p w14:paraId="722739D2" w14:textId="0AC06934" w:rsidR="00920415" w:rsidRPr="00C80A5B" w:rsidRDefault="00961574" w:rsidP="00920415">
            <w:pPr>
              <w:pStyle w:val="BodyTextIndent"/>
              <w:spacing w:before="60" w:after="60"/>
              <w:ind w:left="0"/>
              <w:jc w:val="right"/>
              <w:rPr>
                <w:rFonts w:cs="Arial"/>
                <w:sz w:val="18"/>
                <w:szCs w:val="18"/>
                <w:highlight w:val="yellow"/>
              </w:rPr>
            </w:pPr>
            <w:r>
              <w:rPr>
                <w:rFonts w:cs="Arial"/>
                <w:sz w:val="18"/>
                <w:szCs w:val="18"/>
              </w:rPr>
              <w:t>-</w:t>
            </w:r>
          </w:p>
        </w:tc>
      </w:tr>
      <w:tr w:rsidR="00920415" w:rsidRPr="004A4690" w14:paraId="2B8AF722" w14:textId="77777777" w:rsidTr="00BC715A">
        <w:tc>
          <w:tcPr>
            <w:tcW w:w="625" w:type="dxa"/>
          </w:tcPr>
          <w:p w14:paraId="770D3A18" w14:textId="10AF6B5B" w:rsidR="00920415" w:rsidRPr="004A4690" w:rsidRDefault="00920415" w:rsidP="00920415">
            <w:pPr>
              <w:pStyle w:val="BodyTextIndent"/>
              <w:spacing w:before="60" w:after="60"/>
              <w:ind w:left="-115" w:right="-115"/>
              <w:jc w:val="center"/>
              <w:rPr>
                <w:rFonts w:cs="Arial"/>
                <w:sz w:val="18"/>
                <w:szCs w:val="18"/>
              </w:rPr>
            </w:pPr>
            <w:r w:rsidRPr="004A4690">
              <w:rPr>
                <w:rFonts w:cs="Arial"/>
                <w:sz w:val="18"/>
                <w:szCs w:val="18"/>
              </w:rPr>
              <w:t>5.</w:t>
            </w:r>
          </w:p>
        </w:tc>
        <w:tc>
          <w:tcPr>
            <w:tcW w:w="3330" w:type="dxa"/>
          </w:tcPr>
          <w:p w14:paraId="517A9B8F" w14:textId="29955CCE" w:rsidR="00920415" w:rsidRPr="004A4690" w:rsidRDefault="00920415" w:rsidP="00920415">
            <w:pPr>
              <w:pStyle w:val="BodyTextIndent"/>
              <w:spacing w:before="60" w:after="60"/>
              <w:ind w:left="0"/>
              <w:rPr>
                <w:rFonts w:cs="Arial"/>
                <w:sz w:val="18"/>
                <w:szCs w:val="18"/>
              </w:rPr>
            </w:pPr>
            <w:r w:rsidRPr="004A4690">
              <w:rPr>
                <w:rFonts w:cs="Arial"/>
                <w:sz w:val="18"/>
                <w:szCs w:val="18"/>
              </w:rPr>
              <w:t>Trái phiếu Chính phủ trả lãi suất cuống phiếu</w:t>
            </w:r>
          </w:p>
        </w:tc>
        <w:tc>
          <w:tcPr>
            <w:tcW w:w="630" w:type="dxa"/>
          </w:tcPr>
          <w:p w14:paraId="67AEAC11" w14:textId="05020CF3" w:rsidR="00920415" w:rsidRPr="004A4690" w:rsidRDefault="00920415" w:rsidP="00920415">
            <w:pPr>
              <w:pStyle w:val="BodyTextIndent"/>
              <w:spacing w:before="60" w:after="60"/>
              <w:ind w:left="-115" w:right="-115"/>
              <w:jc w:val="center"/>
              <w:rPr>
                <w:rFonts w:cs="Arial"/>
                <w:sz w:val="18"/>
                <w:szCs w:val="18"/>
              </w:rPr>
            </w:pPr>
            <w:r w:rsidRPr="004A4690">
              <w:rPr>
                <w:rFonts w:cs="Arial"/>
                <w:sz w:val="18"/>
                <w:szCs w:val="18"/>
              </w:rPr>
              <w:t>3</w:t>
            </w:r>
          </w:p>
        </w:tc>
        <w:tc>
          <w:tcPr>
            <w:tcW w:w="1800" w:type="dxa"/>
          </w:tcPr>
          <w:p w14:paraId="330BF054" w14:textId="129097D5" w:rsidR="00920415" w:rsidRPr="00C80A5B" w:rsidRDefault="00961574" w:rsidP="00920415">
            <w:pPr>
              <w:pStyle w:val="BodyTextIndent"/>
              <w:spacing w:before="60" w:after="60"/>
              <w:ind w:left="0"/>
              <w:jc w:val="right"/>
              <w:rPr>
                <w:rFonts w:cs="Arial"/>
                <w:sz w:val="18"/>
                <w:szCs w:val="18"/>
                <w:highlight w:val="yellow"/>
              </w:rPr>
            </w:pPr>
            <w:r>
              <w:rPr>
                <w:rFonts w:cs="Arial"/>
                <w:sz w:val="18"/>
                <w:szCs w:val="18"/>
              </w:rPr>
              <w:t>-</w:t>
            </w:r>
          </w:p>
        </w:tc>
        <w:tc>
          <w:tcPr>
            <w:tcW w:w="1772" w:type="dxa"/>
          </w:tcPr>
          <w:p w14:paraId="6C0F8C6C" w14:textId="501D72BC" w:rsidR="00920415" w:rsidRPr="00C80A5B" w:rsidRDefault="00961574" w:rsidP="00920415">
            <w:pPr>
              <w:pStyle w:val="BodyTextIndent"/>
              <w:spacing w:before="60" w:after="60"/>
              <w:ind w:left="0"/>
              <w:jc w:val="right"/>
              <w:rPr>
                <w:rFonts w:cs="Arial"/>
                <w:sz w:val="18"/>
                <w:szCs w:val="18"/>
                <w:highlight w:val="yellow"/>
              </w:rPr>
            </w:pPr>
            <w:r>
              <w:rPr>
                <w:rFonts w:cs="Arial"/>
                <w:sz w:val="18"/>
                <w:szCs w:val="18"/>
              </w:rPr>
              <w:t>-</w:t>
            </w:r>
          </w:p>
        </w:tc>
      </w:tr>
      <w:tr w:rsidR="00920415" w:rsidRPr="004A4690" w14:paraId="7DBB2397" w14:textId="77777777" w:rsidTr="00BC715A">
        <w:tc>
          <w:tcPr>
            <w:tcW w:w="625" w:type="dxa"/>
          </w:tcPr>
          <w:p w14:paraId="4BEACAB6" w14:textId="7DA7ECDE" w:rsidR="00920415" w:rsidRPr="004A4690" w:rsidRDefault="00920415" w:rsidP="00920415">
            <w:pPr>
              <w:pStyle w:val="BodyTextIndent"/>
              <w:spacing w:before="60" w:after="60"/>
              <w:ind w:left="-115" w:right="-115"/>
              <w:jc w:val="center"/>
              <w:rPr>
                <w:rFonts w:cs="Arial"/>
                <w:sz w:val="18"/>
                <w:szCs w:val="18"/>
              </w:rPr>
            </w:pPr>
            <w:r w:rsidRPr="004A4690">
              <w:rPr>
                <w:rFonts w:cs="Arial"/>
                <w:sz w:val="18"/>
                <w:szCs w:val="18"/>
              </w:rPr>
              <w:t>5.1</w:t>
            </w:r>
          </w:p>
        </w:tc>
        <w:tc>
          <w:tcPr>
            <w:tcW w:w="3330" w:type="dxa"/>
          </w:tcPr>
          <w:p w14:paraId="096F869B" w14:textId="3BF94E3C" w:rsidR="00920415" w:rsidRPr="001345A8" w:rsidRDefault="00920415" w:rsidP="00920415">
            <w:pPr>
              <w:pStyle w:val="BodyTextIndent"/>
              <w:spacing w:before="60" w:after="60"/>
              <w:ind w:left="0"/>
              <w:rPr>
                <w:rFonts w:cs="Arial"/>
                <w:sz w:val="18"/>
                <w:szCs w:val="18"/>
                <w:lang w:val="en-US"/>
              </w:rPr>
            </w:pPr>
            <w:r w:rsidRPr="004A4690">
              <w:rPr>
                <w:rFonts w:cs="Arial"/>
                <w:sz w:val="18"/>
                <w:szCs w:val="18"/>
              </w:rPr>
              <w:t>Trái phiếu Chính phủ, Trái phiếu Chính phủ các nước thuộc khối OECD hoặc được bảo lãnh bởi Chính phủ hoặc Ngân hàng Trung ương của các nước thuộc khối này, Trái phiếu được phát hành bởi các tổ chức quốc tế IBRD, ADB, IADB, AFDB, EIB và EBRD</w:t>
            </w:r>
            <w:r>
              <w:rPr>
                <w:rFonts w:cs="Arial"/>
                <w:sz w:val="18"/>
                <w:szCs w:val="18"/>
                <w:lang w:val="en-US"/>
              </w:rPr>
              <w:t xml:space="preserve">, </w:t>
            </w:r>
            <w:proofErr w:type="spellStart"/>
            <w:r>
              <w:rPr>
                <w:rFonts w:cs="Arial"/>
                <w:sz w:val="18"/>
                <w:szCs w:val="18"/>
                <w:lang w:val="en-US"/>
              </w:rPr>
              <w:t>Trái</w:t>
            </w:r>
            <w:proofErr w:type="spellEnd"/>
            <w:r>
              <w:rPr>
                <w:rFonts w:cs="Arial"/>
                <w:sz w:val="18"/>
                <w:szCs w:val="18"/>
                <w:lang w:val="en-US"/>
              </w:rPr>
              <w:t xml:space="preserve"> </w:t>
            </w:r>
            <w:proofErr w:type="spellStart"/>
            <w:r>
              <w:rPr>
                <w:rFonts w:cs="Arial"/>
                <w:sz w:val="18"/>
                <w:szCs w:val="18"/>
                <w:lang w:val="en-US"/>
              </w:rPr>
              <w:t>phiếu</w:t>
            </w:r>
            <w:proofErr w:type="spellEnd"/>
            <w:r>
              <w:rPr>
                <w:rFonts w:cs="Arial"/>
                <w:sz w:val="18"/>
                <w:szCs w:val="18"/>
                <w:lang w:val="en-US"/>
              </w:rPr>
              <w:t xml:space="preserve"> </w:t>
            </w:r>
            <w:proofErr w:type="spellStart"/>
            <w:r>
              <w:rPr>
                <w:rFonts w:cs="Arial"/>
                <w:sz w:val="18"/>
                <w:szCs w:val="18"/>
                <w:lang w:val="en-US"/>
              </w:rPr>
              <w:t>chính</w:t>
            </w:r>
            <w:proofErr w:type="spellEnd"/>
            <w:r>
              <w:rPr>
                <w:rFonts w:cs="Arial"/>
                <w:sz w:val="18"/>
                <w:szCs w:val="18"/>
                <w:lang w:val="en-US"/>
              </w:rPr>
              <w:t xml:space="preserve"> </w:t>
            </w:r>
            <w:proofErr w:type="spellStart"/>
            <w:r>
              <w:rPr>
                <w:rFonts w:cs="Arial"/>
                <w:sz w:val="18"/>
                <w:szCs w:val="18"/>
                <w:lang w:val="en-US"/>
              </w:rPr>
              <w:t>quyền</w:t>
            </w:r>
            <w:proofErr w:type="spellEnd"/>
            <w:r>
              <w:rPr>
                <w:rFonts w:cs="Arial"/>
                <w:sz w:val="18"/>
                <w:szCs w:val="18"/>
                <w:lang w:val="en-US"/>
              </w:rPr>
              <w:t xml:space="preserve"> </w:t>
            </w:r>
            <w:proofErr w:type="spellStart"/>
            <w:r>
              <w:rPr>
                <w:rFonts w:cs="Arial"/>
                <w:sz w:val="18"/>
                <w:szCs w:val="18"/>
                <w:lang w:val="en-US"/>
              </w:rPr>
              <w:t>địa</w:t>
            </w:r>
            <w:proofErr w:type="spellEnd"/>
            <w:r>
              <w:rPr>
                <w:rFonts w:cs="Arial"/>
                <w:sz w:val="18"/>
                <w:szCs w:val="18"/>
                <w:lang w:val="en-US"/>
              </w:rPr>
              <w:t xml:space="preserve"> </w:t>
            </w:r>
            <w:proofErr w:type="spellStart"/>
            <w:r>
              <w:rPr>
                <w:rFonts w:cs="Arial"/>
                <w:sz w:val="18"/>
                <w:szCs w:val="18"/>
                <w:lang w:val="en-US"/>
              </w:rPr>
              <w:t>phương</w:t>
            </w:r>
            <w:proofErr w:type="spellEnd"/>
          </w:p>
        </w:tc>
        <w:tc>
          <w:tcPr>
            <w:tcW w:w="630" w:type="dxa"/>
          </w:tcPr>
          <w:p w14:paraId="168B9DA9" w14:textId="08C9DCF1" w:rsidR="00920415" w:rsidRPr="004A4690" w:rsidRDefault="00920415" w:rsidP="00920415">
            <w:pPr>
              <w:pStyle w:val="BodyTextIndent"/>
              <w:spacing w:before="60" w:after="60"/>
              <w:ind w:left="-115" w:right="-115"/>
              <w:jc w:val="center"/>
              <w:rPr>
                <w:rFonts w:cs="Arial"/>
                <w:sz w:val="18"/>
                <w:szCs w:val="18"/>
              </w:rPr>
            </w:pPr>
            <w:r w:rsidRPr="004A4690">
              <w:rPr>
                <w:rFonts w:cs="Arial"/>
                <w:sz w:val="18"/>
                <w:szCs w:val="18"/>
              </w:rPr>
              <w:t>3</w:t>
            </w:r>
          </w:p>
        </w:tc>
        <w:tc>
          <w:tcPr>
            <w:tcW w:w="1800" w:type="dxa"/>
          </w:tcPr>
          <w:p w14:paraId="052C1C76" w14:textId="14C78485" w:rsidR="00920415" w:rsidRPr="00C80A5B" w:rsidRDefault="00961574" w:rsidP="00920415">
            <w:pPr>
              <w:pStyle w:val="BodyTextIndent"/>
              <w:spacing w:before="60" w:after="60"/>
              <w:ind w:left="0"/>
              <w:jc w:val="right"/>
              <w:rPr>
                <w:rFonts w:cs="Arial"/>
                <w:sz w:val="18"/>
                <w:szCs w:val="18"/>
                <w:highlight w:val="yellow"/>
              </w:rPr>
            </w:pPr>
            <w:r>
              <w:rPr>
                <w:rFonts w:cs="Arial"/>
                <w:sz w:val="18"/>
                <w:szCs w:val="18"/>
              </w:rPr>
              <w:t>-</w:t>
            </w:r>
          </w:p>
        </w:tc>
        <w:tc>
          <w:tcPr>
            <w:tcW w:w="1772" w:type="dxa"/>
          </w:tcPr>
          <w:p w14:paraId="084C99F6" w14:textId="45339D36" w:rsidR="00920415" w:rsidRPr="00C80A5B" w:rsidRDefault="00961574" w:rsidP="00920415">
            <w:pPr>
              <w:pStyle w:val="BodyTextIndent"/>
              <w:spacing w:before="60" w:after="60"/>
              <w:ind w:left="0"/>
              <w:jc w:val="right"/>
              <w:rPr>
                <w:rFonts w:cs="Arial"/>
                <w:sz w:val="18"/>
                <w:szCs w:val="18"/>
                <w:highlight w:val="yellow"/>
              </w:rPr>
            </w:pPr>
            <w:r>
              <w:rPr>
                <w:rFonts w:cs="Arial"/>
                <w:sz w:val="18"/>
                <w:szCs w:val="18"/>
              </w:rPr>
              <w:t>-</w:t>
            </w:r>
          </w:p>
        </w:tc>
      </w:tr>
    </w:tbl>
    <w:p w14:paraId="30580D75" w14:textId="3D0904A4" w:rsidR="00974B44" w:rsidRPr="004A4690" w:rsidRDefault="00974B44" w:rsidP="00DF2112">
      <w:pPr>
        <w:pStyle w:val="BodyTextIndent"/>
        <w:ind w:left="720"/>
        <w:rPr>
          <w:rFonts w:cs="Arial"/>
        </w:rPr>
      </w:pPr>
    </w:p>
    <w:p w14:paraId="66EC96E1" w14:textId="77777777" w:rsidR="00974B44" w:rsidRPr="004A4690" w:rsidRDefault="00974B44" w:rsidP="00DF2112">
      <w:pPr>
        <w:pStyle w:val="BodyTextIndent"/>
        <w:ind w:left="720"/>
        <w:rPr>
          <w:rFonts w:cs="Arial"/>
        </w:rPr>
        <w:sectPr w:rsidR="00974B44" w:rsidRPr="004A4690" w:rsidSect="00BE4612">
          <w:pgSz w:w="11909" w:h="16834" w:code="9"/>
          <w:pgMar w:top="1440" w:right="1440" w:bottom="862" w:left="1582" w:header="720" w:footer="578" w:gutter="0"/>
          <w:cols w:space="720"/>
          <w:docGrid w:linePitch="272"/>
        </w:sectPr>
      </w:pPr>
    </w:p>
    <w:p w14:paraId="160ECFF1" w14:textId="067BD10D" w:rsidR="00974B44" w:rsidRPr="004A4690" w:rsidRDefault="00974B44" w:rsidP="004A4690">
      <w:pPr>
        <w:pStyle w:val="Style1"/>
        <w:numPr>
          <w:ilvl w:val="0"/>
          <w:numId w:val="0"/>
        </w:numPr>
        <w:spacing w:after="0"/>
        <w:ind w:left="720" w:hanging="720"/>
        <w:rPr>
          <w:rFonts w:cs="Arial"/>
          <w:b w:val="0"/>
          <w:i w:val="0"/>
        </w:rPr>
      </w:pPr>
      <w:r w:rsidRPr="004A4690">
        <w:rPr>
          <w:rFonts w:cs="Arial"/>
          <w:i w:val="0"/>
        </w:rPr>
        <w:lastRenderedPageBreak/>
        <w:t>4.</w:t>
      </w:r>
      <w:r w:rsidR="004D0E2E" w:rsidRPr="004A4690">
        <w:rPr>
          <w:rFonts w:cs="Arial"/>
          <w:i w:val="0"/>
        </w:rPr>
        <w:tab/>
      </w:r>
      <w:r w:rsidR="00914214">
        <w:rPr>
          <w:rFonts w:cs="Arial"/>
          <w:i w:val="0"/>
          <w:lang w:val="en-US"/>
        </w:rPr>
        <w:t>BẢNG TÍNH</w:t>
      </w:r>
      <w:r w:rsidR="00914214" w:rsidRPr="004A4690">
        <w:rPr>
          <w:rFonts w:cs="Arial"/>
          <w:i w:val="0"/>
        </w:rPr>
        <w:t xml:space="preserve"> </w:t>
      </w:r>
      <w:r w:rsidRPr="004A4690">
        <w:rPr>
          <w:rFonts w:cs="Arial"/>
          <w:i w:val="0"/>
        </w:rPr>
        <w:t>GIÁ TRỊ RỦI RO THỊ TRƯỜNG</w:t>
      </w:r>
      <w:r w:rsidRPr="004A4690">
        <w:rPr>
          <w:rFonts w:cs="Arial"/>
          <w:b w:val="0"/>
          <w:i w:val="0"/>
        </w:rPr>
        <w:t xml:space="preserve"> (tiếp theo)</w:t>
      </w:r>
    </w:p>
    <w:p w14:paraId="514C0034" w14:textId="77777777" w:rsidR="00974B44" w:rsidRPr="004A4690" w:rsidRDefault="00974B44" w:rsidP="00974B44">
      <w:pPr>
        <w:pStyle w:val="BodyTextIndent"/>
        <w:ind w:left="720"/>
        <w:rPr>
          <w:rFonts w:cs="Arial"/>
        </w:rPr>
      </w:pPr>
    </w:p>
    <w:tbl>
      <w:tblPr>
        <w:tblStyle w:val="TableGrid"/>
        <w:tblW w:w="0" w:type="auto"/>
        <w:tblInd w:w="720" w:type="dxa"/>
        <w:tblLayout w:type="fixed"/>
        <w:tblLook w:val="04A0" w:firstRow="1" w:lastRow="0" w:firstColumn="1" w:lastColumn="0" w:noHBand="0" w:noVBand="1"/>
      </w:tblPr>
      <w:tblGrid>
        <w:gridCol w:w="625"/>
        <w:gridCol w:w="3330"/>
        <w:gridCol w:w="630"/>
        <w:gridCol w:w="1800"/>
        <w:gridCol w:w="1772"/>
      </w:tblGrid>
      <w:tr w:rsidR="00EB6D44" w:rsidRPr="007537D0" w14:paraId="0F0B3C26" w14:textId="77777777" w:rsidTr="00EB6D44">
        <w:tc>
          <w:tcPr>
            <w:tcW w:w="3955" w:type="dxa"/>
            <w:gridSpan w:val="2"/>
            <w:vMerge w:val="restart"/>
            <w:shd w:val="clear" w:color="auto" w:fill="BFBFBF" w:themeFill="background1" w:themeFillShade="BF"/>
            <w:vAlign w:val="center"/>
          </w:tcPr>
          <w:p w14:paraId="449931B5" w14:textId="77777777" w:rsidR="00EB6D44" w:rsidRPr="007537D0" w:rsidRDefault="00EB6D44" w:rsidP="00EB6D44">
            <w:pPr>
              <w:pStyle w:val="BodyTextIndent"/>
              <w:spacing w:before="60" w:after="60"/>
              <w:ind w:left="0"/>
              <w:rPr>
                <w:rFonts w:cs="Arial"/>
                <w:b/>
                <w:i/>
                <w:sz w:val="18"/>
                <w:szCs w:val="18"/>
              </w:rPr>
            </w:pPr>
            <w:r w:rsidRPr="007537D0">
              <w:rPr>
                <w:rFonts w:cs="Arial"/>
                <w:b/>
                <w:i/>
                <w:sz w:val="18"/>
                <w:szCs w:val="18"/>
              </w:rPr>
              <w:t>Các hạng mục đầu tư</w:t>
            </w:r>
          </w:p>
        </w:tc>
        <w:tc>
          <w:tcPr>
            <w:tcW w:w="630" w:type="dxa"/>
            <w:shd w:val="clear" w:color="auto" w:fill="BFBFBF" w:themeFill="background1" w:themeFillShade="BF"/>
          </w:tcPr>
          <w:p w14:paraId="4414C851" w14:textId="77777777" w:rsidR="00EB6D44" w:rsidRPr="007537D0" w:rsidRDefault="00EB6D44" w:rsidP="00EB6D44">
            <w:pPr>
              <w:pStyle w:val="BodyTextIndent"/>
              <w:spacing w:before="60"/>
              <w:ind w:left="-115" w:right="-115"/>
              <w:jc w:val="center"/>
              <w:rPr>
                <w:rFonts w:cs="Arial"/>
                <w:b/>
                <w:i/>
                <w:sz w:val="18"/>
                <w:szCs w:val="18"/>
              </w:rPr>
            </w:pPr>
            <w:r w:rsidRPr="007537D0">
              <w:rPr>
                <w:rFonts w:cs="Arial"/>
                <w:b/>
                <w:i/>
                <w:sz w:val="18"/>
                <w:szCs w:val="18"/>
              </w:rPr>
              <w:t>Hệ số rủi ro</w:t>
            </w:r>
          </w:p>
          <w:p w14:paraId="6C55A3EA" w14:textId="77777777" w:rsidR="00EB6D44" w:rsidRPr="007537D0" w:rsidRDefault="00EB6D44" w:rsidP="00EB6D44">
            <w:pPr>
              <w:pStyle w:val="BodyTextIndent"/>
              <w:spacing w:after="60"/>
              <w:ind w:left="-115" w:right="-115"/>
              <w:jc w:val="center"/>
              <w:rPr>
                <w:rFonts w:cs="Arial"/>
                <w:b/>
                <w:i/>
                <w:sz w:val="18"/>
                <w:szCs w:val="18"/>
              </w:rPr>
            </w:pPr>
            <w:r w:rsidRPr="007537D0">
              <w:rPr>
                <w:rFonts w:cs="Arial"/>
                <w:b/>
                <w:i/>
                <w:sz w:val="18"/>
                <w:szCs w:val="18"/>
              </w:rPr>
              <w:t>%</w:t>
            </w:r>
          </w:p>
        </w:tc>
        <w:tc>
          <w:tcPr>
            <w:tcW w:w="1800" w:type="dxa"/>
            <w:shd w:val="clear" w:color="auto" w:fill="BFBFBF" w:themeFill="background1" w:themeFillShade="BF"/>
            <w:vAlign w:val="bottom"/>
          </w:tcPr>
          <w:p w14:paraId="2C7E35B4" w14:textId="77777777" w:rsidR="00EB6D44" w:rsidRPr="007537D0" w:rsidRDefault="00EB6D44" w:rsidP="00EB6D44">
            <w:pPr>
              <w:pStyle w:val="BodyTextIndent"/>
              <w:spacing w:before="60"/>
              <w:ind w:left="0"/>
              <w:jc w:val="right"/>
              <w:rPr>
                <w:rFonts w:cs="Arial"/>
                <w:b/>
                <w:i/>
                <w:sz w:val="18"/>
                <w:szCs w:val="18"/>
              </w:rPr>
            </w:pPr>
            <w:r w:rsidRPr="007537D0">
              <w:rPr>
                <w:rFonts w:cs="Arial"/>
                <w:b/>
                <w:i/>
                <w:sz w:val="18"/>
                <w:szCs w:val="18"/>
              </w:rPr>
              <w:t>Quy mô rủi ro</w:t>
            </w:r>
          </w:p>
          <w:p w14:paraId="00DF113D" w14:textId="77777777" w:rsidR="00EB6D44" w:rsidRPr="007537D0" w:rsidRDefault="00EB6D44" w:rsidP="00EB6D44">
            <w:pPr>
              <w:pStyle w:val="BodyTextIndent"/>
              <w:spacing w:after="60"/>
              <w:ind w:left="0"/>
              <w:jc w:val="right"/>
              <w:rPr>
                <w:rFonts w:cs="Arial"/>
                <w:b/>
                <w:i/>
                <w:sz w:val="18"/>
                <w:szCs w:val="18"/>
              </w:rPr>
            </w:pPr>
            <w:r w:rsidRPr="007537D0">
              <w:rPr>
                <w:rFonts w:cs="Arial"/>
                <w:b/>
                <w:i/>
                <w:sz w:val="18"/>
                <w:szCs w:val="18"/>
              </w:rPr>
              <w:t>VND</w:t>
            </w:r>
          </w:p>
        </w:tc>
        <w:tc>
          <w:tcPr>
            <w:tcW w:w="1772" w:type="dxa"/>
            <w:shd w:val="clear" w:color="auto" w:fill="BFBFBF" w:themeFill="background1" w:themeFillShade="BF"/>
            <w:vAlign w:val="bottom"/>
          </w:tcPr>
          <w:p w14:paraId="08A4F248" w14:textId="77777777" w:rsidR="00EB6D44" w:rsidRPr="007537D0" w:rsidRDefault="00EB6D44" w:rsidP="00EB6D44">
            <w:pPr>
              <w:pStyle w:val="BodyTextIndent"/>
              <w:spacing w:before="60"/>
              <w:ind w:left="0"/>
              <w:jc w:val="right"/>
              <w:rPr>
                <w:rFonts w:cs="Arial"/>
                <w:b/>
                <w:i/>
                <w:sz w:val="18"/>
                <w:szCs w:val="18"/>
              </w:rPr>
            </w:pPr>
            <w:r w:rsidRPr="007537D0">
              <w:rPr>
                <w:rFonts w:cs="Arial"/>
                <w:b/>
                <w:i/>
                <w:sz w:val="18"/>
                <w:szCs w:val="18"/>
              </w:rPr>
              <w:t>Giá trị rủi ro</w:t>
            </w:r>
          </w:p>
          <w:p w14:paraId="3AEF7293" w14:textId="77777777" w:rsidR="00EB6D44" w:rsidRPr="007537D0" w:rsidRDefault="00EB6D44" w:rsidP="00EB6D44">
            <w:pPr>
              <w:pStyle w:val="BodyTextIndent"/>
              <w:spacing w:after="60"/>
              <w:ind w:left="0"/>
              <w:jc w:val="right"/>
              <w:rPr>
                <w:rFonts w:cs="Arial"/>
                <w:b/>
                <w:i/>
                <w:sz w:val="18"/>
                <w:szCs w:val="18"/>
              </w:rPr>
            </w:pPr>
            <w:r w:rsidRPr="007537D0">
              <w:rPr>
                <w:rFonts w:cs="Arial"/>
                <w:b/>
                <w:i/>
                <w:sz w:val="18"/>
                <w:szCs w:val="18"/>
              </w:rPr>
              <w:t>VND</w:t>
            </w:r>
          </w:p>
        </w:tc>
      </w:tr>
      <w:tr w:rsidR="00EB6D44" w:rsidRPr="007537D0" w14:paraId="78681011" w14:textId="77777777" w:rsidTr="00EB6D44">
        <w:tc>
          <w:tcPr>
            <w:tcW w:w="3955" w:type="dxa"/>
            <w:gridSpan w:val="2"/>
            <w:vMerge/>
            <w:shd w:val="clear" w:color="auto" w:fill="BFBFBF" w:themeFill="background1" w:themeFillShade="BF"/>
          </w:tcPr>
          <w:p w14:paraId="3D0F2538" w14:textId="77777777" w:rsidR="00EB6D44" w:rsidRPr="007537D0" w:rsidRDefault="00EB6D44" w:rsidP="00EB6D44">
            <w:pPr>
              <w:pStyle w:val="BodyTextIndent"/>
              <w:spacing w:before="60" w:after="60"/>
              <w:ind w:left="0"/>
              <w:rPr>
                <w:rFonts w:cs="Arial"/>
                <w:sz w:val="18"/>
                <w:szCs w:val="18"/>
              </w:rPr>
            </w:pPr>
          </w:p>
        </w:tc>
        <w:tc>
          <w:tcPr>
            <w:tcW w:w="630" w:type="dxa"/>
            <w:shd w:val="clear" w:color="auto" w:fill="BFBFBF" w:themeFill="background1" w:themeFillShade="BF"/>
          </w:tcPr>
          <w:p w14:paraId="09139DA7" w14:textId="77777777" w:rsidR="00EB6D44" w:rsidRPr="007537D0" w:rsidRDefault="00EB6D44" w:rsidP="00EB6D44">
            <w:pPr>
              <w:pStyle w:val="BodyTextIndent"/>
              <w:spacing w:before="60" w:after="60"/>
              <w:ind w:left="-115" w:right="-115"/>
              <w:jc w:val="center"/>
              <w:rPr>
                <w:rFonts w:cs="Arial"/>
                <w:b/>
                <w:i/>
                <w:sz w:val="18"/>
                <w:szCs w:val="18"/>
              </w:rPr>
            </w:pPr>
            <w:r w:rsidRPr="007537D0">
              <w:rPr>
                <w:rFonts w:cs="Arial"/>
                <w:b/>
                <w:i/>
                <w:sz w:val="18"/>
                <w:szCs w:val="18"/>
              </w:rPr>
              <w:t>(1)</w:t>
            </w:r>
          </w:p>
        </w:tc>
        <w:tc>
          <w:tcPr>
            <w:tcW w:w="1800" w:type="dxa"/>
            <w:shd w:val="clear" w:color="auto" w:fill="BFBFBF" w:themeFill="background1" w:themeFillShade="BF"/>
          </w:tcPr>
          <w:p w14:paraId="5093CE02" w14:textId="77777777" w:rsidR="00EB6D44" w:rsidRPr="007537D0" w:rsidRDefault="00EB6D44" w:rsidP="00EB6D44">
            <w:pPr>
              <w:pStyle w:val="BodyTextIndent"/>
              <w:spacing w:before="60" w:after="60"/>
              <w:ind w:left="0"/>
              <w:jc w:val="center"/>
              <w:rPr>
                <w:rFonts w:cs="Arial"/>
                <w:b/>
                <w:i/>
                <w:sz w:val="18"/>
                <w:szCs w:val="18"/>
              </w:rPr>
            </w:pPr>
            <w:r w:rsidRPr="007537D0">
              <w:rPr>
                <w:rFonts w:cs="Arial"/>
                <w:b/>
                <w:i/>
                <w:sz w:val="18"/>
                <w:szCs w:val="18"/>
              </w:rPr>
              <w:t>(2)</w:t>
            </w:r>
          </w:p>
        </w:tc>
        <w:tc>
          <w:tcPr>
            <w:tcW w:w="1772" w:type="dxa"/>
            <w:shd w:val="clear" w:color="auto" w:fill="BFBFBF" w:themeFill="background1" w:themeFillShade="BF"/>
          </w:tcPr>
          <w:p w14:paraId="5153015C" w14:textId="77777777" w:rsidR="00EB6D44" w:rsidRPr="007537D0" w:rsidRDefault="00EB6D44" w:rsidP="00EB6D44">
            <w:pPr>
              <w:pStyle w:val="BodyTextIndent"/>
              <w:spacing w:before="60" w:after="60"/>
              <w:ind w:left="0"/>
              <w:jc w:val="center"/>
              <w:rPr>
                <w:rFonts w:cs="Arial"/>
                <w:b/>
                <w:i/>
                <w:sz w:val="18"/>
                <w:szCs w:val="18"/>
              </w:rPr>
            </w:pPr>
            <w:r w:rsidRPr="007537D0">
              <w:rPr>
                <w:rFonts w:cs="Arial"/>
                <w:b/>
                <w:i/>
                <w:sz w:val="18"/>
                <w:szCs w:val="18"/>
              </w:rPr>
              <w:t>(3) = (1) x (2)</w:t>
            </w:r>
          </w:p>
        </w:tc>
      </w:tr>
      <w:tr w:rsidR="00EB6D44" w:rsidRPr="007537D0" w14:paraId="0CB47F7D" w14:textId="77777777" w:rsidTr="00EB6D44">
        <w:tc>
          <w:tcPr>
            <w:tcW w:w="8157" w:type="dxa"/>
            <w:gridSpan w:val="5"/>
            <w:shd w:val="clear" w:color="auto" w:fill="D9D9D9" w:themeFill="background1" w:themeFillShade="D9"/>
          </w:tcPr>
          <w:p w14:paraId="4B3D60B9" w14:textId="77777777" w:rsidR="00EB6D44" w:rsidRPr="007537D0" w:rsidRDefault="00EB6D44" w:rsidP="00EB6D44">
            <w:pPr>
              <w:pStyle w:val="BodyTextIndent"/>
              <w:spacing w:before="60" w:after="60"/>
              <w:ind w:left="0"/>
              <w:rPr>
                <w:rFonts w:cs="Arial"/>
                <w:b/>
                <w:sz w:val="18"/>
                <w:szCs w:val="18"/>
              </w:rPr>
            </w:pPr>
            <w:r w:rsidRPr="007537D0">
              <w:rPr>
                <w:rFonts w:cs="Arial"/>
                <w:b/>
                <w:sz w:val="18"/>
                <w:szCs w:val="18"/>
              </w:rPr>
              <w:t xml:space="preserve">III. Trái phiếu </w:t>
            </w:r>
            <w:r>
              <w:rPr>
                <w:rFonts w:cs="Arial"/>
                <w:b/>
                <w:sz w:val="18"/>
                <w:szCs w:val="18"/>
              </w:rPr>
              <w:t>các tổ chức tín dụng</w:t>
            </w:r>
          </w:p>
        </w:tc>
      </w:tr>
      <w:tr w:rsidR="00920415" w:rsidRPr="007537D0" w14:paraId="2B9C9E0F" w14:textId="77777777" w:rsidTr="00E973A7">
        <w:tc>
          <w:tcPr>
            <w:tcW w:w="625" w:type="dxa"/>
          </w:tcPr>
          <w:p w14:paraId="038B8F91" w14:textId="4DD021F0" w:rsidR="00920415" w:rsidRPr="00335B18" w:rsidRDefault="00920415" w:rsidP="00920415">
            <w:pPr>
              <w:pStyle w:val="BodyTextIndent"/>
              <w:spacing w:before="60" w:after="60"/>
              <w:ind w:left="-115" w:right="-115"/>
              <w:jc w:val="center"/>
              <w:rPr>
                <w:rFonts w:cs="Arial"/>
                <w:sz w:val="18"/>
                <w:szCs w:val="18"/>
                <w:lang w:val="en-US"/>
              </w:rPr>
            </w:pPr>
            <w:r>
              <w:rPr>
                <w:rFonts w:cs="Arial"/>
                <w:sz w:val="18"/>
                <w:szCs w:val="18"/>
              </w:rPr>
              <w:t>6.</w:t>
            </w:r>
            <w:r>
              <w:rPr>
                <w:rFonts w:cs="Arial"/>
                <w:sz w:val="18"/>
                <w:szCs w:val="18"/>
                <w:lang w:val="en-US"/>
              </w:rPr>
              <w:t>1</w:t>
            </w:r>
          </w:p>
        </w:tc>
        <w:tc>
          <w:tcPr>
            <w:tcW w:w="3330" w:type="dxa"/>
            <w:vAlign w:val="center"/>
          </w:tcPr>
          <w:p w14:paraId="1C0F6726" w14:textId="77777777" w:rsidR="00920415" w:rsidRPr="007537D0" w:rsidRDefault="00920415" w:rsidP="00920415">
            <w:pPr>
              <w:pStyle w:val="BodyTextIndent"/>
              <w:spacing w:before="60" w:after="60"/>
              <w:ind w:left="0"/>
              <w:rPr>
                <w:rFonts w:cs="Arial"/>
                <w:sz w:val="18"/>
                <w:szCs w:val="18"/>
              </w:rPr>
            </w:pPr>
            <w:r w:rsidRPr="00854DAD">
              <w:rPr>
                <w:rFonts w:cs="Arial"/>
                <w:sz w:val="18"/>
                <w:szCs w:val="18"/>
              </w:rPr>
              <w:t>Trái phiếu tổ chức tín dụng có thời gian đáo hạn còn lại dưới 1 năm, kể cả trái phiếu chuyển đổi</w:t>
            </w:r>
          </w:p>
        </w:tc>
        <w:tc>
          <w:tcPr>
            <w:tcW w:w="630" w:type="dxa"/>
            <w:vAlign w:val="bottom"/>
          </w:tcPr>
          <w:p w14:paraId="15F4DC7F" w14:textId="77777777" w:rsidR="00920415" w:rsidRPr="007537D0" w:rsidRDefault="00920415">
            <w:pPr>
              <w:pStyle w:val="BodyTextIndent"/>
              <w:spacing w:before="60" w:after="60"/>
              <w:ind w:left="-115" w:right="-115"/>
              <w:jc w:val="center"/>
              <w:rPr>
                <w:rFonts w:cs="Arial"/>
                <w:sz w:val="18"/>
                <w:szCs w:val="18"/>
              </w:rPr>
            </w:pPr>
            <w:r>
              <w:rPr>
                <w:rFonts w:cs="Arial"/>
                <w:sz w:val="18"/>
                <w:szCs w:val="18"/>
              </w:rPr>
              <w:t>3</w:t>
            </w:r>
          </w:p>
        </w:tc>
        <w:tc>
          <w:tcPr>
            <w:tcW w:w="1800" w:type="dxa"/>
            <w:vAlign w:val="bottom"/>
          </w:tcPr>
          <w:p w14:paraId="6DBBB6BF" w14:textId="6822F19D" w:rsidR="00920415" w:rsidRPr="007537D0" w:rsidRDefault="00961574">
            <w:pPr>
              <w:pStyle w:val="BodyTextIndent"/>
              <w:spacing w:before="60" w:after="60"/>
              <w:ind w:left="0"/>
              <w:jc w:val="right"/>
              <w:rPr>
                <w:rFonts w:cs="Arial"/>
                <w:sz w:val="18"/>
                <w:szCs w:val="18"/>
              </w:rPr>
            </w:pPr>
            <w:r>
              <w:rPr>
                <w:rFonts w:cs="Arial"/>
                <w:sz w:val="18"/>
                <w:szCs w:val="18"/>
              </w:rPr>
              <w:t>-</w:t>
            </w:r>
          </w:p>
        </w:tc>
        <w:tc>
          <w:tcPr>
            <w:tcW w:w="1772" w:type="dxa"/>
            <w:vAlign w:val="bottom"/>
          </w:tcPr>
          <w:p w14:paraId="555EA995" w14:textId="1F9BFB70" w:rsidR="00920415" w:rsidRPr="007537D0" w:rsidRDefault="00961574">
            <w:pPr>
              <w:pStyle w:val="BodyTextIndent"/>
              <w:spacing w:before="60" w:after="60"/>
              <w:ind w:left="0"/>
              <w:jc w:val="right"/>
              <w:rPr>
                <w:rFonts w:cs="Arial"/>
                <w:sz w:val="18"/>
                <w:szCs w:val="18"/>
              </w:rPr>
            </w:pPr>
            <w:r>
              <w:rPr>
                <w:rFonts w:cs="Arial"/>
                <w:sz w:val="18"/>
                <w:szCs w:val="18"/>
              </w:rPr>
              <w:t>-</w:t>
            </w:r>
          </w:p>
        </w:tc>
      </w:tr>
      <w:tr w:rsidR="00920415" w:rsidRPr="007537D0" w14:paraId="485DF953" w14:textId="77777777" w:rsidTr="00E973A7">
        <w:tc>
          <w:tcPr>
            <w:tcW w:w="625" w:type="dxa"/>
          </w:tcPr>
          <w:p w14:paraId="326872A0" w14:textId="7E2188BB" w:rsidR="00920415" w:rsidRPr="007537D0" w:rsidRDefault="00920415" w:rsidP="00920415">
            <w:pPr>
              <w:pStyle w:val="BodyTextIndent"/>
              <w:spacing w:before="60" w:after="60"/>
              <w:ind w:left="-115" w:right="-115"/>
              <w:jc w:val="center"/>
              <w:rPr>
                <w:rFonts w:cs="Arial"/>
                <w:sz w:val="18"/>
                <w:szCs w:val="18"/>
              </w:rPr>
            </w:pPr>
            <w:r w:rsidRPr="005B66AF">
              <w:rPr>
                <w:rFonts w:cs="Arial"/>
                <w:sz w:val="18"/>
                <w:szCs w:val="18"/>
              </w:rPr>
              <w:t>6.</w:t>
            </w:r>
            <w:r>
              <w:rPr>
                <w:rFonts w:cs="Arial"/>
                <w:sz w:val="18"/>
                <w:szCs w:val="18"/>
                <w:lang w:val="en-US"/>
              </w:rPr>
              <w:t>2</w:t>
            </w:r>
          </w:p>
        </w:tc>
        <w:tc>
          <w:tcPr>
            <w:tcW w:w="3330" w:type="dxa"/>
            <w:vAlign w:val="center"/>
          </w:tcPr>
          <w:p w14:paraId="6C024169" w14:textId="77777777" w:rsidR="00920415" w:rsidRPr="007537D0" w:rsidRDefault="00920415" w:rsidP="00920415">
            <w:pPr>
              <w:pStyle w:val="BodyTextIndent"/>
              <w:spacing w:before="60" w:after="60"/>
              <w:ind w:left="0"/>
              <w:rPr>
                <w:rFonts w:cs="Arial"/>
                <w:sz w:val="18"/>
                <w:szCs w:val="18"/>
              </w:rPr>
            </w:pPr>
            <w:r w:rsidRPr="00854DAD">
              <w:rPr>
                <w:rFonts w:cs="Arial"/>
                <w:sz w:val="18"/>
                <w:szCs w:val="18"/>
              </w:rPr>
              <w:t>Trái phiếu tổ chức tín dụng có thời gian đáo hạn còn lại từ 1 năm đến dưới 3 năm, kể cả trái phiếu chuyển đổi</w:t>
            </w:r>
          </w:p>
        </w:tc>
        <w:tc>
          <w:tcPr>
            <w:tcW w:w="630" w:type="dxa"/>
            <w:vAlign w:val="bottom"/>
          </w:tcPr>
          <w:p w14:paraId="2D943874" w14:textId="77777777" w:rsidR="00920415" w:rsidRPr="007537D0" w:rsidRDefault="00920415">
            <w:pPr>
              <w:pStyle w:val="BodyTextIndent"/>
              <w:spacing w:before="60" w:after="60"/>
              <w:ind w:left="-115" w:right="-115"/>
              <w:jc w:val="center"/>
              <w:rPr>
                <w:rFonts w:cs="Arial"/>
                <w:sz w:val="18"/>
                <w:szCs w:val="18"/>
              </w:rPr>
            </w:pPr>
            <w:r>
              <w:rPr>
                <w:rFonts w:cs="Arial"/>
                <w:sz w:val="18"/>
                <w:szCs w:val="18"/>
              </w:rPr>
              <w:t>8</w:t>
            </w:r>
          </w:p>
        </w:tc>
        <w:tc>
          <w:tcPr>
            <w:tcW w:w="1800" w:type="dxa"/>
            <w:vAlign w:val="bottom"/>
          </w:tcPr>
          <w:p w14:paraId="2A4695C8" w14:textId="3E09C4A4" w:rsidR="00920415" w:rsidRPr="007537D0" w:rsidRDefault="00961574">
            <w:pPr>
              <w:pStyle w:val="BodyTextIndent"/>
              <w:spacing w:before="60" w:after="60"/>
              <w:ind w:left="0"/>
              <w:jc w:val="right"/>
              <w:rPr>
                <w:rFonts w:cs="Arial"/>
                <w:sz w:val="18"/>
                <w:szCs w:val="18"/>
              </w:rPr>
            </w:pPr>
            <w:r>
              <w:rPr>
                <w:rFonts w:cs="Arial"/>
                <w:sz w:val="18"/>
                <w:szCs w:val="18"/>
              </w:rPr>
              <w:t>-</w:t>
            </w:r>
          </w:p>
        </w:tc>
        <w:tc>
          <w:tcPr>
            <w:tcW w:w="1772" w:type="dxa"/>
            <w:vAlign w:val="bottom"/>
          </w:tcPr>
          <w:p w14:paraId="70ECD2C0" w14:textId="17C98FF6" w:rsidR="00920415" w:rsidRPr="007537D0" w:rsidRDefault="00961574">
            <w:pPr>
              <w:pStyle w:val="BodyTextIndent"/>
              <w:spacing w:before="60" w:after="60"/>
              <w:ind w:left="0"/>
              <w:jc w:val="right"/>
              <w:rPr>
                <w:rFonts w:cs="Arial"/>
                <w:sz w:val="18"/>
                <w:szCs w:val="18"/>
              </w:rPr>
            </w:pPr>
            <w:r>
              <w:rPr>
                <w:rFonts w:cs="Arial"/>
                <w:sz w:val="18"/>
                <w:szCs w:val="18"/>
              </w:rPr>
              <w:t>-</w:t>
            </w:r>
          </w:p>
        </w:tc>
      </w:tr>
      <w:tr w:rsidR="00920415" w:rsidRPr="007537D0" w14:paraId="79A86B55" w14:textId="77777777" w:rsidTr="00E973A7">
        <w:tc>
          <w:tcPr>
            <w:tcW w:w="625" w:type="dxa"/>
          </w:tcPr>
          <w:p w14:paraId="5832BC71" w14:textId="52765C6E" w:rsidR="00920415" w:rsidRPr="007537D0" w:rsidRDefault="00920415" w:rsidP="00920415">
            <w:pPr>
              <w:pStyle w:val="BodyTextIndent"/>
              <w:spacing w:before="60" w:after="60"/>
              <w:ind w:left="-115" w:right="-115"/>
              <w:jc w:val="center"/>
              <w:rPr>
                <w:rFonts w:cs="Arial"/>
                <w:sz w:val="18"/>
                <w:szCs w:val="18"/>
              </w:rPr>
            </w:pPr>
            <w:r w:rsidRPr="005B66AF">
              <w:rPr>
                <w:rFonts w:cs="Arial"/>
                <w:sz w:val="18"/>
                <w:szCs w:val="18"/>
              </w:rPr>
              <w:t>6.</w:t>
            </w:r>
            <w:r>
              <w:rPr>
                <w:rFonts w:cs="Arial"/>
                <w:sz w:val="18"/>
                <w:szCs w:val="18"/>
                <w:lang w:val="en-US"/>
              </w:rPr>
              <w:t>3</w:t>
            </w:r>
          </w:p>
        </w:tc>
        <w:tc>
          <w:tcPr>
            <w:tcW w:w="3330" w:type="dxa"/>
            <w:vAlign w:val="center"/>
          </w:tcPr>
          <w:p w14:paraId="2D742C58" w14:textId="77777777" w:rsidR="00920415" w:rsidRPr="007537D0" w:rsidRDefault="00920415" w:rsidP="00920415">
            <w:pPr>
              <w:pStyle w:val="BodyTextIndent"/>
              <w:spacing w:before="60" w:after="60"/>
              <w:ind w:left="0"/>
              <w:rPr>
                <w:rFonts w:cs="Arial"/>
                <w:sz w:val="18"/>
                <w:szCs w:val="18"/>
              </w:rPr>
            </w:pPr>
            <w:r w:rsidRPr="00854DAD">
              <w:rPr>
                <w:rFonts w:cs="Arial"/>
                <w:sz w:val="18"/>
                <w:szCs w:val="18"/>
              </w:rPr>
              <w:t>Trái phiếu tổ chức tín dụng có thời gian đáo hạn còn lại từ 3 năm đến dưới 5 năm, kể cả trái phiếu chuyển đổi</w:t>
            </w:r>
          </w:p>
        </w:tc>
        <w:tc>
          <w:tcPr>
            <w:tcW w:w="630" w:type="dxa"/>
            <w:vAlign w:val="bottom"/>
          </w:tcPr>
          <w:p w14:paraId="5CD5F805" w14:textId="77777777" w:rsidR="00920415" w:rsidRPr="007537D0" w:rsidRDefault="00920415">
            <w:pPr>
              <w:pStyle w:val="BodyTextIndent"/>
              <w:spacing w:before="60" w:after="60"/>
              <w:ind w:left="-115" w:right="-115"/>
              <w:jc w:val="center"/>
              <w:rPr>
                <w:rFonts w:cs="Arial"/>
                <w:sz w:val="18"/>
                <w:szCs w:val="18"/>
              </w:rPr>
            </w:pPr>
            <w:r>
              <w:rPr>
                <w:rFonts w:cs="Arial"/>
                <w:sz w:val="18"/>
                <w:szCs w:val="18"/>
              </w:rPr>
              <w:t>10</w:t>
            </w:r>
          </w:p>
        </w:tc>
        <w:tc>
          <w:tcPr>
            <w:tcW w:w="1800" w:type="dxa"/>
            <w:vAlign w:val="bottom"/>
          </w:tcPr>
          <w:p w14:paraId="1798BFAB" w14:textId="2AA495AD" w:rsidR="00920415" w:rsidRPr="007537D0" w:rsidRDefault="00961574">
            <w:pPr>
              <w:pStyle w:val="BodyTextIndent"/>
              <w:spacing w:before="60" w:after="60"/>
              <w:ind w:left="0"/>
              <w:jc w:val="right"/>
              <w:rPr>
                <w:rFonts w:cs="Arial"/>
                <w:sz w:val="18"/>
                <w:szCs w:val="18"/>
              </w:rPr>
            </w:pPr>
            <w:r>
              <w:rPr>
                <w:rFonts w:cs="Arial"/>
                <w:sz w:val="18"/>
                <w:szCs w:val="18"/>
              </w:rPr>
              <w:t>-</w:t>
            </w:r>
          </w:p>
        </w:tc>
        <w:tc>
          <w:tcPr>
            <w:tcW w:w="1772" w:type="dxa"/>
            <w:vAlign w:val="bottom"/>
          </w:tcPr>
          <w:p w14:paraId="59FDD385" w14:textId="070EE85D" w:rsidR="00920415" w:rsidRPr="007537D0" w:rsidRDefault="00961574">
            <w:pPr>
              <w:pStyle w:val="BodyTextIndent"/>
              <w:spacing w:before="60" w:after="60"/>
              <w:ind w:left="0"/>
              <w:jc w:val="right"/>
              <w:rPr>
                <w:rFonts w:cs="Arial"/>
                <w:sz w:val="18"/>
                <w:szCs w:val="18"/>
              </w:rPr>
            </w:pPr>
            <w:r>
              <w:rPr>
                <w:rFonts w:cs="Arial"/>
                <w:sz w:val="18"/>
                <w:szCs w:val="18"/>
              </w:rPr>
              <w:t>-</w:t>
            </w:r>
          </w:p>
        </w:tc>
      </w:tr>
      <w:tr w:rsidR="00920415" w:rsidRPr="007537D0" w14:paraId="6569C66C" w14:textId="77777777" w:rsidTr="00E973A7">
        <w:tc>
          <w:tcPr>
            <w:tcW w:w="625" w:type="dxa"/>
          </w:tcPr>
          <w:p w14:paraId="4D2A89CC" w14:textId="302ABF34" w:rsidR="00920415" w:rsidRPr="007537D0" w:rsidRDefault="00920415" w:rsidP="00920415">
            <w:pPr>
              <w:pStyle w:val="BodyTextIndent"/>
              <w:spacing w:before="60" w:after="60"/>
              <w:ind w:left="-115" w:right="-115"/>
              <w:jc w:val="center"/>
              <w:rPr>
                <w:rFonts w:cs="Arial"/>
                <w:sz w:val="18"/>
                <w:szCs w:val="18"/>
              </w:rPr>
            </w:pPr>
            <w:r w:rsidRPr="005B66AF">
              <w:rPr>
                <w:rFonts w:cs="Arial"/>
                <w:sz w:val="18"/>
                <w:szCs w:val="18"/>
              </w:rPr>
              <w:t>6.</w:t>
            </w:r>
            <w:r>
              <w:rPr>
                <w:rFonts w:cs="Arial"/>
                <w:sz w:val="18"/>
                <w:szCs w:val="18"/>
                <w:lang w:val="en-US"/>
              </w:rPr>
              <w:t>4</w:t>
            </w:r>
          </w:p>
        </w:tc>
        <w:tc>
          <w:tcPr>
            <w:tcW w:w="3330" w:type="dxa"/>
            <w:vAlign w:val="center"/>
          </w:tcPr>
          <w:p w14:paraId="73F542EE" w14:textId="77777777" w:rsidR="00920415" w:rsidRPr="007537D0" w:rsidRDefault="00920415" w:rsidP="00920415">
            <w:pPr>
              <w:pStyle w:val="BodyTextIndent"/>
              <w:spacing w:before="60" w:after="60"/>
              <w:ind w:left="0"/>
              <w:rPr>
                <w:rFonts w:cs="Arial"/>
                <w:sz w:val="18"/>
                <w:szCs w:val="18"/>
              </w:rPr>
            </w:pPr>
            <w:r w:rsidRPr="00854DAD">
              <w:rPr>
                <w:rFonts w:cs="Arial"/>
                <w:sz w:val="18"/>
                <w:szCs w:val="18"/>
              </w:rPr>
              <w:t>Trái phiếu tổ chức tín dụng có thời gian đáo hạn còn lại từ 5 năm trở lên, kể cả trái phiếu chuyển đổi</w:t>
            </w:r>
          </w:p>
        </w:tc>
        <w:tc>
          <w:tcPr>
            <w:tcW w:w="630" w:type="dxa"/>
            <w:vAlign w:val="bottom"/>
          </w:tcPr>
          <w:p w14:paraId="23158CEA" w14:textId="77777777" w:rsidR="00920415" w:rsidRPr="007537D0" w:rsidRDefault="00920415">
            <w:pPr>
              <w:pStyle w:val="BodyTextIndent"/>
              <w:spacing w:before="60" w:after="60"/>
              <w:ind w:left="-115" w:right="-115"/>
              <w:jc w:val="center"/>
              <w:rPr>
                <w:rFonts w:cs="Arial"/>
                <w:sz w:val="18"/>
                <w:szCs w:val="18"/>
              </w:rPr>
            </w:pPr>
            <w:r>
              <w:rPr>
                <w:rFonts w:cs="Arial"/>
                <w:sz w:val="18"/>
                <w:szCs w:val="18"/>
              </w:rPr>
              <w:t>15</w:t>
            </w:r>
          </w:p>
        </w:tc>
        <w:tc>
          <w:tcPr>
            <w:tcW w:w="1800" w:type="dxa"/>
            <w:vAlign w:val="bottom"/>
          </w:tcPr>
          <w:p w14:paraId="0CCBA894" w14:textId="61F4FB72" w:rsidR="00920415" w:rsidRPr="007537D0" w:rsidRDefault="00961574">
            <w:pPr>
              <w:pStyle w:val="BodyTextIndent"/>
              <w:spacing w:before="60" w:after="60"/>
              <w:ind w:left="0"/>
              <w:jc w:val="right"/>
              <w:rPr>
                <w:rFonts w:cs="Arial"/>
                <w:sz w:val="18"/>
                <w:szCs w:val="18"/>
              </w:rPr>
            </w:pPr>
            <w:r>
              <w:rPr>
                <w:rFonts w:cs="Arial"/>
                <w:sz w:val="18"/>
                <w:szCs w:val="18"/>
              </w:rPr>
              <w:t>-</w:t>
            </w:r>
          </w:p>
        </w:tc>
        <w:tc>
          <w:tcPr>
            <w:tcW w:w="1772" w:type="dxa"/>
            <w:vAlign w:val="bottom"/>
          </w:tcPr>
          <w:p w14:paraId="7C0EF8C0" w14:textId="0E5F1F15" w:rsidR="00920415" w:rsidRPr="007537D0" w:rsidRDefault="00961574">
            <w:pPr>
              <w:pStyle w:val="BodyTextIndent"/>
              <w:spacing w:before="60" w:after="60"/>
              <w:ind w:left="0"/>
              <w:jc w:val="right"/>
              <w:rPr>
                <w:rFonts w:cs="Arial"/>
                <w:sz w:val="18"/>
                <w:szCs w:val="18"/>
              </w:rPr>
            </w:pPr>
            <w:r>
              <w:rPr>
                <w:rFonts w:cs="Arial"/>
                <w:sz w:val="18"/>
                <w:szCs w:val="18"/>
              </w:rPr>
              <w:t>-</w:t>
            </w:r>
          </w:p>
        </w:tc>
      </w:tr>
      <w:tr w:rsidR="00EB6D44" w:rsidRPr="007537D0" w14:paraId="3981F3A8" w14:textId="77777777" w:rsidTr="00EB6D44">
        <w:tc>
          <w:tcPr>
            <w:tcW w:w="8157" w:type="dxa"/>
            <w:gridSpan w:val="5"/>
            <w:shd w:val="clear" w:color="auto" w:fill="D9D9D9" w:themeFill="background1" w:themeFillShade="D9"/>
          </w:tcPr>
          <w:p w14:paraId="25EE13FF" w14:textId="77777777" w:rsidR="00EB6D44" w:rsidRPr="007537D0" w:rsidRDefault="00EB6D44" w:rsidP="00EB6D44">
            <w:pPr>
              <w:pStyle w:val="BodyTextIndent"/>
              <w:spacing w:before="60" w:after="60"/>
              <w:ind w:left="0"/>
              <w:rPr>
                <w:rFonts w:cs="Arial"/>
                <w:sz w:val="18"/>
                <w:szCs w:val="18"/>
              </w:rPr>
            </w:pPr>
            <w:r w:rsidRPr="007537D0">
              <w:rPr>
                <w:rFonts w:cs="Arial"/>
                <w:b/>
                <w:sz w:val="18"/>
                <w:szCs w:val="18"/>
              </w:rPr>
              <w:t>I</w:t>
            </w:r>
            <w:r>
              <w:rPr>
                <w:rFonts w:cs="Arial"/>
                <w:b/>
                <w:sz w:val="18"/>
                <w:szCs w:val="18"/>
              </w:rPr>
              <w:t>V</w:t>
            </w:r>
            <w:r w:rsidRPr="007537D0">
              <w:rPr>
                <w:rFonts w:cs="Arial"/>
                <w:b/>
                <w:sz w:val="18"/>
                <w:szCs w:val="18"/>
              </w:rPr>
              <w:t>. Trái phiếu doanh nghiệp</w:t>
            </w:r>
          </w:p>
        </w:tc>
      </w:tr>
      <w:tr w:rsidR="007960C4" w:rsidRPr="007537D0" w14:paraId="033ADF8F" w14:textId="77777777" w:rsidTr="00A53F18">
        <w:tc>
          <w:tcPr>
            <w:tcW w:w="8157" w:type="dxa"/>
            <w:gridSpan w:val="5"/>
            <w:shd w:val="clear" w:color="auto" w:fill="D9D9D9" w:themeFill="background1" w:themeFillShade="D9"/>
          </w:tcPr>
          <w:p w14:paraId="0E84443F" w14:textId="4D6C4D08" w:rsidR="007960C4" w:rsidRPr="00335B18" w:rsidRDefault="007960C4" w:rsidP="00A53F18">
            <w:pPr>
              <w:pStyle w:val="BodyTextIndent"/>
              <w:spacing w:before="60" w:after="60"/>
              <w:ind w:left="0"/>
              <w:rPr>
                <w:rFonts w:cs="Arial"/>
                <w:sz w:val="18"/>
                <w:szCs w:val="18"/>
                <w:lang w:val="en-US"/>
              </w:rPr>
            </w:pPr>
            <w:r w:rsidRPr="007537D0">
              <w:rPr>
                <w:rFonts w:cs="Arial"/>
                <w:b/>
                <w:sz w:val="18"/>
                <w:szCs w:val="18"/>
              </w:rPr>
              <w:t>Trái phiếu doanh nghiệp</w:t>
            </w:r>
            <w:r>
              <w:rPr>
                <w:rFonts w:cs="Arial"/>
                <w:b/>
                <w:sz w:val="18"/>
                <w:szCs w:val="18"/>
                <w:lang w:val="en-US"/>
              </w:rPr>
              <w:t xml:space="preserve"> </w:t>
            </w:r>
            <w:proofErr w:type="spellStart"/>
            <w:r>
              <w:rPr>
                <w:rFonts w:cs="Arial"/>
                <w:b/>
                <w:sz w:val="18"/>
                <w:szCs w:val="18"/>
                <w:lang w:val="en-US"/>
              </w:rPr>
              <w:t>niêm</w:t>
            </w:r>
            <w:proofErr w:type="spellEnd"/>
            <w:r>
              <w:rPr>
                <w:rFonts w:cs="Arial"/>
                <w:b/>
                <w:sz w:val="18"/>
                <w:szCs w:val="18"/>
                <w:lang w:val="en-US"/>
              </w:rPr>
              <w:t xml:space="preserve"> </w:t>
            </w:r>
            <w:proofErr w:type="spellStart"/>
            <w:r>
              <w:rPr>
                <w:rFonts w:cs="Arial"/>
                <w:b/>
                <w:sz w:val="18"/>
                <w:szCs w:val="18"/>
                <w:lang w:val="en-US"/>
              </w:rPr>
              <w:t>yết</w:t>
            </w:r>
            <w:proofErr w:type="spellEnd"/>
          </w:p>
        </w:tc>
      </w:tr>
      <w:tr w:rsidR="00920415" w:rsidRPr="007537D0" w14:paraId="78DF21E8" w14:textId="77777777" w:rsidTr="00E973A7">
        <w:tc>
          <w:tcPr>
            <w:tcW w:w="625" w:type="dxa"/>
          </w:tcPr>
          <w:p w14:paraId="2836878F" w14:textId="3D5E780F" w:rsidR="00920415" w:rsidRPr="007537D0" w:rsidRDefault="00920415" w:rsidP="00920415">
            <w:pPr>
              <w:pStyle w:val="BodyTextIndent"/>
              <w:spacing w:before="60" w:after="60"/>
              <w:ind w:left="-115" w:right="-115"/>
              <w:jc w:val="center"/>
              <w:rPr>
                <w:rFonts w:cs="Arial"/>
                <w:sz w:val="18"/>
                <w:szCs w:val="18"/>
              </w:rPr>
            </w:pPr>
            <w:r>
              <w:rPr>
                <w:rFonts w:cs="Arial"/>
                <w:sz w:val="18"/>
                <w:szCs w:val="18"/>
                <w:lang w:val="en-US"/>
              </w:rPr>
              <w:t>7</w:t>
            </w:r>
            <w:r>
              <w:rPr>
                <w:rFonts w:cs="Arial"/>
                <w:sz w:val="18"/>
                <w:szCs w:val="18"/>
              </w:rPr>
              <w:t>.</w:t>
            </w:r>
            <w:r>
              <w:rPr>
                <w:rFonts w:cs="Arial"/>
                <w:sz w:val="18"/>
                <w:szCs w:val="18"/>
                <w:lang w:val="en-US"/>
              </w:rPr>
              <w:t>1</w:t>
            </w:r>
          </w:p>
        </w:tc>
        <w:tc>
          <w:tcPr>
            <w:tcW w:w="3330" w:type="dxa"/>
          </w:tcPr>
          <w:p w14:paraId="4EFB3497" w14:textId="77777777" w:rsidR="00920415" w:rsidRPr="007537D0" w:rsidRDefault="00920415" w:rsidP="00920415">
            <w:pPr>
              <w:pStyle w:val="BodyTextIndent"/>
              <w:spacing w:before="60" w:after="60"/>
              <w:ind w:left="0"/>
              <w:rPr>
                <w:rFonts w:cs="Arial"/>
                <w:sz w:val="18"/>
                <w:szCs w:val="18"/>
              </w:rPr>
            </w:pPr>
            <w:r w:rsidRPr="007537D0">
              <w:rPr>
                <w:rFonts w:cs="Arial"/>
                <w:sz w:val="18"/>
                <w:szCs w:val="18"/>
              </w:rPr>
              <w:t>Trái phiếu niêm yết có thời gian đáo hạn còn lại dưới 1 năm, kể cả trái phiếu chuyển đổi</w:t>
            </w:r>
          </w:p>
        </w:tc>
        <w:tc>
          <w:tcPr>
            <w:tcW w:w="630" w:type="dxa"/>
            <w:vAlign w:val="bottom"/>
          </w:tcPr>
          <w:p w14:paraId="161D752D" w14:textId="77777777" w:rsidR="00920415" w:rsidRPr="007537D0" w:rsidRDefault="00920415">
            <w:pPr>
              <w:pStyle w:val="BodyTextIndent"/>
              <w:spacing w:before="60" w:after="60"/>
              <w:ind w:left="-115" w:right="-115"/>
              <w:jc w:val="center"/>
              <w:rPr>
                <w:rFonts w:cs="Arial"/>
                <w:sz w:val="18"/>
                <w:szCs w:val="18"/>
              </w:rPr>
            </w:pPr>
            <w:r w:rsidRPr="007537D0">
              <w:rPr>
                <w:rFonts w:cs="Arial"/>
                <w:sz w:val="18"/>
                <w:szCs w:val="18"/>
              </w:rPr>
              <w:t>8</w:t>
            </w:r>
          </w:p>
        </w:tc>
        <w:tc>
          <w:tcPr>
            <w:tcW w:w="1800" w:type="dxa"/>
            <w:vAlign w:val="bottom"/>
          </w:tcPr>
          <w:p w14:paraId="0324FD8B" w14:textId="723813DC" w:rsidR="00920415" w:rsidRPr="007537D0" w:rsidRDefault="00961574">
            <w:pPr>
              <w:pStyle w:val="BodyTextIndent"/>
              <w:spacing w:before="60" w:after="60"/>
              <w:ind w:left="0"/>
              <w:jc w:val="right"/>
              <w:rPr>
                <w:rFonts w:cs="Arial"/>
                <w:sz w:val="18"/>
                <w:szCs w:val="18"/>
              </w:rPr>
            </w:pPr>
            <w:r>
              <w:rPr>
                <w:rFonts w:cs="Arial"/>
                <w:sz w:val="18"/>
                <w:szCs w:val="18"/>
              </w:rPr>
              <w:t>-</w:t>
            </w:r>
          </w:p>
        </w:tc>
        <w:tc>
          <w:tcPr>
            <w:tcW w:w="1772" w:type="dxa"/>
            <w:vAlign w:val="bottom"/>
          </w:tcPr>
          <w:p w14:paraId="3D1F67D5" w14:textId="6C5ED7B4" w:rsidR="00920415" w:rsidRPr="007537D0" w:rsidRDefault="00961574">
            <w:pPr>
              <w:pStyle w:val="BodyTextIndent"/>
              <w:spacing w:before="60" w:after="60"/>
              <w:ind w:left="0"/>
              <w:jc w:val="right"/>
              <w:rPr>
                <w:rFonts w:cs="Arial"/>
                <w:sz w:val="18"/>
                <w:szCs w:val="18"/>
              </w:rPr>
            </w:pPr>
            <w:r>
              <w:rPr>
                <w:rFonts w:cs="Arial"/>
                <w:sz w:val="18"/>
                <w:szCs w:val="18"/>
              </w:rPr>
              <w:t>-</w:t>
            </w:r>
          </w:p>
        </w:tc>
      </w:tr>
      <w:tr w:rsidR="00920415" w:rsidRPr="007537D0" w14:paraId="094CCB3B" w14:textId="77777777" w:rsidTr="00E973A7">
        <w:tc>
          <w:tcPr>
            <w:tcW w:w="625" w:type="dxa"/>
          </w:tcPr>
          <w:p w14:paraId="2324B5B9" w14:textId="2367518C" w:rsidR="00920415" w:rsidRPr="007537D0" w:rsidRDefault="00920415" w:rsidP="00920415">
            <w:pPr>
              <w:pStyle w:val="BodyTextIndent"/>
              <w:spacing w:before="60" w:after="60"/>
              <w:ind w:left="-115" w:right="-115"/>
              <w:jc w:val="center"/>
              <w:rPr>
                <w:rFonts w:cs="Arial"/>
                <w:sz w:val="18"/>
                <w:szCs w:val="18"/>
              </w:rPr>
            </w:pPr>
            <w:r>
              <w:rPr>
                <w:rFonts w:cs="Arial"/>
                <w:sz w:val="18"/>
                <w:szCs w:val="18"/>
                <w:lang w:val="en-US"/>
              </w:rPr>
              <w:t>7</w:t>
            </w:r>
            <w:r w:rsidRPr="005B66AF">
              <w:rPr>
                <w:rFonts w:cs="Arial"/>
                <w:sz w:val="18"/>
                <w:szCs w:val="18"/>
              </w:rPr>
              <w:t>.</w:t>
            </w:r>
            <w:r>
              <w:rPr>
                <w:rFonts w:cs="Arial"/>
                <w:sz w:val="18"/>
                <w:szCs w:val="18"/>
                <w:lang w:val="en-US"/>
              </w:rPr>
              <w:t>2</w:t>
            </w:r>
          </w:p>
        </w:tc>
        <w:tc>
          <w:tcPr>
            <w:tcW w:w="3330" w:type="dxa"/>
          </w:tcPr>
          <w:p w14:paraId="525C382C" w14:textId="77777777" w:rsidR="00920415" w:rsidRPr="007537D0" w:rsidRDefault="00920415" w:rsidP="00920415">
            <w:pPr>
              <w:pStyle w:val="BodyTextIndent"/>
              <w:spacing w:before="60" w:after="60"/>
              <w:ind w:left="0"/>
              <w:rPr>
                <w:rFonts w:cs="Arial"/>
                <w:sz w:val="18"/>
                <w:szCs w:val="18"/>
              </w:rPr>
            </w:pPr>
            <w:r w:rsidRPr="007537D0">
              <w:rPr>
                <w:rFonts w:cs="Arial"/>
                <w:sz w:val="18"/>
                <w:szCs w:val="18"/>
              </w:rPr>
              <w:t>Trái phiếu niêm yết có thời gian đáo hạn từ 1 đến dưới 3 năm, kể cả trái phiếu chuyển đổi</w:t>
            </w:r>
          </w:p>
        </w:tc>
        <w:tc>
          <w:tcPr>
            <w:tcW w:w="630" w:type="dxa"/>
            <w:vAlign w:val="bottom"/>
          </w:tcPr>
          <w:p w14:paraId="36E3D224" w14:textId="77777777" w:rsidR="00920415" w:rsidRPr="007537D0" w:rsidRDefault="00920415">
            <w:pPr>
              <w:pStyle w:val="BodyTextIndent"/>
              <w:spacing w:before="60" w:after="60"/>
              <w:ind w:left="-115" w:right="-115"/>
              <w:jc w:val="center"/>
              <w:rPr>
                <w:rFonts w:cs="Arial"/>
                <w:sz w:val="18"/>
                <w:szCs w:val="18"/>
              </w:rPr>
            </w:pPr>
            <w:r w:rsidRPr="007537D0">
              <w:rPr>
                <w:rFonts w:cs="Arial"/>
                <w:sz w:val="18"/>
                <w:szCs w:val="18"/>
              </w:rPr>
              <w:t>10</w:t>
            </w:r>
          </w:p>
        </w:tc>
        <w:tc>
          <w:tcPr>
            <w:tcW w:w="1800" w:type="dxa"/>
            <w:vAlign w:val="bottom"/>
          </w:tcPr>
          <w:p w14:paraId="5D0186F8" w14:textId="2F9B5A73" w:rsidR="00920415" w:rsidRPr="007537D0" w:rsidRDefault="00961574">
            <w:pPr>
              <w:pStyle w:val="BodyTextIndent"/>
              <w:spacing w:before="60" w:after="60"/>
              <w:ind w:left="0"/>
              <w:jc w:val="right"/>
              <w:rPr>
                <w:rFonts w:cs="Arial"/>
                <w:sz w:val="18"/>
                <w:szCs w:val="18"/>
              </w:rPr>
            </w:pPr>
            <w:r>
              <w:rPr>
                <w:rFonts w:cs="Arial"/>
                <w:sz w:val="18"/>
                <w:szCs w:val="18"/>
              </w:rPr>
              <w:t>-</w:t>
            </w:r>
          </w:p>
        </w:tc>
        <w:tc>
          <w:tcPr>
            <w:tcW w:w="1772" w:type="dxa"/>
            <w:vAlign w:val="bottom"/>
          </w:tcPr>
          <w:p w14:paraId="1EA3B468" w14:textId="75E9BE8C" w:rsidR="00920415" w:rsidRPr="007537D0" w:rsidRDefault="00961574">
            <w:pPr>
              <w:pStyle w:val="BodyTextIndent"/>
              <w:spacing w:before="60" w:after="60"/>
              <w:ind w:left="0"/>
              <w:jc w:val="right"/>
              <w:rPr>
                <w:rFonts w:cs="Arial"/>
                <w:sz w:val="18"/>
                <w:szCs w:val="18"/>
              </w:rPr>
            </w:pPr>
            <w:r>
              <w:rPr>
                <w:rFonts w:cs="Arial"/>
                <w:sz w:val="18"/>
                <w:szCs w:val="18"/>
              </w:rPr>
              <w:t>-</w:t>
            </w:r>
          </w:p>
        </w:tc>
      </w:tr>
      <w:tr w:rsidR="00920415" w:rsidRPr="007537D0" w14:paraId="4CCEB158" w14:textId="77777777" w:rsidTr="00E973A7">
        <w:tc>
          <w:tcPr>
            <w:tcW w:w="625" w:type="dxa"/>
          </w:tcPr>
          <w:p w14:paraId="621D5AEB" w14:textId="7BE11833" w:rsidR="00920415" w:rsidRPr="007537D0" w:rsidRDefault="00920415" w:rsidP="00920415">
            <w:pPr>
              <w:pStyle w:val="BodyTextIndent"/>
              <w:spacing w:before="60" w:after="60"/>
              <w:ind w:left="-115" w:right="-115"/>
              <w:jc w:val="center"/>
              <w:rPr>
                <w:rFonts w:cs="Arial"/>
                <w:sz w:val="18"/>
                <w:szCs w:val="18"/>
              </w:rPr>
            </w:pPr>
            <w:r>
              <w:rPr>
                <w:rFonts w:cs="Arial"/>
                <w:sz w:val="18"/>
                <w:szCs w:val="18"/>
                <w:lang w:val="en-US"/>
              </w:rPr>
              <w:t>7</w:t>
            </w:r>
            <w:r w:rsidRPr="005B66AF">
              <w:rPr>
                <w:rFonts w:cs="Arial"/>
                <w:sz w:val="18"/>
                <w:szCs w:val="18"/>
              </w:rPr>
              <w:t>.</w:t>
            </w:r>
            <w:r>
              <w:rPr>
                <w:rFonts w:cs="Arial"/>
                <w:sz w:val="18"/>
                <w:szCs w:val="18"/>
                <w:lang w:val="en-US"/>
              </w:rPr>
              <w:t>3</w:t>
            </w:r>
          </w:p>
        </w:tc>
        <w:tc>
          <w:tcPr>
            <w:tcW w:w="3330" w:type="dxa"/>
          </w:tcPr>
          <w:p w14:paraId="1B35C3F6" w14:textId="42A30EEE" w:rsidR="00920415" w:rsidRPr="007537D0" w:rsidRDefault="00920415" w:rsidP="00920415">
            <w:pPr>
              <w:pStyle w:val="BodyTextIndent"/>
              <w:spacing w:before="60" w:after="60"/>
              <w:ind w:left="0"/>
              <w:rPr>
                <w:rFonts w:cs="Arial"/>
                <w:sz w:val="18"/>
                <w:szCs w:val="18"/>
              </w:rPr>
            </w:pPr>
            <w:r w:rsidRPr="007537D0">
              <w:rPr>
                <w:rFonts w:cs="Arial"/>
                <w:sz w:val="18"/>
                <w:szCs w:val="18"/>
              </w:rPr>
              <w:t>Trái phiếu niêm yết có thời gian đáo hạn từ 3</w:t>
            </w:r>
            <w:r>
              <w:rPr>
                <w:rFonts w:cs="Arial"/>
                <w:sz w:val="18"/>
                <w:szCs w:val="18"/>
              </w:rPr>
              <w:t xml:space="preserve"> năm</w:t>
            </w:r>
            <w:r w:rsidRPr="007537D0">
              <w:rPr>
                <w:rFonts w:cs="Arial"/>
                <w:sz w:val="18"/>
                <w:szCs w:val="18"/>
              </w:rPr>
              <w:t xml:space="preserve"> đến dưới 5 năm, kể cả trái phiếu chuyển đổi</w:t>
            </w:r>
          </w:p>
        </w:tc>
        <w:tc>
          <w:tcPr>
            <w:tcW w:w="630" w:type="dxa"/>
            <w:vAlign w:val="bottom"/>
          </w:tcPr>
          <w:p w14:paraId="78AB7EFE" w14:textId="77777777" w:rsidR="00920415" w:rsidRPr="007537D0" w:rsidRDefault="00920415">
            <w:pPr>
              <w:pStyle w:val="BodyTextIndent"/>
              <w:spacing w:before="60" w:after="60"/>
              <w:ind w:left="-115" w:right="-115"/>
              <w:jc w:val="center"/>
              <w:rPr>
                <w:rFonts w:cs="Arial"/>
                <w:sz w:val="18"/>
                <w:szCs w:val="18"/>
              </w:rPr>
            </w:pPr>
            <w:r w:rsidRPr="007537D0">
              <w:rPr>
                <w:rFonts w:cs="Arial"/>
                <w:sz w:val="18"/>
                <w:szCs w:val="18"/>
              </w:rPr>
              <w:t>15</w:t>
            </w:r>
          </w:p>
        </w:tc>
        <w:tc>
          <w:tcPr>
            <w:tcW w:w="1800" w:type="dxa"/>
            <w:vAlign w:val="bottom"/>
          </w:tcPr>
          <w:p w14:paraId="6633D32D" w14:textId="233FF9B9" w:rsidR="00920415" w:rsidRPr="007537D0" w:rsidRDefault="00961574">
            <w:pPr>
              <w:pStyle w:val="BodyTextIndent"/>
              <w:spacing w:before="60" w:after="60"/>
              <w:ind w:left="0"/>
              <w:jc w:val="right"/>
              <w:rPr>
                <w:rFonts w:cs="Arial"/>
                <w:sz w:val="18"/>
                <w:szCs w:val="18"/>
              </w:rPr>
            </w:pPr>
            <w:r>
              <w:rPr>
                <w:rFonts w:cs="Arial"/>
                <w:sz w:val="18"/>
                <w:szCs w:val="18"/>
              </w:rPr>
              <w:t>-</w:t>
            </w:r>
          </w:p>
        </w:tc>
        <w:tc>
          <w:tcPr>
            <w:tcW w:w="1772" w:type="dxa"/>
            <w:vAlign w:val="bottom"/>
          </w:tcPr>
          <w:p w14:paraId="6D395DC1" w14:textId="685BE13B" w:rsidR="00920415" w:rsidRPr="007537D0" w:rsidRDefault="00961574">
            <w:pPr>
              <w:pStyle w:val="BodyTextIndent"/>
              <w:spacing w:before="60" w:after="60"/>
              <w:ind w:left="0"/>
              <w:jc w:val="right"/>
              <w:rPr>
                <w:rFonts w:cs="Arial"/>
                <w:sz w:val="18"/>
                <w:szCs w:val="18"/>
              </w:rPr>
            </w:pPr>
            <w:r>
              <w:rPr>
                <w:rFonts w:cs="Arial"/>
                <w:sz w:val="18"/>
                <w:szCs w:val="18"/>
              </w:rPr>
              <w:t>-</w:t>
            </w:r>
          </w:p>
        </w:tc>
      </w:tr>
      <w:tr w:rsidR="00920415" w:rsidRPr="007537D0" w14:paraId="73EA4AC8" w14:textId="77777777" w:rsidTr="00E973A7">
        <w:tc>
          <w:tcPr>
            <w:tcW w:w="625" w:type="dxa"/>
          </w:tcPr>
          <w:p w14:paraId="30765D1A" w14:textId="5A9CD8E3" w:rsidR="00920415" w:rsidRPr="007537D0" w:rsidRDefault="00920415" w:rsidP="00920415">
            <w:pPr>
              <w:pStyle w:val="BodyTextIndent"/>
              <w:spacing w:before="60" w:after="60"/>
              <w:ind w:left="-115" w:right="-115"/>
              <w:jc w:val="center"/>
              <w:rPr>
                <w:rFonts w:cs="Arial"/>
                <w:sz w:val="18"/>
                <w:szCs w:val="18"/>
              </w:rPr>
            </w:pPr>
            <w:r>
              <w:rPr>
                <w:rFonts w:cs="Arial"/>
                <w:sz w:val="18"/>
                <w:szCs w:val="18"/>
                <w:lang w:val="en-US"/>
              </w:rPr>
              <w:t>7</w:t>
            </w:r>
            <w:r w:rsidRPr="005B66AF">
              <w:rPr>
                <w:rFonts w:cs="Arial"/>
                <w:sz w:val="18"/>
                <w:szCs w:val="18"/>
              </w:rPr>
              <w:t>.</w:t>
            </w:r>
            <w:r>
              <w:rPr>
                <w:rFonts w:cs="Arial"/>
                <w:sz w:val="18"/>
                <w:szCs w:val="18"/>
                <w:lang w:val="en-US"/>
              </w:rPr>
              <w:t>4</w:t>
            </w:r>
          </w:p>
        </w:tc>
        <w:tc>
          <w:tcPr>
            <w:tcW w:w="3330" w:type="dxa"/>
          </w:tcPr>
          <w:p w14:paraId="47DE8A02" w14:textId="77777777" w:rsidR="00920415" w:rsidRPr="007537D0" w:rsidRDefault="00920415" w:rsidP="00920415">
            <w:pPr>
              <w:pStyle w:val="BodyTextIndent"/>
              <w:spacing w:before="60" w:after="60"/>
              <w:ind w:left="0"/>
              <w:rPr>
                <w:rFonts w:cs="Arial"/>
                <w:sz w:val="18"/>
                <w:szCs w:val="18"/>
              </w:rPr>
            </w:pPr>
            <w:r w:rsidRPr="007537D0">
              <w:rPr>
                <w:rFonts w:cs="Arial"/>
                <w:sz w:val="18"/>
                <w:szCs w:val="18"/>
              </w:rPr>
              <w:t>Trái phiếu niêm yết có thời gian đáo hạn từ 5 năm trở lên, kể cả trái phiếu chuyển đổi</w:t>
            </w:r>
          </w:p>
        </w:tc>
        <w:tc>
          <w:tcPr>
            <w:tcW w:w="630" w:type="dxa"/>
            <w:vAlign w:val="bottom"/>
          </w:tcPr>
          <w:p w14:paraId="3F614738" w14:textId="77777777" w:rsidR="00920415" w:rsidRPr="007537D0" w:rsidRDefault="00920415">
            <w:pPr>
              <w:pStyle w:val="BodyTextIndent"/>
              <w:spacing w:before="60" w:after="60"/>
              <w:ind w:left="-115" w:right="-115"/>
              <w:jc w:val="center"/>
              <w:rPr>
                <w:rFonts w:cs="Arial"/>
                <w:sz w:val="18"/>
                <w:szCs w:val="18"/>
              </w:rPr>
            </w:pPr>
            <w:r w:rsidRPr="007537D0">
              <w:rPr>
                <w:rFonts w:cs="Arial"/>
                <w:sz w:val="18"/>
                <w:szCs w:val="18"/>
              </w:rPr>
              <w:t>20</w:t>
            </w:r>
          </w:p>
        </w:tc>
        <w:tc>
          <w:tcPr>
            <w:tcW w:w="1800" w:type="dxa"/>
            <w:vAlign w:val="bottom"/>
          </w:tcPr>
          <w:p w14:paraId="11F5F6AE" w14:textId="27DC8906" w:rsidR="00920415" w:rsidRPr="007537D0" w:rsidRDefault="00961574">
            <w:pPr>
              <w:pStyle w:val="BodyTextIndent"/>
              <w:spacing w:before="60" w:after="60"/>
              <w:ind w:left="0"/>
              <w:jc w:val="right"/>
              <w:rPr>
                <w:rFonts w:cs="Arial"/>
                <w:sz w:val="18"/>
                <w:szCs w:val="18"/>
              </w:rPr>
            </w:pPr>
            <w:r>
              <w:rPr>
                <w:rFonts w:cs="Arial"/>
                <w:sz w:val="18"/>
                <w:szCs w:val="18"/>
              </w:rPr>
              <w:t>-</w:t>
            </w:r>
          </w:p>
        </w:tc>
        <w:tc>
          <w:tcPr>
            <w:tcW w:w="1772" w:type="dxa"/>
            <w:vAlign w:val="bottom"/>
          </w:tcPr>
          <w:p w14:paraId="240521B1" w14:textId="528176EE" w:rsidR="00920415" w:rsidRPr="007537D0" w:rsidRDefault="00961574">
            <w:pPr>
              <w:pStyle w:val="BodyTextIndent"/>
              <w:spacing w:before="60" w:after="60"/>
              <w:ind w:left="0"/>
              <w:jc w:val="right"/>
              <w:rPr>
                <w:rFonts w:cs="Arial"/>
                <w:sz w:val="18"/>
                <w:szCs w:val="18"/>
              </w:rPr>
            </w:pPr>
            <w:r>
              <w:rPr>
                <w:rFonts w:cs="Arial"/>
                <w:sz w:val="18"/>
                <w:szCs w:val="18"/>
              </w:rPr>
              <w:t>-</w:t>
            </w:r>
          </w:p>
        </w:tc>
      </w:tr>
    </w:tbl>
    <w:p w14:paraId="24FD4E91" w14:textId="24BBC474" w:rsidR="00AD3721" w:rsidRPr="004A4690" w:rsidRDefault="00AD3721" w:rsidP="00DF2112">
      <w:pPr>
        <w:pStyle w:val="BodyTextIndent"/>
        <w:ind w:left="720"/>
        <w:rPr>
          <w:rFonts w:cs="Arial"/>
        </w:rPr>
      </w:pPr>
    </w:p>
    <w:p w14:paraId="4C6CC92C" w14:textId="77777777" w:rsidR="00AD3721" w:rsidRPr="004A4690" w:rsidRDefault="00AD3721" w:rsidP="00DF2112">
      <w:pPr>
        <w:pStyle w:val="BodyTextIndent"/>
        <w:ind w:left="720"/>
        <w:rPr>
          <w:rFonts w:cs="Arial"/>
        </w:rPr>
        <w:sectPr w:rsidR="00AD3721" w:rsidRPr="004A4690" w:rsidSect="00BE4612">
          <w:pgSz w:w="11909" w:h="16834" w:code="9"/>
          <w:pgMar w:top="1440" w:right="1440" w:bottom="862" w:left="1582" w:header="720" w:footer="578" w:gutter="0"/>
          <w:cols w:space="720"/>
          <w:docGrid w:linePitch="272"/>
        </w:sectPr>
      </w:pPr>
    </w:p>
    <w:p w14:paraId="5D634678" w14:textId="49FB0242" w:rsidR="00A3144A" w:rsidRPr="004A4690" w:rsidRDefault="00A3144A" w:rsidP="004A4690">
      <w:pPr>
        <w:pStyle w:val="Style1"/>
        <w:numPr>
          <w:ilvl w:val="0"/>
          <w:numId w:val="0"/>
        </w:numPr>
        <w:spacing w:after="0"/>
        <w:rPr>
          <w:rFonts w:cs="Arial"/>
          <w:b w:val="0"/>
          <w:i w:val="0"/>
        </w:rPr>
      </w:pPr>
      <w:r w:rsidRPr="004A4690">
        <w:rPr>
          <w:rFonts w:cs="Arial"/>
          <w:i w:val="0"/>
        </w:rPr>
        <w:lastRenderedPageBreak/>
        <w:t>4.</w:t>
      </w:r>
      <w:r w:rsidRPr="004A4690">
        <w:rPr>
          <w:rFonts w:cs="Arial"/>
          <w:i w:val="0"/>
        </w:rPr>
        <w:tab/>
      </w:r>
      <w:r w:rsidR="00914214">
        <w:rPr>
          <w:rFonts w:cs="Arial"/>
          <w:i w:val="0"/>
          <w:lang w:val="en-US"/>
        </w:rPr>
        <w:t>BẢNG TÍNH</w:t>
      </w:r>
      <w:r w:rsidR="00914214" w:rsidRPr="004A4690">
        <w:rPr>
          <w:rFonts w:cs="Arial"/>
          <w:i w:val="0"/>
        </w:rPr>
        <w:t xml:space="preserve"> </w:t>
      </w:r>
      <w:r w:rsidRPr="004A4690">
        <w:rPr>
          <w:rFonts w:cs="Arial"/>
          <w:i w:val="0"/>
        </w:rPr>
        <w:t>GIÁ TRỊ RỦI RO THỊ TRƯỜNG</w:t>
      </w:r>
      <w:r w:rsidRPr="004A4690">
        <w:rPr>
          <w:rFonts w:cs="Arial"/>
          <w:b w:val="0"/>
          <w:i w:val="0"/>
        </w:rPr>
        <w:t xml:space="preserve"> (tiếp theo)</w:t>
      </w:r>
    </w:p>
    <w:p w14:paraId="449362D4" w14:textId="77777777" w:rsidR="00A3144A" w:rsidRPr="004A4690" w:rsidRDefault="00A3144A" w:rsidP="00A3144A">
      <w:pPr>
        <w:pStyle w:val="BodyTextIndent"/>
        <w:ind w:left="720"/>
        <w:rPr>
          <w:rFonts w:cs="Arial"/>
        </w:rPr>
      </w:pPr>
    </w:p>
    <w:tbl>
      <w:tblPr>
        <w:tblStyle w:val="TableGrid"/>
        <w:tblW w:w="0" w:type="auto"/>
        <w:tblInd w:w="720" w:type="dxa"/>
        <w:tblLayout w:type="fixed"/>
        <w:tblLook w:val="04A0" w:firstRow="1" w:lastRow="0" w:firstColumn="1" w:lastColumn="0" w:noHBand="0" w:noVBand="1"/>
      </w:tblPr>
      <w:tblGrid>
        <w:gridCol w:w="625"/>
        <w:gridCol w:w="3330"/>
        <w:gridCol w:w="630"/>
        <w:gridCol w:w="1800"/>
        <w:gridCol w:w="1772"/>
      </w:tblGrid>
      <w:tr w:rsidR="00EB6D44" w:rsidRPr="007537D0" w14:paraId="384E34CD" w14:textId="77777777" w:rsidTr="00EB6D44">
        <w:tc>
          <w:tcPr>
            <w:tcW w:w="3955" w:type="dxa"/>
            <w:gridSpan w:val="2"/>
            <w:vMerge w:val="restart"/>
            <w:shd w:val="clear" w:color="auto" w:fill="BFBFBF" w:themeFill="background1" w:themeFillShade="BF"/>
            <w:vAlign w:val="center"/>
          </w:tcPr>
          <w:p w14:paraId="1A6D78C6" w14:textId="77777777" w:rsidR="00EB6D44" w:rsidRPr="007537D0" w:rsidRDefault="00EB6D44" w:rsidP="00EB6D44">
            <w:pPr>
              <w:pStyle w:val="BodyTextIndent"/>
              <w:spacing w:before="60" w:after="60"/>
              <w:ind w:left="0"/>
              <w:rPr>
                <w:rFonts w:cs="Arial"/>
                <w:b/>
                <w:i/>
                <w:sz w:val="18"/>
                <w:szCs w:val="18"/>
              </w:rPr>
            </w:pPr>
            <w:r w:rsidRPr="007537D0">
              <w:rPr>
                <w:rFonts w:cs="Arial"/>
                <w:b/>
                <w:i/>
                <w:sz w:val="18"/>
                <w:szCs w:val="18"/>
              </w:rPr>
              <w:t>Các hạng mục đầu tư</w:t>
            </w:r>
          </w:p>
        </w:tc>
        <w:tc>
          <w:tcPr>
            <w:tcW w:w="630" w:type="dxa"/>
            <w:shd w:val="clear" w:color="auto" w:fill="BFBFBF" w:themeFill="background1" w:themeFillShade="BF"/>
          </w:tcPr>
          <w:p w14:paraId="74BEF90D" w14:textId="77777777" w:rsidR="00EB6D44" w:rsidRPr="007537D0" w:rsidRDefault="00EB6D44" w:rsidP="00EB6D44">
            <w:pPr>
              <w:pStyle w:val="BodyTextIndent"/>
              <w:spacing w:before="60"/>
              <w:ind w:left="-115" w:right="-115"/>
              <w:jc w:val="center"/>
              <w:rPr>
                <w:rFonts w:cs="Arial"/>
                <w:b/>
                <w:i/>
                <w:sz w:val="18"/>
                <w:szCs w:val="18"/>
              </w:rPr>
            </w:pPr>
            <w:r w:rsidRPr="007537D0">
              <w:rPr>
                <w:rFonts w:cs="Arial"/>
                <w:b/>
                <w:i/>
                <w:sz w:val="18"/>
                <w:szCs w:val="18"/>
              </w:rPr>
              <w:t>Hệ số rủi ro</w:t>
            </w:r>
          </w:p>
          <w:p w14:paraId="5D655F9B" w14:textId="77777777" w:rsidR="00EB6D44" w:rsidRPr="007537D0" w:rsidRDefault="00EB6D44" w:rsidP="00EB6D44">
            <w:pPr>
              <w:pStyle w:val="BodyTextIndent"/>
              <w:spacing w:after="60"/>
              <w:ind w:left="-115" w:right="-115"/>
              <w:jc w:val="center"/>
              <w:rPr>
                <w:rFonts w:cs="Arial"/>
                <w:b/>
                <w:i/>
                <w:sz w:val="18"/>
                <w:szCs w:val="18"/>
              </w:rPr>
            </w:pPr>
            <w:r w:rsidRPr="007537D0">
              <w:rPr>
                <w:rFonts w:cs="Arial"/>
                <w:b/>
                <w:i/>
                <w:sz w:val="18"/>
                <w:szCs w:val="18"/>
              </w:rPr>
              <w:t>%</w:t>
            </w:r>
          </w:p>
        </w:tc>
        <w:tc>
          <w:tcPr>
            <w:tcW w:w="1800" w:type="dxa"/>
            <w:shd w:val="clear" w:color="auto" w:fill="BFBFBF" w:themeFill="background1" w:themeFillShade="BF"/>
            <w:vAlign w:val="bottom"/>
          </w:tcPr>
          <w:p w14:paraId="1511AF21" w14:textId="77777777" w:rsidR="00EB6D44" w:rsidRPr="007537D0" w:rsidRDefault="00EB6D44" w:rsidP="00EB6D44">
            <w:pPr>
              <w:pStyle w:val="BodyTextIndent"/>
              <w:spacing w:before="60"/>
              <w:ind w:left="0"/>
              <w:jc w:val="right"/>
              <w:rPr>
                <w:rFonts w:cs="Arial"/>
                <w:b/>
                <w:i/>
                <w:sz w:val="18"/>
                <w:szCs w:val="18"/>
              </w:rPr>
            </w:pPr>
            <w:r w:rsidRPr="007537D0">
              <w:rPr>
                <w:rFonts w:cs="Arial"/>
                <w:b/>
                <w:i/>
                <w:sz w:val="18"/>
                <w:szCs w:val="18"/>
              </w:rPr>
              <w:t>Quy mô rủi ro</w:t>
            </w:r>
          </w:p>
          <w:p w14:paraId="62783517" w14:textId="77777777" w:rsidR="00EB6D44" w:rsidRPr="007537D0" w:rsidRDefault="00EB6D44" w:rsidP="00EB6D44">
            <w:pPr>
              <w:pStyle w:val="BodyTextIndent"/>
              <w:spacing w:after="60"/>
              <w:ind w:left="0"/>
              <w:jc w:val="right"/>
              <w:rPr>
                <w:rFonts w:cs="Arial"/>
                <w:b/>
                <w:i/>
                <w:sz w:val="18"/>
                <w:szCs w:val="18"/>
              </w:rPr>
            </w:pPr>
            <w:r w:rsidRPr="007537D0">
              <w:rPr>
                <w:rFonts w:cs="Arial"/>
                <w:b/>
                <w:i/>
                <w:sz w:val="18"/>
                <w:szCs w:val="18"/>
              </w:rPr>
              <w:t>VND</w:t>
            </w:r>
          </w:p>
        </w:tc>
        <w:tc>
          <w:tcPr>
            <w:tcW w:w="1772" w:type="dxa"/>
            <w:shd w:val="clear" w:color="auto" w:fill="BFBFBF" w:themeFill="background1" w:themeFillShade="BF"/>
            <w:vAlign w:val="bottom"/>
          </w:tcPr>
          <w:p w14:paraId="3899A4B9" w14:textId="77777777" w:rsidR="00EB6D44" w:rsidRPr="007537D0" w:rsidRDefault="00EB6D44" w:rsidP="00EB6D44">
            <w:pPr>
              <w:pStyle w:val="BodyTextIndent"/>
              <w:spacing w:before="60"/>
              <w:ind w:left="0"/>
              <w:jc w:val="right"/>
              <w:rPr>
                <w:rFonts w:cs="Arial"/>
                <w:b/>
                <w:i/>
                <w:sz w:val="18"/>
                <w:szCs w:val="18"/>
              </w:rPr>
            </w:pPr>
            <w:r w:rsidRPr="007537D0">
              <w:rPr>
                <w:rFonts w:cs="Arial"/>
                <w:b/>
                <w:i/>
                <w:sz w:val="18"/>
                <w:szCs w:val="18"/>
              </w:rPr>
              <w:t>Giá trị rủi ro</w:t>
            </w:r>
          </w:p>
          <w:p w14:paraId="79512039" w14:textId="77777777" w:rsidR="00EB6D44" w:rsidRPr="007537D0" w:rsidRDefault="00EB6D44" w:rsidP="00EB6D44">
            <w:pPr>
              <w:pStyle w:val="BodyTextIndent"/>
              <w:spacing w:after="60"/>
              <w:ind w:left="0"/>
              <w:jc w:val="right"/>
              <w:rPr>
                <w:rFonts w:cs="Arial"/>
                <w:b/>
                <w:i/>
                <w:sz w:val="18"/>
                <w:szCs w:val="18"/>
              </w:rPr>
            </w:pPr>
            <w:r w:rsidRPr="007537D0">
              <w:rPr>
                <w:rFonts w:cs="Arial"/>
                <w:b/>
                <w:i/>
                <w:sz w:val="18"/>
                <w:szCs w:val="18"/>
              </w:rPr>
              <w:t>VND</w:t>
            </w:r>
          </w:p>
        </w:tc>
      </w:tr>
      <w:tr w:rsidR="00EB6D44" w:rsidRPr="007537D0" w14:paraId="13F621BC" w14:textId="77777777" w:rsidTr="00EB6D44">
        <w:tc>
          <w:tcPr>
            <w:tcW w:w="3955" w:type="dxa"/>
            <w:gridSpan w:val="2"/>
            <w:vMerge/>
            <w:shd w:val="clear" w:color="auto" w:fill="BFBFBF" w:themeFill="background1" w:themeFillShade="BF"/>
          </w:tcPr>
          <w:p w14:paraId="2B4C6D52" w14:textId="77777777" w:rsidR="00EB6D44" w:rsidRPr="007537D0" w:rsidRDefault="00EB6D44" w:rsidP="00EB6D44">
            <w:pPr>
              <w:pStyle w:val="BodyTextIndent"/>
              <w:spacing w:before="60" w:after="60"/>
              <w:ind w:left="0"/>
              <w:rPr>
                <w:rFonts w:cs="Arial"/>
                <w:sz w:val="18"/>
                <w:szCs w:val="18"/>
              </w:rPr>
            </w:pPr>
          </w:p>
        </w:tc>
        <w:tc>
          <w:tcPr>
            <w:tcW w:w="630" w:type="dxa"/>
            <w:shd w:val="clear" w:color="auto" w:fill="BFBFBF" w:themeFill="background1" w:themeFillShade="BF"/>
          </w:tcPr>
          <w:p w14:paraId="2E0ABC41" w14:textId="77777777" w:rsidR="00EB6D44" w:rsidRPr="007537D0" w:rsidRDefault="00EB6D44" w:rsidP="00EB6D44">
            <w:pPr>
              <w:pStyle w:val="BodyTextIndent"/>
              <w:spacing w:before="60" w:after="60"/>
              <w:ind w:left="-115" w:right="-115"/>
              <w:jc w:val="center"/>
              <w:rPr>
                <w:rFonts w:cs="Arial"/>
                <w:b/>
                <w:i/>
                <w:sz w:val="18"/>
                <w:szCs w:val="18"/>
              </w:rPr>
            </w:pPr>
            <w:r w:rsidRPr="007537D0">
              <w:rPr>
                <w:rFonts w:cs="Arial"/>
                <w:b/>
                <w:i/>
                <w:sz w:val="18"/>
                <w:szCs w:val="18"/>
              </w:rPr>
              <w:t>(1)</w:t>
            </w:r>
          </w:p>
        </w:tc>
        <w:tc>
          <w:tcPr>
            <w:tcW w:w="1800" w:type="dxa"/>
            <w:shd w:val="clear" w:color="auto" w:fill="BFBFBF" w:themeFill="background1" w:themeFillShade="BF"/>
          </w:tcPr>
          <w:p w14:paraId="6CE4DECE" w14:textId="77777777" w:rsidR="00EB6D44" w:rsidRPr="007537D0" w:rsidRDefault="00EB6D44" w:rsidP="00EB6D44">
            <w:pPr>
              <w:pStyle w:val="BodyTextIndent"/>
              <w:spacing w:before="60" w:after="60"/>
              <w:ind w:left="0"/>
              <w:jc w:val="center"/>
              <w:rPr>
                <w:rFonts w:cs="Arial"/>
                <w:b/>
                <w:i/>
                <w:sz w:val="18"/>
                <w:szCs w:val="18"/>
              </w:rPr>
            </w:pPr>
            <w:r w:rsidRPr="007537D0">
              <w:rPr>
                <w:rFonts w:cs="Arial"/>
                <w:b/>
                <w:i/>
                <w:sz w:val="18"/>
                <w:szCs w:val="18"/>
              </w:rPr>
              <w:t>(2)</w:t>
            </w:r>
          </w:p>
        </w:tc>
        <w:tc>
          <w:tcPr>
            <w:tcW w:w="1772" w:type="dxa"/>
            <w:shd w:val="clear" w:color="auto" w:fill="BFBFBF" w:themeFill="background1" w:themeFillShade="BF"/>
          </w:tcPr>
          <w:p w14:paraId="234472D5" w14:textId="77777777" w:rsidR="00EB6D44" w:rsidRPr="007537D0" w:rsidRDefault="00EB6D44" w:rsidP="00EB6D44">
            <w:pPr>
              <w:pStyle w:val="BodyTextIndent"/>
              <w:spacing w:before="60" w:after="60"/>
              <w:ind w:left="0"/>
              <w:jc w:val="center"/>
              <w:rPr>
                <w:rFonts w:cs="Arial"/>
                <w:b/>
                <w:i/>
                <w:sz w:val="18"/>
                <w:szCs w:val="18"/>
              </w:rPr>
            </w:pPr>
            <w:r w:rsidRPr="007537D0">
              <w:rPr>
                <w:rFonts w:cs="Arial"/>
                <w:b/>
                <w:i/>
                <w:sz w:val="18"/>
                <w:szCs w:val="18"/>
              </w:rPr>
              <w:t>(3) = (1) x (2)</w:t>
            </w:r>
          </w:p>
        </w:tc>
      </w:tr>
      <w:tr w:rsidR="007960C4" w:rsidRPr="007537D0" w14:paraId="24251CD7" w14:textId="77777777" w:rsidTr="00A53F18">
        <w:tc>
          <w:tcPr>
            <w:tcW w:w="8157" w:type="dxa"/>
            <w:gridSpan w:val="5"/>
            <w:shd w:val="clear" w:color="auto" w:fill="D9D9D9" w:themeFill="background1" w:themeFillShade="D9"/>
          </w:tcPr>
          <w:p w14:paraId="189B980E" w14:textId="77777777" w:rsidR="007960C4" w:rsidRPr="007537D0" w:rsidRDefault="007960C4" w:rsidP="00A53F18">
            <w:pPr>
              <w:pStyle w:val="BodyTextIndent"/>
              <w:spacing w:before="60" w:after="60"/>
              <w:ind w:left="0"/>
              <w:rPr>
                <w:rFonts w:cs="Arial"/>
                <w:sz w:val="18"/>
                <w:szCs w:val="18"/>
              </w:rPr>
            </w:pPr>
            <w:r>
              <w:rPr>
                <w:rFonts w:cs="Arial"/>
                <w:b/>
                <w:sz w:val="18"/>
                <w:szCs w:val="18"/>
              </w:rPr>
              <w:t>IV</w:t>
            </w:r>
            <w:r w:rsidRPr="007537D0">
              <w:rPr>
                <w:rFonts w:cs="Arial"/>
                <w:b/>
                <w:sz w:val="18"/>
                <w:szCs w:val="18"/>
              </w:rPr>
              <w:t>. Trái phiếu doanh nghiệp</w:t>
            </w:r>
          </w:p>
        </w:tc>
      </w:tr>
      <w:tr w:rsidR="00EB6D44" w:rsidRPr="007537D0" w14:paraId="0C418387" w14:textId="77777777" w:rsidTr="00EB6D44">
        <w:tc>
          <w:tcPr>
            <w:tcW w:w="8157" w:type="dxa"/>
            <w:gridSpan w:val="5"/>
            <w:shd w:val="clear" w:color="auto" w:fill="D9D9D9" w:themeFill="background1" w:themeFillShade="D9"/>
          </w:tcPr>
          <w:p w14:paraId="6478E04B" w14:textId="36CC2172" w:rsidR="00EB6D44" w:rsidRPr="00335B18" w:rsidRDefault="00EB6D44" w:rsidP="00EB6D44">
            <w:pPr>
              <w:pStyle w:val="BodyTextIndent"/>
              <w:spacing w:before="60" w:after="60"/>
              <w:ind w:left="0"/>
              <w:rPr>
                <w:rFonts w:cs="Arial"/>
                <w:sz w:val="18"/>
                <w:szCs w:val="18"/>
                <w:lang w:val="en-US"/>
              </w:rPr>
            </w:pPr>
            <w:r w:rsidRPr="007537D0">
              <w:rPr>
                <w:rFonts w:cs="Arial"/>
                <w:b/>
                <w:sz w:val="18"/>
                <w:szCs w:val="18"/>
              </w:rPr>
              <w:t>Trái phiếu doanh nghiệp</w:t>
            </w:r>
            <w:r w:rsidR="007960C4">
              <w:rPr>
                <w:rFonts w:cs="Arial"/>
                <w:b/>
                <w:sz w:val="18"/>
                <w:szCs w:val="18"/>
                <w:lang w:val="en-US"/>
              </w:rPr>
              <w:t xml:space="preserve"> </w:t>
            </w:r>
            <w:proofErr w:type="spellStart"/>
            <w:r w:rsidR="007960C4">
              <w:rPr>
                <w:rFonts w:cs="Arial"/>
                <w:b/>
                <w:sz w:val="18"/>
                <w:szCs w:val="18"/>
                <w:lang w:val="en-US"/>
              </w:rPr>
              <w:t>không</w:t>
            </w:r>
            <w:proofErr w:type="spellEnd"/>
            <w:r w:rsidR="007960C4">
              <w:rPr>
                <w:rFonts w:cs="Arial"/>
                <w:b/>
                <w:sz w:val="18"/>
                <w:szCs w:val="18"/>
                <w:lang w:val="en-US"/>
              </w:rPr>
              <w:t xml:space="preserve"> </w:t>
            </w:r>
            <w:proofErr w:type="spellStart"/>
            <w:r w:rsidR="007960C4">
              <w:rPr>
                <w:rFonts w:cs="Arial"/>
                <w:b/>
                <w:sz w:val="18"/>
                <w:szCs w:val="18"/>
                <w:lang w:val="en-US"/>
              </w:rPr>
              <w:t>niêm</w:t>
            </w:r>
            <w:proofErr w:type="spellEnd"/>
            <w:r w:rsidR="007960C4">
              <w:rPr>
                <w:rFonts w:cs="Arial"/>
                <w:b/>
                <w:sz w:val="18"/>
                <w:szCs w:val="18"/>
                <w:lang w:val="en-US"/>
              </w:rPr>
              <w:t xml:space="preserve"> </w:t>
            </w:r>
            <w:proofErr w:type="spellStart"/>
            <w:r w:rsidR="007960C4">
              <w:rPr>
                <w:rFonts w:cs="Arial"/>
                <w:b/>
                <w:sz w:val="18"/>
                <w:szCs w:val="18"/>
                <w:lang w:val="en-US"/>
              </w:rPr>
              <w:t>yết</w:t>
            </w:r>
            <w:proofErr w:type="spellEnd"/>
          </w:p>
        </w:tc>
      </w:tr>
      <w:tr w:rsidR="00920415" w:rsidRPr="00B73F0D" w14:paraId="1DC32157" w14:textId="77777777" w:rsidTr="00E973A7">
        <w:tc>
          <w:tcPr>
            <w:tcW w:w="625" w:type="dxa"/>
          </w:tcPr>
          <w:p w14:paraId="42BC08EA" w14:textId="2A03E19E" w:rsidR="00920415" w:rsidRPr="00335B18" w:rsidRDefault="00920415" w:rsidP="00920415">
            <w:pPr>
              <w:pStyle w:val="BodyTextIndent"/>
              <w:spacing w:before="60" w:after="60"/>
              <w:ind w:left="-115" w:right="-115"/>
              <w:jc w:val="center"/>
              <w:rPr>
                <w:rFonts w:cs="Arial"/>
                <w:sz w:val="18"/>
                <w:szCs w:val="18"/>
                <w:lang w:val="en-US"/>
              </w:rPr>
            </w:pPr>
            <w:r>
              <w:rPr>
                <w:rFonts w:cs="Arial"/>
                <w:sz w:val="18"/>
                <w:szCs w:val="18"/>
                <w:lang w:val="en-US"/>
              </w:rPr>
              <w:t>8.1</w:t>
            </w:r>
          </w:p>
        </w:tc>
        <w:tc>
          <w:tcPr>
            <w:tcW w:w="3330" w:type="dxa"/>
            <w:vAlign w:val="center"/>
          </w:tcPr>
          <w:p w14:paraId="42AEBED7" w14:textId="77777777" w:rsidR="00920415" w:rsidRPr="00766F90" w:rsidRDefault="00920415" w:rsidP="00920415">
            <w:pPr>
              <w:pStyle w:val="BodyTextIndent"/>
              <w:spacing w:before="60" w:after="60"/>
              <w:ind w:left="0"/>
              <w:rPr>
                <w:rFonts w:cs="Arial"/>
                <w:sz w:val="18"/>
                <w:szCs w:val="18"/>
              </w:rPr>
            </w:pPr>
            <w:r w:rsidRPr="00854DAD">
              <w:rPr>
                <w:sz w:val="18"/>
                <w:szCs w:val="18"/>
              </w:rPr>
              <w:t xml:space="preserve">Trái phiếu </w:t>
            </w:r>
            <w:r w:rsidRPr="00854DAD">
              <w:rPr>
                <w:rFonts w:cs="Arial"/>
                <w:sz w:val="18"/>
                <w:szCs w:val="18"/>
              </w:rPr>
              <w:t xml:space="preserve">không </w:t>
            </w:r>
            <w:r w:rsidRPr="00854DAD">
              <w:rPr>
                <w:sz w:val="18"/>
                <w:szCs w:val="18"/>
              </w:rPr>
              <w:t xml:space="preserve">niêm yết </w:t>
            </w:r>
            <w:r w:rsidRPr="00854DAD">
              <w:rPr>
                <w:rFonts w:cs="Arial"/>
                <w:sz w:val="18"/>
                <w:szCs w:val="18"/>
              </w:rPr>
              <w:t xml:space="preserve">do doanh nghiệp niêm yết phát hành </w:t>
            </w:r>
            <w:r w:rsidRPr="00854DAD">
              <w:rPr>
                <w:sz w:val="18"/>
                <w:szCs w:val="18"/>
              </w:rPr>
              <w:t>có thời gian đáo hạn còn lại dưới 1 năm, kể cả trái phiếu chuyển đổi</w:t>
            </w:r>
          </w:p>
        </w:tc>
        <w:tc>
          <w:tcPr>
            <w:tcW w:w="630" w:type="dxa"/>
            <w:vAlign w:val="bottom"/>
          </w:tcPr>
          <w:p w14:paraId="44DC2309" w14:textId="77777777" w:rsidR="00920415" w:rsidRPr="007537D0" w:rsidRDefault="00920415">
            <w:pPr>
              <w:pStyle w:val="BodyTextIndent"/>
              <w:spacing w:before="60" w:after="60"/>
              <w:ind w:left="-115" w:right="-115"/>
              <w:jc w:val="center"/>
              <w:rPr>
                <w:rFonts w:cs="Arial"/>
                <w:sz w:val="18"/>
                <w:szCs w:val="18"/>
              </w:rPr>
            </w:pPr>
            <w:r>
              <w:rPr>
                <w:rFonts w:cs="Arial"/>
                <w:sz w:val="18"/>
                <w:szCs w:val="18"/>
              </w:rPr>
              <w:t>15</w:t>
            </w:r>
          </w:p>
        </w:tc>
        <w:tc>
          <w:tcPr>
            <w:tcW w:w="1800" w:type="dxa"/>
            <w:vAlign w:val="bottom"/>
          </w:tcPr>
          <w:p w14:paraId="4C38DD72" w14:textId="4BBC7ACD" w:rsidR="00920415" w:rsidRPr="00B73F0D" w:rsidRDefault="00961574">
            <w:pPr>
              <w:pStyle w:val="BodyTextIndent"/>
              <w:spacing w:before="60" w:after="60"/>
              <w:ind w:left="0"/>
              <w:jc w:val="right"/>
              <w:rPr>
                <w:rFonts w:cs="Arial"/>
                <w:sz w:val="18"/>
                <w:szCs w:val="18"/>
                <w:highlight w:val="yellow"/>
              </w:rPr>
            </w:pPr>
            <w:r>
              <w:rPr>
                <w:rFonts w:cs="Arial"/>
                <w:sz w:val="18"/>
                <w:szCs w:val="18"/>
              </w:rPr>
              <w:t>-</w:t>
            </w:r>
          </w:p>
        </w:tc>
        <w:tc>
          <w:tcPr>
            <w:tcW w:w="1772" w:type="dxa"/>
            <w:vAlign w:val="bottom"/>
          </w:tcPr>
          <w:p w14:paraId="3C943BB3" w14:textId="18BFEB5C" w:rsidR="00920415" w:rsidRPr="00B73F0D" w:rsidRDefault="00961574">
            <w:pPr>
              <w:pStyle w:val="BodyTextIndent"/>
              <w:spacing w:before="60" w:after="60"/>
              <w:ind w:left="0"/>
              <w:jc w:val="right"/>
              <w:rPr>
                <w:rFonts w:cs="Arial"/>
                <w:sz w:val="18"/>
                <w:szCs w:val="18"/>
                <w:highlight w:val="yellow"/>
              </w:rPr>
            </w:pPr>
            <w:r>
              <w:rPr>
                <w:rFonts w:cs="Arial"/>
                <w:sz w:val="18"/>
                <w:szCs w:val="18"/>
              </w:rPr>
              <w:t>-</w:t>
            </w:r>
          </w:p>
        </w:tc>
      </w:tr>
      <w:tr w:rsidR="00920415" w:rsidRPr="00B73F0D" w14:paraId="15C5EC34" w14:textId="77777777" w:rsidTr="00E973A7">
        <w:tc>
          <w:tcPr>
            <w:tcW w:w="625" w:type="dxa"/>
          </w:tcPr>
          <w:p w14:paraId="61E2BBE1" w14:textId="3338494E" w:rsidR="00920415" w:rsidRDefault="00920415" w:rsidP="00920415">
            <w:pPr>
              <w:pStyle w:val="BodyTextIndent"/>
              <w:spacing w:before="60" w:after="60"/>
              <w:ind w:left="-115" w:right="-115"/>
              <w:jc w:val="center"/>
              <w:rPr>
                <w:rFonts w:cs="Arial"/>
                <w:sz w:val="18"/>
                <w:szCs w:val="18"/>
              </w:rPr>
            </w:pPr>
            <w:r w:rsidRPr="004B7A41">
              <w:rPr>
                <w:rFonts w:cs="Arial"/>
                <w:sz w:val="18"/>
                <w:szCs w:val="18"/>
                <w:lang w:val="en-US"/>
              </w:rPr>
              <w:t>8.</w:t>
            </w:r>
            <w:r>
              <w:rPr>
                <w:rFonts w:cs="Arial"/>
                <w:sz w:val="18"/>
                <w:szCs w:val="18"/>
                <w:lang w:val="en-US"/>
              </w:rPr>
              <w:t>2</w:t>
            </w:r>
          </w:p>
        </w:tc>
        <w:tc>
          <w:tcPr>
            <w:tcW w:w="3330" w:type="dxa"/>
            <w:vAlign w:val="center"/>
          </w:tcPr>
          <w:p w14:paraId="524E8632" w14:textId="77777777" w:rsidR="00920415" w:rsidRPr="00766F90" w:rsidRDefault="00920415" w:rsidP="00920415">
            <w:pPr>
              <w:pStyle w:val="BodyTextIndent"/>
              <w:spacing w:before="60" w:after="60"/>
              <w:ind w:left="0"/>
              <w:rPr>
                <w:rFonts w:cs="Arial"/>
                <w:sz w:val="18"/>
                <w:szCs w:val="18"/>
              </w:rPr>
            </w:pPr>
            <w:r w:rsidRPr="00854DAD">
              <w:rPr>
                <w:sz w:val="18"/>
                <w:szCs w:val="18"/>
              </w:rPr>
              <w:t xml:space="preserve">Trái phiếu </w:t>
            </w:r>
            <w:r w:rsidRPr="00854DAD">
              <w:rPr>
                <w:rFonts w:cs="Arial"/>
                <w:sz w:val="18"/>
                <w:szCs w:val="18"/>
              </w:rPr>
              <w:t xml:space="preserve">không </w:t>
            </w:r>
            <w:r w:rsidRPr="00854DAD">
              <w:rPr>
                <w:sz w:val="18"/>
                <w:szCs w:val="18"/>
              </w:rPr>
              <w:t xml:space="preserve">niêm yết </w:t>
            </w:r>
            <w:r w:rsidRPr="00854DAD">
              <w:rPr>
                <w:rFonts w:cs="Arial"/>
                <w:sz w:val="18"/>
                <w:szCs w:val="18"/>
              </w:rPr>
              <w:t xml:space="preserve">do doanh nghiệp niêm yết phát hành </w:t>
            </w:r>
            <w:r w:rsidRPr="00854DAD">
              <w:rPr>
                <w:sz w:val="18"/>
                <w:szCs w:val="18"/>
              </w:rPr>
              <w:t xml:space="preserve">có thời gian đáo hạn còn lại từ 1 </w:t>
            </w:r>
            <w:r w:rsidRPr="00854DAD">
              <w:rPr>
                <w:rFonts w:cs="Arial"/>
                <w:sz w:val="18"/>
                <w:szCs w:val="18"/>
              </w:rPr>
              <w:t xml:space="preserve">năm </w:t>
            </w:r>
            <w:r w:rsidRPr="00854DAD">
              <w:rPr>
                <w:sz w:val="18"/>
                <w:szCs w:val="18"/>
              </w:rPr>
              <w:t>đến dưới 3 năm, kể cả trái phiếu chuyển đổi</w:t>
            </w:r>
          </w:p>
        </w:tc>
        <w:tc>
          <w:tcPr>
            <w:tcW w:w="630" w:type="dxa"/>
            <w:vAlign w:val="bottom"/>
          </w:tcPr>
          <w:p w14:paraId="297F15BD" w14:textId="77777777" w:rsidR="00920415" w:rsidRPr="007537D0" w:rsidRDefault="00920415">
            <w:pPr>
              <w:pStyle w:val="BodyTextIndent"/>
              <w:spacing w:before="60" w:after="60"/>
              <w:ind w:left="-115" w:right="-115"/>
              <w:jc w:val="center"/>
              <w:rPr>
                <w:rFonts w:cs="Arial"/>
                <w:sz w:val="18"/>
                <w:szCs w:val="18"/>
              </w:rPr>
            </w:pPr>
            <w:r>
              <w:rPr>
                <w:rFonts w:cs="Arial"/>
                <w:sz w:val="18"/>
                <w:szCs w:val="18"/>
              </w:rPr>
              <w:t>20</w:t>
            </w:r>
          </w:p>
        </w:tc>
        <w:tc>
          <w:tcPr>
            <w:tcW w:w="1800" w:type="dxa"/>
            <w:vAlign w:val="bottom"/>
          </w:tcPr>
          <w:p w14:paraId="0B71CAE1" w14:textId="15B4D695" w:rsidR="00920415" w:rsidRPr="00B73F0D" w:rsidRDefault="00961574">
            <w:pPr>
              <w:pStyle w:val="BodyTextIndent"/>
              <w:spacing w:before="60" w:after="60"/>
              <w:ind w:left="0"/>
              <w:jc w:val="right"/>
              <w:rPr>
                <w:rFonts w:cs="Arial"/>
                <w:sz w:val="18"/>
                <w:szCs w:val="18"/>
                <w:highlight w:val="yellow"/>
              </w:rPr>
            </w:pPr>
            <w:r>
              <w:rPr>
                <w:rFonts w:cs="Arial"/>
                <w:sz w:val="18"/>
                <w:szCs w:val="18"/>
              </w:rPr>
              <w:t>-</w:t>
            </w:r>
          </w:p>
        </w:tc>
        <w:tc>
          <w:tcPr>
            <w:tcW w:w="1772" w:type="dxa"/>
            <w:vAlign w:val="bottom"/>
          </w:tcPr>
          <w:p w14:paraId="2780DDB3" w14:textId="5598C168" w:rsidR="00920415" w:rsidRPr="00B73F0D" w:rsidRDefault="00961574">
            <w:pPr>
              <w:pStyle w:val="BodyTextIndent"/>
              <w:spacing w:before="60" w:after="60"/>
              <w:ind w:left="0"/>
              <w:jc w:val="right"/>
              <w:rPr>
                <w:rFonts w:cs="Arial"/>
                <w:sz w:val="18"/>
                <w:szCs w:val="18"/>
                <w:highlight w:val="yellow"/>
              </w:rPr>
            </w:pPr>
            <w:r>
              <w:rPr>
                <w:rFonts w:cs="Arial"/>
                <w:sz w:val="18"/>
                <w:szCs w:val="18"/>
              </w:rPr>
              <w:t>-</w:t>
            </w:r>
          </w:p>
        </w:tc>
      </w:tr>
      <w:tr w:rsidR="00920415" w:rsidRPr="00B73F0D" w14:paraId="42CD9700" w14:textId="77777777" w:rsidTr="00E973A7">
        <w:tc>
          <w:tcPr>
            <w:tcW w:w="625" w:type="dxa"/>
          </w:tcPr>
          <w:p w14:paraId="65034800" w14:textId="53E91F02" w:rsidR="00920415" w:rsidRDefault="00920415" w:rsidP="00920415">
            <w:pPr>
              <w:pStyle w:val="BodyTextIndent"/>
              <w:spacing w:before="60" w:after="60"/>
              <w:ind w:left="-115" w:right="-115"/>
              <w:jc w:val="center"/>
              <w:rPr>
                <w:rFonts w:cs="Arial"/>
                <w:sz w:val="18"/>
                <w:szCs w:val="18"/>
              </w:rPr>
            </w:pPr>
            <w:r w:rsidRPr="004B7A41">
              <w:rPr>
                <w:rFonts w:cs="Arial"/>
                <w:sz w:val="18"/>
                <w:szCs w:val="18"/>
                <w:lang w:val="en-US"/>
              </w:rPr>
              <w:t>8.</w:t>
            </w:r>
            <w:r>
              <w:rPr>
                <w:rFonts w:cs="Arial"/>
                <w:sz w:val="18"/>
                <w:szCs w:val="18"/>
                <w:lang w:val="en-US"/>
              </w:rPr>
              <w:t>3</w:t>
            </w:r>
          </w:p>
        </w:tc>
        <w:tc>
          <w:tcPr>
            <w:tcW w:w="3330" w:type="dxa"/>
            <w:vAlign w:val="center"/>
          </w:tcPr>
          <w:p w14:paraId="49EE2248" w14:textId="77777777" w:rsidR="00920415" w:rsidRPr="00766F90" w:rsidRDefault="00920415" w:rsidP="00920415">
            <w:pPr>
              <w:pStyle w:val="BodyTextIndent"/>
              <w:spacing w:before="60" w:after="60"/>
              <w:ind w:left="0"/>
              <w:rPr>
                <w:rFonts w:cs="Arial"/>
                <w:sz w:val="18"/>
                <w:szCs w:val="18"/>
              </w:rPr>
            </w:pPr>
            <w:r w:rsidRPr="00854DAD">
              <w:rPr>
                <w:sz w:val="18"/>
                <w:szCs w:val="18"/>
              </w:rPr>
              <w:t xml:space="preserve">Trái phiếu </w:t>
            </w:r>
            <w:r w:rsidRPr="00854DAD">
              <w:rPr>
                <w:rFonts w:cs="Arial"/>
                <w:sz w:val="18"/>
                <w:szCs w:val="18"/>
              </w:rPr>
              <w:t xml:space="preserve">không </w:t>
            </w:r>
            <w:r w:rsidRPr="00854DAD">
              <w:rPr>
                <w:sz w:val="18"/>
                <w:szCs w:val="18"/>
              </w:rPr>
              <w:t xml:space="preserve">niêm yết </w:t>
            </w:r>
            <w:r w:rsidRPr="00854DAD">
              <w:rPr>
                <w:rFonts w:cs="Arial"/>
                <w:sz w:val="18"/>
                <w:szCs w:val="18"/>
              </w:rPr>
              <w:t xml:space="preserve">do doanh nghiệp niêm yết phát hành </w:t>
            </w:r>
            <w:r w:rsidRPr="00854DAD">
              <w:rPr>
                <w:sz w:val="18"/>
                <w:szCs w:val="18"/>
              </w:rPr>
              <w:t>có thời gian đáo hạn còn lại từ 3 năm đến dưới 5 năm, kể cả trái phiếu chuyển đổi</w:t>
            </w:r>
          </w:p>
        </w:tc>
        <w:tc>
          <w:tcPr>
            <w:tcW w:w="630" w:type="dxa"/>
            <w:vAlign w:val="bottom"/>
          </w:tcPr>
          <w:p w14:paraId="4FA60EC7" w14:textId="77777777" w:rsidR="00920415" w:rsidRPr="007537D0" w:rsidRDefault="00920415">
            <w:pPr>
              <w:pStyle w:val="BodyTextIndent"/>
              <w:spacing w:before="60" w:after="60"/>
              <w:ind w:left="-115" w:right="-115"/>
              <w:jc w:val="center"/>
              <w:rPr>
                <w:rFonts w:cs="Arial"/>
                <w:sz w:val="18"/>
                <w:szCs w:val="18"/>
              </w:rPr>
            </w:pPr>
            <w:r>
              <w:rPr>
                <w:rFonts w:cs="Arial"/>
                <w:sz w:val="18"/>
                <w:szCs w:val="18"/>
              </w:rPr>
              <w:t>25</w:t>
            </w:r>
          </w:p>
        </w:tc>
        <w:tc>
          <w:tcPr>
            <w:tcW w:w="1800" w:type="dxa"/>
            <w:vAlign w:val="bottom"/>
          </w:tcPr>
          <w:p w14:paraId="3091D457" w14:textId="6040A439" w:rsidR="00920415" w:rsidRPr="00B73F0D" w:rsidRDefault="00961574">
            <w:pPr>
              <w:pStyle w:val="BodyTextIndent"/>
              <w:spacing w:before="60" w:after="60"/>
              <w:ind w:left="0"/>
              <w:jc w:val="right"/>
              <w:rPr>
                <w:rFonts w:cs="Arial"/>
                <w:sz w:val="18"/>
                <w:szCs w:val="18"/>
                <w:highlight w:val="yellow"/>
              </w:rPr>
            </w:pPr>
            <w:r>
              <w:rPr>
                <w:rFonts w:cs="Arial"/>
                <w:sz w:val="18"/>
                <w:szCs w:val="18"/>
              </w:rPr>
              <w:t>-</w:t>
            </w:r>
          </w:p>
        </w:tc>
        <w:tc>
          <w:tcPr>
            <w:tcW w:w="1772" w:type="dxa"/>
            <w:vAlign w:val="bottom"/>
          </w:tcPr>
          <w:p w14:paraId="658BE498" w14:textId="2AE8F8B3" w:rsidR="00920415" w:rsidRPr="00B73F0D" w:rsidRDefault="00961574">
            <w:pPr>
              <w:pStyle w:val="BodyTextIndent"/>
              <w:spacing w:before="60" w:after="60"/>
              <w:ind w:left="0"/>
              <w:jc w:val="right"/>
              <w:rPr>
                <w:rFonts w:cs="Arial"/>
                <w:sz w:val="18"/>
                <w:szCs w:val="18"/>
                <w:highlight w:val="yellow"/>
              </w:rPr>
            </w:pPr>
            <w:r>
              <w:rPr>
                <w:rFonts w:cs="Arial"/>
                <w:sz w:val="18"/>
                <w:szCs w:val="18"/>
              </w:rPr>
              <w:t>-</w:t>
            </w:r>
          </w:p>
        </w:tc>
      </w:tr>
      <w:tr w:rsidR="00920415" w:rsidRPr="00B73F0D" w14:paraId="3182ACAE" w14:textId="77777777" w:rsidTr="00E973A7">
        <w:tc>
          <w:tcPr>
            <w:tcW w:w="625" w:type="dxa"/>
          </w:tcPr>
          <w:p w14:paraId="6426B789" w14:textId="054265C5" w:rsidR="00920415" w:rsidRDefault="00920415" w:rsidP="00920415">
            <w:pPr>
              <w:pStyle w:val="BodyTextIndent"/>
              <w:spacing w:before="60" w:after="60"/>
              <w:ind w:left="-115" w:right="-115"/>
              <w:jc w:val="center"/>
              <w:rPr>
                <w:rFonts w:cs="Arial"/>
                <w:sz w:val="18"/>
                <w:szCs w:val="18"/>
              </w:rPr>
            </w:pPr>
            <w:r w:rsidRPr="004B7A41">
              <w:rPr>
                <w:rFonts w:cs="Arial"/>
                <w:sz w:val="18"/>
                <w:szCs w:val="18"/>
                <w:lang w:val="en-US"/>
              </w:rPr>
              <w:t>8.</w:t>
            </w:r>
            <w:r>
              <w:rPr>
                <w:rFonts w:cs="Arial"/>
                <w:sz w:val="18"/>
                <w:szCs w:val="18"/>
                <w:lang w:val="en-US"/>
              </w:rPr>
              <w:t>4</w:t>
            </w:r>
          </w:p>
        </w:tc>
        <w:tc>
          <w:tcPr>
            <w:tcW w:w="3330" w:type="dxa"/>
            <w:vAlign w:val="center"/>
          </w:tcPr>
          <w:p w14:paraId="3C5BE91F" w14:textId="77777777" w:rsidR="00920415" w:rsidRPr="00766F90" w:rsidRDefault="00920415" w:rsidP="00920415">
            <w:pPr>
              <w:pStyle w:val="BodyTextIndent"/>
              <w:spacing w:before="60" w:after="60"/>
              <w:ind w:left="0"/>
              <w:rPr>
                <w:rFonts w:cs="Arial"/>
                <w:sz w:val="18"/>
                <w:szCs w:val="18"/>
              </w:rPr>
            </w:pPr>
            <w:r w:rsidRPr="00854DAD">
              <w:rPr>
                <w:sz w:val="18"/>
                <w:szCs w:val="18"/>
              </w:rPr>
              <w:t xml:space="preserve">Trái phiếu </w:t>
            </w:r>
            <w:r w:rsidRPr="00854DAD">
              <w:rPr>
                <w:rFonts w:cs="Arial"/>
                <w:sz w:val="18"/>
                <w:szCs w:val="18"/>
              </w:rPr>
              <w:t xml:space="preserve">không </w:t>
            </w:r>
            <w:r w:rsidRPr="00854DAD">
              <w:rPr>
                <w:sz w:val="18"/>
                <w:szCs w:val="18"/>
              </w:rPr>
              <w:t xml:space="preserve">niêm yết </w:t>
            </w:r>
            <w:r w:rsidRPr="00854DAD">
              <w:rPr>
                <w:rFonts w:cs="Arial"/>
                <w:sz w:val="18"/>
                <w:szCs w:val="18"/>
              </w:rPr>
              <w:t xml:space="preserve">do doanh nghiệp niêm yết phát hành </w:t>
            </w:r>
            <w:r w:rsidRPr="00854DAD">
              <w:rPr>
                <w:sz w:val="18"/>
                <w:szCs w:val="18"/>
              </w:rPr>
              <w:t>có thời gian đáo hạn còn lại từ 5 năm trở lên, kể cả trái phiếu chuyển đổi</w:t>
            </w:r>
          </w:p>
        </w:tc>
        <w:tc>
          <w:tcPr>
            <w:tcW w:w="630" w:type="dxa"/>
            <w:vAlign w:val="bottom"/>
          </w:tcPr>
          <w:p w14:paraId="2D0B28BF" w14:textId="77777777" w:rsidR="00920415" w:rsidRPr="007537D0" w:rsidRDefault="00920415">
            <w:pPr>
              <w:pStyle w:val="BodyTextIndent"/>
              <w:spacing w:before="60" w:after="60"/>
              <w:ind w:left="-115" w:right="-115"/>
              <w:jc w:val="center"/>
              <w:rPr>
                <w:rFonts w:cs="Arial"/>
                <w:sz w:val="18"/>
                <w:szCs w:val="18"/>
              </w:rPr>
            </w:pPr>
            <w:r>
              <w:rPr>
                <w:rFonts w:cs="Arial"/>
                <w:sz w:val="18"/>
                <w:szCs w:val="18"/>
              </w:rPr>
              <w:t>30</w:t>
            </w:r>
          </w:p>
        </w:tc>
        <w:tc>
          <w:tcPr>
            <w:tcW w:w="1800" w:type="dxa"/>
            <w:vAlign w:val="bottom"/>
          </w:tcPr>
          <w:p w14:paraId="2027031A" w14:textId="4699A446" w:rsidR="00920415" w:rsidRPr="00B73F0D" w:rsidRDefault="00961574">
            <w:pPr>
              <w:pStyle w:val="BodyTextIndent"/>
              <w:spacing w:before="60" w:after="60"/>
              <w:ind w:left="0"/>
              <w:jc w:val="right"/>
              <w:rPr>
                <w:rFonts w:cs="Arial"/>
                <w:sz w:val="18"/>
                <w:szCs w:val="18"/>
                <w:highlight w:val="yellow"/>
              </w:rPr>
            </w:pPr>
            <w:r>
              <w:rPr>
                <w:rFonts w:cs="Arial"/>
                <w:sz w:val="18"/>
                <w:szCs w:val="18"/>
              </w:rPr>
              <w:t>-</w:t>
            </w:r>
          </w:p>
        </w:tc>
        <w:tc>
          <w:tcPr>
            <w:tcW w:w="1772" w:type="dxa"/>
            <w:vAlign w:val="bottom"/>
          </w:tcPr>
          <w:p w14:paraId="13AEBC83" w14:textId="0F3FE295" w:rsidR="00920415" w:rsidRPr="00B73F0D" w:rsidRDefault="00961574">
            <w:pPr>
              <w:pStyle w:val="BodyTextIndent"/>
              <w:spacing w:before="60" w:after="60"/>
              <w:ind w:left="0"/>
              <w:jc w:val="right"/>
              <w:rPr>
                <w:rFonts w:cs="Arial"/>
                <w:sz w:val="18"/>
                <w:szCs w:val="18"/>
                <w:highlight w:val="yellow"/>
              </w:rPr>
            </w:pPr>
            <w:r>
              <w:rPr>
                <w:rFonts w:cs="Arial"/>
                <w:sz w:val="18"/>
                <w:szCs w:val="18"/>
              </w:rPr>
              <w:t>-</w:t>
            </w:r>
          </w:p>
        </w:tc>
      </w:tr>
      <w:tr w:rsidR="00920415" w:rsidRPr="00B73F0D" w14:paraId="521E54BD" w14:textId="77777777" w:rsidTr="00E973A7">
        <w:tc>
          <w:tcPr>
            <w:tcW w:w="625" w:type="dxa"/>
          </w:tcPr>
          <w:p w14:paraId="7D2766CC" w14:textId="3D5427C4" w:rsidR="00920415" w:rsidRPr="007537D0" w:rsidRDefault="00920415" w:rsidP="00920415">
            <w:pPr>
              <w:pStyle w:val="BodyTextIndent"/>
              <w:spacing w:before="60" w:after="60"/>
              <w:ind w:left="-115" w:right="-115"/>
              <w:jc w:val="center"/>
              <w:rPr>
                <w:rFonts w:cs="Arial"/>
                <w:sz w:val="18"/>
                <w:szCs w:val="18"/>
              </w:rPr>
            </w:pPr>
            <w:r w:rsidRPr="004B7A41">
              <w:rPr>
                <w:rFonts w:cs="Arial"/>
                <w:sz w:val="18"/>
                <w:szCs w:val="18"/>
                <w:lang w:val="en-US"/>
              </w:rPr>
              <w:t>8.</w:t>
            </w:r>
            <w:r>
              <w:rPr>
                <w:rFonts w:cs="Arial"/>
                <w:sz w:val="18"/>
                <w:szCs w:val="18"/>
                <w:lang w:val="en-US"/>
              </w:rPr>
              <w:t>5</w:t>
            </w:r>
          </w:p>
        </w:tc>
        <w:tc>
          <w:tcPr>
            <w:tcW w:w="3330" w:type="dxa"/>
          </w:tcPr>
          <w:p w14:paraId="6B9FAD46" w14:textId="77777777" w:rsidR="00920415" w:rsidRPr="007537D0" w:rsidRDefault="00920415" w:rsidP="00920415">
            <w:pPr>
              <w:pStyle w:val="BodyTextIndent"/>
              <w:spacing w:before="60" w:after="60"/>
              <w:ind w:left="0"/>
              <w:rPr>
                <w:rFonts w:cs="Arial"/>
                <w:sz w:val="18"/>
                <w:szCs w:val="18"/>
              </w:rPr>
            </w:pPr>
            <w:r w:rsidRPr="007537D0">
              <w:rPr>
                <w:rFonts w:cs="Arial"/>
                <w:sz w:val="18"/>
                <w:szCs w:val="18"/>
              </w:rPr>
              <w:t xml:space="preserve">Trái phiếu không niêm yết </w:t>
            </w:r>
            <w:r w:rsidRPr="00766F90">
              <w:rPr>
                <w:rFonts w:cs="Arial"/>
                <w:sz w:val="18"/>
                <w:szCs w:val="18"/>
              </w:rPr>
              <w:t xml:space="preserve">do doanh nghiệp khác phát hành </w:t>
            </w:r>
            <w:r w:rsidRPr="007537D0">
              <w:rPr>
                <w:rFonts w:cs="Arial"/>
                <w:sz w:val="18"/>
                <w:szCs w:val="18"/>
              </w:rPr>
              <w:t>có thời gian đáo hạn còn lại dưới 1 năm, kể cả trái phiếu chuyển đổi</w:t>
            </w:r>
          </w:p>
        </w:tc>
        <w:tc>
          <w:tcPr>
            <w:tcW w:w="630" w:type="dxa"/>
            <w:vAlign w:val="bottom"/>
          </w:tcPr>
          <w:p w14:paraId="67C7385C" w14:textId="77777777" w:rsidR="00920415" w:rsidRPr="007537D0" w:rsidRDefault="00920415">
            <w:pPr>
              <w:pStyle w:val="BodyTextIndent"/>
              <w:spacing w:before="60" w:after="60"/>
              <w:ind w:left="-115" w:right="-115"/>
              <w:jc w:val="center"/>
              <w:rPr>
                <w:rFonts w:cs="Arial"/>
                <w:sz w:val="18"/>
                <w:szCs w:val="18"/>
              </w:rPr>
            </w:pPr>
            <w:r w:rsidRPr="007537D0">
              <w:rPr>
                <w:rFonts w:cs="Arial"/>
                <w:sz w:val="18"/>
                <w:szCs w:val="18"/>
              </w:rPr>
              <w:t>25</w:t>
            </w:r>
          </w:p>
        </w:tc>
        <w:tc>
          <w:tcPr>
            <w:tcW w:w="1800" w:type="dxa"/>
            <w:vAlign w:val="bottom"/>
          </w:tcPr>
          <w:p w14:paraId="60CA0AD8" w14:textId="20E416BE" w:rsidR="00920415" w:rsidRPr="00B73F0D" w:rsidRDefault="00961574">
            <w:pPr>
              <w:pStyle w:val="BodyTextIndent"/>
              <w:spacing w:before="60" w:after="60"/>
              <w:ind w:left="0"/>
              <w:jc w:val="right"/>
              <w:rPr>
                <w:rFonts w:cs="Arial"/>
                <w:sz w:val="18"/>
                <w:szCs w:val="18"/>
                <w:highlight w:val="yellow"/>
              </w:rPr>
            </w:pPr>
            <w:r>
              <w:rPr>
                <w:rFonts w:cs="Arial"/>
                <w:sz w:val="18"/>
                <w:szCs w:val="18"/>
              </w:rPr>
              <w:t>-</w:t>
            </w:r>
          </w:p>
        </w:tc>
        <w:tc>
          <w:tcPr>
            <w:tcW w:w="1772" w:type="dxa"/>
            <w:vAlign w:val="bottom"/>
          </w:tcPr>
          <w:p w14:paraId="420EF01D" w14:textId="69493BBB" w:rsidR="00920415" w:rsidRPr="00B73F0D" w:rsidRDefault="00961574">
            <w:pPr>
              <w:pStyle w:val="BodyTextIndent"/>
              <w:spacing w:before="60" w:after="60"/>
              <w:ind w:left="0"/>
              <w:jc w:val="right"/>
              <w:rPr>
                <w:rFonts w:cs="Arial"/>
                <w:sz w:val="18"/>
                <w:szCs w:val="18"/>
                <w:highlight w:val="yellow"/>
              </w:rPr>
            </w:pPr>
            <w:r>
              <w:rPr>
                <w:rFonts w:cs="Arial"/>
                <w:sz w:val="18"/>
                <w:szCs w:val="18"/>
              </w:rPr>
              <w:t>-</w:t>
            </w:r>
          </w:p>
        </w:tc>
      </w:tr>
      <w:tr w:rsidR="00920415" w:rsidRPr="00B73F0D" w14:paraId="7F2457B5" w14:textId="77777777" w:rsidTr="00E973A7">
        <w:tc>
          <w:tcPr>
            <w:tcW w:w="625" w:type="dxa"/>
          </w:tcPr>
          <w:p w14:paraId="70A5A615" w14:textId="1CFB3FB7" w:rsidR="00920415" w:rsidRPr="007537D0" w:rsidRDefault="00920415" w:rsidP="00920415">
            <w:pPr>
              <w:pStyle w:val="BodyTextIndent"/>
              <w:spacing w:before="60" w:after="60"/>
              <w:ind w:left="-115" w:right="-115"/>
              <w:jc w:val="center"/>
              <w:rPr>
                <w:rFonts w:cs="Arial"/>
                <w:sz w:val="18"/>
                <w:szCs w:val="18"/>
              </w:rPr>
            </w:pPr>
            <w:r w:rsidRPr="004B7A41">
              <w:rPr>
                <w:rFonts w:cs="Arial"/>
                <w:sz w:val="18"/>
                <w:szCs w:val="18"/>
                <w:lang w:val="en-US"/>
              </w:rPr>
              <w:t>8.</w:t>
            </w:r>
            <w:r>
              <w:rPr>
                <w:rFonts w:cs="Arial"/>
                <w:sz w:val="18"/>
                <w:szCs w:val="18"/>
                <w:lang w:val="en-US"/>
              </w:rPr>
              <w:t>6</w:t>
            </w:r>
          </w:p>
        </w:tc>
        <w:tc>
          <w:tcPr>
            <w:tcW w:w="3330" w:type="dxa"/>
          </w:tcPr>
          <w:p w14:paraId="1DE16227" w14:textId="77777777" w:rsidR="00920415" w:rsidRPr="007537D0" w:rsidRDefault="00920415" w:rsidP="00920415">
            <w:pPr>
              <w:pStyle w:val="BodyTextIndent"/>
              <w:spacing w:before="60" w:after="60"/>
              <w:ind w:left="0"/>
              <w:rPr>
                <w:rFonts w:cs="Arial"/>
                <w:sz w:val="18"/>
                <w:szCs w:val="18"/>
              </w:rPr>
            </w:pPr>
            <w:r w:rsidRPr="007537D0">
              <w:rPr>
                <w:rFonts w:cs="Arial"/>
                <w:sz w:val="18"/>
                <w:szCs w:val="18"/>
              </w:rPr>
              <w:t xml:space="preserve">Trái phiếu không niêm yết </w:t>
            </w:r>
            <w:r w:rsidRPr="00766F90">
              <w:rPr>
                <w:rFonts w:cs="Arial"/>
                <w:sz w:val="18"/>
                <w:szCs w:val="18"/>
              </w:rPr>
              <w:t xml:space="preserve">do doanh nghiệp khác phát hành </w:t>
            </w:r>
            <w:r w:rsidRPr="007537D0">
              <w:rPr>
                <w:rFonts w:cs="Arial"/>
                <w:sz w:val="18"/>
                <w:szCs w:val="18"/>
              </w:rPr>
              <w:t xml:space="preserve">có thời gian đáo hạn từ 1 đến dưới 3 năm, kể cả trái phiếu chuyển đổi </w:t>
            </w:r>
          </w:p>
        </w:tc>
        <w:tc>
          <w:tcPr>
            <w:tcW w:w="630" w:type="dxa"/>
            <w:vAlign w:val="bottom"/>
          </w:tcPr>
          <w:p w14:paraId="6A7F22A5" w14:textId="77777777" w:rsidR="00920415" w:rsidRPr="007537D0" w:rsidRDefault="00920415">
            <w:pPr>
              <w:pStyle w:val="BodyTextIndent"/>
              <w:spacing w:before="60" w:after="60"/>
              <w:ind w:left="-115" w:right="-115"/>
              <w:jc w:val="center"/>
              <w:rPr>
                <w:rFonts w:cs="Arial"/>
                <w:sz w:val="18"/>
                <w:szCs w:val="18"/>
              </w:rPr>
            </w:pPr>
            <w:r w:rsidRPr="007537D0">
              <w:rPr>
                <w:rFonts w:cs="Arial"/>
                <w:sz w:val="18"/>
                <w:szCs w:val="18"/>
              </w:rPr>
              <w:t>30</w:t>
            </w:r>
          </w:p>
        </w:tc>
        <w:tc>
          <w:tcPr>
            <w:tcW w:w="1800" w:type="dxa"/>
            <w:vAlign w:val="bottom"/>
          </w:tcPr>
          <w:p w14:paraId="2A6101CA" w14:textId="3985646D" w:rsidR="00920415" w:rsidRPr="00B73F0D" w:rsidRDefault="00961574">
            <w:pPr>
              <w:pStyle w:val="BodyTextIndent"/>
              <w:spacing w:before="60" w:after="60"/>
              <w:ind w:left="0"/>
              <w:jc w:val="right"/>
              <w:rPr>
                <w:rFonts w:cs="Arial"/>
                <w:sz w:val="18"/>
                <w:szCs w:val="18"/>
                <w:highlight w:val="yellow"/>
              </w:rPr>
            </w:pPr>
            <w:r>
              <w:rPr>
                <w:rFonts w:cs="Arial"/>
                <w:sz w:val="18"/>
                <w:szCs w:val="18"/>
              </w:rPr>
              <w:t>-</w:t>
            </w:r>
          </w:p>
        </w:tc>
        <w:tc>
          <w:tcPr>
            <w:tcW w:w="1772" w:type="dxa"/>
            <w:vAlign w:val="bottom"/>
          </w:tcPr>
          <w:p w14:paraId="668E60CC" w14:textId="4D6A8E3A" w:rsidR="00920415" w:rsidRPr="00B73F0D" w:rsidRDefault="00961574">
            <w:pPr>
              <w:pStyle w:val="BodyTextIndent"/>
              <w:spacing w:before="60" w:after="60"/>
              <w:ind w:left="0"/>
              <w:jc w:val="right"/>
              <w:rPr>
                <w:rFonts w:cs="Arial"/>
                <w:sz w:val="18"/>
                <w:szCs w:val="18"/>
                <w:highlight w:val="yellow"/>
              </w:rPr>
            </w:pPr>
            <w:r>
              <w:rPr>
                <w:rFonts w:cs="Arial"/>
                <w:sz w:val="18"/>
                <w:szCs w:val="18"/>
              </w:rPr>
              <w:t>-</w:t>
            </w:r>
          </w:p>
        </w:tc>
      </w:tr>
      <w:tr w:rsidR="00920415" w:rsidRPr="00B73F0D" w14:paraId="0C3A6661" w14:textId="77777777" w:rsidTr="00E973A7">
        <w:tc>
          <w:tcPr>
            <w:tcW w:w="625" w:type="dxa"/>
          </w:tcPr>
          <w:p w14:paraId="3045C6A5" w14:textId="30D23863" w:rsidR="00920415" w:rsidRPr="007537D0" w:rsidRDefault="00920415" w:rsidP="00920415">
            <w:pPr>
              <w:pStyle w:val="BodyTextIndent"/>
              <w:spacing w:before="60" w:after="60"/>
              <w:ind w:left="-115" w:right="-115"/>
              <w:jc w:val="center"/>
              <w:rPr>
                <w:rFonts w:cs="Arial"/>
                <w:sz w:val="18"/>
                <w:szCs w:val="18"/>
              </w:rPr>
            </w:pPr>
            <w:r w:rsidRPr="004B7A41">
              <w:rPr>
                <w:rFonts w:cs="Arial"/>
                <w:sz w:val="18"/>
                <w:szCs w:val="18"/>
                <w:lang w:val="en-US"/>
              </w:rPr>
              <w:t>8.</w:t>
            </w:r>
            <w:r>
              <w:rPr>
                <w:rFonts w:cs="Arial"/>
                <w:sz w:val="18"/>
                <w:szCs w:val="18"/>
                <w:lang w:val="en-US"/>
              </w:rPr>
              <w:t>7</w:t>
            </w:r>
          </w:p>
        </w:tc>
        <w:tc>
          <w:tcPr>
            <w:tcW w:w="3330" w:type="dxa"/>
          </w:tcPr>
          <w:p w14:paraId="7FE28692" w14:textId="77777777" w:rsidR="00920415" w:rsidRPr="007537D0" w:rsidRDefault="00920415" w:rsidP="00920415">
            <w:pPr>
              <w:pStyle w:val="BodyTextIndent"/>
              <w:spacing w:before="60" w:after="60"/>
              <w:ind w:left="0"/>
              <w:rPr>
                <w:rFonts w:cs="Arial"/>
                <w:sz w:val="18"/>
                <w:szCs w:val="18"/>
              </w:rPr>
            </w:pPr>
            <w:r w:rsidRPr="007537D0">
              <w:rPr>
                <w:rFonts w:cs="Arial"/>
                <w:sz w:val="18"/>
                <w:szCs w:val="18"/>
              </w:rPr>
              <w:t xml:space="preserve">Trái phiếu không niêm yết </w:t>
            </w:r>
            <w:r w:rsidRPr="00766F90">
              <w:rPr>
                <w:rFonts w:cs="Arial"/>
                <w:sz w:val="18"/>
                <w:szCs w:val="18"/>
              </w:rPr>
              <w:t xml:space="preserve">do doanh nghiệp khác phát hành </w:t>
            </w:r>
            <w:r w:rsidRPr="007537D0">
              <w:rPr>
                <w:rFonts w:cs="Arial"/>
                <w:sz w:val="18"/>
                <w:szCs w:val="18"/>
              </w:rPr>
              <w:t>có thời gian đáo hạn từ 3 đến dưới 5 năm, kể cả trái phiếu chuyển đổi</w:t>
            </w:r>
          </w:p>
        </w:tc>
        <w:tc>
          <w:tcPr>
            <w:tcW w:w="630" w:type="dxa"/>
            <w:vAlign w:val="bottom"/>
          </w:tcPr>
          <w:p w14:paraId="30519F0D" w14:textId="77777777" w:rsidR="00920415" w:rsidRPr="007537D0" w:rsidRDefault="00920415">
            <w:pPr>
              <w:pStyle w:val="BodyTextIndent"/>
              <w:spacing w:before="60" w:after="60"/>
              <w:ind w:left="-115" w:right="-115"/>
              <w:jc w:val="center"/>
              <w:rPr>
                <w:rFonts w:cs="Arial"/>
                <w:sz w:val="18"/>
                <w:szCs w:val="18"/>
              </w:rPr>
            </w:pPr>
            <w:r w:rsidRPr="007537D0">
              <w:rPr>
                <w:rFonts w:cs="Arial"/>
                <w:sz w:val="18"/>
                <w:szCs w:val="18"/>
              </w:rPr>
              <w:t>35</w:t>
            </w:r>
          </w:p>
        </w:tc>
        <w:tc>
          <w:tcPr>
            <w:tcW w:w="1800" w:type="dxa"/>
            <w:vAlign w:val="bottom"/>
          </w:tcPr>
          <w:p w14:paraId="464F940F" w14:textId="0BDF1EBD" w:rsidR="00920415" w:rsidRPr="00B73F0D" w:rsidRDefault="00961574">
            <w:pPr>
              <w:pStyle w:val="BodyTextIndent"/>
              <w:spacing w:before="60" w:after="60"/>
              <w:ind w:left="0"/>
              <w:jc w:val="right"/>
              <w:rPr>
                <w:rFonts w:cs="Arial"/>
                <w:sz w:val="18"/>
                <w:szCs w:val="18"/>
                <w:highlight w:val="yellow"/>
              </w:rPr>
            </w:pPr>
            <w:r>
              <w:rPr>
                <w:rFonts w:cs="Arial"/>
                <w:sz w:val="18"/>
                <w:szCs w:val="18"/>
              </w:rPr>
              <w:t>-</w:t>
            </w:r>
          </w:p>
        </w:tc>
        <w:tc>
          <w:tcPr>
            <w:tcW w:w="1772" w:type="dxa"/>
            <w:vAlign w:val="bottom"/>
          </w:tcPr>
          <w:p w14:paraId="75EFD139" w14:textId="09AB0012" w:rsidR="00920415" w:rsidRPr="00B73F0D" w:rsidRDefault="00961574">
            <w:pPr>
              <w:pStyle w:val="BodyTextIndent"/>
              <w:spacing w:before="60" w:after="60"/>
              <w:ind w:left="0"/>
              <w:jc w:val="right"/>
              <w:rPr>
                <w:rFonts w:cs="Arial"/>
                <w:sz w:val="18"/>
                <w:szCs w:val="18"/>
                <w:highlight w:val="yellow"/>
              </w:rPr>
            </w:pPr>
            <w:r>
              <w:rPr>
                <w:rFonts w:cs="Arial"/>
                <w:sz w:val="18"/>
                <w:szCs w:val="18"/>
              </w:rPr>
              <w:t>-</w:t>
            </w:r>
          </w:p>
        </w:tc>
      </w:tr>
      <w:tr w:rsidR="00920415" w:rsidRPr="00B73F0D" w14:paraId="1E776C82" w14:textId="77777777" w:rsidTr="00E973A7">
        <w:tc>
          <w:tcPr>
            <w:tcW w:w="625" w:type="dxa"/>
          </w:tcPr>
          <w:p w14:paraId="377655A8" w14:textId="1724646F" w:rsidR="00920415" w:rsidRPr="007537D0" w:rsidRDefault="00920415" w:rsidP="00920415">
            <w:pPr>
              <w:pStyle w:val="BodyTextIndent"/>
              <w:spacing w:before="60" w:after="60"/>
              <w:ind w:left="-115" w:right="-115"/>
              <w:jc w:val="center"/>
              <w:rPr>
                <w:rFonts w:cs="Arial"/>
                <w:sz w:val="18"/>
                <w:szCs w:val="18"/>
              </w:rPr>
            </w:pPr>
            <w:r w:rsidRPr="004B7A41">
              <w:rPr>
                <w:rFonts w:cs="Arial"/>
                <w:sz w:val="18"/>
                <w:szCs w:val="18"/>
                <w:lang w:val="en-US"/>
              </w:rPr>
              <w:t>8.</w:t>
            </w:r>
            <w:r>
              <w:rPr>
                <w:rFonts w:cs="Arial"/>
                <w:sz w:val="18"/>
                <w:szCs w:val="18"/>
                <w:lang w:val="en-US"/>
              </w:rPr>
              <w:t>8</w:t>
            </w:r>
          </w:p>
        </w:tc>
        <w:tc>
          <w:tcPr>
            <w:tcW w:w="3330" w:type="dxa"/>
          </w:tcPr>
          <w:p w14:paraId="51C0CD45" w14:textId="77777777" w:rsidR="00920415" w:rsidRPr="007537D0" w:rsidRDefault="00920415" w:rsidP="00920415">
            <w:pPr>
              <w:pStyle w:val="BodyTextIndent"/>
              <w:spacing w:before="60" w:after="60"/>
              <w:ind w:left="0"/>
              <w:rPr>
                <w:rFonts w:cs="Arial"/>
                <w:sz w:val="18"/>
                <w:szCs w:val="18"/>
              </w:rPr>
            </w:pPr>
            <w:r w:rsidRPr="007537D0">
              <w:rPr>
                <w:rFonts w:cs="Arial"/>
                <w:sz w:val="18"/>
                <w:szCs w:val="18"/>
              </w:rPr>
              <w:t xml:space="preserve">Trái phiếu không niêm yết </w:t>
            </w:r>
            <w:r w:rsidRPr="00766F90">
              <w:rPr>
                <w:rFonts w:cs="Arial"/>
                <w:sz w:val="18"/>
                <w:szCs w:val="18"/>
              </w:rPr>
              <w:t xml:space="preserve">do doanh nghiệp khác phát hành </w:t>
            </w:r>
            <w:r w:rsidRPr="007537D0">
              <w:rPr>
                <w:rFonts w:cs="Arial"/>
                <w:sz w:val="18"/>
                <w:szCs w:val="18"/>
              </w:rPr>
              <w:t>có thời gian đáo hạn từ 5 năm trở lên, kể cả trái phiếu chuyển đổi</w:t>
            </w:r>
          </w:p>
        </w:tc>
        <w:tc>
          <w:tcPr>
            <w:tcW w:w="630" w:type="dxa"/>
            <w:vAlign w:val="bottom"/>
          </w:tcPr>
          <w:p w14:paraId="6C8FB598" w14:textId="77777777" w:rsidR="00920415" w:rsidRPr="007537D0" w:rsidRDefault="00920415">
            <w:pPr>
              <w:pStyle w:val="BodyTextIndent"/>
              <w:spacing w:before="60" w:after="60"/>
              <w:ind w:left="-115" w:right="-115"/>
              <w:jc w:val="center"/>
              <w:rPr>
                <w:rFonts w:cs="Arial"/>
                <w:sz w:val="18"/>
                <w:szCs w:val="18"/>
              </w:rPr>
            </w:pPr>
            <w:r w:rsidRPr="007537D0">
              <w:rPr>
                <w:rFonts w:cs="Arial"/>
                <w:sz w:val="18"/>
                <w:szCs w:val="18"/>
              </w:rPr>
              <w:t>40</w:t>
            </w:r>
          </w:p>
        </w:tc>
        <w:tc>
          <w:tcPr>
            <w:tcW w:w="1800" w:type="dxa"/>
            <w:vAlign w:val="bottom"/>
          </w:tcPr>
          <w:p w14:paraId="603666C7" w14:textId="002E69FD" w:rsidR="00920415" w:rsidRPr="00B73F0D" w:rsidRDefault="00961574">
            <w:pPr>
              <w:pStyle w:val="BodyTextIndent"/>
              <w:spacing w:before="60" w:after="60"/>
              <w:ind w:left="0"/>
              <w:jc w:val="right"/>
              <w:rPr>
                <w:rFonts w:cs="Arial"/>
                <w:sz w:val="18"/>
                <w:szCs w:val="18"/>
                <w:highlight w:val="yellow"/>
              </w:rPr>
            </w:pPr>
            <w:r>
              <w:rPr>
                <w:rFonts w:cs="Arial"/>
                <w:sz w:val="18"/>
                <w:szCs w:val="18"/>
              </w:rPr>
              <w:t>-</w:t>
            </w:r>
          </w:p>
        </w:tc>
        <w:tc>
          <w:tcPr>
            <w:tcW w:w="1772" w:type="dxa"/>
            <w:vAlign w:val="bottom"/>
          </w:tcPr>
          <w:p w14:paraId="2211C320" w14:textId="0FA4D246" w:rsidR="00920415" w:rsidRPr="00B73F0D" w:rsidRDefault="00961574">
            <w:pPr>
              <w:pStyle w:val="BodyTextIndent"/>
              <w:spacing w:before="60" w:after="60"/>
              <w:ind w:left="0"/>
              <w:jc w:val="right"/>
              <w:rPr>
                <w:rFonts w:cs="Arial"/>
                <w:sz w:val="18"/>
                <w:szCs w:val="18"/>
                <w:highlight w:val="yellow"/>
              </w:rPr>
            </w:pPr>
            <w:r>
              <w:rPr>
                <w:rFonts w:cs="Arial"/>
                <w:sz w:val="18"/>
                <w:szCs w:val="18"/>
              </w:rPr>
              <w:t>-</w:t>
            </w:r>
          </w:p>
        </w:tc>
      </w:tr>
    </w:tbl>
    <w:p w14:paraId="5458A7A9" w14:textId="642DE819" w:rsidR="00EB6D44" w:rsidRDefault="00EB6D44" w:rsidP="00A3144A">
      <w:pPr>
        <w:pStyle w:val="BodyTextIndent"/>
        <w:ind w:left="720"/>
        <w:rPr>
          <w:rFonts w:cs="Arial"/>
        </w:rPr>
      </w:pPr>
    </w:p>
    <w:p w14:paraId="10E7F672" w14:textId="77777777" w:rsidR="007959E9" w:rsidRDefault="007959E9">
      <w:pPr>
        <w:overflowPunct/>
        <w:autoSpaceDE/>
        <w:autoSpaceDN/>
        <w:adjustRightInd/>
        <w:jc w:val="left"/>
        <w:textAlignment w:val="auto"/>
        <w:rPr>
          <w:rFonts w:cs="Arial"/>
        </w:rPr>
        <w:sectPr w:rsidR="007959E9" w:rsidSect="00BE4612">
          <w:pgSz w:w="11909" w:h="16834" w:code="9"/>
          <w:pgMar w:top="1440" w:right="1440" w:bottom="862" w:left="1582" w:header="720" w:footer="578" w:gutter="0"/>
          <w:cols w:space="720"/>
          <w:docGrid w:linePitch="272"/>
        </w:sectPr>
      </w:pPr>
    </w:p>
    <w:p w14:paraId="0F034D73" w14:textId="1AEDB751" w:rsidR="00EB6D44" w:rsidRPr="007959E9" w:rsidRDefault="00EB6D44" w:rsidP="001345A8">
      <w:pPr>
        <w:overflowPunct/>
        <w:autoSpaceDE/>
        <w:autoSpaceDN/>
        <w:adjustRightInd/>
        <w:jc w:val="left"/>
        <w:textAlignment w:val="auto"/>
        <w:rPr>
          <w:rFonts w:cs="Arial"/>
          <w:iCs/>
        </w:rPr>
      </w:pPr>
      <w:r w:rsidRPr="001345A8">
        <w:rPr>
          <w:rFonts w:cs="Arial"/>
          <w:b/>
          <w:bCs/>
          <w:iCs/>
        </w:rPr>
        <w:lastRenderedPageBreak/>
        <w:t>4.</w:t>
      </w:r>
      <w:r w:rsidRPr="001345A8">
        <w:rPr>
          <w:rFonts w:cs="Arial"/>
          <w:b/>
          <w:bCs/>
          <w:iCs/>
        </w:rPr>
        <w:tab/>
      </w:r>
      <w:r w:rsidR="00914214" w:rsidRPr="00335B18">
        <w:rPr>
          <w:rFonts w:cs="Arial"/>
          <w:b/>
          <w:bCs/>
          <w:lang w:val="en-US"/>
        </w:rPr>
        <w:t>BẢNG TÍNH</w:t>
      </w:r>
      <w:r w:rsidR="00914214" w:rsidRPr="00335B18">
        <w:rPr>
          <w:rFonts w:cs="Arial"/>
          <w:b/>
          <w:bCs/>
        </w:rPr>
        <w:t xml:space="preserve"> </w:t>
      </w:r>
      <w:r w:rsidRPr="00914214">
        <w:rPr>
          <w:rFonts w:cs="Arial"/>
          <w:b/>
          <w:bCs/>
          <w:iCs/>
        </w:rPr>
        <w:t>GIÁ</w:t>
      </w:r>
      <w:r w:rsidRPr="001345A8">
        <w:rPr>
          <w:rFonts w:cs="Arial"/>
          <w:b/>
          <w:bCs/>
          <w:iCs/>
        </w:rPr>
        <w:t xml:space="preserve"> TRỊ RỦI RO THỊ TRƯỜNG</w:t>
      </w:r>
      <w:r w:rsidRPr="007959E9">
        <w:rPr>
          <w:rFonts w:cs="Arial"/>
          <w:iCs/>
        </w:rPr>
        <w:t xml:space="preserve"> (tiếp theo)</w:t>
      </w:r>
    </w:p>
    <w:p w14:paraId="0CBEFA8A" w14:textId="77777777" w:rsidR="00EB6D44" w:rsidRPr="007537D0" w:rsidRDefault="00EB6D44" w:rsidP="00EB6D44">
      <w:pPr>
        <w:pStyle w:val="BodyTextIndent"/>
        <w:ind w:left="720"/>
        <w:rPr>
          <w:rFonts w:cs="Arial"/>
        </w:rPr>
      </w:pPr>
    </w:p>
    <w:tbl>
      <w:tblPr>
        <w:tblStyle w:val="TableGrid"/>
        <w:tblW w:w="0" w:type="auto"/>
        <w:tblInd w:w="720" w:type="dxa"/>
        <w:tblLayout w:type="fixed"/>
        <w:tblLook w:val="04A0" w:firstRow="1" w:lastRow="0" w:firstColumn="1" w:lastColumn="0" w:noHBand="0" w:noVBand="1"/>
      </w:tblPr>
      <w:tblGrid>
        <w:gridCol w:w="625"/>
        <w:gridCol w:w="3330"/>
        <w:gridCol w:w="630"/>
        <w:gridCol w:w="1800"/>
        <w:gridCol w:w="1772"/>
        <w:tblGridChange w:id="124">
          <w:tblGrid>
            <w:gridCol w:w="625"/>
            <w:gridCol w:w="3330"/>
            <w:gridCol w:w="630"/>
            <w:gridCol w:w="1800"/>
            <w:gridCol w:w="1772"/>
          </w:tblGrid>
        </w:tblGridChange>
      </w:tblGrid>
      <w:tr w:rsidR="00EB6D44" w:rsidRPr="007537D0" w14:paraId="5C35B3F9" w14:textId="77777777" w:rsidTr="00EB6D44">
        <w:tc>
          <w:tcPr>
            <w:tcW w:w="3955" w:type="dxa"/>
            <w:gridSpan w:val="2"/>
            <w:vMerge w:val="restart"/>
            <w:shd w:val="clear" w:color="auto" w:fill="BFBFBF" w:themeFill="background1" w:themeFillShade="BF"/>
            <w:vAlign w:val="center"/>
          </w:tcPr>
          <w:p w14:paraId="159E37BC" w14:textId="77777777" w:rsidR="00EB6D44" w:rsidRPr="007537D0" w:rsidRDefault="00EB6D44" w:rsidP="00EB6D44">
            <w:pPr>
              <w:pStyle w:val="BodyTextIndent"/>
              <w:spacing w:before="60" w:after="60"/>
              <w:ind w:left="0"/>
              <w:rPr>
                <w:rFonts w:cs="Arial"/>
                <w:b/>
                <w:i/>
                <w:sz w:val="18"/>
                <w:szCs w:val="18"/>
              </w:rPr>
            </w:pPr>
            <w:r w:rsidRPr="007537D0">
              <w:rPr>
                <w:rFonts w:cs="Arial"/>
                <w:b/>
                <w:i/>
                <w:sz w:val="18"/>
                <w:szCs w:val="18"/>
              </w:rPr>
              <w:t>Các hạng mục đầu tư</w:t>
            </w:r>
          </w:p>
        </w:tc>
        <w:tc>
          <w:tcPr>
            <w:tcW w:w="630" w:type="dxa"/>
            <w:shd w:val="clear" w:color="auto" w:fill="BFBFBF" w:themeFill="background1" w:themeFillShade="BF"/>
          </w:tcPr>
          <w:p w14:paraId="71CCD23A" w14:textId="77777777" w:rsidR="00EB6D44" w:rsidRPr="007537D0" w:rsidRDefault="00EB6D44" w:rsidP="00EB6D44">
            <w:pPr>
              <w:pStyle w:val="BodyTextIndent"/>
              <w:spacing w:before="60"/>
              <w:ind w:left="-115" w:right="-115"/>
              <w:jc w:val="center"/>
              <w:rPr>
                <w:rFonts w:cs="Arial"/>
                <w:b/>
                <w:i/>
                <w:sz w:val="18"/>
                <w:szCs w:val="18"/>
              </w:rPr>
            </w:pPr>
            <w:r w:rsidRPr="007537D0">
              <w:rPr>
                <w:rFonts w:cs="Arial"/>
                <w:b/>
                <w:i/>
                <w:sz w:val="18"/>
                <w:szCs w:val="18"/>
              </w:rPr>
              <w:t>Hệ số rủi ro</w:t>
            </w:r>
          </w:p>
          <w:p w14:paraId="59A9FE58" w14:textId="77777777" w:rsidR="00EB6D44" w:rsidRPr="007537D0" w:rsidRDefault="00EB6D44" w:rsidP="00EB6D44">
            <w:pPr>
              <w:pStyle w:val="BodyTextIndent"/>
              <w:spacing w:after="60"/>
              <w:ind w:left="-115" w:right="-115"/>
              <w:jc w:val="center"/>
              <w:rPr>
                <w:rFonts w:cs="Arial"/>
                <w:b/>
                <w:i/>
                <w:sz w:val="18"/>
                <w:szCs w:val="18"/>
              </w:rPr>
            </w:pPr>
            <w:r w:rsidRPr="007537D0">
              <w:rPr>
                <w:rFonts w:cs="Arial"/>
                <w:b/>
                <w:i/>
                <w:sz w:val="18"/>
                <w:szCs w:val="18"/>
              </w:rPr>
              <w:t>%</w:t>
            </w:r>
          </w:p>
        </w:tc>
        <w:tc>
          <w:tcPr>
            <w:tcW w:w="1800" w:type="dxa"/>
            <w:shd w:val="clear" w:color="auto" w:fill="BFBFBF" w:themeFill="background1" w:themeFillShade="BF"/>
            <w:vAlign w:val="bottom"/>
          </w:tcPr>
          <w:p w14:paraId="698F58CC" w14:textId="77777777" w:rsidR="00EB6D44" w:rsidRPr="007537D0" w:rsidRDefault="00EB6D44" w:rsidP="00EB6D44">
            <w:pPr>
              <w:pStyle w:val="BodyTextIndent"/>
              <w:spacing w:before="60"/>
              <w:ind w:left="0"/>
              <w:jc w:val="right"/>
              <w:rPr>
                <w:rFonts w:cs="Arial"/>
                <w:b/>
                <w:i/>
                <w:sz w:val="18"/>
                <w:szCs w:val="18"/>
              </w:rPr>
            </w:pPr>
            <w:r w:rsidRPr="007537D0">
              <w:rPr>
                <w:rFonts w:cs="Arial"/>
                <w:b/>
                <w:i/>
                <w:sz w:val="18"/>
                <w:szCs w:val="18"/>
              </w:rPr>
              <w:t>Quy mô rủi ro</w:t>
            </w:r>
          </w:p>
          <w:p w14:paraId="3B4E7A5A" w14:textId="77777777" w:rsidR="00EB6D44" w:rsidRPr="007537D0" w:rsidRDefault="00EB6D44" w:rsidP="00EB6D44">
            <w:pPr>
              <w:pStyle w:val="BodyTextIndent"/>
              <w:spacing w:after="60"/>
              <w:ind w:left="0"/>
              <w:jc w:val="right"/>
              <w:rPr>
                <w:rFonts w:cs="Arial"/>
                <w:b/>
                <w:i/>
                <w:sz w:val="18"/>
                <w:szCs w:val="18"/>
              </w:rPr>
            </w:pPr>
            <w:r w:rsidRPr="007537D0">
              <w:rPr>
                <w:rFonts w:cs="Arial"/>
                <w:b/>
                <w:i/>
                <w:sz w:val="18"/>
                <w:szCs w:val="18"/>
              </w:rPr>
              <w:t>VND</w:t>
            </w:r>
          </w:p>
        </w:tc>
        <w:tc>
          <w:tcPr>
            <w:tcW w:w="1772" w:type="dxa"/>
            <w:shd w:val="clear" w:color="auto" w:fill="BFBFBF" w:themeFill="background1" w:themeFillShade="BF"/>
            <w:vAlign w:val="bottom"/>
          </w:tcPr>
          <w:p w14:paraId="4CB8AC48" w14:textId="77777777" w:rsidR="00EB6D44" w:rsidRPr="007537D0" w:rsidRDefault="00EB6D44" w:rsidP="00EB6D44">
            <w:pPr>
              <w:pStyle w:val="BodyTextIndent"/>
              <w:spacing w:before="60"/>
              <w:ind w:left="0"/>
              <w:jc w:val="right"/>
              <w:rPr>
                <w:rFonts w:cs="Arial"/>
                <w:b/>
                <w:i/>
                <w:sz w:val="18"/>
                <w:szCs w:val="18"/>
              </w:rPr>
            </w:pPr>
            <w:r w:rsidRPr="007537D0">
              <w:rPr>
                <w:rFonts w:cs="Arial"/>
                <w:b/>
                <w:i/>
                <w:sz w:val="18"/>
                <w:szCs w:val="18"/>
              </w:rPr>
              <w:t>Giá trị rủi ro</w:t>
            </w:r>
          </w:p>
          <w:p w14:paraId="63B61AF9" w14:textId="77777777" w:rsidR="00EB6D44" w:rsidRPr="007537D0" w:rsidRDefault="00EB6D44" w:rsidP="00EB6D44">
            <w:pPr>
              <w:pStyle w:val="BodyTextIndent"/>
              <w:spacing w:after="60"/>
              <w:ind w:left="0"/>
              <w:jc w:val="right"/>
              <w:rPr>
                <w:rFonts w:cs="Arial"/>
                <w:b/>
                <w:i/>
                <w:sz w:val="18"/>
                <w:szCs w:val="18"/>
              </w:rPr>
            </w:pPr>
            <w:r w:rsidRPr="007537D0">
              <w:rPr>
                <w:rFonts w:cs="Arial"/>
                <w:b/>
                <w:i/>
                <w:sz w:val="18"/>
                <w:szCs w:val="18"/>
              </w:rPr>
              <w:t>VND</w:t>
            </w:r>
          </w:p>
        </w:tc>
      </w:tr>
      <w:tr w:rsidR="00EB6D44" w:rsidRPr="007537D0" w14:paraId="7FA80DDF" w14:textId="77777777" w:rsidTr="00EB6D44">
        <w:tc>
          <w:tcPr>
            <w:tcW w:w="3955" w:type="dxa"/>
            <w:gridSpan w:val="2"/>
            <w:vMerge/>
            <w:shd w:val="clear" w:color="auto" w:fill="BFBFBF" w:themeFill="background1" w:themeFillShade="BF"/>
          </w:tcPr>
          <w:p w14:paraId="1346386B" w14:textId="77777777" w:rsidR="00EB6D44" w:rsidRPr="007537D0" w:rsidRDefault="00EB6D44" w:rsidP="00EB6D44">
            <w:pPr>
              <w:pStyle w:val="BodyTextIndent"/>
              <w:spacing w:before="60" w:after="60"/>
              <w:ind w:left="0"/>
              <w:rPr>
                <w:rFonts w:cs="Arial"/>
                <w:sz w:val="18"/>
                <w:szCs w:val="18"/>
              </w:rPr>
            </w:pPr>
          </w:p>
        </w:tc>
        <w:tc>
          <w:tcPr>
            <w:tcW w:w="630" w:type="dxa"/>
            <w:shd w:val="clear" w:color="auto" w:fill="BFBFBF" w:themeFill="background1" w:themeFillShade="BF"/>
          </w:tcPr>
          <w:p w14:paraId="07EF1600" w14:textId="77777777" w:rsidR="00EB6D44" w:rsidRPr="007537D0" w:rsidRDefault="00EB6D44" w:rsidP="00EB6D44">
            <w:pPr>
              <w:pStyle w:val="BodyTextIndent"/>
              <w:spacing w:before="60" w:after="60"/>
              <w:ind w:left="-115" w:right="-115"/>
              <w:jc w:val="center"/>
              <w:rPr>
                <w:rFonts w:cs="Arial"/>
                <w:b/>
                <w:i/>
                <w:sz w:val="18"/>
                <w:szCs w:val="18"/>
              </w:rPr>
            </w:pPr>
            <w:r w:rsidRPr="007537D0">
              <w:rPr>
                <w:rFonts w:cs="Arial"/>
                <w:b/>
                <w:i/>
                <w:sz w:val="18"/>
                <w:szCs w:val="18"/>
              </w:rPr>
              <w:t>(1)</w:t>
            </w:r>
          </w:p>
        </w:tc>
        <w:tc>
          <w:tcPr>
            <w:tcW w:w="1800" w:type="dxa"/>
            <w:shd w:val="clear" w:color="auto" w:fill="BFBFBF" w:themeFill="background1" w:themeFillShade="BF"/>
          </w:tcPr>
          <w:p w14:paraId="7A2BA928" w14:textId="77777777" w:rsidR="00EB6D44" w:rsidRPr="007537D0" w:rsidRDefault="00EB6D44" w:rsidP="00EB6D44">
            <w:pPr>
              <w:pStyle w:val="BodyTextIndent"/>
              <w:spacing w:before="60" w:after="60"/>
              <w:ind w:left="0"/>
              <w:jc w:val="center"/>
              <w:rPr>
                <w:rFonts w:cs="Arial"/>
                <w:b/>
                <w:i/>
                <w:sz w:val="18"/>
                <w:szCs w:val="18"/>
              </w:rPr>
            </w:pPr>
            <w:r w:rsidRPr="007537D0">
              <w:rPr>
                <w:rFonts w:cs="Arial"/>
                <w:b/>
                <w:i/>
                <w:sz w:val="18"/>
                <w:szCs w:val="18"/>
              </w:rPr>
              <w:t>(2)</w:t>
            </w:r>
          </w:p>
        </w:tc>
        <w:tc>
          <w:tcPr>
            <w:tcW w:w="1772" w:type="dxa"/>
            <w:shd w:val="clear" w:color="auto" w:fill="BFBFBF" w:themeFill="background1" w:themeFillShade="BF"/>
          </w:tcPr>
          <w:p w14:paraId="78055558" w14:textId="77777777" w:rsidR="00EB6D44" w:rsidRPr="007537D0" w:rsidRDefault="00EB6D44" w:rsidP="00EB6D44">
            <w:pPr>
              <w:pStyle w:val="BodyTextIndent"/>
              <w:spacing w:before="60" w:after="60"/>
              <w:ind w:left="0"/>
              <w:jc w:val="center"/>
              <w:rPr>
                <w:rFonts w:cs="Arial"/>
                <w:b/>
                <w:i/>
                <w:sz w:val="18"/>
                <w:szCs w:val="18"/>
              </w:rPr>
            </w:pPr>
            <w:r w:rsidRPr="007537D0">
              <w:rPr>
                <w:rFonts w:cs="Arial"/>
                <w:b/>
                <w:i/>
                <w:sz w:val="18"/>
                <w:szCs w:val="18"/>
              </w:rPr>
              <w:t>(3) = (1) x (2)</w:t>
            </w:r>
          </w:p>
        </w:tc>
      </w:tr>
      <w:tr w:rsidR="00EB6D44" w:rsidRPr="007537D0" w14:paraId="5D34312D" w14:textId="77777777" w:rsidTr="00EB6D44">
        <w:tc>
          <w:tcPr>
            <w:tcW w:w="8157" w:type="dxa"/>
            <w:gridSpan w:val="5"/>
            <w:shd w:val="clear" w:color="auto" w:fill="D9D9D9" w:themeFill="background1" w:themeFillShade="D9"/>
          </w:tcPr>
          <w:p w14:paraId="6D291C6B" w14:textId="77777777" w:rsidR="00EB6D44" w:rsidRPr="007537D0" w:rsidRDefault="00EB6D44" w:rsidP="00EB6D44">
            <w:pPr>
              <w:pStyle w:val="BodyTextIndent"/>
              <w:spacing w:before="60" w:after="60"/>
              <w:ind w:left="0"/>
              <w:rPr>
                <w:rFonts w:cs="Arial"/>
                <w:b/>
                <w:sz w:val="18"/>
                <w:szCs w:val="18"/>
              </w:rPr>
            </w:pPr>
            <w:r w:rsidRPr="007537D0">
              <w:rPr>
                <w:rFonts w:cs="Arial"/>
                <w:b/>
                <w:sz w:val="18"/>
                <w:szCs w:val="18"/>
              </w:rPr>
              <w:t xml:space="preserve">V. </w:t>
            </w:r>
            <w:commentRangeStart w:id="125"/>
            <w:commentRangeStart w:id="126"/>
            <w:r w:rsidRPr="007537D0">
              <w:rPr>
                <w:rFonts w:cs="Arial"/>
                <w:b/>
                <w:sz w:val="18"/>
                <w:szCs w:val="18"/>
              </w:rPr>
              <w:t>Cổ</w:t>
            </w:r>
            <w:commentRangeEnd w:id="125"/>
            <w:r w:rsidR="00FA4FA4">
              <w:rPr>
                <w:rStyle w:val="CommentReference"/>
              </w:rPr>
              <w:commentReference w:id="125"/>
            </w:r>
            <w:commentRangeEnd w:id="126"/>
            <w:r w:rsidR="00C25ECD">
              <w:rPr>
                <w:rStyle w:val="CommentReference"/>
              </w:rPr>
              <w:commentReference w:id="126"/>
            </w:r>
            <w:r w:rsidRPr="007537D0">
              <w:rPr>
                <w:rFonts w:cs="Arial"/>
                <w:b/>
                <w:sz w:val="18"/>
                <w:szCs w:val="18"/>
              </w:rPr>
              <w:t xml:space="preserve"> phiếu</w:t>
            </w:r>
          </w:p>
        </w:tc>
      </w:tr>
      <w:tr w:rsidR="00B920CF" w:rsidRPr="007537D0" w14:paraId="3019E1FA" w14:textId="77777777" w:rsidTr="00E973A7">
        <w:tc>
          <w:tcPr>
            <w:tcW w:w="625" w:type="dxa"/>
          </w:tcPr>
          <w:p w14:paraId="364F7260" w14:textId="77777777" w:rsidR="00B920CF" w:rsidRPr="007537D0" w:rsidRDefault="00B920CF" w:rsidP="00B920CF">
            <w:pPr>
              <w:pStyle w:val="BodyTextIndent"/>
              <w:spacing w:before="60" w:after="60"/>
              <w:ind w:left="-115" w:right="-115"/>
              <w:jc w:val="center"/>
              <w:rPr>
                <w:rFonts w:cs="Arial"/>
                <w:sz w:val="18"/>
                <w:szCs w:val="18"/>
              </w:rPr>
            </w:pPr>
            <w:r>
              <w:rPr>
                <w:rFonts w:cs="Arial"/>
                <w:sz w:val="18"/>
                <w:szCs w:val="18"/>
              </w:rPr>
              <w:t>9</w:t>
            </w:r>
            <w:r w:rsidRPr="007537D0">
              <w:rPr>
                <w:rFonts w:cs="Arial"/>
                <w:sz w:val="18"/>
                <w:szCs w:val="18"/>
              </w:rPr>
              <w:t>.</w:t>
            </w:r>
          </w:p>
        </w:tc>
        <w:tc>
          <w:tcPr>
            <w:tcW w:w="3330" w:type="dxa"/>
            <w:vAlign w:val="center"/>
          </w:tcPr>
          <w:p w14:paraId="20E39D5A" w14:textId="77777777" w:rsidR="00B920CF" w:rsidRPr="007537D0" w:rsidRDefault="00B920CF" w:rsidP="00B920CF">
            <w:pPr>
              <w:pStyle w:val="BodyTextIndent"/>
              <w:spacing w:before="60" w:after="60"/>
              <w:ind w:left="0"/>
              <w:rPr>
                <w:rFonts w:cs="Arial"/>
                <w:sz w:val="18"/>
                <w:szCs w:val="18"/>
              </w:rPr>
            </w:pPr>
            <w:r w:rsidRPr="007537D0">
              <w:rPr>
                <w:rFonts w:cs="Arial"/>
                <w:sz w:val="18"/>
                <w:szCs w:val="18"/>
              </w:rPr>
              <w:t>Cổ phiếu phổ thông, cổ phiếu ưu đãi của các tổ chức niêm yết tại Sở Giao dịch Chứng khoán Thành phố Hồ Chí Minh; chứng chỉ quỹ mở</w:t>
            </w:r>
          </w:p>
        </w:tc>
        <w:tc>
          <w:tcPr>
            <w:tcW w:w="630" w:type="dxa"/>
            <w:vAlign w:val="bottom"/>
          </w:tcPr>
          <w:p w14:paraId="57183C51" w14:textId="77777777" w:rsidR="00B920CF" w:rsidRPr="007537D0" w:rsidRDefault="00B920CF">
            <w:pPr>
              <w:pStyle w:val="BodyTextIndent"/>
              <w:spacing w:before="60" w:after="60"/>
              <w:ind w:left="-115" w:right="-115"/>
              <w:jc w:val="center"/>
              <w:rPr>
                <w:rFonts w:cs="Arial"/>
                <w:sz w:val="18"/>
                <w:szCs w:val="18"/>
              </w:rPr>
            </w:pPr>
            <w:r w:rsidRPr="007537D0">
              <w:rPr>
                <w:rFonts w:cs="Arial"/>
                <w:sz w:val="18"/>
                <w:szCs w:val="18"/>
              </w:rPr>
              <w:t>10</w:t>
            </w:r>
          </w:p>
        </w:tc>
        <w:tc>
          <w:tcPr>
            <w:tcW w:w="1800" w:type="dxa"/>
            <w:vAlign w:val="bottom"/>
          </w:tcPr>
          <w:p w14:paraId="57CED939" w14:textId="42E93CA5" w:rsidR="00B920CF" w:rsidRPr="00F913E1" w:rsidRDefault="000F465F">
            <w:pPr>
              <w:pStyle w:val="BodyTextIndent"/>
              <w:spacing w:before="60" w:after="60"/>
              <w:ind w:left="0"/>
              <w:jc w:val="right"/>
              <w:rPr>
                <w:rFonts w:cs="Arial"/>
                <w:sz w:val="18"/>
                <w:szCs w:val="18"/>
                <w:highlight w:val="yellow"/>
              </w:rPr>
            </w:pPr>
            <w:r>
              <w:rPr>
                <w:rFonts w:cs="Arial"/>
                <w:sz w:val="18"/>
                <w:szCs w:val="18"/>
                <w:lang w:val="en-US"/>
              </w:rPr>
              <w:t>242</w:t>
            </w:r>
            <w:r w:rsidR="00D64880" w:rsidRPr="00D64880">
              <w:rPr>
                <w:rFonts w:cs="Arial"/>
                <w:sz w:val="18"/>
                <w:szCs w:val="18"/>
              </w:rPr>
              <w:t>.</w:t>
            </w:r>
            <w:r>
              <w:rPr>
                <w:rFonts w:cs="Arial"/>
                <w:sz w:val="18"/>
                <w:szCs w:val="18"/>
                <w:lang w:val="en-US"/>
              </w:rPr>
              <w:t>604</w:t>
            </w:r>
            <w:r w:rsidR="00D64880" w:rsidRPr="00D64880">
              <w:rPr>
                <w:rFonts w:cs="Arial"/>
                <w:sz w:val="18"/>
                <w:szCs w:val="18"/>
              </w:rPr>
              <w:t>.</w:t>
            </w:r>
            <w:r w:rsidR="00EC5A96">
              <w:rPr>
                <w:rFonts w:cs="Arial"/>
                <w:sz w:val="18"/>
                <w:szCs w:val="18"/>
                <w:lang w:val="en-US"/>
              </w:rPr>
              <w:t>600</w:t>
            </w:r>
            <w:r w:rsidR="00D64880" w:rsidRPr="00D64880">
              <w:rPr>
                <w:rFonts w:cs="Arial"/>
                <w:sz w:val="18"/>
                <w:szCs w:val="18"/>
              </w:rPr>
              <w:t xml:space="preserve"> </w:t>
            </w:r>
          </w:p>
        </w:tc>
        <w:tc>
          <w:tcPr>
            <w:tcW w:w="1772" w:type="dxa"/>
            <w:vAlign w:val="bottom"/>
          </w:tcPr>
          <w:p w14:paraId="35704BD4" w14:textId="275A48A5" w:rsidR="00B920CF" w:rsidRPr="00F913E1" w:rsidRDefault="00EC5A96">
            <w:pPr>
              <w:pStyle w:val="BodyTextIndent"/>
              <w:spacing w:before="60" w:after="60"/>
              <w:ind w:left="0"/>
              <w:jc w:val="right"/>
              <w:rPr>
                <w:rFonts w:cs="Arial"/>
                <w:sz w:val="18"/>
                <w:szCs w:val="18"/>
                <w:highlight w:val="yellow"/>
              </w:rPr>
            </w:pPr>
            <w:r>
              <w:rPr>
                <w:rFonts w:cs="Arial"/>
                <w:sz w:val="18"/>
                <w:szCs w:val="18"/>
                <w:lang w:val="en-US"/>
              </w:rPr>
              <w:t>24.260.460</w:t>
            </w:r>
            <w:r w:rsidR="00D64880" w:rsidRPr="00D64880">
              <w:rPr>
                <w:rFonts w:cs="Arial"/>
                <w:sz w:val="18"/>
                <w:szCs w:val="18"/>
              </w:rPr>
              <w:t xml:space="preserve"> </w:t>
            </w:r>
          </w:p>
        </w:tc>
      </w:tr>
      <w:tr w:rsidR="00B920CF" w:rsidRPr="007537D0" w14:paraId="1AD7EB34" w14:textId="77777777" w:rsidTr="00E973A7">
        <w:tc>
          <w:tcPr>
            <w:tcW w:w="625" w:type="dxa"/>
          </w:tcPr>
          <w:p w14:paraId="6BFF051D" w14:textId="77777777" w:rsidR="00B920CF" w:rsidRPr="007537D0" w:rsidRDefault="00B920CF" w:rsidP="00B920CF">
            <w:pPr>
              <w:pStyle w:val="BodyTextIndent"/>
              <w:spacing w:before="60" w:after="60"/>
              <w:ind w:left="-115" w:right="-115"/>
              <w:jc w:val="center"/>
              <w:rPr>
                <w:rFonts w:cs="Arial"/>
                <w:sz w:val="18"/>
                <w:szCs w:val="18"/>
              </w:rPr>
            </w:pPr>
            <w:r w:rsidRPr="007537D0">
              <w:rPr>
                <w:rFonts w:cs="Arial"/>
                <w:sz w:val="18"/>
                <w:szCs w:val="18"/>
              </w:rPr>
              <w:t>10.</w:t>
            </w:r>
          </w:p>
        </w:tc>
        <w:tc>
          <w:tcPr>
            <w:tcW w:w="3330" w:type="dxa"/>
            <w:vAlign w:val="center"/>
          </w:tcPr>
          <w:p w14:paraId="31742CD0" w14:textId="77777777" w:rsidR="00B920CF" w:rsidRPr="007537D0" w:rsidRDefault="00B920CF" w:rsidP="00B920CF">
            <w:pPr>
              <w:pStyle w:val="BodyTextIndent"/>
              <w:spacing w:before="60" w:after="60"/>
              <w:ind w:left="0"/>
              <w:rPr>
                <w:rFonts w:cs="Arial"/>
                <w:sz w:val="18"/>
                <w:szCs w:val="18"/>
              </w:rPr>
            </w:pPr>
            <w:r w:rsidRPr="007537D0">
              <w:rPr>
                <w:rFonts w:cs="Arial"/>
                <w:sz w:val="18"/>
                <w:szCs w:val="18"/>
              </w:rPr>
              <w:t>Cổ phiếu phổ thông, cổ phiếu ưu đãi của các tổ chức niêm yết tại Sở Giao dịch Chứng khoán Hà Nội</w:t>
            </w:r>
          </w:p>
        </w:tc>
        <w:tc>
          <w:tcPr>
            <w:tcW w:w="630" w:type="dxa"/>
            <w:vAlign w:val="bottom"/>
          </w:tcPr>
          <w:p w14:paraId="50E7E407" w14:textId="77777777" w:rsidR="00B920CF" w:rsidRPr="007537D0" w:rsidRDefault="00B920CF">
            <w:pPr>
              <w:pStyle w:val="BodyTextIndent"/>
              <w:spacing w:before="60" w:after="60"/>
              <w:ind w:left="-115" w:right="-115"/>
              <w:jc w:val="center"/>
              <w:rPr>
                <w:rFonts w:cs="Arial"/>
                <w:sz w:val="18"/>
                <w:szCs w:val="18"/>
              </w:rPr>
            </w:pPr>
            <w:r w:rsidRPr="007537D0">
              <w:rPr>
                <w:rFonts w:cs="Arial"/>
                <w:sz w:val="18"/>
                <w:szCs w:val="18"/>
              </w:rPr>
              <w:t>15</w:t>
            </w:r>
          </w:p>
        </w:tc>
        <w:tc>
          <w:tcPr>
            <w:tcW w:w="1800" w:type="dxa"/>
            <w:vAlign w:val="bottom"/>
          </w:tcPr>
          <w:p w14:paraId="6B23D0C9" w14:textId="49071BBF" w:rsidR="00B920CF" w:rsidRPr="00F913E1" w:rsidRDefault="00EC5A96">
            <w:pPr>
              <w:pStyle w:val="BodyTextIndent"/>
              <w:spacing w:before="60" w:after="60"/>
              <w:ind w:left="0"/>
              <w:jc w:val="right"/>
              <w:rPr>
                <w:rFonts w:cs="Arial"/>
                <w:sz w:val="18"/>
                <w:szCs w:val="18"/>
                <w:highlight w:val="yellow"/>
              </w:rPr>
            </w:pPr>
            <w:r>
              <w:rPr>
                <w:rFonts w:cs="Arial"/>
                <w:sz w:val="18"/>
                <w:szCs w:val="18"/>
                <w:lang w:val="en-US"/>
              </w:rPr>
              <w:t>3</w:t>
            </w:r>
            <w:r w:rsidR="00D64880" w:rsidRPr="00D64880">
              <w:rPr>
                <w:rFonts w:cs="Arial"/>
                <w:sz w:val="18"/>
                <w:szCs w:val="18"/>
              </w:rPr>
              <w:t>.</w:t>
            </w:r>
            <w:r>
              <w:rPr>
                <w:rFonts w:cs="Arial"/>
                <w:sz w:val="18"/>
                <w:szCs w:val="18"/>
                <w:lang w:val="en-US"/>
              </w:rPr>
              <w:t>002</w:t>
            </w:r>
            <w:r w:rsidR="00D64880" w:rsidRPr="00D64880">
              <w:rPr>
                <w:rFonts w:cs="Arial"/>
                <w:sz w:val="18"/>
                <w:szCs w:val="18"/>
              </w:rPr>
              <w:t>.</w:t>
            </w:r>
            <w:r>
              <w:rPr>
                <w:rFonts w:cs="Arial"/>
                <w:sz w:val="18"/>
                <w:szCs w:val="18"/>
                <w:lang w:val="en-US"/>
              </w:rPr>
              <w:t>9</w:t>
            </w:r>
            <w:r w:rsidR="00D64880" w:rsidRPr="00D64880">
              <w:rPr>
                <w:rFonts w:cs="Arial"/>
                <w:sz w:val="18"/>
                <w:szCs w:val="18"/>
              </w:rPr>
              <w:t xml:space="preserve">00 </w:t>
            </w:r>
          </w:p>
        </w:tc>
        <w:tc>
          <w:tcPr>
            <w:tcW w:w="1772" w:type="dxa"/>
            <w:vAlign w:val="bottom"/>
          </w:tcPr>
          <w:p w14:paraId="580D8C9B" w14:textId="70CC3C1E" w:rsidR="00B920CF" w:rsidRPr="00F913E1" w:rsidRDefault="00EC5A96">
            <w:pPr>
              <w:pStyle w:val="BodyTextIndent"/>
              <w:spacing w:before="60" w:after="60"/>
              <w:ind w:left="0"/>
              <w:jc w:val="right"/>
              <w:rPr>
                <w:rFonts w:cs="Arial"/>
                <w:sz w:val="18"/>
                <w:szCs w:val="18"/>
                <w:highlight w:val="yellow"/>
              </w:rPr>
            </w:pPr>
            <w:r>
              <w:rPr>
                <w:rFonts w:cs="Arial"/>
                <w:sz w:val="18"/>
                <w:szCs w:val="18"/>
                <w:lang w:val="en-US"/>
              </w:rPr>
              <w:t>450.435</w:t>
            </w:r>
            <w:r w:rsidR="00D64880" w:rsidRPr="00D64880">
              <w:rPr>
                <w:rFonts w:cs="Arial"/>
                <w:sz w:val="18"/>
                <w:szCs w:val="18"/>
              </w:rPr>
              <w:t xml:space="preserve"> </w:t>
            </w:r>
          </w:p>
        </w:tc>
      </w:tr>
      <w:tr w:rsidR="00B920CF" w:rsidRPr="007537D0" w14:paraId="0E6FB1A3" w14:textId="77777777" w:rsidTr="00E973A7">
        <w:tc>
          <w:tcPr>
            <w:tcW w:w="625" w:type="dxa"/>
          </w:tcPr>
          <w:p w14:paraId="6866FC03" w14:textId="77777777" w:rsidR="00B920CF" w:rsidRPr="007537D0" w:rsidRDefault="00B920CF" w:rsidP="00B920CF">
            <w:pPr>
              <w:pStyle w:val="BodyTextIndent"/>
              <w:spacing w:before="60" w:after="60"/>
              <w:ind w:left="-115" w:right="-115"/>
              <w:jc w:val="center"/>
              <w:rPr>
                <w:rFonts w:cs="Arial"/>
                <w:sz w:val="18"/>
                <w:szCs w:val="18"/>
              </w:rPr>
            </w:pPr>
            <w:r w:rsidRPr="007537D0">
              <w:rPr>
                <w:rFonts w:cs="Arial"/>
                <w:sz w:val="18"/>
                <w:szCs w:val="18"/>
              </w:rPr>
              <w:t>11.</w:t>
            </w:r>
          </w:p>
        </w:tc>
        <w:tc>
          <w:tcPr>
            <w:tcW w:w="3330" w:type="dxa"/>
            <w:vAlign w:val="center"/>
          </w:tcPr>
          <w:p w14:paraId="51DEDBED" w14:textId="69819A2F" w:rsidR="00B920CF" w:rsidRPr="007537D0" w:rsidRDefault="00B920CF" w:rsidP="00B920CF">
            <w:pPr>
              <w:pStyle w:val="BodyTextIndent"/>
              <w:spacing w:before="60" w:after="60"/>
              <w:ind w:left="0"/>
              <w:rPr>
                <w:rFonts w:cs="Arial"/>
                <w:sz w:val="18"/>
                <w:szCs w:val="18"/>
              </w:rPr>
            </w:pPr>
            <w:r w:rsidRPr="007537D0">
              <w:rPr>
                <w:rFonts w:cs="Arial"/>
                <w:sz w:val="18"/>
                <w:szCs w:val="18"/>
              </w:rPr>
              <w:t>Cổ phiếu phổ thông, cổ phiếu ưu đãi các công ty đại chúng chưa niêm yết, đăng ký giao dịch qua hệ thống U</w:t>
            </w:r>
            <w:r>
              <w:rPr>
                <w:rFonts w:cs="Arial"/>
                <w:sz w:val="18"/>
                <w:szCs w:val="18"/>
              </w:rPr>
              <w:t>P</w:t>
            </w:r>
            <w:r w:rsidRPr="007537D0">
              <w:rPr>
                <w:rFonts w:cs="Arial"/>
                <w:sz w:val="18"/>
                <w:szCs w:val="18"/>
              </w:rPr>
              <w:t>Co</w:t>
            </w:r>
            <w:r>
              <w:rPr>
                <w:rFonts w:cs="Arial"/>
                <w:sz w:val="18"/>
                <w:szCs w:val="18"/>
              </w:rPr>
              <w:t>M</w:t>
            </w:r>
          </w:p>
        </w:tc>
        <w:tc>
          <w:tcPr>
            <w:tcW w:w="630" w:type="dxa"/>
            <w:vAlign w:val="bottom"/>
          </w:tcPr>
          <w:p w14:paraId="6DA7EEF5" w14:textId="5F5E0724" w:rsidR="00B920CF" w:rsidRPr="007537D0" w:rsidRDefault="00B920CF">
            <w:pPr>
              <w:pStyle w:val="BodyTextIndent"/>
              <w:spacing w:before="60" w:after="60"/>
              <w:ind w:left="-115" w:right="-115"/>
              <w:jc w:val="center"/>
              <w:rPr>
                <w:rFonts w:cs="Arial"/>
                <w:sz w:val="18"/>
                <w:szCs w:val="18"/>
              </w:rPr>
            </w:pPr>
            <w:r w:rsidRPr="007537D0">
              <w:rPr>
                <w:rFonts w:cs="Arial"/>
                <w:sz w:val="18"/>
                <w:szCs w:val="18"/>
              </w:rPr>
              <w:t>20</w:t>
            </w:r>
          </w:p>
        </w:tc>
        <w:tc>
          <w:tcPr>
            <w:tcW w:w="1800" w:type="dxa"/>
            <w:vAlign w:val="bottom"/>
          </w:tcPr>
          <w:p w14:paraId="5E87215E" w14:textId="78439963" w:rsidR="00B920CF" w:rsidRPr="00F913E1" w:rsidRDefault="00EC5A96">
            <w:pPr>
              <w:pStyle w:val="BodyTextIndent"/>
              <w:spacing w:before="60" w:after="60"/>
              <w:ind w:left="0"/>
              <w:jc w:val="right"/>
              <w:rPr>
                <w:rFonts w:cs="Arial"/>
                <w:sz w:val="18"/>
                <w:szCs w:val="18"/>
                <w:highlight w:val="yellow"/>
              </w:rPr>
            </w:pPr>
            <w:r>
              <w:rPr>
                <w:rFonts w:cs="Arial"/>
                <w:sz w:val="18"/>
                <w:szCs w:val="18"/>
                <w:lang w:val="en-US"/>
              </w:rPr>
              <w:t>637</w:t>
            </w:r>
            <w:r w:rsidR="00D64880" w:rsidRPr="00D64880">
              <w:rPr>
                <w:rFonts w:cs="Arial"/>
                <w:sz w:val="18"/>
                <w:szCs w:val="18"/>
              </w:rPr>
              <w:t>.</w:t>
            </w:r>
            <w:r>
              <w:rPr>
                <w:rFonts w:cs="Arial"/>
                <w:sz w:val="18"/>
                <w:szCs w:val="18"/>
                <w:lang w:val="en-US"/>
              </w:rPr>
              <w:t>0</w:t>
            </w:r>
            <w:r w:rsidR="00D64880" w:rsidRPr="00D64880">
              <w:rPr>
                <w:rFonts w:cs="Arial"/>
                <w:sz w:val="18"/>
                <w:szCs w:val="18"/>
              </w:rPr>
              <w:t xml:space="preserve">00 </w:t>
            </w:r>
          </w:p>
        </w:tc>
        <w:tc>
          <w:tcPr>
            <w:tcW w:w="1772" w:type="dxa"/>
            <w:vAlign w:val="bottom"/>
          </w:tcPr>
          <w:p w14:paraId="0117F070" w14:textId="2534631D" w:rsidR="00B920CF" w:rsidRPr="00EC5A96" w:rsidRDefault="00EC5A96">
            <w:pPr>
              <w:pStyle w:val="BodyTextIndent"/>
              <w:spacing w:before="60" w:after="60"/>
              <w:ind w:left="0"/>
              <w:jc w:val="right"/>
              <w:rPr>
                <w:rFonts w:cs="Arial"/>
                <w:sz w:val="18"/>
                <w:szCs w:val="18"/>
                <w:highlight w:val="yellow"/>
                <w:lang w:val="en-US"/>
              </w:rPr>
            </w:pPr>
            <w:r>
              <w:rPr>
                <w:rFonts w:cs="Arial"/>
                <w:sz w:val="18"/>
                <w:szCs w:val="18"/>
                <w:lang w:val="en-US"/>
              </w:rPr>
              <w:t>127.400</w:t>
            </w:r>
          </w:p>
        </w:tc>
      </w:tr>
      <w:tr w:rsidR="00920415" w:rsidRPr="007537D0" w14:paraId="0E710EDE" w14:textId="77777777" w:rsidTr="00E973A7">
        <w:tc>
          <w:tcPr>
            <w:tcW w:w="625" w:type="dxa"/>
          </w:tcPr>
          <w:p w14:paraId="6DFE6F7D" w14:textId="77777777" w:rsidR="00920415" w:rsidRPr="007537D0" w:rsidRDefault="00920415" w:rsidP="00920415">
            <w:pPr>
              <w:pStyle w:val="BodyTextIndent"/>
              <w:spacing w:before="60" w:after="60"/>
              <w:ind w:left="-115" w:right="-115"/>
              <w:jc w:val="center"/>
              <w:rPr>
                <w:rFonts w:cs="Arial"/>
                <w:sz w:val="18"/>
                <w:szCs w:val="18"/>
              </w:rPr>
            </w:pPr>
            <w:r w:rsidRPr="007537D0">
              <w:rPr>
                <w:rFonts w:cs="Arial"/>
                <w:sz w:val="18"/>
                <w:szCs w:val="18"/>
              </w:rPr>
              <w:t>1</w:t>
            </w:r>
            <w:r>
              <w:rPr>
                <w:rFonts w:cs="Arial"/>
                <w:sz w:val="18"/>
                <w:szCs w:val="18"/>
              </w:rPr>
              <w:t>2</w:t>
            </w:r>
            <w:r w:rsidRPr="007537D0">
              <w:rPr>
                <w:rFonts w:cs="Arial"/>
                <w:sz w:val="18"/>
                <w:szCs w:val="18"/>
              </w:rPr>
              <w:t>.</w:t>
            </w:r>
          </w:p>
        </w:tc>
        <w:tc>
          <w:tcPr>
            <w:tcW w:w="3330" w:type="dxa"/>
            <w:vAlign w:val="center"/>
          </w:tcPr>
          <w:p w14:paraId="5507F95F" w14:textId="2C9E5B45" w:rsidR="00920415" w:rsidRPr="007537D0" w:rsidRDefault="00920415" w:rsidP="00920415">
            <w:pPr>
              <w:pStyle w:val="BodyTextIndent"/>
              <w:spacing w:before="60" w:after="60"/>
              <w:ind w:left="0"/>
              <w:rPr>
                <w:rFonts w:cs="Arial"/>
                <w:sz w:val="18"/>
                <w:szCs w:val="18"/>
              </w:rPr>
            </w:pPr>
            <w:r w:rsidRPr="007537D0">
              <w:rPr>
                <w:rFonts w:cs="Arial"/>
                <w:sz w:val="18"/>
                <w:szCs w:val="18"/>
              </w:rPr>
              <w:t>Cổ phiếu phổ thông, cổ phiếu ưu đãi của công ty đại chúng đã đăng ký lưu ký, nhưng chưa niêm yết hoặc đăng ký giao dịch; cổ phiếu đang trong đợt phát hành lần đầu (IPO)</w:t>
            </w:r>
          </w:p>
        </w:tc>
        <w:tc>
          <w:tcPr>
            <w:tcW w:w="630" w:type="dxa"/>
            <w:vAlign w:val="bottom"/>
          </w:tcPr>
          <w:p w14:paraId="2DF68369" w14:textId="77777777" w:rsidR="00920415" w:rsidRPr="007537D0" w:rsidRDefault="00920415">
            <w:pPr>
              <w:pStyle w:val="BodyTextIndent"/>
              <w:spacing w:before="60" w:after="60"/>
              <w:ind w:left="-115" w:right="-115"/>
              <w:jc w:val="center"/>
              <w:rPr>
                <w:rFonts w:cs="Arial"/>
                <w:sz w:val="18"/>
                <w:szCs w:val="18"/>
              </w:rPr>
            </w:pPr>
            <w:r w:rsidRPr="007537D0">
              <w:rPr>
                <w:rFonts w:cs="Arial"/>
                <w:sz w:val="18"/>
                <w:szCs w:val="18"/>
              </w:rPr>
              <w:t>30</w:t>
            </w:r>
          </w:p>
        </w:tc>
        <w:tc>
          <w:tcPr>
            <w:tcW w:w="1800" w:type="dxa"/>
            <w:vAlign w:val="bottom"/>
          </w:tcPr>
          <w:p w14:paraId="651C1B13" w14:textId="6C2CB361" w:rsidR="00920415" w:rsidRPr="00B73F0D" w:rsidRDefault="00961574">
            <w:pPr>
              <w:pStyle w:val="BodyTextIndent"/>
              <w:spacing w:before="60" w:after="60"/>
              <w:ind w:left="0"/>
              <w:jc w:val="right"/>
              <w:rPr>
                <w:rFonts w:cs="Arial"/>
                <w:sz w:val="18"/>
                <w:szCs w:val="18"/>
                <w:highlight w:val="yellow"/>
              </w:rPr>
            </w:pPr>
            <w:r>
              <w:rPr>
                <w:rFonts w:cs="Arial"/>
                <w:sz w:val="18"/>
                <w:szCs w:val="18"/>
              </w:rPr>
              <w:t>-</w:t>
            </w:r>
          </w:p>
        </w:tc>
        <w:tc>
          <w:tcPr>
            <w:tcW w:w="1772" w:type="dxa"/>
            <w:vAlign w:val="bottom"/>
          </w:tcPr>
          <w:p w14:paraId="02479022" w14:textId="09EA6F2D" w:rsidR="00920415" w:rsidRPr="00B73F0D" w:rsidRDefault="00961574">
            <w:pPr>
              <w:pStyle w:val="BodyTextIndent"/>
              <w:spacing w:before="60" w:after="60"/>
              <w:ind w:left="0"/>
              <w:jc w:val="right"/>
              <w:rPr>
                <w:rFonts w:cs="Arial"/>
                <w:sz w:val="18"/>
                <w:szCs w:val="18"/>
                <w:highlight w:val="yellow"/>
              </w:rPr>
            </w:pPr>
            <w:r>
              <w:rPr>
                <w:rFonts w:cs="Arial"/>
                <w:sz w:val="18"/>
                <w:szCs w:val="18"/>
              </w:rPr>
              <w:t>-</w:t>
            </w:r>
          </w:p>
        </w:tc>
      </w:tr>
      <w:tr w:rsidR="00920415" w:rsidRPr="007537D0" w14:paraId="267B6B83" w14:textId="77777777" w:rsidTr="00E973A7">
        <w:tc>
          <w:tcPr>
            <w:tcW w:w="625" w:type="dxa"/>
          </w:tcPr>
          <w:p w14:paraId="22541C11" w14:textId="77777777" w:rsidR="00920415" w:rsidRPr="007537D0" w:rsidRDefault="00920415" w:rsidP="00920415">
            <w:pPr>
              <w:pStyle w:val="BodyTextIndent"/>
              <w:spacing w:before="60" w:after="60"/>
              <w:ind w:left="-115" w:right="-115"/>
              <w:jc w:val="center"/>
              <w:rPr>
                <w:rFonts w:cs="Arial"/>
                <w:sz w:val="18"/>
                <w:szCs w:val="18"/>
              </w:rPr>
            </w:pPr>
            <w:r w:rsidRPr="007537D0">
              <w:rPr>
                <w:rFonts w:cs="Arial"/>
                <w:sz w:val="18"/>
                <w:szCs w:val="18"/>
              </w:rPr>
              <w:t>1</w:t>
            </w:r>
            <w:r>
              <w:rPr>
                <w:rFonts w:cs="Arial"/>
                <w:sz w:val="18"/>
                <w:szCs w:val="18"/>
              </w:rPr>
              <w:t>3</w:t>
            </w:r>
            <w:r w:rsidRPr="007537D0">
              <w:rPr>
                <w:rFonts w:cs="Arial"/>
                <w:sz w:val="18"/>
                <w:szCs w:val="18"/>
              </w:rPr>
              <w:t>.</w:t>
            </w:r>
          </w:p>
        </w:tc>
        <w:tc>
          <w:tcPr>
            <w:tcW w:w="3330" w:type="dxa"/>
            <w:vAlign w:val="center"/>
          </w:tcPr>
          <w:p w14:paraId="0FC57240" w14:textId="77777777" w:rsidR="00920415" w:rsidRPr="007537D0" w:rsidRDefault="00920415" w:rsidP="00920415">
            <w:pPr>
              <w:pStyle w:val="BodyTextIndent"/>
              <w:spacing w:before="60" w:after="60"/>
              <w:ind w:left="0"/>
              <w:rPr>
                <w:rFonts w:cs="Arial"/>
                <w:sz w:val="18"/>
                <w:szCs w:val="18"/>
              </w:rPr>
            </w:pPr>
            <w:r w:rsidRPr="007537D0">
              <w:rPr>
                <w:rFonts w:cs="Arial"/>
                <w:sz w:val="18"/>
                <w:szCs w:val="18"/>
              </w:rPr>
              <w:t>Cổ phiếu của các công ty đại chúng khác</w:t>
            </w:r>
          </w:p>
        </w:tc>
        <w:tc>
          <w:tcPr>
            <w:tcW w:w="630" w:type="dxa"/>
            <w:vAlign w:val="bottom"/>
          </w:tcPr>
          <w:p w14:paraId="24BCABF6" w14:textId="77777777" w:rsidR="00920415" w:rsidRPr="007537D0" w:rsidRDefault="00920415">
            <w:pPr>
              <w:pStyle w:val="BodyTextIndent"/>
              <w:spacing w:before="60" w:after="60"/>
              <w:ind w:left="-115" w:right="-115"/>
              <w:jc w:val="center"/>
              <w:rPr>
                <w:rFonts w:cs="Arial"/>
                <w:sz w:val="18"/>
                <w:szCs w:val="18"/>
              </w:rPr>
            </w:pPr>
            <w:r w:rsidRPr="007537D0">
              <w:rPr>
                <w:rFonts w:cs="Arial"/>
                <w:sz w:val="18"/>
                <w:szCs w:val="18"/>
              </w:rPr>
              <w:t>50</w:t>
            </w:r>
          </w:p>
        </w:tc>
        <w:tc>
          <w:tcPr>
            <w:tcW w:w="1800" w:type="dxa"/>
            <w:vAlign w:val="bottom"/>
          </w:tcPr>
          <w:p w14:paraId="751DC45F" w14:textId="01B7CA39" w:rsidR="00920415" w:rsidRPr="00B73F0D" w:rsidRDefault="00961574">
            <w:pPr>
              <w:pStyle w:val="BodyTextIndent"/>
              <w:spacing w:before="60" w:after="60"/>
              <w:ind w:left="0"/>
              <w:jc w:val="right"/>
              <w:rPr>
                <w:rFonts w:cs="Arial"/>
                <w:sz w:val="18"/>
                <w:szCs w:val="18"/>
                <w:highlight w:val="yellow"/>
              </w:rPr>
            </w:pPr>
            <w:r>
              <w:rPr>
                <w:rFonts w:cs="Arial"/>
                <w:sz w:val="18"/>
                <w:szCs w:val="18"/>
              </w:rPr>
              <w:t>-</w:t>
            </w:r>
          </w:p>
        </w:tc>
        <w:tc>
          <w:tcPr>
            <w:tcW w:w="1772" w:type="dxa"/>
            <w:vAlign w:val="bottom"/>
          </w:tcPr>
          <w:p w14:paraId="12035FB5" w14:textId="02D59B04" w:rsidR="00920415" w:rsidRPr="00B73F0D" w:rsidRDefault="00961574">
            <w:pPr>
              <w:pStyle w:val="BodyTextIndent"/>
              <w:spacing w:before="60" w:after="60"/>
              <w:ind w:left="0"/>
              <w:jc w:val="right"/>
              <w:rPr>
                <w:rFonts w:cs="Arial"/>
                <w:sz w:val="18"/>
                <w:szCs w:val="18"/>
                <w:highlight w:val="yellow"/>
              </w:rPr>
            </w:pPr>
            <w:r>
              <w:rPr>
                <w:rFonts w:cs="Arial"/>
                <w:sz w:val="18"/>
                <w:szCs w:val="18"/>
              </w:rPr>
              <w:t>-</w:t>
            </w:r>
          </w:p>
        </w:tc>
      </w:tr>
      <w:tr w:rsidR="00EB6D44" w:rsidRPr="007537D0" w14:paraId="6E774925" w14:textId="77777777" w:rsidTr="00EB6D44">
        <w:tc>
          <w:tcPr>
            <w:tcW w:w="8157" w:type="dxa"/>
            <w:gridSpan w:val="5"/>
            <w:shd w:val="clear" w:color="auto" w:fill="D9D9D9" w:themeFill="background1" w:themeFillShade="D9"/>
          </w:tcPr>
          <w:p w14:paraId="67D84260" w14:textId="77777777" w:rsidR="00EB6D44" w:rsidRPr="007537D0" w:rsidRDefault="00EB6D44" w:rsidP="00EB6D44">
            <w:pPr>
              <w:pStyle w:val="BodyTextIndent"/>
              <w:spacing w:before="60" w:after="60"/>
              <w:ind w:left="0"/>
              <w:rPr>
                <w:rFonts w:cs="Arial"/>
                <w:b/>
                <w:sz w:val="18"/>
                <w:szCs w:val="18"/>
              </w:rPr>
            </w:pPr>
            <w:r w:rsidRPr="007537D0">
              <w:rPr>
                <w:rFonts w:cs="Arial"/>
                <w:b/>
                <w:sz w:val="18"/>
                <w:szCs w:val="18"/>
              </w:rPr>
              <w:t>V</w:t>
            </w:r>
            <w:r>
              <w:rPr>
                <w:rFonts w:cs="Arial"/>
                <w:b/>
                <w:sz w:val="18"/>
                <w:szCs w:val="18"/>
              </w:rPr>
              <w:t>I</w:t>
            </w:r>
            <w:r w:rsidRPr="007537D0">
              <w:rPr>
                <w:rFonts w:cs="Arial"/>
                <w:b/>
                <w:sz w:val="18"/>
                <w:szCs w:val="18"/>
              </w:rPr>
              <w:t>. Chứng chỉ quỹ đầu tư chứng khoán</w:t>
            </w:r>
          </w:p>
        </w:tc>
      </w:tr>
      <w:tr w:rsidR="00B920CF" w:rsidRPr="007537D0" w14:paraId="4A855027" w14:textId="77777777" w:rsidTr="00725FB4">
        <w:tblPrEx>
          <w:tblW w:w="0" w:type="auto"/>
          <w:tblInd w:w="720" w:type="dxa"/>
          <w:tblLayout w:type="fixed"/>
          <w:tblPrExChange w:id="127" w:author="Hanh My Bui" w:date="2023-03-09T15:38:00Z">
            <w:tblPrEx>
              <w:tblW w:w="0" w:type="auto"/>
              <w:tblInd w:w="720" w:type="dxa"/>
              <w:tblLayout w:type="fixed"/>
            </w:tblPrEx>
          </w:tblPrExChange>
        </w:tblPrEx>
        <w:tc>
          <w:tcPr>
            <w:tcW w:w="625" w:type="dxa"/>
            <w:tcPrChange w:id="128" w:author="Hanh My Bui" w:date="2023-03-09T15:38:00Z">
              <w:tcPr>
                <w:tcW w:w="625" w:type="dxa"/>
              </w:tcPr>
            </w:tcPrChange>
          </w:tcPr>
          <w:p w14:paraId="713DFC56" w14:textId="77777777" w:rsidR="00B920CF" w:rsidRPr="007537D0" w:rsidRDefault="00B920CF" w:rsidP="00B920CF">
            <w:pPr>
              <w:pStyle w:val="BodyTextIndent"/>
              <w:spacing w:before="60" w:after="60"/>
              <w:ind w:left="-115" w:right="-115"/>
              <w:jc w:val="center"/>
              <w:rPr>
                <w:rFonts w:cs="Arial"/>
                <w:sz w:val="18"/>
                <w:szCs w:val="18"/>
              </w:rPr>
            </w:pPr>
            <w:r w:rsidRPr="007537D0">
              <w:rPr>
                <w:rFonts w:cs="Arial"/>
                <w:sz w:val="18"/>
                <w:szCs w:val="18"/>
              </w:rPr>
              <w:t>1</w:t>
            </w:r>
            <w:r>
              <w:rPr>
                <w:rFonts w:cs="Arial"/>
                <w:sz w:val="18"/>
                <w:szCs w:val="18"/>
              </w:rPr>
              <w:t>4</w:t>
            </w:r>
            <w:r w:rsidRPr="007537D0">
              <w:rPr>
                <w:rFonts w:cs="Arial"/>
                <w:sz w:val="18"/>
                <w:szCs w:val="18"/>
              </w:rPr>
              <w:t>.</w:t>
            </w:r>
          </w:p>
        </w:tc>
        <w:tc>
          <w:tcPr>
            <w:tcW w:w="3330" w:type="dxa"/>
            <w:vAlign w:val="center"/>
            <w:tcPrChange w:id="129" w:author="Hanh My Bui" w:date="2023-03-09T15:38:00Z">
              <w:tcPr>
                <w:tcW w:w="3330" w:type="dxa"/>
                <w:vAlign w:val="center"/>
              </w:tcPr>
            </w:tcPrChange>
          </w:tcPr>
          <w:p w14:paraId="72065EA8" w14:textId="77777777" w:rsidR="00B920CF" w:rsidRPr="007537D0" w:rsidRDefault="00B920CF" w:rsidP="00B920CF">
            <w:pPr>
              <w:pStyle w:val="BodyTextIndent"/>
              <w:spacing w:before="60" w:after="60"/>
              <w:ind w:left="0"/>
              <w:rPr>
                <w:rFonts w:cs="Arial"/>
                <w:sz w:val="18"/>
                <w:szCs w:val="18"/>
              </w:rPr>
            </w:pPr>
            <w:r w:rsidRPr="007537D0">
              <w:rPr>
                <w:rFonts w:cs="Arial"/>
                <w:sz w:val="18"/>
                <w:szCs w:val="18"/>
              </w:rPr>
              <w:t>Quỹ đại chúng, bao gồm cả công ty đầu tư chứng khoán đại chúng</w:t>
            </w:r>
          </w:p>
        </w:tc>
        <w:tc>
          <w:tcPr>
            <w:tcW w:w="630" w:type="dxa"/>
            <w:tcPrChange w:id="130" w:author="Hanh My Bui" w:date="2023-03-09T15:38:00Z">
              <w:tcPr>
                <w:tcW w:w="630" w:type="dxa"/>
              </w:tcPr>
            </w:tcPrChange>
          </w:tcPr>
          <w:p w14:paraId="796A5720" w14:textId="77777777" w:rsidR="00B920CF" w:rsidRPr="007537D0" w:rsidRDefault="00B920CF" w:rsidP="00B920CF">
            <w:pPr>
              <w:pStyle w:val="BodyTextIndent"/>
              <w:spacing w:before="60" w:after="60"/>
              <w:ind w:left="-115" w:right="-115"/>
              <w:jc w:val="center"/>
              <w:rPr>
                <w:rFonts w:cs="Arial"/>
                <w:sz w:val="18"/>
                <w:szCs w:val="18"/>
              </w:rPr>
            </w:pPr>
            <w:r w:rsidRPr="007537D0">
              <w:rPr>
                <w:rFonts w:cs="Arial"/>
                <w:sz w:val="18"/>
                <w:szCs w:val="18"/>
              </w:rPr>
              <w:t>10</w:t>
            </w:r>
          </w:p>
        </w:tc>
        <w:tc>
          <w:tcPr>
            <w:tcW w:w="1800" w:type="dxa"/>
            <w:vAlign w:val="bottom"/>
            <w:tcPrChange w:id="131" w:author="Hanh My Bui" w:date="2023-03-09T15:38:00Z">
              <w:tcPr>
                <w:tcW w:w="1800" w:type="dxa"/>
              </w:tcPr>
            </w:tcPrChange>
          </w:tcPr>
          <w:p w14:paraId="7F9D6FD1" w14:textId="64EF9640" w:rsidR="00B920CF" w:rsidRPr="00EE7E84" w:rsidRDefault="00EE7E84" w:rsidP="009550B4">
            <w:pPr>
              <w:pStyle w:val="BodyTextIndent"/>
              <w:spacing w:before="60" w:after="60"/>
              <w:ind w:left="0"/>
              <w:jc w:val="right"/>
              <w:rPr>
                <w:rFonts w:cs="Arial"/>
                <w:sz w:val="18"/>
                <w:szCs w:val="18"/>
                <w:highlight w:val="yellow"/>
                <w:lang w:val="en-US"/>
              </w:rPr>
            </w:pPr>
            <w:r>
              <w:rPr>
                <w:rFonts w:cs="Arial"/>
                <w:sz w:val="18"/>
                <w:szCs w:val="18"/>
                <w:lang w:val="en-US"/>
              </w:rPr>
              <w:t>126.345.625.000</w:t>
            </w:r>
          </w:p>
        </w:tc>
        <w:tc>
          <w:tcPr>
            <w:tcW w:w="1772" w:type="dxa"/>
            <w:vAlign w:val="bottom"/>
            <w:tcPrChange w:id="132" w:author="Hanh My Bui" w:date="2023-03-09T15:38:00Z">
              <w:tcPr>
                <w:tcW w:w="1772" w:type="dxa"/>
              </w:tcPr>
            </w:tcPrChange>
          </w:tcPr>
          <w:p w14:paraId="55D7953E" w14:textId="4FC75229" w:rsidR="00B920CF" w:rsidRPr="00EE7E84" w:rsidRDefault="00EE7E84">
            <w:pPr>
              <w:pStyle w:val="BodyTextIndent"/>
              <w:spacing w:before="60" w:after="60"/>
              <w:ind w:left="0"/>
              <w:jc w:val="right"/>
              <w:rPr>
                <w:rFonts w:cs="Arial"/>
                <w:sz w:val="18"/>
                <w:szCs w:val="18"/>
                <w:highlight w:val="yellow"/>
                <w:lang w:val="en-US"/>
              </w:rPr>
            </w:pPr>
            <w:r>
              <w:rPr>
                <w:rFonts w:cs="Arial"/>
                <w:sz w:val="18"/>
                <w:szCs w:val="18"/>
                <w:lang w:val="en-US"/>
              </w:rPr>
              <w:t>12.634.562.500</w:t>
            </w:r>
          </w:p>
        </w:tc>
      </w:tr>
      <w:tr w:rsidR="00B920CF" w:rsidRPr="007537D0" w14:paraId="1F7BC4C6" w14:textId="77777777" w:rsidTr="00725FB4">
        <w:tblPrEx>
          <w:tblW w:w="0" w:type="auto"/>
          <w:tblInd w:w="720" w:type="dxa"/>
          <w:tblLayout w:type="fixed"/>
          <w:tblPrExChange w:id="133" w:author="Hanh My Bui" w:date="2023-03-09T15:38:00Z">
            <w:tblPrEx>
              <w:tblW w:w="0" w:type="auto"/>
              <w:tblInd w:w="720" w:type="dxa"/>
              <w:tblLayout w:type="fixed"/>
            </w:tblPrEx>
          </w:tblPrExChange>
        </w:tblPrEx>
        <w:tc>
          <w:tcPr>
            <w:tcW w:w="625" w:type="dxa"/>
            <w:tcPrChange w:id="134" w:author="Hanh My Bui" w:date="2023-03-09T15:38:00Z">
              <w:tcPr>
                <w:tcW w:w="625" w:type="dxa"/>
              </w:tcPr>
            </w:tcPrChange>
          </w:tcPr>
          <w:p w14:paraId="7760BFD5" w14:textId="77777777" w:rsidR="00B920CF" w:rsidRPr="007537D0" w:rsidRDefault="00B920CF" w:rsidP="00B920CF">
            <w:pPr>
              <w:pStyle w:val="BodyTextIndent"/>
              <w:spacing w:before="60" w:after="60"/>
              <w:ind w:left="-115" w:right="-115"/>
              <w:jc w:val="center"/>
              <w:rPr>
                <w:rFonts w:cs="Arial"/>
                <w:sz w:val="18"/>
                <w:szCs w:val="18"/>
              </w:rPr>
            </w:pPr>
            <w:r w:rsidRPr="007537D0">
              <w:rPr>
                <w:rFonts w:cs="Arial"/>
                <w:sz w:val="18"/>
                <w:szCs w:val="18"/>
              </w:rPr>
              <w:t>1</w:t>
            </w:r>
            <w:r>
              <w:rPr>
                <w:rFonts w:cs="Arial"/>
                <w:sz w:val="18"/>
                <w:szCs w:val="18"/>
              </w:rPr>
              <w:t>5</w:t>
            </w:r>
            <w:r w:rsidRPr="007537D0">
              <w:rPr>
                <w:rFonts w:cs="Arial"/>
                <w:sz w:val="18"/>
                <w:szCs w:val="18"/>
              </w:rPr>
              <w:t>.</w:t>
            </w:r>
          </w:p>
        </w:tc>
        <w:tc>
          <w:tcPr>
            <w:tcW w:w="3330" w:type="dxa"/>
            <w:vAlign w:val="center"/>
            <w:tcPrChange w:id="135" w:author="Hanh My Bui" w:date="2023-03-09T15:38:00Z">
              <w:tcPr>
                <w:tcW w:w="3330" w:type="dxa"/>
                <w:vAlign w:val="center"/>
              </w:tcPr>
            </w:tcPrChange>
          </w:tcPr>
          <w:p w14:paraId="55AC3C26" w14:textId="77777777" w:rsidR="00B920CF" w:rsidRPr="007537D0" w:rsidRDefault="00B920CF" w:rsidP="00B920CF">
            <w:pPr>
              <w:pStyle w:val="BodyTextIndent"/>
              <w:spacing w:before="60" w:after="60"/>
              <w:ind w:left="0"/>
              <w:rPr>
                <w:rFonts w:cs="Arial"/>
                <w:sz w:val="18"/>
                <w:szCs w:val="18"/>
              </w:rPr>
            </w:pPr>
            <w:r w:rsidRPr="007537D0">
              <w:rPr>
                <w:rFonts w:cs="Arial"/>
                <w:sz w:val="18"/>
                <w:szCs w:val="18"/>
              </w:rPr>
              <w:t>Quỹ thành viên, công ty đầu tư chứng khoán riêng lẻ</w:t>
            </w:r>
          </w:p>
        </w:tc>
        <w:tc>
          <w:tcPr>
            <w:tcW w:w="630" w:type="dxa"/>
            <w:tcPrChange w:id="136" w:author="Hanh My Bui" w:date="2023-03-09T15:38:00Z">
              <w:tcPr>
                <w:tcW w:w="630" w:type="dxa"/>
              </w:tcPr>
            </w:tcPrChange>
          </w:tcPr>
          <w:p w14:paraId="4B8C5BB1" w14:textId="77777777" w:rsidR="00B920CF" w:rsidRPr="007537D0" w:rsidRDefault="00B920CF" w:rsidP="00B920CF">
            <w:pPr>
              <w:pStyle w:val="BodyTextIndent"/>
              <w:spacing w:before="60" w:after="60"/>
              <w:ind w:left="-115" w:right="-115"/>
              <w:jc w:val="center"/>
              <w:rPr>
                <w:rFonts w:cs="Arial"/>
                <w:sz w:val="18"/>
                <w:szCs w:val="18"/>
              </w:rPr>
            </w:pPr>
            <w:r w:rsidRPr="007537D0">
              <w:rPr>
                <w:rFonts w:cs="Arial"/>
                <w:sz w:val="18"/>
                <w:szCs w:val="18"/>
              </w:rPr>
              <w:t>30</w:t>
            </w:r>
          </w:p>
        </w:tc>
        <w:tc>
          <w:tcPr>
            <w:tcW w:w="1800" w:type="dxa"/>
            <w:vAlign w:val="bottom"/>
            <w:tcPrChange w:id="137" w:author="Hanh My Bui" w:date="2023-03-09T15:38:00Z">
              <w:tcPr>
                <w:tcW w:w="1800" w:type="dxa"/>
              </w:tcPr>
            </w:tcPrChange>
          </w:tcPr>
          <w:p w14:paraId="62A65FA1" w14:textId="241BC0D2" w:rsidR="00B920CF" w:rsidRPr="00B73F0D" w:rsidRDefault="00961574" w:rsidP="009550B4">
            <w:pPr>
              <w:pStyle w:val="BodyTextIndent"/>
              <w:spacing w:before="60" w:after="60"/>
              <w:ind w:left="0"/>
              <w:jc w:val="right"/>
              <w:rPr>
                <w:rFonts w:cs="Arial"/>
                <w:sz w:val="18"/>
                <w:szCs w:val="18"/>
                <w:highlight w:val="yellow"/>
              </w:rPr>
            </w:pPr>
            <w:r>
              <w:rPr>
                <w:rFonts w:cs="Arial"/>
                <w:sz w:val="18"/>
                <w:szCs w:val="18"/>
              </w:rPr>
              <w:t>-</w:t>
            </w:r>
          </w:p>
        </w:tc>
        <w:tc>
          <w:tcPr>
            <w:tcW w:w="1772" w:type="dxa"/>
            <w:vAlign w:val="bottom"/>
            <w:tcPrChange w:id="138" w:author="Hanh My Bui" w:date="2023-03-09T15:38:00Z">
              <w:tcPr>
                <w:tcW w:w="1772" w:type="dxa"/>
              </w:tcPr>
            </w:tcPrChange>
          </w:tcPr>
          <w:p w14:paraId="23AF8486" w14:textId="57C0FD72" w:rsidR="00B920CF" w:rsidRPr="00B73F0D" w:rsidRDefault="00961574">
            <w:pPr>
              <w:pStyle w:val="BodyTextIndent"/>
              <w:spacing w:before="60" w:after="60"/>
              <w:ind w:left="0"/>
              <w:jc w:val="right"/>
              <w:rPr>
                <w:rFonts w:cs="Arial"/>
                <w:sz w:val="18"/>
                <w:szCs w:val="18"/>
                <w:highlight w:val="yellow"/>
              </w:rPr>
            </w:pPr>
            <w:r>
              <w:rPr>
                <w:rFonts w:cs="Arial"/>
                <w:sz w:val="18"/>
                <w:szCs w:val="18"/>
              </w:rPr>
              <w:t>-</w:t>
            </w:r>
          </w:p>
        </w:tc>
      </w:tr>
      <w:tr w:rsidR="00EB6D44" w:rsidRPr="007537D0" w14:paraId="1B5E61B5" w14:textId="77777777" w:rsidTr="00EB6D44">
        <w:tc>
          <w:tcPr>
            <w:tcW w:w="8157" w:type="dxa"/>
            <w:gridSpan w:val="5"/>
            <w:shd w:val="clear" w:color="auto" w:fill="D9D9D9" w:themeFill="background1" w:themeFillShade="D9"/>
          </w:tcPr>
          <w:p w14:paraId="6A38AD54" w14:textId="77777777" w:rsidR="00EB6D44" w:rsidRPr="007537D0" w:rsidRDefault="00EB6D44" w:rsidP="00EB6D44">
            <w:pPr>
              <w:pStyle w:val="BodyTextIndent"/>
              <w:spacing w:before="60" w:after="60"/>
              <w:ind w:left="0"/>
              <w:rPr>
                <w:rFonts w:cs="Arial"/>
                <w:b/>
                <w:sz w:val="18"/>
                <w:szCs w:val="18"/>
              </w:rPr>
            </w:pPr>
            <w:r w:rsidRPr="007537D0">
              <w:rPr>
                <w:rFonts w:cs="Arial"/>
                <w:b/>
                <w:sz w:val="18"/>
                <w:szCs w:val="18"/>
              </w:rPr>
              <w:t>VI</w:t>
            </w:r>
            <w:r>
              <w:rPr>
                <w:rFonts w:cs="Arial"/>
                <w:b/>
                <w:sz w:val="18"/>
                <w:szCs w:val="18"/>
              </w:rPr>
              <w:t>I</w:t>
            </w:r>
            <w:r w:rsidRPr="007537D0">
              <w:rPr>
                <w:rFonts w:cs="Arial"/>
                <w:b/>
                <w:sz w:val="18"/>
                <w:szCs w:val="18"/>
              </w:rPr>
              <w:t>. Chứng khoán bị hạn chế giao dịch</w:t>
            </w:r>
          </w:p>
        </w:tc>
      </w:tr>
      <w:tr w:rsidR="00B920CF" w:rsidRPr="007537D0" w14:paraId="438A5E18" w14:textId="77777777" w:rsidTr="00E973A7">
        <w:tc>
          <w:tcPr>
            <w:tcW w:w="625" w:type="dxa"/>
          </w:tcPr>
          <w:p w14:paraId="0ED72FB4" w14:textId="77777777" w:rsidR="00B920CF" w:rsidRPr="007537D0" w:rsidRDefault="00B920CF" w:rsidP="00B920CF">
            <w:pPr>
              <w:pStyle w:val="BodyTextIndent"/>
              <w:spacing w:before="60" w:after="60"/>
              <w:ind w:left="-115" w:right="-115"/>
              <w:jc w:val="center"/>
              <w:rPr>
                <w:rFonts w:cs="Arial"/>
                <w:sz w:val="18"/>
                <w:szCs w:val="18"/>
              </w:rPr>
            </w:pPr>
            <w:r>
              <w:rPr>
                <w:rFonts w:cs="Arial"/>
                <w:sz w:val="18"/>
                <w:szCs w:val="18"/>
              </w:rPr>
              <w:t>16.</w:t>
            </w:r>
          </w:p>
        </w:tc>
        <w:tc>
          <w:tcPr>
            <w:tcW w:w="3330" w:type="dxa"/>
            <w:vAlign w:val="center"/>
          </w:tcPr>
          <w:p w14:paraId="704DC2C9" w14:textId="77777777" w:rsidR="00B920CF" w:rsidRPr="004333EE" w:rsidRDefault="00B920CF" w:rsidP="00B920CF">
            <w:pPr>
              <w:pStyle w:val="BodyTextIndent"/>
              <w:spacing w:before="60" w:after="60"/>
              <w:ind w:left="0"/>
              <w:rPr>
                <w:rFonts w:cs="Arial"/>
                <w:sz w:val="18"/>
                <w:szCs w:val="18"/>
              </w:rPr>
            </w:pPr>
            <w:r w:rsidRPr="00B73F0D">
              <w:rPr>
                <w:rFonts w:cs="Arial"/>
                <w:sz w:val="18"/>
                <w:szCs w:val="18"/>
              </w:rPr>
              <w:t>Chứng khoán công ty đại chúng chưa niêm yết bị nhắc nhở do chậm công bố thông tin báo cáo tài chính kiểm toán/</w:t>
            </w:r>
            <w:r>
              <w:rPr>
                <w:rFonts w:cs="Arial"/>
                <w:sz w:val="18"/>
                <w:szCs w:val="18"/>
              </w:rPr>
              <w:t xml:space="preserve"> </w:t>
            </w:r>
            <w:r w:rsidRPr="00B73F0D">
              <w:rPr>
                <w:rFonts w:cs="Arial"/>
                <w:sz w:val="18"/>
                <w:szCs w:val="18"/>
              </w:rPr>
              <w:t>soát xét theo quy định</w:t>
            </w:r>
          </w:p>
        </w:tc>
        <w:tc>
          <w:tcPr>
            <w:tcW w:w="630" w:type="dxa"/>
            <w:vAlign w:val="bottom"/>
          </w:tcPr>
          <w:p w14:paraId="72369446" w14:textId="77777777" w:rsidR="00B920CF" w:rsidRPr="007537D0" w:rsidRDefault="00B920CF">
            <w:pPr>
              <w:pStyle w:val="BodyTextIndent"/>
              <w:spacing w:before="60" w:after="60"/>
              <w:ind w:left="-115" w:right="-115"/>
              <w:jc w:val="center"/>
              <w:rPr>
                <w:rFonts w:cs="Arial"/>
                <w:sz w:val="18"/>
                <w:szCs w:val="18"/>
              </w:rPr>
            </w:pPr>
            <w:r>
              <w:rPr>
                <w:rFonts w:cs="Arial"/>
                <w:sz w:val="18"/>
                <w:szCs w:val="18"/>
              </w:rPr>
              <w:t>30</w:t>
            </w:r>
          </w:p>
        </w:tc>
        <w:tc>
          <w:tcPr>
            <w:tcW w:w="1800" w:type="dxa"/>
            <w:vAlign w:val="bottom"/>
          </w:tcPr>
          <w:p w14:paraId="32E339FE" w14:textId="21C7F15B" w:rsidR="00B920CF" w:rsidRPr="00B73F0D" w:rsidRDefault="00961574">
            <w:pPr>
              <w:pStyle w:val="BodyTextIndent"/>
              <w:spacing w:before="60" w:after="60"/>
              <w:ind w:left="0"/>
              <w:jc w:val="right"/>
              <w:rPr>
                <w:rFonts w:cs="Arial"/>
                <w:sz w:val="18"/>
                <w:szCs w:val="18"/>
                <w:highlight w:val="yellow"/>
              </w:rPr>
            </w:pPr>
            <w:r>
              <w:rPr>
                <w:rFonts w:cs="Arial"/>
                <w:sz w:val="18"/>
                <w:szCs w:val="18"/>
              </w:rPr>
              <w:t>-</w:t>
            </w:r>
          </w:p>
        </w:tc>
        <w:tc>
          <w:tcPr>
            <w:tcW w:w="1772" w:type="dxa"/>
            <w:vAlign w:val="bottom"/>
          </w:tcPr>
          <w:p w14:paraId="523482CA" w14:textId="0DF86A57" w:rsidR="00B920CF" w:rsidRPr="00B73F0D" w:rsidRDefault="00961574">
            <w:pPr>
              <w:pStyle w:val="BodyTextIndent"/>
              <w:spacing w:before="60" w:after="60"/>
              <w:ind w:left="0"/>
              <w:jc w:val="right"/>
              <w:rPr>
                <w:rFonts w:cs="Arial"/>
                <w:sz w:val="18"/>
                <w:szCs w:val="18"/>
                <w:highlight w:val="yellow"/>
              </w:rPr>
            </w:pPr>
            <w:r>
              <w:rPr>
                <w:rFonts w:cs="Arial"/>
                <w:sz w:val="18"/>
                <w:szCs w:val="18"/>
              </w:rPr>
              <w:t>-</w:t>
            </w:r>
          </w:p>
        </w:tc>
      </w:tr>
      <w:tr w:rsidR="00B920CF" w:rsidRPr="007537D0" w14:paraId="33B5D8DA" w14:textId="77777777" w:rsidTr="00E973A7">
        <w:tc>
          <w:tcPr>
            <w:tcW w:w="625" w:type="dxa"/>
          </w:tcPr>
          <w:p w14:paraId="2E4888F9" w14:textId="77777777" w:rsidR="00B920CF" w:rsidRPr="007537D0" w:rsidRDefault="00B920CF" w:rsidP="00B920CF">
            <w:pPr>
              <w:pStyle w:val="BodyTextIndent"/>
              <w:spacing w:before="60" w:after="60"/>
              <w:ind w:left="-115" w:right="-115"/>
              <w:jc w:val="center"/>
              <w:rPr>
                <w:rFonts w:cs="Arial"/>
                <w:sz w:val="18"/>
                <w:szCs w:val="18"/>
              </w:rPr>
            </w:pPr>
            <w:r>
              <w:rPr>
                <w:rFonts w:cs="Arial"/>
                <w:sz w:val="18"/>
                <w:szCs w:val="18"/>
              </w:rPr>
              <w:t>17.</w:t>
            </w:r>
          </w:p>
        </w:tc>
        <w:tc>
          <w:tcPr>
            <w:tcW w:w="3330" w:type="dxa"/>
            <w:vAlign w:val="center"/>
          </w:tcPr>
          <w:p w14:paraId="2FBB9286" w14:textId="77777777" w:rsidR="00B920CF" w:rsidRPr="004333EE" w:rsidRDefault="00B920CF" w:rsidP="00B920CF">
            <w:pPr>
              <w:pStyle w:val="BodyTextIndent"/>
              <w:spacing w:before="60" w:after="60"/>
              <w:ind w:left="0"/>
              <w:rPr>
                <w:rFonts w:cs="Arial"/>
                <w:sz w:val="18"/>
                <w:szCs w:val="18"/>
              </w:rPr>
            </w:pPr>
            <w:r w:rsidRPr="00B73F0D">
              <w:rPr>
                <w:rFonts w:cs="Arial"/>
                <w:sz w:val="18"/>
                <w:szCs w:val="18"/>
              </w:rPr>
              <w:t>Chứng khoán niêm yết bị cảnh báo</w:t>
            </w:r>
          </w:p>
        </w:tc>
        <w:tc>
          <w:tcPr>
            <w:tcW w:w="630" w:type="dxa"/>
            <w:vAlign w:val="bottom"/>
          </w:tcPr>
          <w:p w14:paraId="49F0DEE5" w14:textId="77777777" w:rsidR="00B920CF" w:rsidRPr="007537D0" w:rsidRDefault="00B920CF">
            <w:pPr>
              <w:pStyle w:val="BodyTextIndent"/>
              <w:spacing w:before="60" w:after="60"/>
              <w:ind w:left="-115" w:right="-115"/>
              <w:jc w:val="center"/>
              <w:rPr>
                <w:rFonts w:cs="Arial"/>
                <w:sz w:val="18"/>
                <w:szCs w:val="18"/>
              </w:rPr>
            </w:pPr>
            <w:r>
              <w:rPr>
                <w:rFonts w:cs="Arial"/>
                <w:sz w:val="18"/>
                <w:szCs w:val="18"/>
              </w:rPr>
              <w:t>20</w:t>
            </w:r>
          </w:p>
        </w:tc>
        <w:tc>
          <w:tcPr>
            <w:tcW w:w="1800" w:type="dxa"/>
            <w:vAlign w:val="bottom"/>
          </w:tcPr>
          <w:p w14:paraId="38A3C438" w14:textId="0E1442FB" w:rsidR="00B920CF" w:rsidRPr="00B73F0D" w:rsidRDefault="00961574">
            <w:pPr>
              <w:pStyle w:val="BodyTextIndent"/>
              <w:spacing w:before="60" w:after="60"/>
              <w:ind w:left="0"/>
              <w:jc w:val="right"/>
              <w:rPr>
                <w:rFonts w:cs="Arial"/>
                <w:sz w:val="18"/>
                <w:szCs w:val="18"/>
                <w:highlight w:val="yellow"/>
              </w:rPr>
            </w:pPr>
            <w:r>
              <w:rPr>
                <w:rFonts w:cs="Arial"/>
                <w:sz w:val="18"/>
                <w:szCs w:val="18"/>
              </w:rPr>
              <w:t>-</w:t>
            </w:r>
          </w:p>
        </w:tc>
        <w:tc>
          <w:tcPr>
            <w:tcW w:w="1772" w:type="dxa"/>
            <w:vAlign w:val="bottom"/>
          </w:tcPr>
          <w:p w14:paraId="7DAB67B0" w14:textId="3A5A5394" w:rsidR="00B920CF" w:rsidRPr="00B73F0D" w:rsidRDefault="00961574">
            <w:pPr>
              <w:pStyle w:val="BodyTextIndent"/>
              <w:spacing w:before="60" w:after="60"/>
              <w:ind w:left="0"/>
              <w:jc w:val="right"/>
              <w:rPr>
                <w:rFonts w:cs="Arial"/>
                <w:sz w:val="18"/>
                <w:szCs w:val="18"/>
                <w:highlight w:val="yellow"/>
              </w:rPr>
            </w:pPr>
            <w:r>
              <w:rPr>
                <w:rFonts w:cs="Arial"/>
                <w:sz w:val="18"/>
                <w:szCs w:val="18"/>
              </w:rPr>
              <w:t>-</w:t>
            </w:r>
          </w:p>
        </w:tc>
      </w:tr>
      <w:tr w:rsidR="00B920CF" w:rsidRPr="007537D0" w14:paraId="33F700D7" w14:textId="77777777" w:rsidTr="00E973A7">
        <w:tc>
          <w:tcPr>
            <w:tcW w:w="625" w:type="dxa"/>
          </w:tcPr>
          <w:p w14:paraId="624CFE3B" w14:textId="77777777" w:rsidR="00B920CF" w:rsidRPr="007537D0" w:rsidRDefault="00B920CF" w:rsidP="00B920CF">
            <w:pPr>
              <w:pStyle w:val="BodyTextIndent"/>
              <w:spacing w:before="60" w:after="60"/>
              <w:ind w:left="-115" w:right="-115"/>
              <w:jc w:val="center"/>
              <w:rPr>
                <w:rFonts w:cs="Arial"/>
                <w:sz w:val="18"/>
                <w:szCs w:val="18"/>
              </w:rPr>
            </w:pPr>
            <w:r>
              <w:rPr>
                <w:rFonts w:cs="Arial"/>
                <w:sz w:val="18"/>
                <w:szCs w:val="18"/>
              </w:rPr>
              <w:t>18.</w:t>
            </w:r>
          </w:p>
        </w:tc>
        <w:tc>
          <w:tcPr>
            <w:tcW w:w="3330" w:type="dxa"/>
            <w:vAlign w:val="center"/>
          </w:tcPr>
          <w:p w14:paraId="3EC211DF" w14:textId="77777777" w:rsidR="00B920CF" w:rsidRPr="004333EE" w:rsidRDefault="00B920CF" w:rsidP="00B920CF">
            <w:pPr>
              <w:pStyle w:val="BodyTextIndent"/>
              <w:spacing w:before="60" w:after="60"/>
              <w:ind w:left="0"/>
              <w:rPr>
                <w:rFonts w:cs="Arial"/>
                <w:sz w:val="18"/>
                <w:szCs w:val="18"/>
              </w:rPr>
            </w:pPr>
            <w:r w:rsidRPr="00B73F0D">
              <w:rPr>
                <w:rFonts w:cs="Arial"/>
                <w:sz w:val="18"/>
                <w:szCs w:val="18"/>
              </w:rPr>
              <w:t>Chứng khoán niêm yết bị kiểm soát</w:t>
            </w:r>
          </w:p>
        </w:tc>
        <w:tc>
          <w:tcPr>
            <w:tcW w:w="630" w:type="dxa"/>
            <w:vAlign w:val="bottom"/>
          </w:tcPr>
          <w:p w14:paraId="36347C31" w14:textId="77777777" w:rsidR="00B920CF" w:rsidRPr="007537D0" w:rsidRDefault="00B920CF">
            <w:pPr>
              <w:pStyle w:val="BodyTextIndent"/>
              <w:spacing w:before="60" w:after="60"/>
              <w:ind w:left="-115" w:right="-115"/>
              <w:jc w:val="center"/>
              <w:rPr>
                <w:rFonts w:cs="Arial"/>
                <w:sz w:val="18"/>
                <w:szCs w:val="18"/>
              </w:rPr>
            </w:pPr>
            <w:r>
              <w:rPr>
                <w:rFonts w:cs="Arial"/>
                <w:sz w:val="18"/>
                <w:szCs w:val="18"/>
              </w:rPr>
              <w:t>25</w:t>
            </w:r>
          </w:p>
        </w:tc>
        <w:tc>
          <w:tcPr>
            <w:tcW w:w="1800" w:type="dxa"/>
            <w:vAlign w:val="bottom"/>
          </w:tcPr>
          <w:p w14:paraId="168D3806" w14:textId="248B2BA7" w:rsidR="00B920CF" w:rsidRPr="00176CA2" w:rsidRDefault="00176CA2">
            <w:pPr>
              <w:pStyle w:val="BodyTextIndent"/>
              <w:spacing w:before="60" w:after="60"/>
              <w:ind w:left="0"/>
              <w:jc w:val="right"/>
              <w:rPr>
                <w:rFonts w:cs="Arial"/>
                <w:sz w:val="18"/>
                <w:szCs w:val="18"/>
                <w:highlight w:val="yellow"/>
                <w:lang w:val="en-US"/>
              </w:rPr>
            </w:pPr>
            <w:r>
              <w:rPr>
                <w:rFonts w:cs="Arial"/>
                <w:sz w:val="18"/>
                <w:szCs w:val="18"/>
                <w:lang w:val="en-US"/>
              </w:rPr>
              <w:t>4</w:t>
            </w:r>
            <w:r w:rsidR="000E4CA4">
              <w:rPr>
                <w:rFonts w:cs="Arial"/>
                <w:sz w:val="18"/>
                <w:szCs w:val="18"/>
                <w:lang w:val="en-US"/>
              </w:rPr>
              <w:t>.849.902</w:t>
            </w:r>
          </w:p>
        </w:tc>
        <w:tc>
          <w:tcPr>
            <w:tcW w:w="1772" w:type="dxa"/>
            <w:vAlign w:val="bottom"/>
          </w:tcPr>
          <w:p w14:paraId="42AAF7F3" w14:textId="170B134F" w:rsidR="00B920CF" w:rsidRPr="000E4CA4" w:rsidRDefault="000E4CA4">
            <w:pPr>
              <w:pStyle w:val="BodyTextIndent"/>
              <w:spacing w:before="60" w:after="60"/>
              <w:ind w:left="0"/>
              <w:jc w:val="right"/>
              <w:rPr>
                <w:rFonts w:cs="Arial"/>
                <w:sz w:val="18"/>
                <w:szCs w:val="18"/>
                <w:highlight w:val="yellow"/>
                <w:lang w:val="en-US"/>
              </w:rPr>
            </w:pPr>
            <w:r>
              <w:rPr>
                <w:rFonts w:cs="Arial"/>
                <w:sz w:val="18"/>
                <w:szCs w:val="18"/>
                <w:lang w:val="en-US"/>
              </w:rPr>
              <w:t>1.212.476</w:t>
            </w:r>
          </w:p>
        </w:tc>
      </w:tr>
      <w:tr w:rsidR="00B920CF" w:rsidRPr="007537D0" w14:paraId="6FAD95BA" w14:textId="77777777" w:rsidTr="00E973A7">
        <w:tc>
          <w:tcPr>
            <w:tcW w:w="625" w:type="dxa"/>
          </w:tcPr>
          <w:p w14:paraId="25E81099" w14:textId="77777777" w:rsidR="00B920CF" w:rsidRPr="007537D0" w:rsidRDefault="00B920CF" w:rsidP="00B920CF">
            <w:pPr>
              <w:pStyle w:val="BodyTextIndent"/>
              <w:spacing w:before="60" w:after="60"/>
              <w:ind w:left="-115" w:right="-115"/>
              <w:jc w:val="center"/>
              <w:rPr>
                <w:rFonts w:cs="Arial"/>
                <w:sz w:val="18"/>
                <w:szCs w:val="18"/>
              </w:rPr>
            </w:pPr>
            <w:r w:rsidRPr="007537D0">
              <w:rPr>
                <w:rFonts w:cs="Arial"/>
                <w:sz w:val="18"/>
                <w:szCs w:val="18"/>
              </w:rPr>
              <w:t>1</w:t>
            </w:r>
            <w:r>
              <w:rPr>
                <w:rFonts w:cs="Arial"/>
                <w:sz w:val="18"/>
                <w:szCs w:val="18"/>
              </w:rPr>
              <w:t>9</w:t>
            </w:r>
            <w:r w:rsidRPr="007537D0">
              <w:rPr>
                <w:rFonts w:cs="Arial"/>
                <w:sz w:val="18"/>
                <w:szCs w:val="18"/>
              </w:rPr>
              <w:t>.</w:t>
            </w:r>
          </w:p>
        </w:tc>
        <w:tc>
          <w:tcPr>
            <w:tcW w:w="3330" w:type="dxa"/>
          </w:tcPr>
          <w:p w14:paraId="52D184EA" w14:textId="46552853" w:rsidR="00B920CF" w:rsidRPr="007537D0" w:rsidRDefault="00B920CF" w:rsidP="00B920CF">
            <w:pPr>
              <w:pStyle w:val="BodyTextIndent"/>
              <w:spacing w:before="60" w:after="60"/>
              <w:ind w:left="0"/>
              <w:rPr>
                <w:rFonts w:cs="Arial"/>
                <w:sz w:val="18"/>
                <w:szCs w:val="18"/>
              </w:rPr>
            </w:pPr>
            <w:r w:rsidRPr="007537D0">
              <w:rPr>
                <w:rFonts w:cs="Arial"/>
                <w:sz w:val="18"/>
                <w:szCs w:val="18"/>
              </w:rPr>
              <w:t>Chứng khoán bị tạm ngừng</w:t>
            </w:r>
            <w:r>
              <w:rPr>
                <w:rFonts w:cs="Arial"/>
                <w:sz w:val="18"/>
                <w:szCs w:val="18"/>
                <w:lang w:val="en-US"/>
              </w:rPr>
              <w:t xml:space="preserve"> </w:t>
            </w:r>
            <w:proofErr w:type="spellStart"/>
            <w:r>
              <w:rPr>
                <w:rFonts w:cs="Arial"/>
                <w:sz w:val="18"/>
                <w:szCs w:val="18"/>
                <w:lang w:val="en-US"/>
              </w:rPr>
              <w:t>giao</w:t>
            </w:r>
            <w:proofErr w:type="spellEnd"/>
            <w:r>
              <w:rPr>
                <w:rFonts w:cs="Arial"/>
                <w:sz w:val="18"/>
                <w:szCs w:val="18"/>
                <w:lang w:val="en-US"/>
              </w:rPr>
              <w:t xml:space="preserve"> </w:t>
            </w:r>
            <w:proofErr w:type="spellStart"/>
            <w:r>
              <w:rPr>
                <w:rFonts w:cs="Arial"/>
                <w:sz w:val="18"/>
                <w:szCs w:val="18"/>
                <w:lang w:val="en-US"/>
              </w:rPr>
              <w:t>dịch</w:t>
            </w:r>
            <w:proofErr w:type="spellEnd"/>
            <w:r>
              <w:rPr>
                <w:rFonts w:cs="Arial"/>
                <w:sz w:val="18"/>
                <w:szCs w:val="18"/>
              </w:rPr>
              <w:t>, hạn chế</w:t>
            </w:r>
            <w:r w:rsidRPr="007537D0">
              <w:rPr>
                <w:rFonts w:cs="Arial"/>
                <w:sz w:val="18"/>
                <w:szCs w:val="18"/>
              </w:rPr>
              <w:t xml:space="preserve"> giao dịch</w:t>
            </w:r>
          </w:p>
        </w:tc>
        <w:tc>
          <w:tcPr>
            <w:tcW w:w="630" w:type="dxa"/>
            <w:vAlign w:val="bottom"/>
          </w:tcPr>
          <w:p w14:paraId="4AE4DBD9" w14:textId="77777777" w:rsidR="00B920CF" w:rsidRPr="007537D0" w:rsidRDefault="00B920CF">
            <w:pPr>
              <w:pStyle w:val="BodyTextIndent"/>
              <w:spacing w:before="60" w:after="60"/>
              <w:ind w:left="-115" w:right="-115"/>
              <w:jc w:val="center"/>
              <w:rPr>
                <w:rFonts w:cs="Arial"/>
                <w:sz w:val="18"/>
                <w:szCs w:val="18"/>
              </w:rPr>
            </w:pPr>
            <w:r w:rsidRPr="007537D0">
              <w:rPr>
                <w:rFonts w:cs="Arial"/>
                <w:sz w:val="18"/>
                <w:szCs w:val="18"/>
              </w:rPr>
              <w:t>40</w:t>
            </w:r>
          </w:p>
        </w:tc>
        <w:tc>
          <w:tcPr>
            <w:tcW w:w="1800" w:type="dxa"/>
            <w:vAlign w:val="bottom"/>
          </w:tcPr>
          <w:p w14:paraId="48D301AD" w14:textId="3E6ADB58" w:rsidR="00B920CF" w:rsidRPr="004C497A" w:rsidRDefault="004C497A">
            <w:pPr>
              <w:pStyle w:val="BodyTextIndent"/>
              <w:spacing w:before="60" w:after="60"/>
              <w:ind w:left="0"/>
              <w:jc w:val="right"/>
              <w:rPr>
                <w:rFonts w:cs="Arial"/>
                <w:sz w:val="18"/>
                <w:szCs w:val="18"/>
                <w:highlight w:val="yellow"/>
                <w:lang w:val="en-US"/>
              </w:rPr>
            </w:pPr>
            <w:r>
              <w:rPr>
                <w:rFonts w:cs="Arial"/>
                <w:sz w:val="18"/>
                <w:szCs w:val="18"/>
                <w:lang w:val="en-US"/>
              </w:rPr>
              <w:t>360.000</w:t>
            </w:r>
          </w:p>
        </w:tc>
        <w:tc>
          <w:tcPr>
            <w:tcW w:w="1772" w:type="dxa"/>
            <w:vAlign w:val="bottom"/>
          </w:tcPr>
          <w:p w14:paraId="61F42EA0" w14:textId="3AAFF278" w:rsidR="00B920CF" w:rsidRPr="004C497A" w:rsidRDefault="004C497A">
            <w:pPr>
              <w:pStyle w:val="BodyTextIndent"/>
              <w:spacing w:before="60" w:after="60"/>
              <w:ind w:left="0"/>
              <w:jc w:val="right"/>
              <w:rPr>
                <w:rFonts w:cs="Arial"/>
                <w:sz w:val="18"/>
                <w:szCs w:val="18"/>
                <w:highlight w:val="yellow"/>
                <w:lang w:val="en-US"/>
              </w:rPr>
            </w:pPr>
            <w:r>
              <w:rPr>
                <w:rFonts w:cs="Arial"/>
                <w:sz w:val="18"/>
                <w:szCs w:val="18"/>
                <w:lang w:val="en-US"/>
              </w:rPr>
              <w:t>144.000</w:t>
            </w:r>
          </w:p>
        </w:tc>
      </w:tr>
      <w:tr w:rsidR="00B920CF" w:rsidRPr="007537D0" w14:paraId="1AD83131" w14:textId="77777777" w:rsidTr="00E973A7">
        <w:tc>
          <w:tcPr>
            <w:tcW w:w="625" w:type="dxa"/>
          </w:tcPr>
          <w:p w14:paraId="7155E618" w14:textId="77777777" w:rsidR="00B920CF" w:rsidRPr="007537D0" w:rsidRDefault="00B920CF" w:rsidP="00B920CF">
            <w:pPr>
              <w:pStyle w:val="BodyTextIndent"/>
              <w:spacing w:before="60" w:after="60"/>
              <w:ind w:left="-115" w:right="-115"/>
              <w:jc w:val="center"/>
              <w:rPr>
                <w:rFonts w:cs="Arial"/>
                <w:sz w:val="18"/>
                <w:szCs w:val="18"/>
              </w:rPr>
            </w:pPr>
            <w:r>
              <w:rPr>
                <w:rFonts w:cs="Arial"/>
                <w:sz w:val="18"/>
                <w:szCs w:val="18"/>
              </w:rPr>
              <w:t>20</w:t>
            </w:r>
            <w:r w:rsidRPr="007537D0">
              <w:rPr>
                <w:rFonts w:cs="Arial"/>
                <w:sz w:val="18"/>
                <w:szCs w:val="18"/>
              </w:rPr>
              <w:t>.</w:t>
            </w:r>
          </w:p>
        </w:tc>
        <w:tc>
          <w:tcPr>
            <w:tcW w:w="3330" w:type="dxa"/>
          </w:tcPr>
          <w:p w14:paraId="07692BB8" w14:textId="77777777" w:rsidR="00B920CF" w:rsidRPr="007537D0" w:rsidRDefault="00B920CF" w:rsidP="00B920CF">
            <w:pPr>
              <w:pStyle w:val="BodyTextIndent"/>
              <w:spacing w:before="60" w:after="60"/>
              <w:ind w:left="0"/>
              <w:rPr>
                <w:rFonts w:cs="Arial"/>
                <w:sz w:val="18"/>
                <w:szCs w:val="18"/>
              </w:rPr>
            </w:pPr>
            <w:r w:rsidRPr="007537D0">
              <w:rPr>
                <w:rFonts w:cs="Arial"/>
                <w:sz w:val="18"/>
                <w:szCs w:val="18"/>
              </w:rPr>
              <w:t>Chứng khoán bị huỷ niêm yết, huỷ giao dịch</w:t>
            </w:r>
          </w:p>
        </w:tc>
        <w:tc>
          <w:tcPr>
            <w:tcW w:w="630" w:type="dxa"/>
            <w:vAlign w:val="bottom"/>
          </w:tcPr>
          <w:p w14:paraId="68BEF534" w14:textId="77777777" w:rsidR="00B920CF" w:rsidRPr="007537D0" w:rsidRDefault="00B920CF">
            <w:pPr>
              <w:pStyle w:val="BodyTextIndent"/>
              <w:spacing w:before="60" w:after="60"/>
              <w:ind w:left="-115" w:right="-115"/>
              <w:jc w:val="center"/>
              <w:rPr>
                <w:rFonts w:cs="Arial"/>
                <w:sz w:val="18"/>
                <w:szCs w:val="18"/>
              </w:rPr>
            </w:pPr>
            <w:r>
              <w:rPr>
                <w:rFonts w:cs="Arial"/>
                <w:sz w:val="18"/>
                <w:szCs w:val="18"/>
              </w:rPr>
              <w:t>8</w:t>
            </w:r>
            <w:r w:rsidRPr="007537D0">
              <w:rPr>
                <w:rFonts w:cs="Arial"/>
                <w:sz w:val="18"/>
                <w:szCs w:val="18"/>
              </w:rPr>
              <w:t>0</w:t>
            </w:r>
          </w:p>
        </w:tc>
        <w:tc>
          <w:tcPr>
            <w:tcW w:w="1800" w:type="dxa"/>
            <w:vAlign w:val="bottom"/>
          </w:tcPr>
          <w:p w14:paraId="00D1B10C" w14:textId="139CEBD8" w:rsidR="00B920CF" w:rsidRPr="004C497A" w:rsidRDefault="004C497A">
            <w:pPr>
              <w:pStyle w:val="BodyTextIndent"/>
              <w:spacing w:before="60" w:after="60"/>
              <w:ind w:left="0"/>
              <w:jc w:val="right"/>
              <w:rPr>
                <w:rFonts w:cs="Arial"/>
                <w:sz w:val="18"/>
                <w:szCs w:val="18"/>
                <w:highlight w:val="yellow"/>
                <w:lang w:val="en-US"/>
              </w:rPr>
            </w:pPr>
            <w:r>
              <w:rPr>
                <w:rFonts w:cs="Arial"/>
                <w:sz w:val="18"/>
                <w:szCs w:val="18"/>
                <w:lang w:val="en-US"/>
              </w:rPr>
              <w:t>5.132.500</w:t>
            </w:r>
          </w:p>
        </w:tc>
        <w:tc>
          <w:tcPr>
            <w:tcW w:w="1772" w:type="dxa"/>
            <w:vAlign w:val="bottom"/>
          </w:tcPr>
          <w:p w14:paraId="0781D515" w14:textId="00170F12" w:rsidR="00B920CF" w:rsidRPr="004C497A" w:rsidRDefault="004C497A">
            <w:pPr>
              <w:pStyle w:val="BodyTextIndent"/>
              <w:spacing w:before="60" w:after="60"/>
              <w:ind w:left="0"/>
              <w:jc w:val="right"/>
              <w:rPr>
                <w:rFonts w:cs="Arial"/>
                <w:sz w:val="18"/>
                <w:szCs w:val="18"/>
                <w:highlight w:val="yellow"/>
                <w:lang w:val="en-US"/>
              </w:rPr>
            </w:pPr>
            <w:r>
              <w:rPr>
                <w:rFonts w:cs="Arial"/>
                <w:sz w:val="18"/>
                <w:szCs w:val="18"/>
                <w:lang w:val="en-US"/>
              </w:rPr>
              <w:t>4.106.000</w:t>
            </w:r>
          </w:p>
        </w:tc>
      </w:tr>
      <w:tr w:rsidR="00EB6D44" w:rsidRPr="007537D0" w14:paraId="2CA31E3C" w14:textId="77777777" w:rsidTr="00EB6D44">
        <w:tc>
          <w:tcPr>
            <w:tcW w:w="8157" w:type="dxa"/>
            <w:gridSpan w:val="5"/>
            <w:shd w:val="clear" w:color="auto" w:fill="D9D9D9" w:themeFill="background1" w:themeFillShade="D9"/>
          </w:tcPr>
          <w:p w14:paraId="72E3EA5E" w14:textId="2D30D09C" w:rsidR="00EB6D44" w:rsidRPr="007537D0" w:rsidRDefault="000421AD" w:rsidP="00EB6D44">
            <w:pPr>
              <w:pStyle w:val="BodyTextIndent"/>
              <w:spacing w:before="60" w:after="60"/>
              <w:ind w:left="0"/>
              <w:rPr>
                <w:rFonts w:cs="Arial"/>
                <w:b/>
                <w:sz w:val="18"/>
                <w:szCs w:val="18"/>
              </w:rPr>
            </w:pPr>
            <w:r>
              <w:rPr>
                <w:rFonts w:cs="Arial"/>
                <w:b/>
                <w:sz w:val="18"/>
                <w:szCs w:val="18"/>
                <w:lang w:val="en-US"/>
              </w:rPr>
              <w:t>VIII</w:t>
            </w:r>
            <w:r w:rsidR="00EB6D44" w:rsidRPr="007537D0">
              <w:rPr>
                <w:rFonts w:cs="Arial"/>
                <w:b/>
                <w:sz w:val="18"/>
                <w:szCs w:val="18"/>
              </w:rPr>
              <w:t>. Chứng khoán phái sinh</w:t>
            </w:r>
          </w:p>
        </w:tc>
      </w:tr>
      <w:tr w:rsidR="00B920CF" w:rsidRPr="007537D0" w14:paraId="4C5B969D" w14:textId="77777777" w:rsidTr="00E973A7">
        <w:tc>
          <w:tcPr>
            <w:tcW w:w="625" w:type="dxa"/>
          </w:tcPr>
          <w:p w14:paraId="08CBAC42" w14:textId="77777777" w:rsidR="00B920CF" w:rsidRPr="007537D0" w:rsidRDefault="00B920CF" w:rsidP="00B920CF">
            <w:pPr>
              <w:pStyle w:val="BodyTextIndent"/>
              <w:spacing w:before="60" w:after="60"/>
              <w:ind w:left="-115" w:right="-115"/>
              <w:jc w:val="center"/>
              <w:rPr>
                <w:rFonts w:cs="Arial"/>
                <w:sz w:val="18"/>
                <w:szCs w:val="18"/>
              </w:rPr>
            </w:pPr>
            <w:r>
              <w:rPr>
                <w:rFonts w:cs="Arial"/>
                <w:sz w:val="18"/>
                <w:szCs w:val="18"/>
              </w:rPr>
              <w:t>21</w:t>
            </w:r>
            <w:r w:rsidRPr="007537D0">
              <w:rPr>
                <w:rFonts w:cs="Arial"/>
                <w:sz w:val="18"/>
                <w:szCs w:val="18"/>
              </w:rPr>
              <w:t>.</w:t>
            </w:r>
          </w:p>
        </w:tc>
        <w:tc>
          <w:tcPr>
            <w:tcW w:w="3330" w:type="dxa"/>
            <w:vAlign w:val="center"/>
          </w:tcPr>
          <w:p w14:paraId="089C05E5" w14:textId="77777777" w:rsidR="00B920CF" w:rsidRPr="007537D0" w:rsidRDefault="00B920CF" w:rsidP="00B920CF">
            <w:pPr>
              <w:pStyle w:val="BodyTextIndent"/>
              <w:spacing w:before="60" w:after="60"/>
              <w:ind w:left="0"/>
              <w:rPr>
                <w:rFonts w:cs="Arial"/>
                <w:sz w:val="18"/>
                <w:szCs w:val="18"/>
              </w:rPr>
            </w:pPr>
            <w:r w:rsidRPr="007537D0">
              <w:rPr>
                <w:rFonts w:cs="Arial"/>
                <w:sz w:val="18"/>
                <w:szCs w:val="18"/>
              </w:rPr>
              <w:t>Hợp đồng tương lai chỉ số</w:t>
            </w:r>
            <w:r>
              <w:rPr>
                <w:rFonts w:cs="Arial"/>
                <w:sz w:val="18"/>
                <w:szCs w:val="18"/>
              </w:rPr>
              <w:t xml:space="preserve"> cổ phiếu</w:t>
            </w:r>
          </w:p>
        </w:tc>
        <w:tc>
          <w:tcPr>
            <w:tcW w:w="630" w:type="dxa"/>
            <w:vAlign w:val="bottom"/>
          </w:tcPr>
          <w:p w14:paraId="649AD238" w14:textId="77777777" w:rsidR="00B920CF" w:rsidRPr="007537D0" w:rsidRDefault="00B920CF">
            <w:pPr>
              <w:pStyle w:val="BodyTextIndent"/>
              <w:spacing w:before="60" w:after="60"/>
              <w:ind w:left="-115" w:right="-115"/>
              <w:jc w:val="center"/>
              <w:rPr>
                <w:rFonts w:cs="Arial"/>
                <w:sz w:val="18"/>
                <w:szCs w:val="18"/>
              </w:rPr>
            </w:pPr>
            <w:r w:rsidRPr="007537D0">
              <w:rPr>
                <w:rFonts w:cs="Arial"/>
                <w:sz w:val="18"/>
                <w:szCs w:val="18"/>
              </w:rPr>
              <w:t>8</w:t>
            </w:r>
          </w:p>
        </w:tc>
        <w:tc>
          <w:tcPr>
            <w:tcW w:w="1800" w:type="dxa"/>
          </w:tcPr>
          <w:p w14:paraId="227F98BE" w14:textId="4D9E4E6B" w:rsidR="00B920CF" w:rsidRPr="00B73F0D" w:rsidRDefault="00961574" w:rsidP="00B920CF">
            <w:pPr>
              <w:pStyle w:val="BodyTextIndent"/>
              <w:spacing w:before="60" w:after="60"/>
              <w:ind w:left="0"/>
              <w:jc w:val="right"/>
              <w:rPr>
                <w:rFonts w:cs="Arial"/>
                <w:sz w:val="18"/>
                <w:szCs w:val="18"/>
                <w:highlight w:val="yellow"/>
              </w:rPr>
            </w:pPr>
            <w:r>
              <w:rPr>
                <w:rFonts w:cs="Arial"/>
                <w:sz w:val="18"/>
                <w:szCs w:val="18"/>
              </w:rPr>
              <w:t>-</w:t>
            </w:r>
          </w:p>
        </w:tc>
        <w:tc>
          <w:tcPr>
            <w:tcW w:w="1772" w:type="dxa"/>
          </w:tcPr>
          <w:p w14:paraId="1413882B" w14:textId="4D332A8C" w:rsidR="00B920CF" w:rsidRPr="00B73F0D" w:rsidRDefault="00961574" w:rsidP="00B920CF">
            <w:pPr>
              <w:pStyle w:val="BodyTextIndent"/>
              <w:spacing w:before="60" w:after="60"/>
              <w:ind w:left="0"/>
              <w:jc w:val="right"/>
              <w:rPr>
                <w:rFonts w:cs="Arial"/>
                <w:sz w:val="18"/>
                <w:szCs w:val="18"/>
                <w:highlight w:val="yellow"/>
              </w:rPr>
            </w:pPr>
            <w:r>
              <w:rPr>
                <w:rFonts w:cs="Arial"/>
                <w:sz w:val="18"/>
                <w:szCs w:val="18"/>
              </w:rPr>
              <w:t>-</w:t>
            </w:r>
          </w:p>
        </w:tc>
      </w:tr>
      <w:tr w:rsidR="00B920CF" w:rsidRPr="007537D0" w14:paraId="7A4504C7" w14:textId="77777777" w:rsidTr="00E973A7">
        <w:tc>
          <w:tcPr>
            <w:tcW w:w="625" w:type="dxa"/>
          </w:tcPr>
          <w:p w14:paraId="1E4266F9" w14:textId="77777777" w:rsidR="00B920CF" w:rsidRPr="007537D0" w:rsidRDefault="00B920CF" w:rsidP="00B920CF">
            <w:pPr>
              <w:pStyle w:val="BodyTextIndent"/>
              <w:spacing w:before="60" w:after="60"/>
              <w:ind w:left="-115" w:right="-115"/>
              <w:jc w:val="center"/>
              <w:rPr>
                <w:rFonts w:cs="Arial"/>
                <w:sz w:val="18"/>
                <w:szCs w:val="18"/>
              </w:rPr>
            </w:pPr>
            <w:r>
              <w:rPr>
                <w:rFonts w:cs="Arial"/>
                <w:sz w:val="18"/>
                <w:szCs w:val="18"/>
              </w:rPr>
              <w:t>22</w:t>
            </w:r>
            <w:r w:rsidRPr="007537D0">
              <w:rPr>
                <w:rFonts w:cs="Arial"/>
                <w:sz w:val="18"/>
                <w:szCs w:val="18"/>
              </w:rPr>
              <w:t>.</w:t>
            </w:r>
          </w:p>
        </w:tc>
        <w:tc>
          <w:tcPr>
            <w:tcW w:w="3330" w:type="dxa"/>
            <w:vAlign w:val="center"/>
          </w:tcPr>
          <w:p w14:paraId="7475226A" w14:textId="77777777" w:rsidR="00B920CF" w:rsidRPr="007537D0" w:rsidRDefault="00B920CF" w:rsidP="00B920CF">
            <w:pPr>
              <w:pStyle w:val="BodyTextIndent"/>
              <w:spacing w:before="60" w:after="60"/>
              <w:ind w:left="0"/>
              <w:rPr>
                <w:rFonts w:cs="Arial"/>
                <w:sz w:val="18"/>
                <w:szCs w:val="18"/>
              </w:rPr>
            </w:pPr>
            <w:r w:rsidRPr="007537D0">
              <w:rPr>
                <w:rFonts w:cs="Arial"/>
                <w:sz w:val="18"/>
                <w:szCs w:val="18"/>
              </w:rPr>
              <w:t>Hợp đồng tương lai trái phiếu chính phủ</w:t>
            </w:r>
          </w:p>
        </w:tc>
        <w:tc>
          <w:tcPr>
            <w:tcW w:w="630" w:type="dxa"/>
            <w:vAlign w:val="bottom"/>
          </w:tcPr>
          <w:p w14:paraId="4CB6330B" w14:textId="77777777" w:rsidR="00B920CF" w:rsidRPr="007537D0" w:rsidRDefault="00B920CF">
            <w:pPr>
              <w:pStyle w:val="BodyTextIndent"/>
              <w:spacing w:before="60" w:after="60"/>
              <w:ind w:left="-115" w:right="-115"/>
              <w:jc w:val="center"/>
              <w:rPr>
                <w:rFonts w:cs="Arial"/>
                <w:sz w:val="18"/>
                <w:szCs w:val="18"/>
              </w:rPr>
            </w:pPr>
            <w:r w:rsidRPr="007537D0">
              <w:rPr>
                <w:rFonts w:cs="Arial"/>
                <w:sz w:val="18"/>
                <w:szCs w:val="18"/>
              </w:rPr>
              <w:t>3</w:t>
            </w:r>
          </w:p>
        </w:tc>
        <w:tc>
          <w:tcPr>
            <w:tcW w:w="1800" w:type="dxa"/>
          </w:tcPr>
          <w:p w14:paraId="04D114A0" w14:textId="3EF4283B" w:rsidR="00B920CF" w:rsidRPr="00B73F0D" w:rsidRDefault="00961574" w:rsidP="00B920CF">
            <w:pPr>
              <w:pStyle w:val="BodyTextIndent"/>
              <w:spacing w:before="60" w:after="60"/>
              <w:ind w:left="0"/>
              <w:jc w:val="right"/>
              <w:rPr>
                <w:rFonts w:cs="Arial"/>
                <w:sz w:val="18"/>
                <w:szCs w:val="18"/>
                <w:highlight w:val="yellow"/>
              </w:rPr>
            </w:pPr>
            <w:r>
              <w:rPr>
                <w:rFonts w:cs="Arial"/>
                <w:sz w:val="18"/>
                <w:szCs w:val="18"/>
              </w:rPr>
              <w:t>-</w:t>
            </w:r>
          </w:p>
        </w:tc>
        <w:tc>
          <w:tcPr>
            <w:tcW w:w="1772" w:type="dxa"/>
          </w:tcPr>
          <w:p w14:paraId="6410F99E" w14:textId="37B84470" w:rsidR="00B920CF" w:rsidRPr="00B73F0D" w:rsidRDefault="00961574" w:rsidP="00B920CF">
            <w:pPr>
              <w:pStyle w:val="BodyTextIndent"/>
              <w:spacing w:before="60" w:after="60"/>
              <w:ind w:left="0"/>
              <w:jc w:val="right"/>
              <w:rPr>
                <w:rFonts w:cs="Arial"/>
                <w:sz w:val="18"/>
                <w:szCs w:val="18"/>
                <w:highlight w:val="yellow"/>
              </w:rPr>
            </w:pPr>
            <w:r>
              <w:rPr>
                <w:rFonts w:cs="Arial"/>
                <w:sz w:val="18"/>
                <w:szCs w:val="18"/>
              </w:rPr>
              <w:t>-</w:t>
            </w:r>
          </w:p>
        </w:tc>
      </w:tr>
    </w:tbl>
    <w:p w14:paraId="2B496DF9" w14:textId="77777777" w:rsidR="007959E9" w:rsidRDefault="007959E9" w:rsidP="00EB6D44">
      <w:pPr>
        <w:pStyle w:val="Style1"/>
        <w:numPr>
          <w:ilvl w:val="0"/>
          <w:numId w:val="0"/>
        </w:numPr>
        <w:spacing w:after="0"/>
        <w:rPr>
          <w:rFonts w:cs="Arial"/>
          <w:i w:val="0"/>
        </w:rPr>
        <w:sectPr w:rsidR="007959E9" w:rsidSect="00BE4612">
          <w:pgSz w:w="11909" w:h="16834" w:code="9"/>
          <w:pgMar w:top="1440" w:right="1440" w:bottom="862" w:left="1582" w:header="720" w:footer="578" w:gutter="0"/>
          <w:cols w:space="720"/>
          <w:docGrid w:linePitch="272"/>
        </w:sectPr>
      </w:pPr>
    </w:p>
    <w:p w14:paraId="1BC4AA7B" w14:textId="52202C6C" w:rsidR="00EB6D44" w:rsidRPr="007537D0" w:rsidRDefault="00EB6D44" w:rsidP="00EB6D44">
      <w:pPr>
        <w:pStyle w:val="Style1"/>
        <w:numPr>
          <w:ilvl w:val="0"/>
          <w:numId w:val="0"/>
        </w:numPr>
        <w:spacing w:after="0"/>
        <w:rPr>
          <w:rFonts w:cs="Arial"/>
          <w:b w:val="0"/>
          <w:i w:val="0"/>
        </w:rPr>
      </w:pPr>
      <w:r w:rsidRPr="007537D0">
        <w:rPr>
          <w:rFonts w:cs="Arial"/>
          <w:i w:val="0"/>
        </w:rPr>
        <w:lastRenderedPageBreak/>
        <w:t>4.</w:t>
      </w:r>
      <w:r w:rsidRPr="007537D0">
        <w:rPr>
          <w:rFonts w:cs="Arial"/>
          <w:i w:val="0"/>
        </w:rPr>
        <w:tab/>
      </w:r>
      <w:r w:rsidR="00914214">
        <w:rPr>
          <w:rFonts w:cs="Arial"/>
          <w:i w:val="0"/>
          <w:lang w:val="en-US"/>
        </w:rPr>
        <w:t>BẢNG TÍNH</w:t>
      </w:r>
      <w:r w:rsidRPr="007537D0">
        <w:rPr>
          <w:rFonts w:cs="Arial"/>
          <w:i w:val="0"/>
        </w:rPr>
        <w:t xml:space="preserve"> GIÁ TRỊ RỦI RO THỊ TRƯỜNG</w:t>
      </w:r>
      <w:r w:rsidRPr="007537D0">
        <w:rPr>
          <w:rFonts w:cs="Arial"/>
          <w:b w:val="0"/>
          <w:i w:val="0"/>
        </w:rPr>
        <w:t xml:space="preserve"> (tiếp theo)</w:t>
      </w:r>
    </w:p>
    <w:p w14:paraId="62CD00C8" w14:textId="77777777" w:rsidR="00EB6D44" w:rsidRPr="007537D0" w:rsidRDefault="00EB6D44" w:rsidP="00EB6D44">
      <w:pPr>
        <w:pStyle w:val="BodyTextIndent"/>
        <w:ind w:left="720"/>
        <w:rPr>
          <w:rFonts w:cs="Arial"/>
        </w:rPr>
      </w:pPr>
    </w:p>
    <w:tbl>
      <w:tblPr>
        <w:tblStyle w:val="TableGrid"/>
        <w:tblW w:w="0" w:type="auto"/>
        <w:tblInd w:w="720" w:type="dxa"/>
        <w:tblLayout w:type="fixed"/>
        <w:tblLook w:val="04A0" w:firstRow="1" w:lastRow="0" w:firstColumn="1" w:lastColumn="0" w:noHBand="0" w:noVBand="1"/>
      </w:tblPr>
      <w:tblGrid>
        <w:gridCol w:w="625"/>
        <w:gridCol w:w="3330"/>
        <w:gridCol w:w="630"/>
        <w:gridCol w:w="1800"/>
        <w:gridCol w:w="1772"/>
      </w:tblGrid>
      <w:tr w:rsidR="00EB6D44" w:rsidRPr="007537D0" w14:paraId="5DAF03E3" w14:textId="77777777" w:rsidTr="00EB6D44">
        <w:tc>
          <w:tcPr>
            <w:tcW w:w="3955" w:type="dxa"/>
            <w:gridSpan w:val="2"/>
            <w:vMerge w:val="restart"/>
            <w:shd w:val="clear" w:color="auto" w:fill="BFBFBF" w:themeFill="background1" w:themeFillShade="BF"/>
            <w:vAlign w:val="center"/>
          </w:tcPr>
          <w:p w14:paraId="6DA3D929" w14:textId="77777777" w:rsidR="00EB6D44" w:rsidRPr="007537D0" w:rsidRDefault="00EB6D44" w:rsidP="00EB6D44">
            <w:pPr>
              <w:pStyle w:val="BodyTextIndent"/>
              <w:spacing w:before="60" w:after="60"/>
              <w:ind w:left="0"/>
              <w:rPr>
                <w:rFonts w:cs="Arial"/>
                <w:b/>
                <w:i/>
                <w:sz w:val="18"/>
                <w:szCs w:val="18"/>
              </w:rPr>
            </w:pPr>
            <w:r w:rsidRPr="007537D0">
              <w:rPr>
                <w:rFonts w:cs="Arial"/>
                <w:b/>
                <w:i/>
                <w:sz w:val="18"/>
                <w:szCs w:val="18"/>
              </w:rPr>
              <w:t>Các hạng mục đầu tư</w:t>
            </w:r>
          </w:p>
        </w:tc>
        <w:tc>
          <w:tcPr>
            <w:tcW w:w="630" w:type="dxa"/>
            <w:shd w:val="clear" w:color="auto" w:fill="BFBFBF" w:themeFill="background1" w:themeFillShade="BF"/>
          </w:tcPr>
          <w:p w14:paraId="41CEF84C" w14:textId="77777777" w:rsidR="00EB6D44" w:rsidRPr="007537D0" w:rsidRDefault="00EB6D44" w:rsidP="00EB6D44">
            <w:pPr>
              <w:pStyle w:val="BodyTextIndent"/>
              <w:spacing w:before="60"/>
              <w:ind w:left="-115" w:right="-115"/>
              <w:jc w:val="center"/>
              <w:rPr>
                <w:rFonts w:cs="Arial"/>
                <w:b/>
                <w:i/>
                <w:sz w:val="18"/>
                <w:szCs w:val="18"/>
              </w:rPr>
            </w:pPr>
            <w:r w:rsidRPr="007537D0">
              <w:rPr>
                <w:rFonts w:cs="Arial"/>
                <w:b/>
                <w:i/>
                <w:sz w:val="18"/>
                <w:szCs w:val="18"/>
              </w:rPr>
              <w:t>Hệ số rủi ro</w:t>
            </w:r>
          </w:p>
          <w:p w14:paraId="3C1865EF" w14:textId="77777777" w:rsidR="00EB6D44" w:rsidRPr="007537D0" w:rsidRDefault="00EB6D44" w:rsidP="00EB6D44">
            <w:pPr>
              <w:pStyle w:val="BodyTextIndent"/>
              <w:spacing w:after="60"/>
              <w:ind w:left="-115" w:right="-115"/>
              <w:jc w:val="center"/>
              <w:rPr>
                <w:rFonts w:cs="Arial"/>
                <w:b/>
                <w:i/>
                <w:sz w:val="18"/>
                <w:szCs w:val="18"/>
              </w:rPr>
            </w:pPr>
            <w:r w:rsidRPr="007537D0">
              <w:rPr>
                <w:rFonts w:cs="Arial"/>
                <w:b/>
                <w:i/>
                <w:sz w:val="18"/>
                <w:szCs w:val="18"/>
              </w:rPr>
              <w:t>%</w:t>
            </w:r>
          </w:p>
        </w:tc>
        <w:tc>
          <w:tcPr>
            <w:tcW w:w="1800" w:type="dxa"/>
            <w:shd w:val="clear" w:color="auto" w:fill="BFBFBF" w:themeFill="background1" w:themeFillShade="BF"/>
            <w:vAlign w:val="bottom"/>
          </w:tcPr>
          <w:p w14:paraId="0F0B5200" w14:textId="77777777" w:rsidR="00EB6D44" w:rsidRPr="007537D0" w:rsidRDefault="00EB6D44" w:rsidP="00EB6D44">
            <w:pPr>
              <w:pStyle w:val="BodyTextIndent"/>
              <w:spacing w:before="60"/>
              <w:ind w:left="0"/>
              <w:jc w:val="right"/>
              <w:rPr>
                <w:rFonts w:cs="Arial"/>
                <w:b/>
                <w:i/>
                <w:sz w:val="18"/>
                <w:szCs w:val="18"/>
              </w:rPr>
            </w:pPr>
            <w:r w:rsidRPr="007537D0">
              <w:rPr>
                <w:rFonts w:cs="Arial"/>
                <w:b/>
                <w:i/>
                <w:sz w:val="18"/>
                <w:szCs w:val="18"/>
              </w:rPr>
              <w:t>Quy mô rủi ro</w:t>
            </w:r>
          </w:p>
          <w:p w14:paraId="40558B1D" w14:textId="77777777" w:rsidR="00EB6D44" w:rsidRPr="007537D0" w:rsidRDefault="00EB6D44" w:rsidP="00EB6D44">
            <w:pPr>
              <w:pStyle w:val="BodyTextIndent"/>
              <w:spacing w:after="60"/>
              <w:ind w:left="0"/>
              <w:jc w:val="right"/>
              <w:rPr>
                <w:rFonts w:cs="Arial"/>
                <w:b/>
                <w:i/>
                <w:sz w:val="18"/>
                <w:szCs w:val="18"/>
              </w:rPr>
            </w:pPr>
            <w:r w:rsidRPr="007537D0">
              <w:rPr>
                <w:rFonts w:cs="Arial"/>
                <w:b/>
                <w:i/>
                <w:sz w:val="18"/>
                <w:szCs w:val="18"/>
              </w:rPr>
              <w:t>VND</w:t>
            </w:r>
          </w:p>
        </w:tc>
        <w:tc>
          <w:tcPr>
            <w:tcW w:w="1772" w:type="dxa"/>
            <w:shd w:val="clear" w:color="auto" w:fill="BFBFBF" w:themeFill="background1" w:themeFillShade="BF"/>
            <w:vAlign w:val="bottom"/>
          </w:tcPr>
          <w:p w14:paraId="2CC6AB75" w14:textId="77777777" w:rsidR="00EB6D44" w:rsidRPr="007537D0" w:rsidRDefault="00EB6D44" w:rsidP="00EB6D44">
            <w:pPr>
              <w:pStyle w:val="BodyTextIndent"/>
              <w:spacing w:before="60"/>
              <w:ind w:left="0"/>
              <w:jc w:val="right"/>
              <w:rPr>
                <w:rFonts w:cs="Arial"/>
                <w:b/>
                <w:i/>
                <w:sz w:val="18"/>
                <w:szCs w:val="18"/>
              </w:rPr>
            </w:pPr>
            <w:r w:rsidRPr="007537D0">
              <w:rPr>
                <w:rFonts w:cs="Arial"/>
                <w:b/>
                <w:i/>
                <w:sz w:val="18"/>
                <w:szCs w:val="18"/>
              </w:rPr>
              <w:t>Giá trị rủi ro</w:t>
            </w:r>
          </w:p>
          <w:p w14:paraId="5CAC6BC3" w14:textId="77777777" w:rsidR="00EB6D44" w:rsidRPr="007537D0" w:rsidRDefault="00EB6D44" w:rsidP="00EB6D44">
            <w:pPr>
              <w:pStyle w:val="BodyTextIndent"/>
              <w:spacing w:after="60"/>
              <w:ind w:left="0"/>
              <w:jc w:val="right"/>
              <w:rPr>
                <w:rFonts w:cs="Arial"/>
                <w:b/>
                <w:i/>
                <w:sz w:val="18"/>
                <w:szCs w:val="18"/>
              </w:rPr>
            </w:pPr>
            <w:r w:rsidRPr="007537D0">
              <w:rPr>
                <w:rFonts w:cs="Arial"/>
                <w:b/>
                <w:i/>
                <w:sz w:val="18"/>
                <w:szCs w:val="18"/>
              </w:rPr>
              <w:t>VND</w:t>
            </w:r>
          </w:p>
        </w:tc>
      </w:tr>
      <w:tr w:rsidR="00EB6D44" w:rsidRPr="007537D0" w14:paraId="3D25DD3A" w14:textId="77777777" w:rsidTr="00EB6D44">
        <w:tc>
          <w:tcPr>
            <w:tcW w:w="3955" w:type="dxa"/>
            <w:gridSpan w:val="2"/>
            <w:vMerge/>
            <w:shd w:val="clear" w:color="auto" w:fill="BFBFBF" w:themeFill="background1" w:themeFillShade="BF"/>
          </w:tcPr>
          <w:p w14:paraId="1E34F275" w14:textId="77777777" w:rsidR="00EB6D44" w:rsidRPr="007537D0" w:rsidRDefault="00EB6D44" w:rsidP="00EB6D44">
            <w:pPr>
              <w:pStyle w:val="BodyTextIndent"/>
              <w:spacing w:before="60" w:after="60"/>
              <w:ind w:left="0"/>
              <w:rPr>
                <w:rFonts w:cs="Arial"/>
                <w:sz w:val="18"/>
                <w:szCs w:val="18"/>
              </w:rPr>
            </w:pPr>
          </w:p>
        </w:tc>
        <w:tc>
          <w:tcPr>
            <w:tcW w:w="630" w:type="dxa"/>
            <w:shd w:val="clear" w:color="auto" w:fill="BFBFBF" w:themeFill="background1" w:themeFillShade="BF"/>
          </w:tcPr>
          <w:p w14:paraId="704647EB" w14:textId="77777777" w:rsidR="00EB6D44" w:rsidRPr="007537D0" w:rsidRDefault="00EB6D44" w:rsidP="00EB6D44">
            <w:pPr>
              <w:pStyle w:val="BodyTextIndent"/>
              <w:spacing w:before="60" w:after="60"/>
              <w:ind w:left="-115" w:right="-115"/>
              <w:jc w:val="center"/>
              <w:rPr>
                <w:rFonts w:cs="Arial"/>
                <w:b/>
                <w:i/>
                <w:sz w:val="18"/>
                <w:szCs w:val="18"/>
              </w:rPr>
            </w:pPr>
            <w:r w:rsidRPr="007537D0">
              <w:rPr>
                <w:rFonts w:cs="Arial"/>
                <w:b/>
                <w:i/>
                <w:sz w:val="18"/>
                <w:szCs w:val="18"/>
              </w:rPr>
              <w:t>(1)</w:t>
            </w:r>
          </w:p>
        </w:tc>
        <w:tc>
          <w:tcPr>
            <w:tcW w:w="1800" w:type="dxa"/>
            <w:shd w:val="clear" w:color="auto" w:fill="BFBFBF" w:themeFill="background1" w:themeFillShade="BF"/>
          </w:tcPr>
          <w:p w14:paraId="53420545" w14:textId="77777777" w:rsidR="00EB6D44" w:rsidRPr="007537D0" w:rsidRDefault="00EB6D44" w:rsidP="00EB6D44">
            <w:pPr>
              <w:pStyle w:val="BodyTextIndent"/>
              <w:spacing w:before="60" w:after="60"/>
              <w:ind w:left="0"/>
              <w:jc w:val="center"/>
              <w:rPr>
                <w:rFonts w:cs="Arial"/>
                <w:b/>
                <w:i/>
                <w:sz w:val="18"/>
                <w:szCs w:val="18"/>
              </w:rPr>
            </w:pPr>
            <w:r w:rsidRPr="007537D0">
              <w:rPr>
                <w:rFonts w:cs="Arial"/>
                <w:b/>
                <w:i/>
                <w:sz w:val="18"/>
                <w:szCs w:val="18"/>
              </w:rPr>
              <w:t>(2)</w:t>
            </w:r>
          </w:p>
        </w:tc>
        <w:tc>
          <w:tcPr>
            <w:tcW w:w="1772" w:type="dxa"/>
            <w:shd w:val="clear" w:color="auto" w:fill="BFBFBF" w:themeFill="background1" w:themeFillShade="BF"/>
          </w:tcPr>
          <w:p w14:paraId="26D10E7F" w14:textId="77777777" w:rsidR="00EB6D44" w:rsidRPr="007537D0" w:rsidRDefault="00EB6D44" w:rsidP="00EB6D44">
            <w:pPr>
              <w:pStyle w:val="BodyTextIndent"/>
              <w:spacing w:before="60" w:after="60"/>
              <w:ind w:left="0"/>
              <w:jc w:val="center"/>
              <w:rPr>
                <w:rFonts w:cs="Arial"/>
                <w:b/>
                <w:i/>
                <w:sz w:val="18"/>
                <w:szCs w:val="18"/>
              </w:rPr>
            </w:pPr>
            <w:r w:rsidRPr="007537D0">
              <w:rPr>
                <w:rFonts w:cs="Arial"/>
                <w:b/>
                <w:i/>
                <w:sz w:val="18"/>
                <w:szCs w:val="18"/>
              </w:rPr>
              <w:t>(3) = (1) x (2)</w:t>
            </w:r>
          </w:p>
        </w:tc>
      </w:tr>
      <w:tr w:rsidR="00EB6D44" w:rsidRPr="007537D0" w14:paraId="7E0C2731" w14:textId="77777777" w:rsidTr="00EB6D44">
        <w:tc>
          <w:tcPr>
            <w:tcW w:w="8157" w:type="dxa"/>
            <w:gridSpan w:val="5"/>
            <w:shd w:val="clear" w:color="auto" w:fill="D9D9D9" w:themeFill="background1" w:themeFillShade="D9"/>
          </w:tcPr>
          <w:p w14:paraId="70A4D1A9" w14:textId="6E941ED1" w:rsidR="00EB6D44" w:rsidRPr="007537D0" w:rsidRDefault="000421AD" w:rsidP="00EB6D44">
            <w:pPr>
              <w:pStyle w:val="BodyTextIndent"/>
              <w:spacing w:before="60" w:after="60"/>
              <w:ind w:left="0"/>
              <w:rPr>
                <w:rFonts w:cs="Arial"/>
                <w:b/>
                <w:sz w:val="18"/>
                <w:szCs w:val="18"/>
              </w:rPr>
            </w:pPr>
            <w:r>
              <w:rPr>
                <w:rFonts w:cs="Arial"/>
                <w:b/>
                <w:sz w:val="18"/>
                <w:szCs w:val="18"/>
                <w:lang w:val="en-US"/>
              </w:rPr>
              <w:t>I</w:t>
            </w:r>
            <w:r w:rsidR="00EB6D44">
              <w:rPr>
                <w:rFonts w:cs="Arial"/>
                <w:b/>
                <w:sz w:val="18"/>
                <w:szCs w:val="18"/>
              </w:rPr>
              <w:t>X</w:t>
            </w:r>
            <w:r w:rsidR="00EB6D44" w:rsidRPr="007537D0">
              <w:rPr>
                <w:rFonts w:cs="Arial"/>
                <w:b/>
                <w:sz w:val="18"/>
                <w:szCs w:val="18"/>
              </w:rPr>
              <w:t>. Chứng khoán khác</w:t>
            </w:r>
          </w:p>
        </w:tc>
      </w:tr>
      <w:tr w:rsidR="00B920CF" w:rsidRPr="007537D0" w14:paraId="76E29626" w14:textId="77777777" w:rsidTr="00E973A7">
        <w:tc>
          <w:tcPr>
            <w:tcW w:w="625" w:type="dxa"/>
          </w:tcPr>
          <w:p w14:paraId="33488B19" w14:textId="77777777" w:rsidR="00B920CF" w:rsidRPr="007537D0" w:rsidRDefault="00B920CF" w:rsidP="00B920CF">
            <w:pPr>
              <w:pStyle w:val="BodyTextIndent"/>
              <w:spacing w:before="60" w:after="60"/>
              <w:ind w:left="-115" w:right="-115"/>
              <w:jc w:val="center"/>
              <w:rPr>
                <w:rFonts w:cs="Arial"/>
                <w:sz w:val="18"/>
                <w:szCs w:val="18"/>
              </w:rPr>
            </w:pPr>
            <w:r>
              <w:rPr>
                <w:rFonts w:cs="Arial"/>
                <w:sz w:val="18"/>
                <w:szCs w:val="18"/>
              </w:rPr>
              <w:t>23.</w:t>
            </w:r>
          </w:p>
        </w:tc>
        <w:tc>
          <w:tcPr>
            <w:tcW w:w="3330" w:type="dxa"/>
            <w:vAlign w:val="center"/>
          </w:tcPr>
          <w:p w14:paraId="010D0126" w14:textId="77777777" w:rsidR="00B920CF" w:rsidRPr="007537D0" w:rsidRDefault="00B920CF" w:rsidP="00B920CF">
            <w:pPr>
              <w:pStyle w:val="BodyTextIndent"/>
              <w:spacing w:before="60" w:after="60"/>
              <w:ind w:left="0"/>
              <w:rPr>
                <w:rFonts w:cs="Arial"/>
                <w:sz w:val="18"/>
                <w:szCs w:val="18"/>
              </w:rPr>
            </w:pPr>
            <w:r w:rsidRPr="007537D0">
              <w:rPr>
                <w:rFonts w:cs="Arial"/>
                <w:sz w:val="18"/>
                <w:szCs w:val="18"/>
              </w:rPr>
              <w:t>Cổ phiếu niêm yết trên các thị trường nước ngoài thuộc các chỉ số đạt chuẩn</w:t>
            </w:r>
          </w:p>
        </w:tc>
        <w:tc>
          <w:tcPr>
            <w:tcW w:w="630" w:type="dxa"/>
            <w:vAlign w:val="bottom"/>
          </w:tcPr>
          <w:p w14:paraId="6AF1B1B8" w14:textId="77777777" w:rsidR="00B920CF" w:rsidRPr="007537D0" w:rsidRDefault="00B920CF">
            <w:pPr>
              <w:pStyle w:val="BodyTextIndent"/>
              <w:spacing w:before="60" w:after="60"/>
              <w:ind w:left="-115" w:right="-115"/>
              <w:jc w:val="center"/>
              <w:rPr>
                <w:rFonts w:cs="Arial"/>
                <w:sz w:val="18"/>
                <w:szCs w:val="18"/>
              </w:rPr>
            </w:pPr>
            <w:r w:rsidRPr="007537D0">
              <w:rPr>
                <w:rFonts w:cs="Arial"/>
                <w:sz w:val="18"/>
                <w:szCs w:val="18"/>
              </w:rPr>
              <w:t>25</w:t>
            </w:r>
          </w:p>
        </w:tc>
        <w:tc>
          <w:tcPr>
            <w:tcW w:w="1800" w:type="dxa"/>
            <w:vAlign w:val="bottom"/>
          </w:tcPr>
          <w:p w14:paraId="553BD269" w14:textId="332650D5" w:rsidR="00B920CF" w:rsidRPr="00B73F0D" w:rsidRDefault="00961574">
            <w:pPr>
              <w:pStyle w:val="BodyTextIndent"/>
              <w:spacing w:before="60" w:after="60"/>
              <w:ind w:left="0"/>
              <w:jc w:val="right"/>
              <w:rPr>
                <w:rFonts w:cs="Arial"/>
                <w:sz w:val="18"/>
                <w:szCs w:val="18"/>
                <w:highlight w:val="yellow"/>
              </w:rPr>
            </w:pPr>
            <w:r>
              <w:rPr>
                <w:rFonts w:cs="Arial"/>
                <w:sz w:val="18"/>
                <w:szCs w:val="18"/>
              </w:rPr>
              <w:t>-</w:t>
            </w:r>
          </w:p>
        </w:tc>
        <w:tc>
          <w:tcPr>
            <w:tcW w:w="1772" w:type="dxa"/>
            <w:vAlign w:val="bottom"/>
          </w:tcPr>
          <w:p w14:paraId="7303E12E" w14:textId="5FF7D48B" w:rsidR="00B920CF" w:rsidRPr="00B73F0D" w:rsidRDefault="00961574">
            <w:pPr>
              <w:pStyle w:val="BodyTextIndent"/>
              <w:spacing w:before="60" w:after="60"/>
              <w:ind w:left="0"/>
              <w:jc w:val="right"/>
              <w:rPr>
                <w:rFonts w:cs="Arial"/>
                <w:sz w:val="18"/>
                <w:szCs w:val="18"/>
                <w:highlight w:val="yellow"/>
              </w:rPr>
            </w:pPr>
            <w:r>
              <w:rPr>
                <w:rFonts w:cs="Arial"/>
                <w:sz w:val="18"/>
                <w:szCs w:val="18"/>
              </w:rPr>
              <w:t>-</w:t>
            </w:r>
          </w:p>
        </w:tc>
      </w:tr>
      <w:tr w:rsidR="00B920CF" w:rsidRPr="007537D0" w14:paraId="211A8CFA" w14:textId="77777777" w:rsidTr="00E973A7">
        <w:tc>
          <w:tcPr>
            <w:tcW w:w="625" w:type="dxa"/>
          </w:tcPr>
          <w:p w14:paraId="6DA71422" w14:textId="77777777" w:rsidR="00B920CF" w:rsidRPr="007537D0" w:rsidRDefault="00B920CF" w:rsidP="00B920CF">
            <w:pPr>
              <w:pStyle w:val="BodyTextIndent"/>
              <w:spacing w:before="60" w:after="60"/>
              <w:ind w:left="-115" w:right="-115"/>
              <w:jc w:val="center"/>
              <w:rPr>
                <w:rFonts w:cs="Arial"/>
                <w:sz w:val="18"/>
                <w:szCs w:val="18"/>
              </w:rPr>
            </w:pPr>
            <w:r>
              <w:rPr>
                <w:rFonts w:cs="Arial"/>
                <w:sz w:val="18"/>
                <w:szCs w:val="18"/>
              </w:rPr>
              <w:t>24</w:t>
            </w:r>
            <w:r w:rsidRPr="007537D0">
              <w:rPr>
                <w:rFonts w:cs="Arial"/>
                <w:sz w:val="18"/>
                <w:szCs w:val="18"/>
              </w:rPr>
              <w:t>.</w:t>
            </w:r>
          </w:p>
        </w:tc>
        <w:tc>
          <w:tcPr>
            <w:tcW w:w="3330" w:type="dxa"/>
            <w:vAlign w:val="center"/>
          </w:tcPr>
          <w:p w14:paraId="3DBC3E95" w14:textId="77777777" w:rsidR="00B920CF" w:rsidRPr="007537D0" w:rsidRDefault="00B920CF" w:rsidP="00B920CF">
            <w:pPr>
              <w:pStyle w:val="BodyTextIndent"/>
              <w:spacing w:before="60" w:after="60"/>
              <w:ind w:left="0"/>
              <w:rPr>
                <w:rFonts w:cs="Arial"/>
                <w:sz w:val="18"/>
                <w:szCs w:val="18"/>
              </w:rPr>
            </w:pPr>
            <w:r w:rsidRPr="007537D0">
              <w:rPr>
                <w:rFonts w:cs="Arial"/>
                <w:sz w:val="18"/>
                <w:szCs w:val="18"/>
              </w:rPr>
              <w:t>Cổ phiếu niêm yết trên các thị trường nước ngoài không thuộc các chỉ số đạt chuẩn</w:t>
            </w:r>
          </w:p>
        </w:tc>
        <w:tc>
          <w:tcPr>
            <w:tcW w:w="630" w:type="dxa"/>
            <w:vAlign w:val="bottom"/>
          </w:tcPr>
          <w:p w14:paraId="79B9B90F" w14:textId="77777777" w:rsidR="00B920CF" w:rsidRPr="007537D0" w:rsidRDefault="00B920CF">
            <w:pPr>
              <w:pStyle w:val="BodyTextIndent"/>
              <w:spacing w:before="60" w:after="60"/>
              <w:ind w:left="-115" w:right="-115"/>
              <w:jc w:val="center"/>
              <w:rPr>
                <w:rFonts w:cs="Arial"/>
                <w:sz w:val="18"/>
                <w:szCs w:val="18"/>
              </w:rPr>
            </w:pPr>
            <w:r w:rsidRPr="007537D0">
              <w:rPr>
                <w:rFonts w:cs="Arial"/>
                <w:sz w:val="18"/>
                <w:szCs w:val="18"/>
              </w:rPr>
              <w:t>100</w:t>
            </w:r>
          </w:p>
        </w:tc>
        <w:tc>
          <w:tcPr>
            <w:tcW w:w="1800" w:type="dxa"/>
            <w:vAlign w:val="bottom"/>
          </w:tcPr>
          <w:p w14:paraId="64FD79F8" w14:textId="41A1B82E" w:rsidR="00B920CF" w:rsidRPr="00B73F0D" w:rsidRDefault="00961574">
            <w:pPr>
              <w:pStyle w:val="BodyTextIndent"/>
              <w:spacing w:before="60" w:after="60"/>
              <w:ind w:left="0"/>
              <w:jc w:val="right"/>
              <w:rPr>
                <w:rFonts w:cs="Arial"/>
                <w:sz w:val="18"/>
                <w:szCs w:val="18"/>
                <w:highlight w:val="yellow"/>
              </w:rPr>
            </w:pPr>
            <w:r>
              <w:rPr>
                <w:rFonts w:cs="Arial"/>
                <w:sz w:val="18"/>
                <w:szCs w:val="18"/>
              </w:rPr>
              <w:t>-</w:t>
            </w:r>
          </w:p>
        </w:tc>
        <w:tc>
          <w:tcPr>
            <w:tcW w:w="1772" w:type="dxa"/>
            <w:vAlign w:val="bottom"/>
          </w:tcPr>
          <w:p w14:paraId="6B3D134E" w14:textId="742394D3" w:rsidR="00B920CF" w:rsidRPr="00B73F0D" w:rsidRDefault="00961574">
            <w:pPr>
              <w:pStyle w:val="BodyTextIndent"/>
              <w:spacing w:before="60" w:after="60"/>
              <w:ind w:left="0"/>
              <w:jc w:val="right"/>
              <w:rPr>
                <w:rFonts w:cs="Arial"/>
                <w:sz w:val="18"/>
                <w:szCs w:val="18"/>
                <w:highlight w:val="yellow"/>
              </w:rPr>
            </w:pPr>
            <w:r>
              <w:rPr>
                <w:rFonts w:cs="Arial"/>
                <w:sz w:val="18"/>
                <w:szCs w:val="18"/>
              </w:rPr>
              <w:t>-</w:t>
            </w:r>
          </w:p>
        </w:tc>
      </w:tr>
      <w:tr w:rsidR="00B920CF" w:rsidRPr="007537D0" w14:paraId="69E30EA5" w14:textId="77777777" w:rsidTr="00E973A7">
        <w:tc>
          <w:tcPr>
            <w:tcW w:w="625" w:type="dxa"/>
          </w:tcPr>
          <w:p w14:paraId="129F0D31" w14:textId="77777777" w:rsidR="00B920CF" w:rsidRPr="007537D0" w:rsidRDefault="00B920CF" w:rsidP="00B920CF">
            <w:pPr>
              <w:pStyle w:val="BodyTextIndent"/>
              <w:spacing w:before="60" w:after="60"/>
              <w:ind w:left="-115" w:right="-115"/>
              <w:jc w:val="center"/>
              <w:rPr>
                <w:rFonts w:cs="Arial"/>
                <w:sz w:val="18"/>
                <w:szCs w:val="18"/>
              </w:rPr>
            </w:pPr>
            <w:r>
              <w:rPr>
                <w:rFonts w:cs="Arial"/>
                <w:sz w:val="18"/>
                <w:szCs w:val="18"/>
              </w:rPr>
              <w:t>25</w:t>
            </w:r>
            <w:r w:rsidRPr="007537D0">
              <w:rPr>
                <w:rFonts w:cs="Arial"/>
                <w:sz w:val="18"/>
                <w:szCs w:val="18"/>
              </w:rPr>
              <w:t>.</w:t>
            </w:r>
          </w:p>
        </w:tc>
        <w:tc>
          <w:tcPr>
            <w:tcW w:w="3330" w:type="dxa"/>
            <w:vAlign w:val="center"/>
          </w:tcPr>
          <w:p w14:paraId="7AC9D761" w14:textId="77777777" w:rsidR="00B920CF" w:rsidRPr="007537D0" w:rsidRDefault="00B920CF" w:rsidP="00B920CF">
            <w:pPr>
              <w:pStyle w:val="BodyTextIndent"/>
              <w:spacing w:before="60" w:after="60"/>
              <w:ind w:left="0"/>
              <w:rPr>
                <w:rFonts w:cs="Arial"/>
                <w:sz w:val="18"/>
                <w:szCs w:val="18"/>
              </w:rPr>
            </w:pPr>
            <w:r w:rsidRPr="007537D0">
              <w:rPr>
                <w:rFonts w:cs="Arial"/>
                <w:sz w:val="18"/>
                <w:szCs w:val="18"/>
              </w:rPr>
              <w:t>Chứng quyền có bảo đảm niêm yết trên Sở Giao dịch Chứng khoán Thành phố Hồ Chí Minh</w:t>
            </w:r>
          </w:p>
        </w:tc>
        <w:tc>
          <w:tcPr>
            <w:tcW w:w="630" w:type="dxa"/>
            <w:vAlign w:val="bottom"/>
          </w:tcPr>
          <w:p w14:paraId="2C58A87D" w14:textId="77777777" w:rsidR="00B920CF" w:rsidRPr="007537D0" w:rsidRDefault="00B920CF">
            <w:pPr>
              <w:pStyle w:val="BodyTextIndent"/>
              <w:spacing w:before="60" w:after="60"/>
              <w:ind w:left="-115" w:right="-115"/>
              <w:jc w:val="center"/>
              <w:rPr>
                <w:rFonts w:cs="Arial"/>
                <w:sz w:val="18"/>
                <w:szCs w:val="18"/>
              </w:rPr>
            </w:pPr>
            <w:r w:rsidRPr="007537D0">
              <w:rPr>
                <w:rFonts w:cs="Arial"/>
                <w:sz w:val="18"/>
                <w:szCs w:val="18"/>
              </w:rPr>
              <w:t>8</w:t>
            </w:r>
          </w:p>
        </w:tc>
        <w:tc>
          <w:tcPr>
            <w:tcW w:w="1800" w:type="dxa"/>
            <w:vAlign w:val="bottom"/>
          </w:tcPr>
          <w:p w14:paraId="60448DD0" w14:textId="141153DF" w:rsidR="00B920CF" w:rsidRPr="00B73F0D" w:rsidRDefault="00961574">
            <w:pPr>
              <w:pStyle w:val="BodyTextIndent"/>
              <w:spacing w:before="60" w:after="60"/>
              <w:ind w:left="0"/>
              <w:jc w:val="right"/>
              <w:rPr>
                <w:rFonts w:cs="Arial"/>
                <w:sz w:val="18"/>
                <w:szCs w:val="18"/>
                <w:highlight w:val="yellow"/>
              </w:rPr>
            </w:pPr>
            <w:r>
              <w:rPr>
                <w:rFonts w:cs="Arial"/>
                <w:sz w:val="18"/>
                <w:szCs w:val="18"/>
              </w:rPr>
              <w:t>-</w:t>
            </w:r>
          </w:p>
        </w:tc>
        <w:tc>
          <w:tcPr>
            <w:tcW w:w="1772" w:type="dxa"/>
            <w:vAlign w:val="bottom"/>
          </w:tcPr>
          <w:p w14:paraId="41014C90" w14:textId="77CB572B" w:rsidR="00B920CF" w:rsidRPr="00B73F0D" w:rsidRDefault="00961574">
            <w:pPr>
              <w:pStyle w:val="BodyTextIndent"/>
              <w:spacing w:before="60" w:after="60"/>
              <w:ind w:left="0"/>
              <w:jc w:val="right"/>
              <w:rPr>
                <w:rFonts w:cs="Arial"/>
                <w:sz w:val="18"/>
                <w:szCs w:val="18"/>
                <w:highlight w:val="yellow"/>
              </w:rPr>
            </w:pPr>
            <w:r>
              <w:rPr>
                <w:rFonts w:cs="Arial"/>
                <w:sz w:val="18"/>
                <w:szCs w:val="18"/>
              </w:rPr>
              <w:t>-</w:t>
            </w:r>
          </w:p>
        </w:tc>
      </w:tr>
      <w:tr w:rsidR="00B920CF" w:rsidRPr="007537D0" w14:paraId="2E5EBF79" w14:textId="77777777" w:rsidTr="00E973A7">
        <w:tc>
          <w:tcPr>
            <w:tcW w:w="625" w:type="dxa"/>
          </w:tcPr>
          <w:p w14:paraId="46B5C415" w14:textId="77777777" w:rsidR="00B920CF" w:rsidRPr="007537D0" w:rsidRDefault="00B920CF" w:rsidP="00B920CF">
            <w:pPr>
              <w:pStyle w:val="BodyTextIndent"/>
              <w:spacing w:before="60" w:after="60"/>
              <w:ind w:left="-115" w:right="-115"/>
              <w:jc w:val="center"/>
              <w:rPr>
                <w:rFonts w:cs="Arial"/>
                <w:sz w:val="18"/>
                <w:szCs w:val="18"/>
              </w:rPr>
            </w:pPr>
            <w:r w:rsidRPr="007537D0">
              <w:rPr>
                <w:rFonts w:cs="Arial"/>
                <w:sz w:val="18"/>
                <w:szCs w:val="18"/>
              </w:rPr>
              <w:t>2</w:t>
            </w:r>
            <w:r>
              <w:rPr>
                <w:rFonts w:cs="Arial"/>
                <w:sz w:val="18"/>
                <w:szCs w:val="18"/>
              </w:rPr>
              <w:t>6</w:t>
            </w:r>
            <w:r w:rsidRPr="007537D0">
              <w:rPr>
                <w:rFonts w:cs="Arial"/>
                <w:sz w:val="18"/>
                <w:szCs w:val="18"/>
              </w:rPr>
              <w:t>.</w:t>
            </w:r>
          </w:p>
        </w:tc>
        <w:tc>
          <w:tcPr>
            <w:tcW w:w="3330" w:type="dxa"/>
            <w:vAlign w:val="center"/>
          </w:tcPr>
          <w:p w14:paraId="463021EF" w14:textId="77777777" w:rsidR="00B920CF" w:rsidRPr="007537D0" w:rsidRDefault="00B920CF" w:rsidP="00B920CF">
            <w:pPr>
              <w:pStyle w:val="BodyTextIndent"/>
              <w:spacing w:before="60" w:after="60"/>
              <w:ind w:left="0"/>
              <w:rPr>
                <w:rFonts w:cs="Arial"/>
                <w:sz w:val="18"/>
                <w:szCs w:val="18"/>
              </w:rPr>
            </w:pPr>
            <w:r w:rsidRPr="007537D0">
              <w:rPr>
                <w:rFonts w:cs="Arial"/>
                <w:sz w:val="18"/>
                <w:szCs w:val="18"/>
              </w:rPr>
              <w:t>Chứng quyền có bảo đảm niêm yết trên Sở Giao dịch Chứng khoán Hà Nội</w:t>
            </w:r>
          </w:p>
        </w:tc>
        <w:tc>
          <w:tcPr>
            <w:tcW w:w="630" w:type="dxa"/>
            <w:vAlign w:val="bottom"/>
          </w:tcPr>
          <w:p w14:paraId="3F92B287" w14:textId="77777777" w:rsidR="00B920CF" w:rsidRPr="007537D0" w:rsidRDefault="00B920CF">
            <w:pPr>
              <w:pStyle w:val="BodyTextIndent"/>
              <w:spacing w:before="60" w:after="60"/>
              <w:ind w:left="-115" w:right="-115"/>
              <w:jc w:val="center"/>
              <w:rPr>
                <w:rFonts w:cs="Arial"/>
                <w:sz w:val="18"/>
                <w:szCs w:val="18"/>
              </w:rPr>
            </w:pPr>
            <w:r w:rsidRPr="007537D0">
              <w:rPr>
                <w:rFonts w:cs="Arial"/>
                <w:sz w:val="18"/>
                <w:szCs w:val="18"/>
              </w:rPr>
              <w:t>10</w:t>
            </w:r>
          </w:p>
        </w:tc>
        <w:tc>
          <w:tcPr>
            <w:tcW w:w="1800" w:type="dxa"/>
            <w:vAlign w:val="bottom"/>
          </w:tcPr>
          <w:p w14:paraId="79D7C3AD" w14:textId="4EDBFF8F" w:rsidR="00B920CF" w:rsidRPr="00B73F0D" w:rsidRDefault="00961574">
            <w:pPr>
              <w:pStyle w:val="BodyTextIndent"/>
              <w:spacing w:before="60" w:after="60"/>
              <w:ind w:left="0"/>
              <w:jc w:val="right"/>
              <w:rPr>
                <w:rFonts w:cs="Arial"/>
                <w:sz w:val="18"/>
                <w:szCs w:val="18"/>
                <w:highlight w:val="yellow"/>
              </w:rPr>
            </w:pPr>
            <w:r>
              <w:rPr>
                <w:rFonts w:cs="Arial"/>
                <w:sz w:val="18"/>
                <w:szCs w:val="18"/>
              </w:rPr>
              <w:t>-</w:t>
            </w:r>
          </w:p>
        </w:tc>
        <w:tc>
          <w:tcPr>
            <w:tcW w:w="1772" w:type="dxa"/>
            <w:vAlign w:val="bottom"/>
          </w:tcPr>
          <w:p w14:paraId="657AAD7F" w14:textId="68E8035D" w:rsidR="00B920CF" w:rsidRPr="00B73F0D" w:rsidRDefault="00961574">
            <w:pPr>
              <w:pStyle w:val="BodyTextIndent"/>
              <w:spacing w:before="60" w:after="60"/>
              <w:ind w:left="0"/>
              <w:jc w:val="right"/>
              <w:rPr>
                <w:rFonts w:cs="Arial"/>
                <w:sz w:val="18"/>
                <w:szCs w:val="18"/>
                <w:highlight w:val="yellow"/>
              </w:rPr>
            </w:pPr>
            <w:r>
              <w:rPr>
                <w:rFonts w:cs="Arial"/>
                <w:sz w:val="18"/>
                <w:szCs w:val="18"/>
              </w:rPr>
              <w:t>-</w:t>
            </w:r>
          </w:p>
        </w:tc>
      </w:tr>
      <w:tr w:rsidR="00B920CF" w:rsidRPr="007537D0" w14:paraId="5FBD7413" w14:textId="77777777" w:rsidTr="00E973A7">
        <w:tc>
          <w:tcPr>
            <w:tcW w:w="625" w:type="dxa"/>
          </w:tcPr>
          <w:p w14:paraId="03E452BD" w14:textId="77777777" w:rsidR="00B920CF" w:rsidRPr="007537D0" w:rsidRDefault="00B920CF" w:rsidP="00B920CF">
            <w:pPr>
              <w:pStyle w:val="BodyTextIndent"/>
              <w:spacing w:before="60" w:after="60"/>
              <w:ind w:left="-115" w:right="-115"/>
              <w:jc w:val="center"/>
              <w:rPr>
                <w:rFonts w:cs="Arial"/>
                <w:sz w:val="18"/>
                <w:szCs w:val="18"/>
              </w:rPr>
            </w:pPr>
            <w:r w:rsidRPr="007537D0">
              <w:rPr>
                <w:rFonts w:cs="Arial"/>
                <w:sz w:val="18"/>
                <w:szCs w:val="18"/>
              </w:rPr>
              <w:t>2</w:t>
            </w:r>
            <w:r>
              <w:rPr>
                <w:rFonts w:cs="Arial"/>
                <w:sz w:val="18"/>
                <w:szCs w:val="18"/>
              </w:rPr>
              <w:t>7</w:t>
            </w:r>
            <w:r w:rsidRPr="007537D0">
              <w:rPr>
                <w:rFonts w:cs="Arial"/>
                <w:sz w:val="18"/>
                <w:szCs w:val="18"/>
              </w:rPr>
              <w:t>.</w:t>
            </w:r>
          </w:p>
        </w:tc>
        <w:tc>
          <w:tcPr>
            <w:tcW w:w="3330" w:type="dxa"/>
            <w:vAlign w:val="center"/>
          </w:tcPr>
          <w:p w14:paraId="6946BE9A" w14:textId="77777777" w:rsidR="00B920CF" w:rsidRPr="007537D0" w:rsidRDefault="00B920CF" w:rsidP="00B920CF">
            <w:pPr>
              <w:pStyle w:val="BodyTextIndent"/>
              <w:spacing w:before="60" w:after="60"/>
              <w:ind w:left="0"/>
              <w:rPr>
                <w:rFonts w:cs="Arial"/>
                <w:sz w:val="18"/>
                <w:szCs w:val="18"/>
              </w:rPr>
            </w:pPr>
            <w:r w:rsidRPr="00595D81">
              <w:rPr>
                <w:rFonts w:cs="Arial"/>
                <w:sz w:val="18"/>
                <w:szCs w:val="18"/>
              </w:rPr>
              <w:t>Cổ phiếu, trái phiếu của công ty chưa đại chúng phát hành không có báo cáo tài chính được kiểm toán gần nhất đến thời điểm lập báo cáo hoặc có báo cáo tài chính kiểm toán nhưng có ý kiến kiểm toán là trái ngược, từ chối đưa ra ý kiến hoặc ý kiến không chấp thuận toàn phần.</w:t>
            </w:r>
          </w:p>
        </w:tc>
        <w:tc>
          <w:tcPr>
            <w:tcW w:w="630" w:type="dxa"/>
            <w:vAlign w:val="bottom"/>
          </w:tcPr>
          <w:p w14:paraId="5A0AFEA6" w14:textId="77777777" w:rsidR="00B920CF" w:rsidRPr="007537D0" w:rsidRDefault="00B920CF">
            <w:pPr>
              <w:pStyle w:val="BodyTextIndent"/>
              <w:spacing w:before="60" w:after="60"/>
              <w:ind w:left="-115" w:right="-115"/>
              <w:jc w:val="center"/>
              <w:rPr>
                <w:rFonts w:cs="Arial"/>
                <w:sz w:val="18"/>
                <w:szCs w:val="18"/>
              </w:rPr>
            </w:pPr>
            <w:r>
              <w:rPr>
                <w:rFonts w:cs="Arial"/>
                <w:sz w:val="18"/>
                <w:szCs w:val="18"/>
              </w:rPr>
              <w:t>100</w:t>
            </w:r>
          </w:p>
        </w:tc>
        <w:tc>
          <w:tcPr>
            <w:tcW w:w="1800" w:type="dxa"/>
            <w:vAlign w:val="bottom"/>
          </w:tcPr>
          <w:p w14:paraId="72D804F0" w14:textId="27D5EEA3" w:rsidR="00B920CF" w:rsidRPr="001F3A03" w:rsidRDefault="00961574">
            <w:pPr>
              <w:pStyle w:val="BodyTextIndent"/>
              <w:spacing w:before="60" w:after="60"/>
              <w:ind w:left="0"/>
              <w:jc w:val="right"/>
              <w:rPr>
                <w:rFonts w:cs="Arial"/>
                <w:sz w:val="18"/>
                <w:szCs w:val="18"/>
                <w:highlight w:val="yellow"/>
              </w:rPr>
            </w:pPr>
            <w:r>
              <w:rPr>
                <w:rFonts w:cs="Arial"/>
                <w:sz w:val="18"/>
                <w:szCs w:val="18"/>
              </w:rPr>
              <w:t>-</w:t>
            </w:r>
          </w:p>
        </w:tc>
        <w:tc>
          <w:tcPr>
            <w:tcW w:w="1772" w:type="dxa"/>
            <w:vAlign w:val="bottom"/>
          </w:tcPr>
          <w:p w14:paraId="644254D6" w14:textId="5530B39D" w:rsidR="00B920CF" w:rsidRPr="001F3A03" w:rsidRDefault="00961574">
            <w:pPr>
              <w:pStyle w:val="BodyTextIndent"/>
              <w:spacing w:before="60" w:after="60"/>
              <w:ind w:left="0"/>
              <w:jc w:val="right"/>
              <w:rPr>
                <w:rFonts w:cs="Arial"/>
                <w:sz w:val="18"/>
                <w:szCs w:val="18"/>
                <w:highlight w:val="yellow"/>
              </w:rPr>
            </w:pPr>
            <w:r>
              <w:rPr>
                <w:rFonts w:cs="Arial"/>
                <w:sz w:val="18"/>
                <w:szCs w:val="18"/>
              </w:rPr>
              <w:t>-</w:t>
            </w:r>
          </w:p>
        </w:tc>
      </w:tr>
      <w:tr w:rsidR="00B920CF" w:rsidRPr="007537D0" w14:paraId="3BB8C33D" w14:textId="77777777" w:rsidTr="00E973A7">
        <w:tc>
          <w:tcPr>
            <w:tcW w:w="625" w:type="dxa"/>
          </w:tcPr>
          <w:p w14:paraId="021AF10C" w14:textId="77777777" w:rsidR="00B920CF" w:rsidRPr="007537D0" w:rsidRDefault="00B920CF" w:rsidP="00B920CF">
            <w:pPr>
              <w:pStyle w:val="BodyTextIndent"/>
              <w:spacing w:before="60" w:after="60"/>
              <w:ind w:left="-115" w:right="-115"/>
              <w:jc w:val="center"/>
              <w:rPr>
                <w:rFonts w:cs="Arial"/>
                <w:sz w:val="18"/>
                <w:szCs w:val="18"/>
              </w:rPr>
            </w:pPr>
            <w:r w:rsidRPr="007537D0">
              <w:rPr>
                <w:rFonts w:cs="Arial"/>
                <w:sz w:val="18"/>
                <w:szCs w:val="18"/>
              </w:rPr>
              <w:t>2</w:t>
            </w:r>
            <w:r>
              <w:rPr>
                <w:rFonts w:cs="Arial"/>
                <w:sz w:val="18"/>
                <w:szCs w:val="18"/>
              </w:rPr>
              <w:t>8</w:t>
            </w:r>
            <w:r w:rsidRPr="007537D0">
              <w:rPr>
                <w:rFonts w:cs="Arial"/>
                <w:sz w:val="18"/>
                <w:szCs w:val="18"/>
              </w:rPr>
              <w:t>.</w:t>
            </w:r>
          </w:p>
        </w:tc>
        <w:tc>
          <w:tcPr>
            <w:tcW w:w="3330" w:type="dxa"/>
            <w:vAlign w:val="center"/>
          </w:tcPr>
          <w:p w14:paraId="5E9DFB4D" w14:textId="77777777" w:rsidR="00B920CF" w:rsidRPr="00595D81" w:rsidRDefault="00B920CF" w:rsidP="00B920CF">
            <w:pPr>
              <w:pStyle w:val="BodyTextIndent"/>
              <w:spacing w:before="60" w:after="60"/>
              <w:ind w:left="0"/>
              <w:rPr>
                <w:rFonts w:cs="Arial"/>
                <w:sz w:val="18"/>
                <w:szCs w:val="18"/>
              </w:rPr>
            </w:pPr>
            <w:r w:rsidRPr="007537D0">
              <w:rPr>
                <w:rFonts w:cs="Arial"/>
                <w:sz w:val="18"/>
                <w:szCs w:val="18"/>
              </w:rPr>
              <w:t>Cổ phần, phần vốn góp và các loại chứng khoán khác</w:t>
            </w:r>
          </w:p>
        </w:tc>
        <w:tc>
          <w:tcPr>
            <w:tcW w:w="630" w:type="dxa"/>
            <w:vAlign w:val="bottom"/>
          </w:tcPr>
          <w:p w14:paraId="6DBE9DAD" w14:textId="77777777" w:rsidR="00B920CF" w:rsidRDefault="00B920CF">
            <w:pPr>
              <w:pStyle w:val="BodyTextIndent"/>
              <w:spacing w:before="60" w:after="60"/>
              <w:ind w:left="-115" w:right="-115"/>
              <w:jc w:val="center"/>
              <w:rPr>
                <w:rFonts w:cs="Arial"/>
                <w:sz w:val="18"/>
                <w:szCs w:val="18"/>
              </w:rPr>
            </w:pPr>
            <w:r w:rsidRPr="007537D0">
              <w:rPr>
                <w:rFonts w:cs="Arial"/>
                <w:sz w:val="18"/>
                <w:szCs w:val="18"/>
              </w:rPr>
              <w:t>80</w:t>
            </w:r>
          </w:p>
        </w:tc>
        <w:tc>
          <w:tcPr>
            <w:tcW w:w="1800" w:type="dxa"/>
            <w:vAlign w:val="bottom"/>
          </w:tcPr>
          <w:p w14:paraId="44B3EB7C" w14:textId="4867640D" w:rsidR="00B920CF" w:rsidRPr="00854DAD" w:rsidRDefault="00961574">
            <w:pPr>
              <w:pStyle w:val="BodyTextIndent"/>
              <w:spacing w:before="60" w:after="60"/>
              <w:ind w:left="0"/>
              <w:jc w:val="right"/>
              <w:rPr>
                <w:rFonts w:cs="Arial"/>
                <w:sz w:val="18"/>
                <w:szCs w:val="18"/>
                <w:highlight w:val="yellow"/>
              </w:rPr>
            </w:pPr>
            <w:r>
              <w:rPr>
                <w:rFonts w:cs="Arial"/>
                <w:sz w:val="18"/>
                <w:szCs w:val="18"/>
              </w:rPr>
              <w:t>-</w:t>
            </w:r>
          </w:p>
        </w:tc>
        <w:tc>
          <w:tcPr>
            <w:tcW w:w="1772" w:type="dxa"/>
            <w:vAlign w:val="bottom"/>
          </w:tcPr>
          <w:p w14:paraId="455DD4C8" w14:textId="417634A5" w:rsidR="00B920CF" w:rsidRPr="00854DAD" w:rsidRDefault="00961574">
            <w:pPr>
              <w:pStyle w:val="BodyTextIndent"/>
              <w:spacing w:before="60" w:after="60"/>
              <w:ind w:left="0"/>
              <w:jc w:val="right"/>
              <w:rPr>
                <w:rFonts w:cs="Arial"/>
                <w:sz w:val="18"/>
                <w:szCs w:val="18"/>
                <w:highlight w:val="yellow"/>
              </w:rPr>
            </w:pPr>
            <w:r>
              <w:rPr>
                <w:rFonts w:cs="Arial"/>
                <w:sz w:val="18"/>
                <w:szCs w:val="18"/>
              </w:rPr>
              <w:t>-</w:t>
            </w:r>
          </w:p>
        </w:tc>
      </w:tr>
      <w:tr w:rsidR="00B920CF" w:rsidRPr="007537D0" w14:paraId="3193ACD8" w14:textId="77777777" w:rsidTr="00E973A7">
        <w:tc>
          <w:tcPr>
            <w:tcW w:w="625" w:type="dxa"/>
          </w:tcPr>
          <w:p w14:paraId="3A26D90C" w14:textId="77777777" w:rsidR="00B920CF" w:rsidRPr="007537D0" w:rsidRDefault="00B920CF" w:rsidP="00B920CF">
            <w:pPr>
              <w:pStyle w:val="BodyTextIndent"/>
              <w:spacing w:before="60" w:after="60"/>
              <w:ind w:left="-115" w:right="-115"/>
              <w:jc w:val="center"/>
              <w:rPr>
                <w:rFonts w:cs="Arial"/>
                <w:sz w:val="18"/>
                <w:szCs w:val="18"/>
              </w:rPr>
            </w:pPr>
            <w:r w:rsidRPr="007537D0">
              <w:rPr>
                <w:rFonts w:cs="Arial"/>
                <w:sz w:val="18"/>
                <w:szCs w:val="18"/>
              </w:rPr>
              <w:t>2</w:t>
            </w:r>
            <w:r>
              <w:rPr>
                <w:rFonts w:cs="Arial"/>
                <w:sz w:val="18"/>
                <w:szCs w:val="18"/>
              </w:rPr>
              <w:t>9.</w:t>
            </w:r>
          </w:p>
        </w:tc>
        <w:tc>
          <w:tcPr>
            <w:tcW w:w="3330" w:type="dxa"/>
            <w:vAlign w:val="center"/>
          </w:tcPr>
          <w:p w14:paraId="7F616BAF" w14:textId="77777777" w:rsidR="00B920CF" w:rsidRPr="007537D0" w:rsidRDefault="00B920CF" w:rsidP="00B920CF">
            <w:pPr>
              <w:pStyle w:val="BodyTextIndent"/>
              <w:spacing w:before="60" w:after="60"/>
              <w:ind w:left="0"/>
              <w:rPr>
                <w:rFonts w:cs="Arial"/>
                <w:sz w:val="18"/>
                <w:szCs w:val="18"/>
              </w:rPr>
            </w:pPr>
            <w:r w:rsidRPr="007537D0">
              <w:rPr>
                <w:rFonts w:cs="Arial"/>
                <w:sz w:val="18"/>
                <w:szCs w:val="18"/>
              </w:rPr>
              <w:t>Chứng quyền có bảo đảm do Công ty phát hành</w:t>
            </w:r>
          </w:p>
        </w:tc>
        <w:tc>
          <w:tcPr>
            <w:tcW w:w="630" w:type="dxa"/>
            <w:vAlign w:val="bottom"/>
          </w:tcPr>
          <w:p w14:paraId="576D1FF8" w14:textId="77777777" w:rsidR="00B920CF" w:rsidRPr="007537D0" w:rsidRDefault="00B920CF">
            <w:pPr>
              <w:pStyle w:val="BodyTextIndent"/>
              <w:spacing w:before="60" w:after="60"/>
              <w:ind w:left="-115" w:right="-115"/>
              <w:jc w:val="center"/>
              <w:rPr>
                <w:rFonts w:cs="Arial"/>
                <w:sz w:val="18"/>
                <w:szCs w:val="18"/>
              </w:rPr>
            </w:pPr>
          </w:p>
        </w:tc>
        <w:tc>
          <w:tcPr>
            <w:tcW w:w="1800" w:type="dxa"/>
            <w:vAlign w:val="bottom"/>
          </w:tcPr>
          <w:p w14:paraId="10704FA1" w14:textId="6ECE6353" w:rsidR="00B920CF" w:rsidRPr="00B73F0D" w:rsidRDefault="00961574">
            <w:pPr>
              <w:pStyle w:val="BodyTextIndent"/>
              <w:spacing w:before="60" w:after="60"/>
              <w:ind w:left="0"/>
              <w:jc w:val="right"/>
              <w:rPr>
                <w:rFonts w:cs="Arial"/>
                <w:sz w:val="18"/>
                <w:szCs w:val="18"/>
                <w:highlight w:val="yellow"/>
              </w:rPr>
            </w:pPr>
            <w:r>
              <w:rPr>
                <w:rFonts w:cs="Arial"/>
                <w:sz w:val="18"/>
                <w:szCs w:val="18"/>
              </w:rPr>
              <w:t>-</w:t>
            </w:r>
          </w:p>
        </w:tc>
        <w:tc>
          <w:tcPr>
            <w:tcW w:w="1772" w:type="dxa"/>
            <w:vAlign w:val="bottom"/>
          </w:tcPr>
          <w:p w14:paraId="3FAB817F" w14:textId="7EC548A1" w:rsidR="00B920CF" w:rsidRPr="00B73F0D" w:rsidRDefault="00961574">
            <w:pPr>
              <w:pStyle w:val="BodyTextIndent"/>
              <w:spacing w:before="60" w:after="60"/>
              <w:ind w:left="0"/>
              <w:jc w:val="right"/>
              <w:rPr>
                <w:rFonts w:cs="Arial"/>
                <w:sz w:val="18"/>
                <w:szCs w:val="18"/>
                <w:highlight w:val="yellow"/>
              </w:rPr>
            </w:pPr>
            <w:r>
              <w:rPr>
                <w:rFonts w:cs="Arial"/>
                <w:sz w:val="18"/>
                <w:szCs w:val="18"/>
              </w:rPr>
              <w:t>-</w:t>
            </w:r>
          </w:p>
        </w:tc>
      </w:tr>
      <w:tr w:rsidR="00B920CF" w:rsidRPr="007537D0" w14:paraId="75734350" w14:textId="77777777" w:rsidTr="00E973A7">
        <w:tc>
          <w:tcPr>
            <w:tcW w:w="625" w:type="dxa"/>
          </w:tcPr>
          <w:p w14:paraId="3D2D756A" w14:textId="77777777" w:rsidR="00B920CF" w:rsidRPr="007537D0" w:rsidRDefault="00B920CF" w:rsidP="00B920CF">
            <w:pPr>
              <w:pStyle w:val="BodyTextIndent"/>
              <w:spacing w:before="60" w:after="60"/>
              <w:ind w:left="-115" w:right="-115"/>
              <w:jc w:val="center"/>
              <w:rPr>
                <w:rFonts w:cs="Arial"/>
                <w:sz w:val="18"/>
                <w:szCs w:val="18"/>
              </w:rPr>
            </w:pPr>
            <w:r>
              <w:rPr>
                <w:rFonts w:cs="Arial"/>
                <w:sz w:val="18"/>
                <w:szCs w:val="18"/>
              </w:rPr>
              <w:t>30</w:t>
            </w:r>
            <w:r w:rsidRPr="007537D0">
              <w:rPr>
                <w:rFonts w:cs="Arial"/>
                <w:sz w:val="18"/>
                <w:szCs w:val="18"/>
              </w:rPr>
              <w:t>.</w:t>
            </w:r>
          </w:p>
        </w:tc>
        <w:tc>
          <w:tcPr>
            <w:tcW w:w="3330" w:type="dxa"/>
            <w:vAlign w:val="center"/>
          </w:tcPr>
          <w:p w14:paraId="13FE37A8" w14:textId="63F98B1C" w:rsidR="00B920CF" w:rsidRPr="007537D0" w:rsidRDefault="00B920CF" w:rsidP="00B920CF">
            <w:pPr>
              <w:pStyle w:val="BodyTextIndent"/>
              <w:spacing w:before="60" w:after="60"/>
              <w:ind w:left="0"/>
              <w:rPr>
                <w:rFonts w:cs="Arial"/>
                <w:sz w:val="18"/>
                <w:szCs w:val="18"/>
              </w:rPr>
            </w:pPr>
            <w:r w:rsidRPr="007537D0">
              <w:rPr>
                <w:rFonts w:cs="Arial"/>
                <w:sz w:val="18"/>
                <w:szCs w:val="18"/>
              </w:rPr>
              <w:t xml:space="preserve">Chứng khoán hình thành từ hoạt động phòng ngừa rủi ro cho chứng quyền có bảo đảm do </w:t>
            </w:r>
            <w:proofErr w:type="spellStart"/>
            <w:r>
              <w:rPr>
                <w:rFonts w:cs="Arial"/>
                <w:sz w:val="18"/>
                <w:szCs w:val="18"/>
                <w:lang w:val="en-US"/>
              </w:rPr>
              <w:t>công</w:t>
            </w:r>
            <w:proofErr w:type="spellEnd"/>
            <w:r>
              <w:rPr>
                <w:rFonts w:cs="Arial"/>
                <w:sz w:val="18"/>
                <w:szCs w:val="18"/>
                <w:lang w:val="en-US"/>
              </w:rPr>
              <w:t xml:space="preserve"> ty </w:t>
            </w:r>
            <w:proofErr w:type="spellStart"/>
            <w:r>
              <w:rPr>
                <w:rFonts w:cs="Arial"/>
                <w:sz w:val="18"/>
                <w:szCs w:val="18"/>
                <w:lang w:val="en-US"/>
              </w:rPr>
              <w:t>chứng</w:t>
            </w:r>
            <w:proofErr w:type="spellEnd"/>
            <w:r>
              <w:rPr>
                <w:rFonts w:cs="Arial"/>
                <w:sz w:val="18"/>
                <w:szCs w:val="18"/>
                <w:lang w:val="en-US"/>
              </w:rPr>
              <w:t xml:space="preserve"> </w:t>
            </w:r>
            <w:proofErr w:type="spellStart"/>
            <w:r>
              <w:rPr>
                <w:rFonts w:cs="Arial"/>
                <w:sz w:val="18"/>
                <w:szCs w:val="18"/>
                <w:lang w:val="en-US"/>
              </w:rPr>
              <w:t>khoán</w:t>
            </w:r>
            <w:proofErr w:type="spellEnd"/>
            <w:r>
              <w:rPr>
                <w:rFonts w:cs="Arial"/>
                <w:sz w:val="18"/>
                <w:szCs w:val="18"/>
                <w:lang w:val="en-US"/>
              </w:rPr>
              <w:t xml:space="preserve"> </w:t>
            </w:r>
            <w:proofErr w:type="spellStart"/>
            <w:r>
              <w:rPr>
                <w:rFonts w:cs="Arial"/>
                <w:sz w:val="18"/>
                <w:szCs w:val="18"/>
                <w:lang w:val="en-US"/>
              </w:rPr>
              <w:t>đã</w:t>
            </w:r>
            <w:proofErr w:type="spellEnd"/>
            <w:r w:rsidRPr="007537D0">
              <w:rPr>
                <w:rFonts w:cs="Arial"/>
                <w:sz w:val="18"/>
                <w:szCs w:val="18"/>
              </w:rPr>
              <w:t xml:space="preserve"> phát hành (trường hợp chứng quyền có bảo đảm có lãi)</w:t>
            </w:r>
          </w:p>
        </w:tc>
        <w:tc>
          <w:tcPr>
            <w:tcW w:w="630" w:type="dxa"/>
            <w:vAlign w:val="bottom"/>
          </w:tcPr>
          <w:p w14:paraId="1AA9DAD6" w14:textId="77777777" w:rsidR="00B920CF" w:rsidRPr="007537D0" w:rsidRDefault="00B920CF">
            <w:pPr>
              <w:pStyle w:val="BodyTextIndent"/>
              <w:spacing w:before="60" w:after="60"/>
              <w:ind w:left="-115" w:right="-115"/>
              <w:jc w:val="center"/>
              <w:rPr>
                <w:rFonts w:cs="Arial"/>
                <w:sz w:val="18"/>
                <w:szCs w:val="18"/>
              </w:rPr>
            </w:pPr>
          </w:p>
        </w:tc>
        <w:tc>
          <w:tcPr>
            <w:tcW w:w="1800" w:type="dxa"/>
            <w:vAlign w:val="bottom"/>
          </w:tcPr>
          <w:p w14:paraId="013CFD11" w14:textId="718054D4" w:rsidR="00B920CF" w:rsidRPr="00B73F0D" w:rsidRDefault="00961574">
            <w:pPr>
              <w:pStyle w:val="BodyTextIndent"/>
              <w:spacing w:before="60" w:after="60"/>
              <w:ind w:left="0"/>
              <w:jc w:val="right"/>
              <w:rPr>
                <w:rFonts w:cs="Arial"/>
                <w:sz w:val="18"/>
                <w:szCs w:val="18"/>
                <w:highlight w:val="yellow"/>
              </w:rPr>
            </w:pPr>
            <w:r>
              <w:rPr>
                <w:rFonts w:cs="Arial"/>
                <w:sz w:val="18"/>
                <w:szCs w:val="18"/>
              </w:rPr>
              <w:t>-</w:t>
            </w:r>
          </w:p>
        </w:tc>
        <w:tc>
          <w:tcPr>
            <w:tcW w:w="1772" w:type="dxa"/>
            <w:vAlign w:val="bottom"/>
          </w:tcPr>
          <w:p w14:paraId="1BC526EE" w14:textId="63432B18" w:rsidR="00B920CF" w:rsidRPr="00B73F0D" w:rsidRDefault="00961574">
            <w:pPr>
              <w:pStyle w:val="BodyTextIndent"/>
              <w:spacing w:before="60" w:after="60"/>
              <w:ind w:left="0"/>
              <w:jc w:val="right"/>
              <w:rPr>
                <w:rFonts w:cs="Arial"/>
                <w:sz w:val="18"/>
                <w:szCs w:val="18"/>
                <w:highlight w:val="yellow"/>
              </w:rPr>
            </w:pPr>
            <w:r>
              <w:rPr>
                <w:rFonts w:cs="Arial"/>
                <w:sz w:val="18"/>
                <w:szCs w:val="18"/>
              </w:rPr>
              <w:t>-</w:t>
            </w:r>
          </w:p>
        </w:tc>
      </w:tr>
      <w:tr w:rsidR="00B920CF" w:rsidRPr="007537D0" w14:paraId="39610CB3" w14:textId="77777777" w:rsidTr="00E973A7">
        <w:tc>
          <w:tcPr>
            <w:tcW w:w="625" w:type="dxa"/>
          </w:tcPr>
          <w:p w14:paraId="61EA4B02" w14:textId="77777777" w:rsidR="00B920CF" w:rsidRPr="007537D0" w:rsidRDefault="00B920CF" w:rsidP="00B920CF">
            <w:pPr>
              <w:pStyle w:val="BodyTextIndent"/>
              <w:spacing w:before="60" w:after="60"/>
              <w:ind w:left="-115" w:right="-115"/>
              <w:jc w:val="center"/>
              <w:rPr>
                <w:rFonts w:cs="Arial"/>
                <w:sz w:val="18"/>
                <w:szCs w:val="18"/>
              </w:rPr>
            </w:pPr>
            <w:r>
              <w:rPr>
                <w:rFonts w:cs="Arial"/>
                <w:sz w:val="18"/>
                <w:szCs w:val="18"/>
              </w:rPr>
              <w:t>31.</w:t>
            </w:r>
          </w:p>
        </w:tc>
        <w:tc>
          <w:tcPr>
            <w:tcW w:w="3330" w:type="dxa"/>
            <w:vAlign w:val="center"/>
          </w:tcPr>
          <w:p w14:paraId="744C8662" w14:textId="77777777" w:rsidR="00B920CF" w:rsidRPr="007537D0" w:rsidRDefault="00B920CF" w:rsidP="00B920CF">
            <w:pPr>
              <w:pStyle w:val="BodyTextIndent"/>
              <w:spacing w:before="60" w:after="60"/>
              <w:ind w:left="0"/>
              <w:rPr>
                <w:rFonts w:cs="Arial"/>
                <w:sz w:val="18"/>
                <w:szCs w:val="18"/>
              </w:rPr>
            </w:pPr>
            <w:r w:rsidRPr="007537D0">
              <w:rPr>
                <w:rFonts w:cs="Arial"/>
                <w:sz w:val="18"/>
                <w:szCs w:val="18"/>
              </w:rPr>
              <w:t>Phần chênh lệch</w:t>
            </w:r>
            <w:r>
              <w:rPr>
                <w:rFonts w:cs="Arial"/>
                <w:sz w:val="18"/>
                <w:szCs w:val="18"/>
              </w:rPr>
              <w:t xml:space="preserve"> dương</w:t>
            </w:r>
            <w:r w:rsidRPr="007537D0">
              <w:rPr>
                <w:rFonts w:cs="Arial"/>
                <w:sz w:val="18"/>
                <w:szCs w:val="18"/>
              </w:rPr>
              <w:t xml:space="preserve"> giữa giá trị chứng khoán cơ sở dùng để phòng ngừa rủi ro và giá trị chứng khoán cơ sở cần thiết để phòng ngừa rủi ro cho chứng quyền có bảo đảm</w:t>
            </w:r>
          </w:p>
        </w:tc>
        <w:tc>
          <w:tcPr>
            <w:tcW w:w="630" w:type="dxa"/>
            <w:vAlign w:val="bottom"/>
          </w:tcPr>
          <w:p w14:paraId="36CC44B4" w14:textId="77777777" w:rsidR="00B920CF" w:rsidRPr="007537D0" w:rsidRDefault="00B920CF">
            <w:pPr>
              <w:pStyle w:val="BodyTextIndent"/>
              <w:spacing w:before="60" w:after="60"/>
              <w:ind w:left="-115" w:right="-115"/>
              <w:jc w:val="center"/>
              <w:rPr>
                <w:rFonts w:cs="Arial"/>
                <w:sz w:val="18"/>
                <w:szCs w:val="18"/>
              </w:rPr>
            </w:pPr>
          </w:p>
        </w:tc>
        <w:tc>
          <w:tcPr>
            <w:tcW w:w="1800" w:type="dxa"/>
            <w:vAlign w:val="bottom"/>
          </w:tcPr>
          <w:p w14:paraId="557484D5" w14:textId="22D92F15" w:rsidR="00B920CF" w:rsidRPr="00B73F0D" w:rsidRDefault="00961574">
            <w:pPr>
              <w:pStyle w:val="BodyTextIndent"/>
              <w:spacing w:before="60" w:after="60"/>
              <w:ind w:left="0"/>
              <w:jc w:val="right"/>
              <w:rPr>
                <w:rFonts w:cs="Arial"/>
                <w:sz w:val="18"/>
                <w:szCs w:val="18"/>
                <w:highlight w:val="yellow"/>
              </w:rPr>
            </w:pPr>
            <w:r>
              <w:rPr>
                <w:rFonts w:cs="Arial"/>
                <w:sz w:val="18"/>
                <w:szCs w:val="18"/>
              </w:rPr>
              <w:t>-</w:t>
            </w:r>
          </w:p>
        </w:tc>
        <w:tc>
          <w:tcPr>
            <w:tcW w:w="1772" w:type="dxa"/>
            <w:vAlign w:val="bottom"/>
          </w:tcPr>
          <w:p w14:paraId="7218B83E" w14:textId="00EFF9AC" w:rsidR="00B920CF" w:rsidRPr="00B73F0D" w:rsidRDefault="00961574">
            <w:pPr>
              <w:pStyle w:val="BodyTextIndent"/>
              <w:spacing w:before="60" w:after="60"/>
              <w:ind w:left="0"/>
              <w:jc w:val="right"/>
              <w:rPr>
                <w:rFonts w:cs="Arial"/>
                <w:sz w:val="18"/>
                <w:szCs w:val="18"/>
                <w:highlight w:val="yellow"/>
              </w:rPr>
            </w:pPr>
            <w:r>
              <w:rPr>
                <w:rFonts w:cs="Arial"/>
                <w:sz w:val="18"/>
                <w:szCs w:val="18"/>
              </w:rPr>
              <w:t>-</w:t>
            </w:r>
          </w:p>
        </w:tc>
      </w:tr>
      <w:tr w:rsidR="00356657" w:rsidRPr="005F7461" w14:paraId="5079112D" w14:textId="77777777" w:rsidTr="00FD646B">
        <w:tc>
          <w:tcPr>
            <w:tcW w:w="6385" w:type="dxa"/>
            <w:gridSpan w:val="4"/>
          </w:tcPr>
          <w:p w14:paraId="51EDA052" w14:textId="5FC95C9A" w:rsidR="00356657" w:rsidRPr="001345A8" w:rsidRDefault="00356657" w:rsidP="00FD646B">
            <w:pPr>
              <w:pStyle w:val="BodyTextIndent"/>
              <w:spacing w:before="120" w:after="120"/>
              <w:ind w:left="0"/>
              <w:rPr>
                <w:rFonts w:cs="Arial"/>
                <w:b/>
                <w:sz w:val="18"/>
                <w:szCs w:val="18"/>
              </w:rPr>
            </w:pPr>
            <w:r w:rsidRPr="001345A8">
              <w:rPr>
                <w:rFonts w:cs="Arial"/>
                <w:b/>
                <w:sz w:val="18"/>
                <w:szCs w:val="18"/>
              </w:rPr>
              <w:t>TỔNG GIÁ TRỊ RỦI RO THỊ TR</w:t>
            </w:r>
            <w:r w:rsidRPr="001345A8">
              <w:rPr>
                <w:rFonts w:cs="Arial" w:hint="eastAsia"/>
                <w:b/>
                <w:sz w:val="18"/>
                <w:szCs w:val="18"/>
              </w:rPr>
              <w:t>Ư</w:t>
            </w:r>
            <w:r w:rsidRPr="001345A8">
              <w:rPr>
                <w:rFonts w:cs="Arial"/>
                <w:b/>
                <w:sz w:val="18"/>
                <w:szCs w:val="18"/>
              </w:rPr>
              <w:t>ỜNG (I+II+III+IV+V+VI+VII+VIII</w:t>
            </w:r>
            <w:r w:rsidR="007438B5">
              <w:rPr>
                <w:rFonts w:cs="Arial"/>
                <w:b/>
                <w:sz w:val="18"/>
                <w:szCs w:val="18"/>
                <w:lang w:val="en-US"/>
              </w:rPr>
              <w:t>+IX</w:t>
            </w:r>
            <w:r w:rsidRPr="001345A8">
              <w:rPr>
                <w:rFonts w:cs="Arial"/>
                <w:b/>
                <w:sz w:val="18"/>
                <w:szCs w:val="18"/>
              </w:rPr>
              <w:t>)</w:t>
            </w:r>
          </w:p>
        </w:tc>
        <w:tc>
          <w:tcPr>
            <w:tcW w:w="1772" w:type="dxa"/>
          </w:tcPr>
          <w:p w14:paraId="242C3EFC" w14:textId="09C0B10C" w:rsidR="00356657" w:rsidRPr="001345A8" w:rsidRDefault="00C40161" w:rsidP="00FD646B">
            <w:pPr>
              <w:pStyle w:val="BodyTextIndent"/>
              <w:spacing w:before="120" w:after="120"/>
              <w:ind w:left="0"/>
              <w:jc w:val="right"/>
              <w:rPr>
                <w:rFonts w:cs="Arial"/>
                <w:b/>
                <w:sz w:val="18"/>
                <w:szCs w:val="18"/>
              </w:rPr>
            </w:pPr>
            <w:r>
              <w:rPr>
                <w:rFonts w:cs="Arial"/>
                <w:b/>
                <w:sz w:val="18"/>
                <w:szCs w:val="18"/>
                <w:lang w:val="en-US"/>
              </w:rPr>
              <w:t>12.66</w:t>
            </w:r>
            <w:r w:rsidR="000E4CA4">
              <w:rPr>
                <w:rFonts w:cs="Arial"/>
                <w:b/>
                <w:sz w:val="18"/>
                <w:szCs w:val="18"/>
                <w:lang w:val="en-US"/>
              </w:rPr>
              <w:t>4</w:t>
            </w:r>
            <w:r>
              <w:rPr>
                <w:rFonts w:cs="Arial"/>
                <w:b/>
                <w:sz w:val="18"/>
                <w:szCs w:val="18"/>
                <w:lang w:val="en-US"/>
              </w:rPr>
              <w:t>.</w:t>
            </w:r>
            <w:r w:rsidR="000E4CA4">
              <w:rPr>
                <w:rFonts w:cs="Arial"/>
                <w:b/>
                <w:sz w:val="18"/>
                <w:szCs w:val="18"/>
                <w:lang w:val="en-US"/>
              </w:rPr>
              <w:t>863</w:t>
            </w:r>
            <w:r>
              <w:rPr>
                <w:rFonts w:cs="Arial"/>
                <w:b/>
                <w:sz w:val="18"/>
                <w:szCs w:val="18"/>
                <w:lang w:val="en-US"/>
              </w:rPr>
              <w:t>.</w:t>
            </w:r>
            <w:r w:rsidR="000E4CA4">
              <w:rPr>
                <w:rFonts w:cs="Arial"/>
                <w:b/>
                <w:sz w:val="18"/>
                <w:szCs w:val="18"/>
                <w:lang w:val="en-US"/>
              </w:rPr>
              <w:t>271</w:t>
            </w:r>
            <w:r w:rsidR="00D64880" w:rsidRPr="00D64880">
              <w:rPr>
                <w:rFonts w:cs="Arial"/>
                <w:b/>
                <w:sz w:val="18"/>
                <w:szCs w:val="18"/>
              </w:rPr>
              <w:t xml:space="preserve"> </w:t>
            </w:r>
          </w:p>
        </w:tc>
      </w:tr>
    </w:tbl>
    <w:p w14:paraId="4ED6B4CA" w14:textId="77777777" w:rsidR="00356657" w:rsidRDefault="00356657" w:rsidP="00A3144A">
      <w:pPr>
        <w:pStyle w:val="BodyTextIndent"/>
        <w:ind w:left="720"/>
        <w:rPr>
          <w:rFonts w:cs="Arial"/>
        </w:rPr>
      </w:pPr>
    </w:p>
    <w:p w14:paraId="5F361946" w14:textId="77777777" w:rsidR="003635A2" w:rsidRDefault="003635A2" w:rsidP="00A3144A">
      <w:pPr>
        <w:pStyle w:val="BodyTextIndent"/>
        <w:ind w:left="720"/>
        <w:rPr>
          <w:rFonts w:cs="Arial"/>
        </w:rPr>
        <w:sectPr w:rsidR="003635A2" w:rsidSect="00BE4612">
          <w:pgSz w:w="11909" w:h="16834" w:code="9"/>
          <w:pgMar w:top="1440" w:right="1440" w:bottom="862" w:left="1582" w:header="720" w:footer="578" w:gutter="0"/>
          <w:cols w:space="720"/>
          <w:docGrid w:linePitch="272"/>
        </w:sectPr>
      </w:pPr>
    </w:p>
    <w:p w14:paraId="3036F80E" w14:textId="775A9DBD" w:rsidR="0059146E" w:rsidRPr="004A4690" w:rsidRDefault="0059146E" w:rsidP="004A4690">
      <w:pPr>
        <w:pStyle w:val="Style1"/>
        <w:numPr>
          <w:ilvl w:val="0"/>
          <w:numId w:val="0"/>
        </w:numPr>
        <w:spacing w:after="0"/>
        <w:ind w:left="720" w:hanging="720"/>
        <w:outlineLvl w:val="0"/>
        <w:rPr>
          <w:rFonts w:cs="Arial"/>
          <w:b w:val="0"/>
          <w:i w:val="0"/>
        </w:rPr>
      </w:pPr>
      <w:r w:rsidRPr="004A4690">
        <w:rPr>
          <w:rFonts w:cs="Arial"/>
          <w:i w:val="0"/>
        </w:rPr>
        <w:lastRenderedPageBreak/>
        <w:t>5.</w:t>
      </w:r>
      <w:r w:rsidRPr="004A4690">
        <w:rPr>
          <w:rFonts w:cs="Arial"/>
          <w:i w:val="0"/>
        </w:rPr>
        <w:tab/>
      </w:r>
      <w:r w:rsidR="00914214">
        <w:rPr>
          <w:rFonts w:cs="Arial"/>
          <w:i w:val="0"/>
          <w:lang w:val="en-US"/>
        </w:rPr>
        <w:t>BẢNG TÍNH</w:t>
      </w:r>
      <w:r w:rsidR="007A6DF3" w:rsidRPr="007A6DF3">
        <w:rPr>
          <w:rFonts w:cs="Arial"/>
          <w:i w:val="0"/>
        </w:rPr>
        <w:t xml:space="preserve"> </w:t>
      </w:r>
      <w:r w:rsidRPr="004A4690">
        <w:rPr>
          <w:rFonts w:cs="Arial"/>
          <w:i w:val="0"/>
        </w:rPr>
        <w:t>GIÁ TRỊ RỦI RO THANH TOÁN</w:t>
      </w:r>
    </w:p>
    <w:p w14:paraId="47D70ADA" w14:textId="77777777" w:rsidR="0059146E" w:rsidRPr="004A4690" w:rsidRDefault="0059146E" w:rsidP="0059146E">
      <w:pPr>
        <w:pStyle w:val="BodyTextIndent"/>
        <w:ind w:left="720"/>
        <w:rPr>
          <w:rFonts w:cs="Arial"/>
        </w:rPr>
      </w:pPr>
    </w:p>
    <w:tbl>
      <w:tblPr>
        <w:tblW w:w="12780" w:type="dxa"/>
        <w:tblInd w:w="720" w:type="dxa"/>
        <w:tblLayout w:type="fixed"/>
        <w:tblLook w:val="04A0" w:firstRow="1" w:lastRow="0" w:firstColumn="1" w:lastColumn="0" w:noHBand="0" w:noVBand="1"/>
      </w:tblPr>
      <w:tblGrid>
        <w:gridCol w:w="10799"/>
        <w:gridCol w:w="1981"/>
      </w:tblGrid>
      <w:tr w:rsidR="00C41594" w:rsidRPr="004A4690" w14:paraId="07DF930E" w14:textId="77777777" w:rsidTr="004A4690">
        <w:trPr>
          <w:trHeight w:val="300"/>
        </w:trPr>
        <w:tc>
          <w:tcPr>
            <w:tcW w:w="4225" w:type="pct"/>
            <w:tcBorders>
              <w:top w:val="nil"/>
              <w:left w:val="nil"/>
              <w:bottom w:val="nil"/>
              <w:right w:val="nil"/>
            </w:tcBorders>
            <w:shd w:val="clear" w:color="auto" w:fill="auto"/>
            <w:noWrap/>
            <w:vAlign w:val="bottom"/>
            <w:hideMark/>
          </w:tcPr>
          <w:p w14:paraId="1F8EC8F3" w14:textId="192C9D21" w:rsidR="00F1793F" w:rsidRPr="004A4690" w:rsidRDefault="00F1793F">
            <w:pPr>
              <w:overflowPunct/>
              <w:autoSpaceDE/>
              <w:autoSpaceDN/>
              <w:adjustRightInd/>
              <w:textAlignment w:val="auto"/>
              <w:rPr>
                <w:rFonts w:eastAsia="Calibri" w:cs="Arial"/>
                <w:i/>
              </w:rPr>
            </w:pPr>
          </w:p>
        </w:tc>
        <w:tc>
          <w:tcPr>
            <w:tcW w:w="775" w:type="pct"/>
            <w:tcBorders>
              <w:top w:val="nil"/>
              <w:left w:val="nil"/>
              <w:bottom w:val="nil"/>
              <w:right w:val="nil"/>
            </w:tcBorders>
            <w:vAlign w:val="bottom"/>
          </w:tcPr>
          <w:p w14:paraId="43BFC96D" w14:textId="77777777" w:rsidR="00E86A75" w:rsidRPr="004A4690" w:rsidRDefault="00E86A75" w:rsidP="006E75B5">
            <w:pPr>
              <w:pBdr>
                <w:bottom w:val="single" w:sz="4" w:space="0" w:color="auto"/>
              </w:pBdr>
              <w:overflowPunct/>
              <w:autoSpaceDE/>
              <w:autoSpaceDN/>
              <w:adjustRightInd/>
              <w:ind w:left="58" w:right="-85"/>
              <w:jc w:val="right"/>
              <w:textAlignment w:val="auto"/>
              <w:rPr>
                <w:rFonts w:cs="Arial"/>
                <w:bCs/>
                <w:i/>
              </w:rPr>
            </w:pPr>
            <w:r w:rsidRPr="004A4690">
              <w:rPr>
                <w:rFonts w:cs="Arial"/>
                <w:bCs/>
                <w:i/>
              </w:rPr>
              <w:t>Giá trị rủi ro</w:t>
            </w:r>
          </w:p>
          <w:p w14:paraId="2F9F2873" w14:textId="77777777" w:rsidR="00E86A75" w:rsidRPr="004A4690" w:rsidRDefault="00571DE3" w:rsidP="006E75B5">
            <w:pPr>
              <w:pBdr>
                <w:bottom w:val="single" w:sz="4" w:space="0" w:color="auto"/>
              </w:pBdr>
              <w:overflowPunct/>
              <w:autoSpaceDE/>
              <w:autoSpaceDN/>
              <w:adjustRightInd/>
              <w:ind w:left="58" w:right="-85"/>
              <w:jc w:val="right"/>
              <w:textAlignment w:val="auto"/>
              <w:rPr>
                <w:rFonts w:cs="Arial"/>
                <w:bCs/>
                <w:i/>
              </w:rPr>
            </w:pPr>
            <w:r w:rsidRPr="004A4690">
              <w:rPr>
                <w:rFonts w:cs="Arial"/>
                <w:bCs/>
                <w:i/>
              </w:rPr>
              <w:t>VND</w:t>
            </w:r>
          </w:p>
        </w:tc>
      </w:tr>
      <w:tr w:rsidR="00BC21C1" w:rsidRPr="004A4690" w14:paraId="30E09319" w14:textId="77777777" w:rsidTr="00D964F4">
        <w:trPr>
          <w:trHeight w:val="60"/>
        </w:trPr>
        <w:tc>
          <w:tcPr>
            <w:tcW w:w="4225" w:type="pct"/>
            <w:tcBorders>
              <w:top w:val="nil"/>
              <w:left w:val="nil"/>
              <w:bottom w:val="nil"/>
              <w:right w:val="nil"/>
            </w:tcBorders>
            <w:shd w:val="clear" w:color="auto" w:fill="auto"/>
            <w:noWrap/>
            <w:vAlign w:val="bottom"/>
            <w:hideMark/>
          </w:tcPr>
          <w:p w14:paraId="27193A4F" w14:textId="5CD6FC1B" w:rsidR="00BC21C1" w:rsidRPr="004A4690" w:rsidRDefault="00BC21C1" w:rsidP="00BC21C1">
            <w:pPr>
              <w:overflowPunct/>
              <w:autoSpaceDE/>
              <w:autoSpaceDN/>
              <w:adjustRightInd/>
              <w:spacing w:before="120"/>
              <w:ind w:left="-56" w:hanging="52"/>
              <w:textAlignment w:val="auto"/>
              <w:rPr>
                <w:rFonts w:cs="Arial"/>
                <w:bCs/>
              </w:rPr>
            </w:pPr>
            <w:r w:rsidRPr="004A4690">
              <w:rPr>
                <w:rFonts w:cs="Arial"/>
                <w:bCs/>
              </w:rPr>
              <w:t xml:space="preserve">Rủi ro trước thời hạn thanh toán </w:t>
            </w:r>
            <w:r w:rsidRPr="004A4690">
              <w:rPr>
                <w:rFonts w:cs="Arial"/>
                <w:bCs/>
                <w:i/>
              </w:rPr>
              <w:t>(Thuyết minh</w:t>
            </w:r>
            <w:r>
              <w:rPr>
                <w:rFonts w:cs="Arial"/>
                <w:bCs/>
                <w:i/>
                <w:lang w:val="en-US"/>
              </w:rPr>
              <w:t xml:space="preserve"> </w:t>
            </w:r>
            <w:proofErr w:type="spellStart"/>
            <w:r>
              <w:rPr>
                <w:rFonts w:cs="Arial"/>
                <w:bCs/>
                <w:i/>
                <w:lang w:val="en-US"/>
              </w:rPr>
              <w:t>số</w:t>
            </w:r>
            <w:proofErr w:type="spellEnd"/>
            <w:r w:rsidRPr="004A4690">
              <w:rPr>
                <w:rFonts w:cs="Arial"/>
                <w:bCs/>
                <w:i/>
              </w:rPr>
              <w:t xml:space="preserve"> 5.1)</w:t>
            </w:r>
          </w:p>
        </w:tc>
        <w:tc>
          <w:tcPr>
            <w:tcW w:w="775" w:type="pct"/>
            <w:tcBorders>
              <w:top w:val="nil"/>
              <w:left w:val="nil"/>
              <w:right w:val="nil"/>
            </w:tcBorders>
            <w:vAlign w:val="bottom"/>
          </w:tcPr>
          <w:p w14:paraId="0DDEA159" w14:textId="057C5264" w:rsidR="00BC21C1" w:rsidRPr="00583BB5" w:rsidRDefault="00583BB5">
            <w:pPr>
              <w:spacing w:before="120"/>
              <w:ind w:left="58" w:right="-85"/>
              <w:jc w:val="right"/>
              <w:rPr>
                <w:rFonts w:cs="Arial"/>
                <w:highlight w:val="yellow"/>
                <w:lang w:val="en-US"/>
              </w:rPr>
            </w:pPr>
            <w:r>
              <w:rPr>
                <w:rFonts w:cs="Arial"/>
                <w:lang w:val="en-US"/>
              </w:rPr>
              <w:t>13</w:t>
            </w:r>
            <w:r w:rsidR="00DF08F4">
              <w:rPr>
                <w:rFonts w:cs="Arial"/>
                <w:lang w:val="en-US"/>
              </w:rPr>
              <w:t>7</w:t>
            </w:r>
            <w:r>
              <w:rPr>
                <w:rFonts w:cs="Arial"/>
                <w:lang w:val="en-US"/>
              </w:rPr>
              <w:t>.</w:t>
            </w:r>
            <w:r w:rsidR="00DF08F4">
              <w:rPr>
                <w:rFonts w:cs="Arial"/>
                <w:lang w:val="en-US"/>
              </w:rPr>
              <w:t>2</w:t>
            </w:r>
            <w:r w:rsidR="00117E0F">
              <w:rPr>
                <w:rFonts w:cs="Arial"/>
                <w:lang w:val="en-US"/>
              </w:rPr>
              <w:t>82</w:t>
            </w:r>
            <w:r>
              <w:rPr>
                <w:rFonts w:cs="Arial"/>
                <w:lang w:val="en-US"/>
              </w:rPr>
              <w:t>.</w:t>
            </w:r>
            <w:r w:rsidR="00117E0F">
              <w:rPr>
                <w:rFonts w:cs="Arial"/>
                <w:lang w:val="en-US"/>
              </w:rPr>
              <w:t>693</w:t>
            </w:r>
            <w:r>
              <w:rPr>
                <w:rFonts w:cs="Arial"/>
                <w:lang w:val="en-US"/>
              </w:rPr>
              <w:t>.</w:t>
            </w:r>
            <w:r w:rsidR="00117E0F">
              <w:rPr>
                <w:rFonts w:cs="Arial"/>
                <w:lang w:val="en-US"/>
              </w:rPr>
              <w:t>657</w:t>
            </w:r>
          </w:p>
        </w:tc>
      </w:tr>
      <w:tr w:rsidR="00BC21C1" w:rsidRPr="004A4690" w14:paraId="2161F6E6" w14:textId="77777777" w:rsidTr="00D964F4">
        <w:trPr>
          <w:trHeight w:val="158"/>
        </w:trPr>
        <w:tc>
          <w:tcPr>
            <w:tcW w:w="4225" w:type="pct"/>
            <w:tcBorders>
              <w:top w:val="nil"/>
              <w:left w:val="nil"/>
              <w:bottom w:val="nil"/>
              <w:right w:val="nil"/>
            </w:tcBorders>
            <w:shd w:val="clear" w:color="auto" w:fill="auto"/>
            <w:noWrap/>
            <w:vAlign w:val="bottom"/>
            <w:hideMark/>
          </w:tcPr>
          <w:p w14:paraId="3277EFAA" w14:textId="6631F71A" w:rsidR="00BC21C1" w:rsidRPr="004A4690" w:rsidRDefault="00BC21C1" w:rsidP="00BC21C1">
            <w:pPr>
              <w:overflowPunct/>
              <w:autoSpaceDE/>
              <w:autoSpaceDN/>
              <w:adjustRightInd/>
              <w:ind w:left="-108"/>
              <w:textAlignment w:val="auto"/>
              <w:rPr>
                <w:rFonts w:cs="Arial"/>
                <w:bCs/>
              </w:rPr>
            </w:pPr>
            <w:r w:rsidRPr="004A4690">
              <w:rPr>
                <w:rFonts w:cs="Arial"/>
                <w:bCs/>
              </w:rPr>
              <w:t xml:space="preserve">Rủi ro quá thời hạn thanh toán </w:t>
            </w:r>
            <w:r w:rsidRPr="004A4690">
              <w:rPr>
                <w:rFonts w:cs="Arial"/>
                <w:bCs/>
                <w:i/>
              </w:rPr>
              <w:t>(Thuyết minh</w:t>
            </w:r>
            <w:r>
              <w:rPr>
                <w:rFonts w:cs="Arial"/>
                <w:bCs/>
                <w:i/>
                <w:lang w:val="en-US"/>
              </w:rPr>
              <w:t xml:space="preserve"> </w:t>
            </w:r>
            <w:proofErr w:type="spellStart"/>
            <w:r>
              <w:rPr>
                <w:rFonts w:cs="Arial"/>
                <w:bCs/>
                <w:i/>
                <w:lang w:val="en-US"/>
              </w:rPr>
              <w:t>số</w:t>
            </w:r>
            <w:proofErr w:type="spellEnd"/>
            <w:r w:rsidRPr="004A4690">
              <w:rPr>
                <w:rFonts w:cs="Arial"/>
                <w:bCs/>
                <w:i/>
              </w:rPr>
              <w:t xml:space="preserve"> 5.2)</w:t>
            </w:r>
          </w:p>
        </w:tc>
        <w:tc>
          <w:tcPr>
            <w:tcW w:w="775" w:type="pct"/>
            <w:tcBorders>
              <w:top w:val="nil"/>
              <w:left w:val="nil"/>
              <w:right w:val="nil"/>
            </w:tcBorders>
            <w:vAlign w:val="bottom"/>
          </w:tcPr>
          <w:p w14:paraId="3E320E78" w14:textId="28BAF725" w:rsidR="00BC21C1" w:rsidRPr="00C80A5B" w:rsidRDefault="0090458B">
            <w:pPr>
              <w:ind w:left="58" w:right="-85"/>
              <w:jc w:val="right"/>
              <w:rPr>
                <w:rFonts w:cs="Arial"/>
                <w:highlight w:val="yellow"/>
              </w:rPr>
            </w:pPr>
            <w:r w:rsidRPr="0090458B">
              <w:rPr>
                <w:rFonts w:cs="Arial"/>
              </w:rPr>
              <w:t>7.481.622.671</w:t>
            </w:r>
          </w:p>
        </w:tc>
      </w:tr>
      <w:tr w:rsidR="00BC21C1" w:rsidRPr="007537D0" w14:paraId="4E02B033" w14:textId="77777777" w:rsidTr="00D964F4">
        <w:trPr>
          <w:trHeight w:val="158"/>
        </w:trPr>
        <w:tc>
          <w:tcPr>
            <w:tcW w:w="4225" w:type="pct"/>
            <w:tcBorders>
              <w:top w:val="nil"/>
              <w:left w:val="nil"/>
              <w:bottom w:val="nil"/>
              <w:right w:val="nil"/>
            </w:tcBorders>
            <w:shd w:val="clear" w:color="auto" w:fill="auto"/>
            <w:noWrap/>
            <w:vAlign w:val="bottom"/>
          </w:tcPr>
          <w:p w14:paraId="4C3B1124" w14:textId="77777777" w:rsidR="00BC21C1" w:rsidRPr="007537D0" w:rsidRDefault="00BC21C1" w:rsidP="00BC21C1">
            <w:pPr>
              <w:overflowPunct/>
              <w:autoSpaceDE/>
              <w:autoSpaceDN/>
              <w:adjustRightInd/>
              <w:ind w:left="-108"/>
              <w:textAlignment w:val="auto"/>
              <w:rPr>
                <w:rFonts w:cs="Arial"/>
                <w:bCs/>
              </w:rPr>
            </w:pPr>
            <w:r w:rsidRPr="00AB7606">
              <w:rPr>
                <w:rFonts w:cs="Arial"/>
                <w:bCs/>
              </w:rPr>
              <w:t>Rủi ro từ các khoản tạm ứng, hợp đồng, giao dịch khác</w:t>
            </w:r>
            <w:r>
              <w:rPr>
                <w:rFonts w:cs="Arial"/>
                <w:bCs/>
              </w:rPr>
              <w:t xml:space="preserve"> (</w:t>
            </w:r>
            <w:r w:rsidRPr="00B73F0D">
              <w:rPr>
                <w:rFonts w:cs="Arial"/>
                <w:bCs/>
                <w:i/>
                <w:iCs/>
              </w:rPr>
              <w:t>Thuyết minh số 5.3</w:t>
            </w:r>
            <w:r>
              <w:rPr>
                <w:rFonts w:cs="Arial"/>
                <w:bCs/>
              </w:rPr>
              <w:t>)</w:t>
            </w:r>
          </w:p>
        </w:tc>
        <w:tc>
          <w:tcPr>
            <w:tcW w:w="775" w:type="pct"/>
            <w:tcBorders>
              <w:top w:val="nil"/>
              <w:left w:val="nil"/>
              <w:right w:val="nil"/>
            </w:tcBorders>
            <w:vAlign w:val="bottom"/>
          </w:tcPr>
          <w:p w14:paraId="110D8060" w14:textId="36846FB7" w:rsidR="00BC21C1" w:rsidRPr="00AB7606" w:rsidRDefault="00961574">
            <w:pPr>
              <w:ind w:left="58" w:right="-85"/>
              <w:jc w:val="right"/>
              <w:rPr>
                <w:rFonts w:cs="Arial"/>
                <w:highlight w:val="yellow"/>
              </w:rPr>
            </w:pPr>
            <w:r>
              <w:rPr>
                <w:rFonts w:cs="Arial"/>
              </w:rPr>
              <w:t>-</w:t>
            </w:r>
          </w:p>
        </w:tc>
      </w:tr>
      <w:tr w:rsidR="00BC21C1" w:rsidRPr="004A4690" w14:paraId="0DFB5318" w14:textId="77777777" w:rsidTr="00D964F4">
        <w:tc>
          <w:tcPr>
            <w:tcW w:w="4225" w:type="pct"/>
            <w:tcBorders>
              <w:top w:val="nil"/>
              <w:left w:val="nil"/>
              <w:bottom w:val="nil"/>
              <w:right w:val="nil"/>
            </w:tcBorders>
            <w:shd w:val="clear" w:color="auto" w:fill="auto"/>
            <w:noWrap/>
            <w:vAlign w:val="bottom"/>
          </w:tcPr>
          <w:p w14:paraId="76CF8D15" w14:textId="0388CDD7" w:rsidR="00BC21C1" w:rsidRPr="004A4690" w:rsidRDefault="00BC21C1" w:rsidP="00BC21C1">
            <w:pPr>
              <w:overflowPunct/>
              <w:autoSpaceDE/>
              <w:autoSpaceDN/>
              <w:adjustRightInd/>
              <w:ind w:left="-108"/>
              <w:textAlignment w:val="auto"/>
              <w:rPr>
                <w:rFonts w:cs="Arial"/>
                <w:bCs/>
              </w:rPr>
            </w:pPr>
            <w:r w:rsidRPr="004A4690">
              <w:rPr>
                <w:rFonts w:cs="Arial"/>
                <w:bCs/>
              </w:rPr>
              <w:t xml:space="preserve">Rủi ro tăng thêm </w:t>
            </w:r>
            <w:r w:rsidRPr="004A4690">
              <w:rPr>
                <w:rFonts w:cs="Arial"/>
                <w:bCs/>
                <w:i/>
              </w:rPr>
              <w:t>(Thuyết minh</w:t>
            </w:r>
            <w:r>
              <w:rPr>
                <w:rFonts w:cs="Arial"/>
                <w:bCs/>
                <w:i/>
                <w:lang w:val="en-US"/>
              </w:rPr>
              <w:t xml:space="preserve"> </w:t>
            </w:r>
            <w:proofErr w:type="spellStart"/>
            <w:r>
              <w:rPr>
                <w:rFonts w:cs="Arial"/>
                <w:bCs/>
                <w:i/>
                <w:lang w:val="en-US"/>
              </w:rPr>
              <w:t>số</w:t>
            </w:r>
            <w:proofErr w:type="spellEnd"/>
            <w:r w:rsidRPr="004A4690">
              <w:rPr>
                <w:rFonts w:cs="Arial"/>
                <w:bCs/>
                <w:i/>
              </w:rPr>
              <w:t xml:space="preserve"> 5.</w:t>
            </w:r>
            <w:r>
              <w:rPr>
                <w:rFonts w:cs="Arial"/>
                <w:bCs/>
                <w:i/>
                <w:lang w:val="en-US"/>
              </w:rPr>
              <w:t>4</w:t>
            </w:r>
            <w:r w:rsidRPr="004A4690">
              <w:rPr>
                <w:rFonts w:cs="Arial"/>
                <w:bCs/>
                <w:i/>
              </w:rPr>
              <w:t>)</w:t>
            </w:r>
          </w:p>
        </w:tc>
        <w:tc>
          <w:tcPr>
            <w:tcW w:w="775" w:type="pct"/>
            <w:tcBorders>
              <w:top w:val="nil"/>
              <w:left w:val="nil"/>
              <w:bottom w:val="nil"/>
              <w:right w:val="nil"/>
            </w:tcBorders>
            <w:vAlign w:val="bottom"/>
          </w:tcPr>
          <w:p w14:paraId="13646820" w14:textId="1EDC6CAD" w:rsidR="00BC21C1" w:rsidRPr="00F92DB3" w:rsidRDefault="00F92DB3">
            <w:pPr>
              <w:pBdr>
                <w:bottom w:val="single" w:sz="4" w:space="0" w:color="auto"/>
              </w:pBdr>
              <w:overflowPunct/>
              <w:autoSpaceDE/>
              <w:autoSpaceDN/>
              <w:adjustRightInd/>
              <w:ind w:left="58" w:right="-85"/>
              <w:jc w:val="right"/>
              <w:textAlignment w:val="auto"/>
              <w:rPr>
                <w:rFonts w:cs="Arial"/>
                <w:highlight w:val="yellow"/>
                <w:lang w:val="en-US"/>
              </w:rPr>
            </w:pPr>
            <w:r>
              <w:rPr>
                <w:rFonts w:cs="Arial"/>
                <w:lang w:val="en-US"/>
              </w:rPr>
              <w:t>40.023.986.940</w:t>
            </w:r>
          </w:p>
        </w:tc>
      </w:tr>
      <w:tr w:rsidR="00BC21C1" w:rsidRPr="004A4690" w14:paraId="51BF0DB7" w14:textId="77777777" w:rsidTr="00D964F4">
        <w:tc>
          <w:tcPr>
            <w:tcW w:w="4225" w:type="pct"/>
            <w:tcBorders>
              <w:top w:val="nil"/>
              <w:left w:val="nil"/>
              <w:bottom w:val="nil"/>
              <w:right w:val="nil"/>
            </w:tcBorders>
            <w:shd w:val="clear" w:color="auto" w:fill="auto"/>
            <w:noWrap/>
            <w:vAlign w:val="bottom"/>
            <w:hideMark/>
          </w:tcPr>
          <w:p w14:paraId="4A7FE4C6" w14:textId="77777777" w:rsidR="00BC21C1" w:rsidRPr="004A4690" w:rsidRDefault="00BC21C1" w:rsidP="00BC21C1">
            <w:pPr>
              <w:overflowPunct/>
              <w:autoSpaceDE/>
              <w:autoSpaceDN/>
              <w:adjustRightInd/>
              <w:spacing w:before="120"/>
              <w:ind w:left="-108"/>
              <w:textAlignment w:val="auto"/>
              <w:rPr>
                <w:rFonts w:cs="Arial"/>
                <w:b/>
                <w:bCs/>
              </w:rPr>
            </w:pPr>
            <w:r w:rsidRPr="004A4690">
              <w:rPr>
                <w:rFonts w:cs="Arial"/>
                <w:b/>
                <w:bCs/>
              </w:rPr>
              <w:t>Tổng giá trị rủi ro thanh toán</w:t>
            </w:r>
          </w:p>
        </w:tc>
        <w:tc>
          <w:tcPr>
            <w:tcW w:w="775" w:type="pct"/>
            <w:tcBorders>
              <w:top w:val="nil"/>
              <w:left w:val="nil"/>
              <w:bottom w:val="nil"/>
              <w:right w:val="nil"/>
            </w:tcBorders>
            <w:vAlign w:val="bottom"/>
          </w:tcPr>
          <w:p w14:paraId="27786B74" w14:textId="57444727" w:rsidR="00BC21C1" w:rsidRPr="00F92DB3" w:rsidRDefault="00F92DB3">
            <w:pPr>
              <w:pBdr>
                <w:bottom w:val="double" w:sz="4" w:space="0" w:color="auto"/>
              </w:pBdr>
              <w:overflowPunct/>
              <w:autoSpaceDE/>
              <w:autoSpaceDN/>
              <w:adjustRightInd/>
              <w:spacing w:before="120"/>
              <w:ind w:left="58" w:right="-85"/>
              <w:jc w:val="right"/>
              <w:textAlignment w:val="auto"/>
              <w:rPr>
                <w:rFonts w:cs="Arial"/>
                <w:b/>
                <w:highlight w:val="yellow"/>
                <w:lang w:val="en-US"/>
              </w:rPr>
            </w:pPr>
            <w:r>
              <w:rPr>
                <w:rFonts w:cs="Arial"/>
                <w:b/>
                <w:lang w:val="en-US"/>
              </w:rPr>
              <w:t>184.788.303.268</w:t>
            </w:r>
          </w:p>
        </w:tc>
      </w:tr>
    </w:tbl>
    <w:p w14:paraId="0A99427A" w14:textId="77777777" w:rsidR="00B34040" w:rsidRPr="00486E16" w:rsidRDefault="00B34040" w:rsidP="00B34040">
      <w:pPr>
        <w:pStyle w:val="BodyTextIndent"/>
        <w:ind w:left="720"/>
        <w:rPr>
          <w:rFonts w:cs="Arial"/>
        </w:rPr>
      </w:pPr>
    </w:p>
    <w:p w14:paraId="3497EBE8" w14:textId="519F9867" w:rsidR="00B34040" w:rsidRPr="00754161" w:rsidRDefault="00B34040">
      <w:pPr>
        <w:pStyle w:val="Heading2"/>
      </w:pPr>
      <w:r w:rsidRPr="00754161">
        <w:t>5.1</w:t>
      </w:r>
      <w:r w:rsidRPr="00754161">
        <w:tab/>
        <w:t>Rủi ro tr</w:t>
      </w:r>
      <w:r w:rsidRPr="00754161">
        <w:rPr>
          <w:rFonts w:hint="eastAsia"/>
        </w:rPr>
        <w:t>ư</w:t>
      </w:r>
      <w:r w:rsidRPr="00754161">
        <w:t>ớc thời hạn thanh toán</w:t>
      </w:r>
    </w:p>
    <w:p w14:paraId="4341F5DA" w14:textId="1EAB24B2" w:rsidR="00B34040" w:rsidRDefault="00B34040" w:rsidP="00B34040">
      <w:pPr>
        <w:pStyle w:val="BodyTextIndent"/>
        <w:ind w:left="720"/>
        <w:rPr>
          <w:rFonts w:cs="Arial"/>
        </w:rPr>
      </w:pPr>
    </w:p>
    <w:tbl>
      <w:tblPr>
        <w:tblStyle w:val="TableGrid"/>
        <w:tblW w:w="0" w:type="auto"/>
        <w:tblInd w:w="720" w:type="dxa"/>
        <w:tblLayout w:type="fixed"/>
        <w:tblLook w:val="04A0" w:firstRow="1" w:lastRow="0" w:firstColumn="1" w:lastColumn="0" w:noHBand="0" w:noVBand="1"/>
      </w:tblPr>
      <w:tblGrid>
        <w:gridCol w:w="445"/>
        <w:gridCol w:w="3060"/>
        <w:gridCol w:w="1170"/>
        <w:gridCol w:w="1170"/>
        <w:gridCol w:w="1170"/>
        <w:gridCol w:w="1170"/>
        <w:gridCol w:w="1620"/>
        <w:gridCol w:w="1440"/>
        <w:gridCol w:w="1526"/>
      </w:tblGrid>
      <w:tr w:rsidR="002E7E11" w:rsidRPr="004A4690" w14:paraId="5B8A9E4B" w14:textId="77777777" w:rsidTr="00417176">
        <w:tc>
          <w:tcPr>
            <w:tcW w:w="3505" w:type="dxa"/>
            <w:gridSpan w:val="2"/>
            <w:vMerge w:val="restart"/>
            <w:tcBorders>
              <w:tl2br w:val="single" w:sz="4" w:space="0" w:color="auto"/>
            </w:tcBorders>
            <w:shd w:val="clear" w:color="auto" w:fill="BFBFBF" w:themeFill="background1" w:themeFillShade="BF"/>
          </w:tcPr>
          <w:p w14:paraId="4D5321C4" w14:textId="77777777" w:rsidR="002E7E11" w:rsidRPr="004A4690" w:rsidRDefault="002E7E11" w:rsidP="0029014F">
            <w:pPr>
              <w:pStyle w:val="BodyTextIndent"/>
              <w:spacing w:before="60" w:after="60"/>
              <w:ind w:left="0"/>
              <w:jc w:val="right"/>
              <w:rPr>
                <w:rFonts w:cs="Arial"/>
                <w:b/>
                <w:sz w:val="18"/>
              </w:rPr>
            </w:pPr>
            <w:r w:rsidRPr="004A4690">
              <w:rPr>
                <w:rFonts w:cs="Arial"/>
                <w:b/>
                <w:sz w:val="18"/>
              </w:rPr>
              <w:t>Hệ số rủi ro (%)</w:t>
            </w:r>
          </w:p>
          <w:p w14:paraId="6F04642A" w14:textId="77777777" w:rsidR="002E7E11" w:rsidRDefault="002E7E11" w:rsidP="0029014F">
            <w:pPr>
              <w:pStyle w:val="BodyTextIndent"/>
              <w:spacing w:before="60" w:after="60"/>
              <w:ind w:left="0"/>
              <w:jc w:val="left"/>
              <w:rPr>
                <w:rFonts w:cs="Arial"/>
                <w:b/>
                <w:sz w:val="18"/>
              </w:rPr>
            </w:pPr>
          </w:p>
          <w:p w14:paraId="7CCF21E7" w14:textId="07309D04" w:rsidR="002E7E11" w:rsidRPr="004A4690" w:rsidRDefault="002E7E11" w:rsidP="004A4690">
            <w:pPr>
              <w:pStyle w:val="BodyTextIndent"/>
              <w:spacing w:before="60" w:after="60"/>
              <w:ind w:left="0"/>
              <w:jc w:val="left"/>
              <w:rPr>
                <w:rFonts w:cs="Arial"/>
                <w:b/>
                <w:sz w:val="18"/>
              </w:rPr>
            </w:pPr>
            <w:r w:rsidRPr="004A4690">
              <w:rPr>
                <w:rFonts w:cs="Arial"/>
                <w:b/>
                <w:sz w:val="18"/>
              </w:rPr>
              <w:t>Loại hình giao dịch</w:t>
            </w:r>
          </w:p>
        </w:tc>
        <w:tc>
          <w:tcPr>
            <w:tcW w:w="7740" w:type="dxa"/>
            <w:gridSpan w:val="6"/>
            <w:shd w:val="clear" w:color="auto" w:fill="BFBFBF" w:themeFill="background1" w:themeFillShade="BF"/>
            <w:vAlign w:val="center"/>
          </w:tcPr>
          <w:p w14:paraId="4415CC0C" w14:textId="31D50B0B" w:rsidR="002E7E11" w:rsidRPr="004A4690" w:rsidRDefault="002E7E11" w:rsidP="004A4690">
            <w:pPr>
              <w:pStyle w:val="BodyTextIndent"/>
              <w:spacing w:before="60" w:after="60"/>
              <w:ind w:left="-86" w:right="-86"/>
              <w:jc w:val="center"/>
              <w:rPr>
                <w:rFonts w:cs="Arial"/>
                <w:b/>
                <w:i/>
                <w:sz w:val="18"/>
              </w:rPr>
            </w:pPr>
            <w:r w:rsidRPr="004A4690">
              <w:rPr>
                <w:rFonts w:cs="Arial"/>
                <w:b/>
                <w:i/>
                <w:sz w:val="18"/>
              </w:rPr>
              <w:t>Giá trị rủi ro (VND)</w:t>
            </w:r>
          </w:p>
        </w:tc>
        <w:tc>
          <w:tcPr>
            <w:tcW w:w="1526" w:type="dxa"/>
            <w:vMerge w:val="restart"/>
            <w:shd w:val="clear" w:color="auto" w:fill="BFBFBF" w:themeFill="background1" w:themeFillShade="BF"/>
            <w:vAlign w:val="bottom"/>
          </w:tcPr>
          <w:p w14:paraId="6A4230C0" w14:textId="77777777" w:rsidR="002E7E11" w:rsidRDefault="002E7E11" w:rsidP="00E973A7">
            <w:pPr>
              <w:pStyle w:val="BodyTextIndent"/>
              <w:spacing w:before="60"/>
              <w:ind w:left="-86"/>
              <w:jc w:val="right"/>
              <w:rPr>
                <w:rFonts w:cs="Arial"/>
                <w:b/>
                <w:i/>
                <w:sz w:val="18"/>
              </w:rPr>
            </w:pPr>
            <w:r w:rsidRPr="004A4690">
              <w:rPr>
                <w:rFonts w:cs="Arial"/>
                <w:b/>
                <w:i/>
                <w:sz w:val="18"/>
              </w:rPr>
              <w:t>Tổng giá trị</w:t>
            </w:r>
          </w:p>
          <w:p w14:paraId="2B009F4F" w14:textId="2FB91408" w:rsidR="002E7E11" w:rsidRPr="004A4690" w:rsidRDefault="002E7E11" w:rsidP="00E973A7">
            <w:pPr>
              <w:pStyle w:val="BodyTextIndent"/>
              <w:ind w:left="-86"/>
              <w:jc w:val="right"/>
              <w:rPr>
                <w:rFonts w:cs="Arial"/>
                <w:b/>
                <w:i/>
                <w:sz w:val="18"/>
              </w:rPr>
            </w:pPr>
            <w:r w:rsidRPr="004A4690">
              <w:rPr>
                <w:rFonts w:cs="Arial"/>
                <w:b/>
                <w:i/>
                <w:sz w:val="18"/>
              </w:rPr>
              <w:t>rủi ro</w:t>
            </w:r>
          </w:p>
          <w:p w14:paraId="1341BA09" w14:textId="6EBC8358" w:rsidR="002E7E11" w:rsidRPr="004A4690" w:rsidRDefault="002E7E11" w:rsidP="00E973A7">
            <w:pPr>
              <w:pStyle w:val="BodyTextIndent"/>
              <w:spacing w:after="60"/>
              <w:ind w:left="-86"/>
              <w:jc w:val="right"/>
              <w:rPr>
                <w:rFonts w:cs="Arial"/>
                <w:b/>
                <w:i/>
                <w:sz w:val="18"/>
              </w:rPr>
            </w:pPr>
            <w:r w:rsidRPr="004A4690">
              <w:rPr>
                <w:rFonts w:cs="Arial"/>
                <w:b/>
                <w:i/>
                <w:sz w:val="18"/>
              </w:rPr>
              <w:t>VND</w:t>
            </w:r>
          </w:p>
        </w:tc>
      </w:tr>
      <w:tr w:rsidR="00B763E9" w:rsidRPr="004A4690" w14:paraId="27714B24" w14:textId="77777777" w:rsidTr="00417176">
        <w:tc>
          <w:tcPr>
            <w:tcW w:w="3505" w:type="dxa"/>
            <w:gridSpan w:val="2"/>
            <w:vMerge/>
            <w:tcBorders>
              <w:top w:val="nil"/>
              <w:tl2br w:val="single" w:sz="4" w:space="0" w:color="auto"/>
            </w:tcBorders>
          </w:tcPr>
          <w:p w14:paraId="22B8B87F" w14:textId="3E11D632" w:rsidR="002E7E11" w:rsidRPr="004A4690" w:rsidRDefault="002E7E11" w:rsidP="004A4690">
            <w:pPr>
              <w:pStyle w:val="BodyTextIndent"/>
              <w:spacing w:before="60" w:after="60"/>
              <w:ind w:left="0"/>
              <w:jc w:val="left"/>
              <w:rPr>
                <w:rFonts w:cs="Arial"/>
                <w:b/>
                <w:sz w:val="18"/>
              </w:rPr>
            </w:pPr>
          </w:p>
        </w:tc>
        <w:tc>
          <w:tcPr>
            <w:tcW w:w="1170" w:type="dxa"/>
            <w:shd w:val="clear" w:color="auto" w:fill="BFBFBF" w:themeFill="background1" w:themeFillShade="BF"/>
            <w:vAlign w:val="center"/>
          </w:tcPr>
          <w:p w14:paraId="238AAC31" w14:textId="497D8F0F" w:rsidR="002E7E11" w:rsidRPr="004A4690" w:rsidRDefault="002E7E11" w:rsidP="004A4690">
            <w:pPr>
              <w:pStyle w:val="BodyTextIndent"/>
              <w:spacing w:before="60" w:after="60"/>
              <w:ind w:left="-86" w:right="-86"/>
              <w:jc w:val="center"/>
              <w:rPr>
                <w:rFonts w:cs="Arial"/>
                <w:sz w:val="18"/>
              </w:rPr>
            </w:pPr>
            <w:r w:rsidRPr="00486E16">
              <w:rPr>
                <w:rFonts w:cs="Arial"/>
                <w:b/>
                <w:sz w:val="18"/>
                <w:szCs w:val="18"/>
              </w:rPr>
              <w:t>0</w:t>
            </w:r>
            <w:r w:rsidR="001E5A72">
              <w:rPr>
                <w:rFonts w:cs="Arial"/>
                <w:b/>
                <w:sz w:val="18"/>
                <w:szCs w:val="18"/>
              </w:rPr>
              <w:t>,0</w:t>
            </w:r>
            <w:r w:rsidRPr="00486E16">
              <w:rPr>
                <w:rFonts w:cs="Arial"/>
                <w:b/>
                <w:sz w:val="18"/>
                <w:szCs w:val="18"/>
              </w:rPr>
              <w:t>%</w:t>
            </w:r>
          </w:p>
        </w:tc>
        <w:tc>
          <w:tcPr>
            <w:tcW w:w="1170" w:type="dxa"/>
            <w:shd w:val="clear" w:color="auto" w:fill="BFBFBF" w:themeFill="background1" w:themeFillShade="BF"/>
            <w:vAlign w:val="center"/>
          </w:tcPr>
          <w:p w14:paraId="19FC954A" w14:textId="44D609AB" w:rsidR="002E7E11" w:rsidRPr="004A4690" w:rsidRDefault="002E7E11" w:rsidP="004A4690">
            <w:pPr>
              <w:pStyle w:val="BodyTextIndent"/>
              <w:spacing w:before="60" w:after="60"/>
              <w:ind w:left="-86" w:right="-86"/>
              <w:jc w:val="center"/>
              <w:rPr>
                <w:rFonts w:cs="Arial"/>
                <w:sz w:val="18"/>
              </w:rPr>
            </w:pPr>
            <w:r w:rsidRPr="00486E16">
              <w:rPr>
                <w:rFonts w:cs="Arial"/>
                <w:b/>
                <w:sz w:val="18"/>
                <w:szCs w:val="18"/>
              </w:rPr>
              <w:t>0,8%</w:t>
            </w:r>
          </w:p>
        </w:tc>
        <w:tc>
          <w:tcPr>
            <w:tcW w:w="1170" w:type="dxa"/>
            <w:shd w:val="clear" w:color="auto" w:fill="BFBFBF" w:themeFill="background1" w:themeFillShade="BF"/>
            <w:vAlign w:val="center"/>
          </w:tcPr>
          <w:p w14:paraId="09F80849" w14:textId="623DBC43" w:rsidR="002E7E11" w:rsidRPr="004A4690" w:rsidRDefault="002E7E11" w:rsidP="004A4690">
            <w:pPr>
              <w:pStyle w:val="BodyTextIndent"/>
              <w:spacing w:before="60" w:after="60"/>
              <w:ind w:left="-86" w:right="-86"/>
              <w:jc w:val="center"/>
              <w:rPr>
                <w:rFonts w:cs="Arial"/>
                <w:sz w:val="18"/>
              </w:rPr>
            </w:pPr>
            <w:r w:rsidRPr="00486E16">
              <w:rPr>
                <w:rFonts w:cs="Arial"/>
                <w:b/>
                <w:sz w:val="18"/>
                <w:szCs w:val="18"/>
              </w:rPr>
              <w:t>3,2%</w:t>
            </w:r>
          </w:p>
        </w:tc>
        <w:tc>
          <w:tcPr>
            <w:tcW w:w="1170" w:type="dxa"/>
            <w:shd w:val="clear" w:color="auto" w:fill="BFBFBF" w:themeFill="background1" w:themeFillShade="BF"/>
            <w:vAlign w:val="center"/>
          </w:tcPr>
          <w:p w14:paraId="0B62882D" w14:textId="756C39B1" w:rsidR="002E7E11" w:rsidRPr="004A4690" w:rsidRDefault="002E7E11" w:rsidP="004A4690">
            <w:pPr>
              <w:pStyle w:val="BodyTextIndent"/>
              <w:spacing w:before="60" w:after="60"/>
              <w:ind w:left="-86" w:right="-86"/>
              <w:jc w:val="center"/>
              <w:rPr>
                <w:rFonts w:cs="Arial"/>
                <w:sz w:val="18"/>
              </w:rPr>
            </w:pPr>
            <w:r w:rsidRPr="00486E16">
              <w:rPr>
                <w:rFonts w:cs="Arial"/>
                <w:b/>
                <w:sz w:val="18"/>
                <w:szCs w:val="18"/>
              </w:rPr>
              <w:t>4,8%</w:t>
            </w:r>
          </w:p>
        </w:tc>
        <w:tc>
          <w:tcPr>
            <w:tcW w:w="1620" w:type="dxa"/>
            <w:shd w:val="clear" w:color="auto" w:fill="BFBFBF" w:themeFill="background1" w:themeFillShade="BF"/>
            <w:vAlign w:val="center"/>
          </w:tcPr>
          <w:p w14:paraId="5E0EEDE7" w14:textId="43B48D17" w:rsidR="002E7E11" w:rsidRPr="004A4690" w:rsidRDefault="002E7E11" w:rsidP="004A4690">
            <w:pPr>
              <w:pStyle w:val="BodyTextIndent"/>
              <w:spacing w:before="60" w:after="60"/>
              <w:ind w:left="-86" w:right="-86"/>
              <w:jc w:val="center"/>
              <w:rPr>
                <w:rFonts w:cs="Arial"/>
                <w:sz w:val="18"/>
              </w:rPr>
            </w:pPr>
            <w:r w:rsidRPr="00486E16">
              <w:rPr>
                <w:rFonts w:cs="Arial"/>
                <w:b/>
                <w:sz w:val="18"/>
                <w:szCs w:val="18"/>
              </w:rPr>
              <w:t>6</w:t>
            </w:r>
            <w:r w:rsidR="001E5A72">
              <w:rPr>
                <w:rFonts w:cs="Arial"/>
                <w:b/>
                <w:sz w:val="18"/>
                <w:szCs w:val="18"/>
              </w:rPr>
              <w:t>,0</w:t>
            </w:r>
            <w:r w:rsidRPr="00486E16">
              <w:rPr>
                <w:rFonts w:cs="Arial"/>
                <w:b/>
                <w:sz w:val="18"/>
                <w:szCs w:val="18"/>
              </w:rPr>
              <w:t>%</w:t>
            </w:r>
          </w:p>
        </w:tc>
        <w:tc>
          <w:tcPr>
            <w:tcW w:w="1440" w:type="dxa"/>
            <w:shd w:val="clear" w:color="auto" w:fill="BFBFBF" w:themeFill="background1" w:themeFillShade="BF"/>
            <w:vAlign w:val="center"/>
          </w:tcPr>
          <w:p w14:paraId="7DC9A2A9" w14:textId="03969BAB" w:rsidR="002E7E11" w:rsidRPr="004A4690" w:rsidRDefault="002E7E11" w:rsidP="004A4690">
            <w:pPr>
              <w:pStyle w:val="BodyTextIndent"/>
              <w:spacing w:before="60" w:after="60"/>
              <w:ind w:left="-86" w:right="-86"/>
              <w:jc w:val="center"/>
              <w:rPr>
                <w:rFonts w:cs="Arial"/>
                <w:sz w:val="18"/>
              </w:rPr>
            </w:pPr>
            <w:r w:rsidRPr="00486E16">
              <w:rPr>
                <w:rFonts w:cs="Arial"/>
                <w:b/>
                <w:sz w:val="18"/>
                <w:szCs w:val="18"/>
              </w:rPr>
              <w:t>8</w:t>
            </w:r>
            <w:r w:rsidR="001E5A72">
              <w:rPr>
                <w:rFonts w:cs="Arial"/>
                <w:b/>
                <w:sz w:val="18"/>
                <w:szCs w:val="18"/>
              </w:rPr>
              <w:t>,0</w:t>
            </w:r>
            <w:r w:rsidRPr="00486E16">
              <w:rPr>
                <w:rFonts w:cs="Arial"/>
                <w:b/>
                <w:sz w:val="18"/>
                <w:szCs w:val="18"/>
              </w:rPr>
              <w:t>%</w:t>
            </w:r>
          </w:p>
        </w:tc>
        <w:tc>
          <w:tcPr>
            <w:tcW w:w="1526" w:type="dxa"/>
            <w:vMerge/>
          </w:tcPr>
          <w:p w14:paraId="3B72353D" w14:textId="77777777" w:rsidR="002E7E11" w:rsidRPr="004A4690" w:rsidRDefault="002E7E11" w:rsidP="00E973A7">
            <w:pPr>
              <w:pStyle w:val="BodyTextIndent"/>
              <w:spacing w:before="60" w:after="60"/>
              <w:ind w:left="-86"/>
              <w:rPr>
                <w:rFonts w:cs="Arial"/>
                <w:sz w:val="18"/>
              </w:rPr>
            </w:pPr>
          </w:p>
        </w:tc>
      </w:tr>
      <w:tr w:rsidR="00B763E9" w:rsidRPr="004A4690" w14:paraId="3F6174D5" w14:textId="77777777" w:rsidTr="00417176">
        <w:tc>
          <w:tcPr>
            <w:tcW w:w="3505" w:type="dxa"/>
            <w:gridSpan w:val="2"/>
            <w:vMerge/>
            <w:tcBorders>
              <w:top w:val="nil"/>
              <w:tl2br w:val="single" w:sz="4" w:space="0" w:color="auto"/>
            </w:tcBorders>
            <w:vAlign w:val="bottom"/>
          </w:tcPr>
          <w:p w14:paraId="32D1062A" w14:textId="3250558B" w:rsidR="002E7E11" w:rsidRPr="004A4690" w:rsidRDefault="002E7E11" w:rsidP="004A4690">
            <w:pPr>
              <w:pStyle w:val="BodyTextIndent"/>
              <w:spacing w:before="60" w:after="60"/>
              <w:ind w:left="0"/>
              <w:jc w:val="left"/>
              <w:rPr>
                <w:rFonts w:cs="Arial"/>
                <w:b/>
                <w:sz w:val="18"/>
              </w:rPr>
            </w:pPr>
          </w:p>
        </w:tc>
        <w:tc>
          <w:tcPr>
            <w:tcW w:w="1170" w:type="dxa"/>
            <w:shd w:val="clear" w:color="auto" w:fill="BFBFBF" w:themeFill="background1" w:themeFillShade="BF"/>
            <w:vAlign w:val="center"/>
          </w:tcPr>
          <w:p w14:paraId="17E63773" w14:textId="27B6C61F" w:rsidR="002E7E11" w:rsidRPr="004A4690" w:rsidRDefault="002E7E11" w:rsidP="004A4690">
            <w:pPr>
              <w:pStyle w:val="BodyTextIndent"/>
              <w:spacing w:before="60" w:after="60"/>
              <w:ind w:left="-86" w:right="-86"/>
              <w:jc w:val="center"/>
              <w:rPr>
                <w:rFonts w:cs="Arial"/>
                <w:sz w:val="18"/>
              </w:rPr>
            </w:pPr>
            <w:r w:rsidRPr="00486E16">
              <w:rPr>
                <w:rFonts w:cs="Arial"/>
                <w:sz w:val="18"/>
                <w:szCs w:val="18"/>
              </w:rPr>
              <w:t>(1)</w:t>
            </w:r>
          </w:p>
        </w:tc>
        <w:tc>
          <w:tcPr>
            <w:tcW w:w="1170" w:type="dxa"/>
            <w:shd w:val="clear" w:color="auto" w:fill="BFBFBF" w:themeFill="background1" w:themeFillShade="BF"/>
            <w:vAlign w:val="center"/>
          </w:tcPr>
          <w:p w14:paraId="75EA0779" w14:textId="29DB6802" w:rsidR="002E7E11" w:rsidRPr="004A4690" w:rsidRDefault="002E7E11" w:rsidP="004A4690">
            <w:pPr>
              <w:pStyle w:val="BodyTextIndent"/>
              <w:spacing w:before="60" w:after="60"/>
              <w:ind w:left="-86" w:right="-86"/>
              <w:jc w:val="center"/>
              <w:rPr>
                <w:rFonts w:cs="Arial"/>
                <w:sz w:val="18"/>
              </w:rPr>
            </w:pPr>
            <w:r w:rsidRPr="00486E16">
              <w:rPr>
                <w:rFonts w:cs="Arial"/>
                <w:sz w:val="18"/>
                <w:szCs w:val="18"/>
              </w:rPr>
              <w:t>(2)</w:t>
            </w:r>
          </w:p>
        </w:tc>
        <w:tc>
          <w:tcPr>
            <w:tcW w:w="1170" w:type="dxa"/>
            <w:shd w:val="clear" w:color="auto" w:fill="BFBFBF" w:themeFill="background1" w:themeFillShade="BF"/>
            <w:vAlign w:val="center"/>
          </w:tcPr>
          <w:p w14:paraId="2E2D9ED9" w14:textId="6131D8E9" w:rsidR="002E7E11" w:rsidRPr="004A4690" w:rsidRDefault="002E7E11" w:rsidP="004A4690">
            <w:pPr>
              <w:pStyle w:val="BodyTextIndent"/>
              <w:spacing w:before="60" w:after="60"/>
              <w:ind w:left="-86" w:right="-86"/>
              <w:jc w:val="center"/>
              <w:rPr>
                <w:rFonts w:cs="Arial"/>
                <w:sz w:val="18"/>
              </w:rPr>
            </w:pPr>
            <w:r w:rsidRPr="00486E16">
              <w:rPr>
                <w:rFonts w:cs="Arial"/>
                <w:sz w:val="18"/>
                <w:szCs w:val="18"/>
              </w:rPr>
              <w:t>(3)</w:t>
            </w:r>
          </w:p>
        </w:tc>
        <w:tc>
          <w:tcPr>
            <w:tcW w:w="1170" w:type="dxa"/>
            <w:shd w:val="clear" w:color="auto" w:fill="BFBFBF" w:themeFill="background1" w:themeFillShade="BF"/>
            <w:vAlign w:val="center"/>
          </w:tcPr>
          <w:p w14:paraId="2733C845" w14:textId="505B47B9" w:rsidR="002E7E11" w:rsidRPr="004A4690" w:rsidRDefault="002E7E11" w:rsidP="004A4690">
            <w:pPr>
              <w:pStyle w:val="BodyTextIndent"/>
              <w:spacing w:before="60" w:after="60"/>
              <w:ind w:left="-86" w:right="-86"/>
              <w:jc w:val="center"/>
              <w:rPr>
                <w:rFonts w:cs="Arial"/>
                <w:sz w:val="18"/>
              </w:rPr>
            </w:pPr>
            <w:r w:rsidRPr="00486E16">
              <w:rPr>
                <w:rFonts w:cs="Arial"/>
                <w:sz w:val="18"/>
                <w:szCs w:val="18"/>
              </w:rPr>
              <w:t>(4)</w:t>
            </w:r>
          </w:p>
        </w:tc>
        <w:tc>
          <w:tcPr>
            <w:tcW w:w="1620" w:type="dxa"/>
            <w:shd w:val="clear" w:color="auto" w:fill="BFBFBF" w:themeFill="background1" w:themeFillShade="BF"/>
            <w:vAlign w:val="center"/>
          </w:tcPr>
          <w:p w14:paraId="0896C5F4" w14:textId="58DB5F52" w:rsidR="002E7E11" w:rsidRPr="004A4690" w:rsidRDefault="002E7E11" w:rsidP="004A4690">
            <w:pPr>
              <w:pStyle w:val="BodyTextIndent"/>
              <w:spacing w:before="60" w:after="60"/>
              <w:ind w:left="-86" w:right="-86"/>
              <w:jc w:val="center"/>
              <w:rPr>
                <w:rFonts w:cs="Arial"/>
                <w:sz w:val="18"/>
              </w:rPr>
            </w:pPr>
            <w:r w:rsidRPr="00486E16">
              <w:rPr>
                <w:rFonts w:cs="Arial"/>
                <w:sz w:val="18"/>
                <w:szCs w:val="18"/>
              </w:rPr>
              <w:t>(5)</w:t>
            </w:r>
          </w:p>
        </w:tc>
        <w:tc>
          <w:tcPr>
            <w:tcW w:w="1440" w:type="dxa"/>
            <w:shd w:val="clear" w:color="auto" w:fill="BFBFBF" w:themeFill="background1" w:themeFillShade="BF"/>
            <w:vAlign w:val="center"/>
          </w:tcPr>
          <w:p w14:paraId="1B34CEAD" w14:textId="72E4A1D4" w:rsidR="002E7E11" w:rsidRPr="004A4690" w:rsidRDefault="002E7E11" w:rsidP="004A4690">
            <w:pPr>
              <w:pStyle w:val="BodyTextIndent"/>
              <w:spacing w:before="60" w:after="60"/>
              <w:ind w:left="-86" w:right="-86"/>
              <w:jc w:val="center"/>
              <w:rPr>
                <w:rFonts w:cs="Arial"/>
                <w:sz w:val="18"/>
              </w:rPr>
            </w:pPr>
            <w:r w:rsidRPr="00486E16">
              <w:rPr>
                <w:rFonts w:cs="Arial"/>
                <w:sz w:val="18"/>
                <w:szCs w:val="18"/>
              </w:rPr>
              <w:t>(6)</w:t>
            </w:r>
          </w:p>
        </w:tc>
        <w:tc>
          <w:tcPr>
            <w:tcW w:w="1526" w:type="dxa"/>
            <w:vMerge/>
          </w:tcPr>
          <w:p w14:paraId="53E97CB1" w14:textId="77777777" w:rsidR="002E7E11" w:rsidRPr="004A4690" w:rsidRDefault="002E7E11" w:rsidP="00E973A7">
            <w:pPr>
              <w:pStyle w:val="BodyTextIndent"/>
              <w:spacing w:before="60" w:after="60"/>
              <w:ind w:left="-86"/>
              <w:rPr>
                <w:rFonts w:cs="Arial"/>
                <w:sz w:val="18"/>
              </w:rPr>
            </w:pPr>
          </w:p>
        </w:tc>
      </w:tr>
      <w:tr w:rsidR="00E33F45" w:rsidRPr="004A4690" w14:paraId="5249694C" w14:textId="77777777" w:rsidTr="00AD0275">
        <w:tc>
          <w:tcPr>
            <w:tcW w:w="445" w:type="dxa"/>
          </w:tcPr>
          <w:p w14:paraId="18CBE3C0" w14:textId="1D7ECB83" w:rsidR="00E33F45" w:rsidRPr="004A4690" w:rsidRDefault="00E33F45" w:rsidP="00E33F45">
            <w:pPr>
              <w:pStyle w:val="BodyTextIndent"/>
              <w:spacing w:before="60" w:after="60"/>
              <w:ind w:left="-115" w:right="-115"/>
              <w:jc w:val="center"/>
              <w:rPr>
                <w:rFonts w:cs="Arial"/>
                <w:sz w:val="18"/>
              </w:rPr>
            </w:pPr>
            <w:r w:rsidRPr="004A4690">
              <w:rPr>
                <w:rFonts w:cs="Arial"/>
                <w:sz w:val="18"/>
              </w:rPr>
              <w:t>1.</w:t>
            </w:r>
          </w:p>
        </w:tc>
        <w:tc>
          <w:tcPr>
            <w:tcW w:w="3060" w:type="dxa"/>
          </w:tcPr>
          <w:p w14:paraId="60ED0474" w14:textId="4A355334" w:rsidR="00E33F45" w:rsidRPr="004A4690" w:rsidRDefault="00E33F45" w:rsidP="00E33F45">
            <w:pPr>
              <w:pStyle w:val="BodyTextIndent"/>
              <w:spacing w:before="60" w:after="60"/>
              <w:ind w:left="0"/>
              <w:rPr>
                <w:rFonts w:cs="Arial"/>
                <w:sz w:val="18"/>
              </w:rPr>
            </w:pPr>
            <w:r w:rsidRPr="004A4690">
              <w:rPr>
                <w:rFonts w:cs="Arial"/>
                <w:sz w:val="18"/>
              </w:rPr>
              <w:t>Tiền gửi có kỳ hạn,</w:t>
            </w:r>
            <w:r>
              <w:rPr>
                <w:rFonts w:cs="Arial"/>
                <w:sz w:val="18"/>
                <w:lang w:val="en-US"/>
              </w:rPr>
              <w:t xml:space="preserve"> </w:t>
            </w:r>
            <w:proofErr w:type="spellStart"/>
            <w:r>
              <w:rPr>
                <w:rFonts w:cs="Arial"/>
                <w:sz w:val="18"/>
                <w:lang w:val="en-US"/>
              </w:rPr>
              <w:t>chứng</w:t>
            </w:r>
            <w:proofErr w:type="spellEnd"/>
            <w:r>
              <w:rPr>
                <w:rFonts w:cs="Arial"/>
                <w:sz w:val="18"/>
                <w:lang w:val="en-US"/>
              </w:rPr>
              <w:t xml:space="preserve"> </w:t>
            </w:r>
            <w:proofErr w:type="spellStart"/>
            <w:r>
              <w:rPr>
                <w:rFonts w:cs="Arial"/>
                <w:sz w:val="18"/>
                <w:lang w:val="en-US"/>
              </w:rPr>
              <w:t>chỉ</w:t>
            </w:r>
            <w:proofErr w:type="spellEnd"/>
            <w:r>
              <w:rPr>
                <w:rFonts w:cs="Arial"/>
                <w:sz w:val="18"/>
                <w:lang w:val="en-US"/>
              </w:rPr>
              <w:t xml:space="preserve"> </w:t>
            </w:r>
            <w:proofErr w:type="spellStart"/>
            <w:r>
              <w:rPr>
                <w:rFonts w:cs="Arial"/>
                <w:sz w:val="18"/>
                <w:lang w:val="en-US"/>
              </w:rPr>
              <w:t>tiền</w:t>
            </w:r>
            <w:proofErr w:type="spellEnd"/>
            <w:r>
              <w:rPr>
                <w:rFonts w:cs="Arial"/>
                <w:sz w:val="18"/>
                <w:lang w:val="en-US"/>
              </w:rPr>
              <w:t xml:space="preserve"> </w:t>
            </w:r>
            <w:proofErr w:type="spellStart"/>
            <w:r>
              <w:rPr>
                <w:rFonts w:cs="Arial"/>
                <w:sz w:val="18"/>
                <w:lang w:val="en-US"/>
              </w:rPr>
              <w:t>gửi</w:t>
            </w:r>
            <w:proofErr w:type="spellEnd"/>
            <w:r>
              <w:rPr>
                <w:rFonts w:cs="Arial"/>
                <w:sz w:val="18"/>
                <w:lang w:val="en-US"/>
              </w:rPr>
              <w:t>,</w:t>
            </w:r>
            <w:r w:rsidRPr="004A4690">
              <w:rPr>
                <w:rFonts w:cs="Arial"/>
                <w:sz w:val="18"/>
              </w:rPr>
              <w:t xml:space="preserve"> các khoản tiền cho vay không có tài sản bảo </w:t>
            </w:r>
            <w:r w:rsidRPr="004A4690">
              <w:rPr>
                <w:rFonts w:cs="Arial" w:hint="eastAsia"/>
                <w:sz w:val="18"/>
              </w:rPr>
              <w:t>đ</w:t>
            </w:r>
            <w:r w:rsidRPr="004A4690">
              <w:rPr>
                <w:rFonts w:cs="Arial"/>
                <w:sz w:val="18"/>
              </w:rPr>
              <w:t xml:space="preserve">ảm, các khoản phải thu từ hoạt </w:t>
            </w:r>
            <w:r w:rsidRPr="004A4690">
              <w:rPr>
                <w:rFonts w:cs="Arial" w:hint="eastAsia"/>
                <w:sz w:val="18"/>
              </w:rPr>
              <w:t>đ</w:t>
            </w:r>
            <w:r w:rsidRPr="004A4690">
              <w:rPr>
                <w:rFonts w:cs="Arial"/>
                <w:sz w:val="18"/>
              </w:rPr>
              <w:t>ộng giao dịch và nghiệp vụ kinh doanh chứng khoán và các khoản mục tiềm ẩn rủi ro thanh toán khác (*)</w:t>
            </w:r>
          </w:p>
        </w:tc>
        <w:tc>
          <w:tcPr>
            <w:tcW w:w="1170" w:type="dxa"/>
            <w:vAlign w:val="bottom"/>
          </w:tcPr>
          <w:p w14:paraId="7FD0CFD2" w14:textId="25276EF2" w:rsidR="00E33F45" w:rsidRPr="00D964F4" w:rsidRDefault="00703C51" w:rsidP="00AD0275">
            <w:pPr>
              <w:pStyle w:val="BodyTextIndent"/>
              <w:spacing w:before="60" w:after="60"/>
              <w:ind w:left="-86" w:right="-86"/>
              <w:jc w:val="right"/>
              <w:rPr>
                <w:rFonts w:cs="Arial"/>
                <w:sz w:val="18"/>
                <w:highlight w:val="yellow"/>
                <w:lang w:val="en-US"/>
              </w:rPr>
            </w:pPr>
            <w:r>
              <w:rPr>
                <w:rFonts w:cs="Arial"/>
                <w:sz w:val="18"/>
              </w:rPr>
              <w:t>-</w:t>
            </w:r>
          </w:p>
        </w:tc>
        <w:tc>
          <w:tcPr>
            <w:tcW w:w="1170" w:type="dxa"/>
            <w:vAlign w:val="bottom"/>
          </w:tcPr>
          <w:p w14:paraId="08C1AAE5" w14:textId="74D80CA2" w:rsidR="00E33F45" w:rsidRPr="00084851" w:rsidRDefault="00703C51" w:rsidP="00AD0275">
            <w:pPr>
              <w:pStyle w:val="BodyTextIndent"/>
              <w:spacing w:before="60" w:after="60"/>
              <w:ind w:left="-86" w:right="-86"/>
              <w:jc w:val="right"/>
              <w:rPr>
                <w:rFonts w:cs="Arial"/>
                <w:sz w:val="18"/>
                <w:highlight w:val="yellow"/>
              </w:rPr>
            </w:pPr>
            <w:r>
              <w:rPr>
                <w:rFonts w:cs="Arial"/>
                <w:sz w:val="18"/>
              </w:rPr>
              <w:t>-</w:t>
            </w:r>
          </w:p>
        </w:tc>
        <w:tc>
          <w:tcPr>
            <w:tcW w:w="1170" w:type="dxa"/>
            <w:vAlign w:val="bottom"/>
          </w:tcPr>
          <w:p w14:paraId="08C5D38F" w14:textId="053A34C9" w:rsidR="00E33F45" w:rsidRPr="00084851" w:rsidRDefault="007E64EA" w:rsidP="00AD0275">
            <w:pPr>
              <w:pStyle w:val="BodyTextIndent"/>
              <w:spacing w:before="60" w:after="60"/>
              <w:ind w:left="-86" w:right="-86"/>
              <w:jc w:val="right"/>
              <w:rPr>
                <w:rFonts w:cs="Arial"/>
                <w:sz w:val="18"/>
                <w:highlight w:val="yellow"/>
              </w:rPr>
            </w:pPr>
            <w:r>
              <w:rPr>
                <w:rFonts w:cs="Arial"/>
                <w:sz w:val="18"/>
                <w:lang w:val="en-US"/>
              </w:rPr>
              <w:t>210.539</w:t>
            </w:r>
            <w:r w:rsidR="0090458B" w:rsidRPr="0090458B">
              <w:rPr>
                <w:rFonts w:cs="Arial"/>
                <w:sz w:val="18"/>
              </w:rPr>
              <w:t xml:space="preserve"> </w:t>
            </w:r>
          </w:p>
        </w:tc>
        <w:tc>
          <w:tcPr>
            <w:tcW w:w="1170" w:type="dxa"/>
            <w:vAlign w:val="bottom"/>
          </w:tcPr>
          <w:p w14:paraId="2851C98D" w14:textId="43A52ABD" w:rsidR="00E33F45" w:rsidRPr="00084851" w:rsidRDefault="0090458B" w:rsidP="00AD0275">
            <w:pPr>
              <w:pStyle w:val="BodyTextIndent"/>
              <w:spacing w:before="60" w:after="60"/>
              <w:ind w:left="-86" w:right="-86"/>
              <w:jc w:val="right"/>
              <w:rPr>
                <w:rFonts w:cs="Arial"/>
                <w:sz w:val="18"/>
                <w:highlight w:val="yellow"/>
              </w:rPr>
            </w:pPr>
            <w:r>
              <w:rPr>
                <w:rFonts w:cs="Arial"/>
                <w:sz w:val="18"/>
                <w:lang w:val="en-US"/>
              </w:rPr>
              <w:t>-</w:t>
            </w:r>
          </w:p>
        </w:tc>
        <w:tc>
          <w:tcPr>
            <w:tcW w:w="1620" w:type="dxa"/>
            <w:vAlign w:val="bottom"/>
          </w:tcPr>
          <w:p w14:paraId="64ADED54" w14:textId="1431ED0B" w:rsidR="00E33F45" w:rsidRPr="001B3402" w:rsidRDefault="001B3402" w:rsidP="00AD0275">
            <w:pPr>
              <w:pStyle w:val="BodyTextIndent"/>
              <w:spacing w:before="60" w:after="60"/>
              <w:ind w:left="-86" w:right="-86"/>
              <w:jc w:val="right"/>
              <w:rPr>
                <w:rFonts w:cs="Arial"/>
                <w:sz w:val="18"/>
                <w:highlight w:val="yellow"/>
                <w:lang w:val="en-US"/>
              </w:rPr>
            </w:pPr>
            <w:r>
              <w:rPr>
                <w:rFonts w:cs="Arial"/>
                <w:sz w:val="18"/>
                <w:lang w:val="en-US"/>
              </w:rPr>
              <w:t>2.25</w:t>
            </w:r>
            <w:r w:rsidR="00B763E9">
              <w:rPr>
                <w:rFonts w:cs="Arial"/>
                <w:sz w:val="18"/>
                <w:lang w:val="en-US"/>
              </w:rPr>
              <w:t>8.877.198.143</w:t>
            </w:r>
          </w:p>
        </w:tc>
        <w:tc>
          <w:tcPr>
            <w:tcW w:w="1440" w:type="dxa"/>
            <w:vAlign w:val="bottom"/>
          </w:tcPr>
          <w:p w14:paraId="7F7697D0" w14:textId="22404B9E" w:rsidR="00E33F45" w:rsidRPr="00FD46F9" w:rsidRDefault="00FD46F9" w:rsidP="00AD0275">
            <w:pPr>
              <w:pStyle w:val="BodyTextIndent"/>
              <w:tabs>
                <w:tab w:val="center" w:pos="541"/>
                <w:tab w:val="right" w:pos="1169"/>
              </w:tabs>
              <w:spacing w:before="60" w:after="60"/>
              <w:ind w:left="0" w:right="-86"/>
              <w:jc w:val="right"/>
              <w:rPr>
                <w:rFonts w:cs="Arial"/>
                <w:sz w:val="18"/>
                <w:highlight w:val="yellow"/>
                <w:lang w:val="en-US"/>
              </w:rPr>
            </w:pPr>
            <w:r>
              <w:rPr>
                <w:rFonts w:cs="Arial"/>
                <w:sz w:val="18"/>
                <w:lang w:val="en-US"/>
              </w:rPr>
              <w:t>48.367.463.972</w:t>
            </w:r>
          </w:p>
        </w:tc>
        <w:tc>
          <w:tcPr>
            <w:tcW w:w="1526" w:type="dxa"/>
            <w:vAlign w:val="bottom"/>
          </w:tcPr>
          <w:p w14:paraId="03AB00C6" w14:textId="6299D84C" w:rsidR="00E33F45" w:rsidRPr="005347ED" w:rsidRDefault="005347ED" w:rsidP="00AD0275">
            <w:pPr>
              <w:pStyle w:val="BodyTextIndent"/>
              <w:spacing w:before="60" w:after="60"/>
              <w:ind w:left="-86"/>
              <w:jc w:val="right"/>
              <w:rPr>
                <w:rFonts w:cs="Arial"/>
                <w:sz w:val="18"/>
                <w:highlight w:val="yellow"/>
                <w:lang w:val="en-US"/>
              </w:rPr>
            </w:pPr>
            <w:r>
              <w:rPr>
                <w:rFonts w:cs="Arial"/>
                <w:sz w:val="18"/>
                <w:lang w:val="en-US"/>
              </w:rPr>
              <w:t>139.402.035.744</w:t>
            </w:r>
          </w:p>
        </w:tc>
      </w:tr>
      <w:tr w:rsidR="00A95B9C" w:rsidRPr="004A4690" w14:paraId="7D5C48CA" w14:textId="77777777" w:rsidTr="00AD0275">
        <w:tc>
          <w:tcPr>
            <w:tcW w:w="445" w:type="dxa"/>
          </w:tcPr>
          <w:p w14:paraId="65595961" w14:textId="008FEB89" w:rsidR="00A95B9C" w:rsidRPr="004A4690" w:rsidRDefault="00A95B9C" w:rsidP="00A95B9C">
            <w:pPr>
              <w:pStyle w:val="BodyTextIndent"/>
              <w:spacing w:before="60" w:after="60"/>
              <w:ind w:left="-115" w:right="-115"/>
              <w:jc w:val="center"/>
              <w:rPr>
                <w:rFonts w:cs="Arial"/>
                <w:sz w:val="18"/>
              </w:rPr>
            </w:pPr>
            <w:r w:rsidRPr="004A4690">
              <w:rPr>
                <w:rFonts w:cs="Arial"/>
                <w:sz w:val="18"/>
              </w:rPr>
              <w:t>2.</w:t>
            </w:r>
          </w:p>
        </w:tc>
        <w:tc>
          <w:tcPr>
            <w:tcW w:w="3060" w:type="dxa"/>
            <w:vAlign w:val="center"/>
          </w:tcPr>
          <w:p w14:paraId="2FC6D719" w14:textId="51ECB57C" w:rsidR="00A95B9C" w:rsidRPr="004A4690" w:rsidRDefault="00A95B9C" w:rsidP="00A95B9C">
            <w:pPr>
              <w:pStyle w:val="BodyTextIndent"/>
              <w:spacing w:before="60" w:after="60"/>
              <w:ind w:left="0"/>
              <w:rPr>
                <w:rFonts w:cs="Arial"/>
                <w:sz w:val="18"/>
              </w:rPr>
            </w:pPr>
            <w:r w:rsidRPr="004A4690">
              <w:rPr>
                <w:rFonts w:cs="Arial"/>
                <w:sz w:val="18"/>
                <w:szCs w:val="18"/>
              </w:rPr>
              <w:t>Cho vay chứng khoán/Các thỏa thuận kinh tế có cùng bản chất</w:t>
            </w:r>
          </w:p>
        </w:tc>
        <w:tc>
          <w:tcPr>
            <w:tcW w:w="1170" w:type="dxa"/>
            <w:vAlign w:val="bottom"/>
          </w:tcPr>
          <w:p w14:paraId="7A36B365" w14:textId="54D77273" w:rsidR="00A95B9C" w:rsidRPr="00084851" w:rsidRDefault="00703C51" w:rsidP="00AD0275">
            <w:pPr>
              <w:pStyle w:val="BodyTextIndent"/>
              <w:spacing w:before="60" w:after="60"/>
              <w:ind w:left="-86" w:right="-86"/>
              <w:jc w:val="right"/>
              <w:rPr>
                <w:rFonts w:cs="Arial"/>
                <w:sz w:val="18"/>
                <w:highlight w:val="yellow"/>
              </w:rPr>
            </w:pPr>
            <w:r>
              <w:rPr>
                <w:rFonts w:cs="Arial"/>
                <w:sz w:val="18"/>
              </w:rPr>
              <w:t>-</w:t>
            </w:r>
          </w:p>
        </w:tc>
        <w:tc>
          <w:tcPr>
            <w:tcW w:w="1170" w:type="dxa"/>
            <w:vAlign w:val="bottom"/>
          </w:tcPr>
          <w:p w14:paraId="1F8D1750" w14:textId="684E8229" w:rsidR="00A95B9C" w:rsidRPr="00084851" w:rsidRDefault="00703C51" w:rsidP="00AD0275">
            <w:pPr>
              <w:pStyle w:val="BodyTextIndent"/>
              <w:spacing w:before="60" w:after="60"/>
              <w:ind w:left="-86" w:right="-86"/>
              <w:jc w:val="right"/>
              <w:rPr>
                <w:rFonts w:cs="Arial"/>
                <w:sz w:val="18"/>
                <w:highlight w:val="yellow"/>
              </w:rPr>
            </w:pPr>
            <w:r>
              <w:rPr>
                <w:rFonts w:cs="Arial"/>
                <w:sz w:val="18"/>
              </w:rPr>
              <w:t>-</w:t>
            </w:r>
          </w:p>
        </w:tc>
        <w:tc>
          <w:tcPr>
            <w:tcW w:w="1170" w:type="dxa"/>
            <w:vAlign w:val="bottom"/>
          </w:tcPr>
          <w:p w14:paraId="02C42804" w14:textId="26E45DAD" w:rsidR="00A95B9C" w:rsidRPr="00084851" w:rsidRDefault="00703C51" w:rsidP="00AD0275">
            <w:pPr>
              <w:pStyle w:val="BodyTextIndent"/>
              <w:spacing w:before="60" w:after="60"/>
              <w:ind w:left="-86" w:right="-86"/>
              <w:jc w:val="right"/>
              <w:rPr>
                <w:rFonts w:cs="Arial"/>
                <w:sz w:val="18"/>
                <w:highlight w:val="yellow"/>
              </w:rPr>
            </w:pPr>
            <w:r>
              <w:rPr>
                <w:rFonts w:cs="Arial"/>
                <w:sz w:val="18"/>
              </w:rPr>
              <w:t>-</w:t>
            </w:r>
          </w:p>
        </w:tc>
        <w:tc>
          <w:tcPr>
            <w:tcW w:w="1170" w:type="dxa"/>
            <w:vAlign w:val="bottom"/>
          </w:tcPr>
          <w:p w14:paraId="3A3FCDA9" w14:textId="21EA7637" w:rsidR="00A95B9C" w:rsidRPr="00084851" w:rsidRDefault="00703C51" w:rsidP="00AD0275">
            <w:pPr>
              <w:pStyle w:val="BodyTextIndent"/>
              <w:spacing w:before="60" w:after="60"/>
              <w:ind w:left="-86" w:right="-86"/>
              <w:jc w:val="right"/>
              <w:rPr>
                <w:rFonts w:cs="Arial"/>
                <w:sz w:val="18"/>
                <w:highlight w:val="yellow"/>
              </w:rPr>
            </w:pPr>
            <w:r>
              <w:rPr>
                <w:rFonts w:cs="Arial"/>
                <w:sz w:val="18"/>
              </w:rPr>
              <w:t>-</w:t>
            </w:r>
          </w:p>
        </w:tc>
        <w:tc>
          <w:tcPr>
            <w:tcW w:w="1620" w:type="dxa"/>
            <w:vAlign w:val="bottom"/>
          </w:tcPr>
          <w:p w14:paraId="3CC1ACAE" w14:textId="3AC5D095" w:rsidR="00A95B9C" w:rsidRPr="00084851" w:rsidRDefault="00703C51" w:rsidP="00AD0275">
            <w:pPr>
              <w:pStyle w:val="BodyTextIndent"/>
              <w:spacing w:before="60" w:after="60"/>
              <w:ind w:left="-86" w:right="-86"/>
              <w:jc w:val="right"/>
              <w:rPr>
                <w:rFonts w:cs="Arial"/>
                <w:sz w:val="18"/>
                <w:highlight w:val="yellow"/>
              </w:rPr>
            </w:pPr>
            <w:r>
              <w:rPr>
                <w:rFonts w:cs="Arial"/>
                <w:sz w:val="18"/>
              </w:rPr>
              <w:t>-</w:t>
            </w:r>
          </w:p>
        </w:tc>
        <w:tc>
          <w:tcPr>
            <w:tcW w:w="1440" w:type="dxa"/>
            <w:vAlign w:val="bottom"/>
          </w:tcPr>
          <w:p w14:paraId="6D0A6959" w14:textId="1B57E34F" w:rsidR="00A95B9C" w:rsidRPr="00084851" w:rsidRDefault="0090458B" w:rsidP="00AD0275">
            <w:pPr>
              <w:pStyle w:val="BodyTextIndent"/>
              <w:spacing w:before="60" w:after="60"/>
              <w:ind w:left="-86" w:right="-86"/>
              <w:jc w:val="right"/>
              <w:rPr>
                <w:rFonts w:cs="Arial"/>
                <w:sz w:val="18"/>
                <w:highlight w:val="yellow"/>
              </w:rPr>
            </w:pPr>
            <w:r>
              <w:rPr>
                <w:rFonts w:cs="Arial"/>
                <w:sz w:val="18"/>
                <w:lang w:val="en-US"/>
              </w:rPr>
              <w:t>-</w:t>
            </w:r>
          </w:p>
        </w:tc>
        <w:tc>
          <w:tcPr>
            <w:tcW w:w="1526" w:type="dxa"/>
            <w:vAlign w:val="bottom"/>
          </w:tcPr>
          <w:p w14:paraId="437868E1" w14:textId="15B81DE0" w:rsidR="00A95B9C" w:rsidRPr="00084851" w:rsidRDefault="0090458B" w:rsidP="00AD0275">
            <w:pPr>
              <w:pStyle w:val="BodyTextIndent"/>
              <w:spacing w:before="60" w:after="60"/>
              <w:ind w:left="-86"/>
              <w:jc w:val="right"/>
              <w:rPr>
                <w:rFonts w:cs="Arial"/>
                <w:sz w:val="18"/>
                <w:highlight w:val="yellow"/>
              </w:rPr>
            </w:pPr>
            <w:r>
              <w:rPr>
                <w:rFonts w:cs="Arial"/>
                <w:sz w:val="18"/>
                <w:lang w:val="en-US"/>
              </w:rPr>
              <w:t>-</w:t>
            </w:r>
          </w:p>
        </w:tc>
      </w:tr>
      <w:tr w:rsidR="00A95B9C" w:rsidRPr="004A4690" w14:paraId="503785C3" w14:textId="77777777" w:rsidTr="00AD0275">
        <w:tc>
          <w:tcPr>
            <w:tcW w:w="445" w:type="dxa"/>
          </w:tcPr>
          <w:p w14:paraId="58617168" w14:textId="6AAB7D18" w:rsidR="00A95B9C" w:rsidRPr="004A4690" w:rsidRDefault="00A95B9C" w:rsidP="00A95B9C">
            <w:pPr>
              <w:pStyle w:val="BodyTextIndent"/>
              <w:spacing w:before="60" w:after="60"/>
              <w:ind w:left="-115" w:right="-115"/>
              <w:jc w:val="center"/>
              <w:rPr>
                <w:rFonts w:cs="Arial"/>
                <w:sz w:val="18"/>
              </w:rPr>
            </w:pPr>
            <w:r w:rsidRPr="004A4690">
              <w:rPr>
                <w:rFonts w:cs="Arial"/>
                <w:sz w:val="18"/>
              </w:rPr>
              <w:t>3.</w:t>
            </w:r>
          </w:p>
        </w:tc>
        <w:tc>
          <w:tcPr>
            <w:tcW w:w="3060" w:type="dxa"/>
            <w:vAlign w:val="center"/>
          </w:tcPr>
          <w:p w14:paraId="2D487EB8" w14:textId="00FB2759" w:rsidR="00A95B9C" w:rsidRPr="004A4690" w:rsidRDefault="00A95B9C" w:rsidP="00A95B9C">
            <w:pPr>
              <w:pStyle w:val="BodyTextIndent"/>
              <w:spacing w:before="60" w:after="60"/>
              <w:ind w:left="0"/>
              <w:rPr>
                <w:rFonts w:cs="Arial"/>
                <w:sz w:val="18"/>
              </w:rPr>
            </w:pPr>
            <w:r w:rsidRPr="004A4690">
              <w:rPr>
                <w:rFonts w:cs="Arial"/>
                <w:sz w:val="18"/>
                <w:szCs w:val="18"/>
              </w:rPr>
              <w:t>Vay chứng khoán/Các thỏa thuận kinh tế có cùng bản chất</w:t>
            </w:r>
          </w:p>
        </w:tc>
        <w:tc>
          <w:tcPr>
            <w:tcW w:w="1170" w:type="dxa"/>
            <w:vAlign w:val="bottom"/>
          </w:tcPr>
          <w:p w14:paraId="51322DD0" w14:textId="310563EE" w:rsidR="00A95B9C" w:rsidRPr="00084851" w:rsidRDefault="00703C51" w:rsidP="00AD0275">
            <w:pPr>
              <w:pStyle w:val="BodyTextIndent"/>
              <w:spacing w:before="60" w:after="60"/>
              <w:ind w:left="-86" w:right="-86"/>
              <w:jc w:val="right"/>
              <w:rPr>
                <w:rFonts w:cs="Arial"/>
                <w:sz w:val="18"/>
                <w:highlight w:val="yellow"/>
              </w:rPr>
            </w:pPr>
            <w:r>
              <w:rPr>
                <w:rFonts w:cs="Arial"/>
                <w:sz w:val="18"/>
              </w:rPr>
              <w:t>-</w:t>
            </w:r>
          </w:p>
        </w:tc>
        <w:tc>
          <w:tcPr>
            <w:tcW w:w="1170" w:type="dxa"/>
            <w:vAlign w:val="bottom"/>
          </w:tcPr>
          <w:p w14:paraId="0D145DA8" w14:textId="36D75EC1" w:rsidR="00A95B9C" w:rsidRPr="00084851" w:rsidRDefault="00703C51" w:rsidP="00AD0275">
            <w:pPr>
              <w:pStyle w:val="BodyTextIndent"/>
              <w:spacing w:before="60" w:after="60"/>
              <w:ind w:left="-86" w:right="-86"/>
              <w:jc w:val="right"/>
              <w:rPr>
                <w:rFonts w:cs="Arial"/>
                <w:sz w:val="18"/>
                <w:highlight w:val="yellow"/>
              </w:rPr>
            </w:pPr>
            <w:r>
              <w:rPr>
                <w:rFonts w:cs="Arial"/>
                <w:sz w:val="18"/>
              </w:rPr>
              <w:t>-</w:t>
            </w:r>
          </w:p>
        </w:tc>
        <w:tc>
          <w:tcPr>
            <w:tcW w:w="1170" w:type="dxa"/>
            <w:vAlign w:val="bottom"/>
          </w:tcPr>
          <w:p w14:paraId="6159A862" w14:textId="7F5ADBEA" w:rsidR="00A95B9C" w:rsidRPr="00084851" w:rsidRDefault="00703C51" w:rsidP="00AD0275">
            <w:pPr>
              <w:pStyle w:val="BodyTextIndent"/>
              <w:spacing w:before="60" w:after="60"/>
              <w:ind w:left="-86" w:right="-86"/>
              <w:jc w:val="right"/>
              <w:rPr>
                <w:rFonts w:cs="Arial"/>
                <w:sz w:val="18"/>
                <w:highlight w:val="yellow"/>
              </w:rPr>
            </w:pPr>
            <w:r>
              <w:rPr>
                <w:rFonts w:cs="Arial"/>
                <w:sz w:val="18"/>
              </w:rPr>
              <w:t>-</w:t>
            </w:r>
          </w:p>
        </w:tc>
        <w:tc>
          <w:tcPr>
            <w:tcW w:w="1170" w:type="dxa"/>
            <w:vAlign w:val="bottom"/>
          </w:tcPr>
          <w:p w14:paraId="479D93D7" w14:textId="5BB39CFD" w:rsidR="00A95B9C" w:rsidRPr="00084851" w:rsidRDefault="00703C51" w:rsidP="00AD0275">
            <w:pPr>
              <w:pStyle w:val="BodyTextIndent"/>
              <w:spacing w:before="60" w:after="60"/>
              <w:ind w:left="-86" w:right="-86"/>
              <w:jc w:val="right"/>
              <w:rPr>
                <w:rFonts w:cs="Arial"/>
                <w:sz w:val="18"/>
                <w:highlight w:val="yellow"/>
              </w:rPr>
            </w:pPr>
            <w:r>
              <w:rPr>
                <w:rFonts w:cs="Arial"/>
                <w:sz w:val="18"/>
              </w:rPr>
              <w:t>-</w:t>
            </w:r>
          </w:p>
        </w:tc>
        <w:tc>
          <w:tcPr>
            <w:tcW w:w="1620" w:type="dxa"/>
            <w:vAlign w:val="bottom"/>
          </w:tcPr>
          <w:p w14:paraId="033D6997" w14:textId="149A6EDA" w:rsidR="00A95B9C" w:rsidRPr="00084851" w:rsidRDefault="00703C51" w:rsidP="00AD0275">
            <w:pPr>
              <w:pStyle w:val="BodyTextIndent"/>
              <w:spacing w:before="60" w:after="60"/>
              <w:ind w:left="-86" w:right="-86"/>
              <w:jc w:val="right"/>
              <w:rPr>
                <w:rFonts w:cs="Arial"/>
                <w:sz w:val="18"/>
                <w:highlight w:val="yellow"/>
              </w:rPr>
            </w:pPr>
            <w:r>
              <w:rPr>
                <w:rFonts w:cs="Arial"/>
                <w:sz w:val="18"/>
              </w:rPr>
              <w:t>-</w:t>
            </w:r>
          </w:p>
        </w:tc>
        <w:tc>
          <w:tcPr>
            <w:tcW w:w="1440" w:type="dxa"/>
            <w:vAlign w:val="bottom"/>
          </w:tcPr>
          <w:p w14:paraId="66086819" w14:textId="039B6BFA" w:rsidR="00A95B9C" w:rsidRPr="00084851" w:rsidRDefault="00703C51" w:rsidP="00AD0275">
            <w:pPr>
              <w:pStyle w:val="BodyTextIndent"/>
              <w:spacing w:before="60" w:after="60"/>
              <w:ind w:left="-86" w:right="-86"/>
              <w:jc w:val="right"/>
              <w:rPr>
                <w:rFonts w:cs="Arial"/>
                <w:sz w:val="18"/>
                <w:highlight w:val="yellow"/>
              </w:rPr>
            </w:pPr>
            <w:r>
              <w:rPr>
                <w:rFonts w:cs="Arial"/>
                <w:sz w:val="18"/>
              </w:rPr>
              <w:t>-</w:t>
            </w:r>
          </w:p>
        </w:tc>
        <w:tc>
          <w:tcPr>
            <w:tcW w:w="1526" w:type="dxa"/>
            <w:vAlign w:val="bottom"/>
          </w:tcPr>
          <w:p w14:paraId="6B8E614C" w14:textId="7C8A13EF" w:rsidR="00A95B9C" w:rsidRPr="00084851" w:rsidRDefault="00703C51" w:rsidP="00AD0275">
            <w:pPr>
              <w:pStyle w:val="BodyTextIndent"/>
              <w:spacing w:before="60" w:after="60"/>
              <w:ind w:left="-86"/>
              <w:jc w:val="right"/>
              <w:rPr>
                <w:rFonts w:cs="Arial"/>
                <w:sz w:val="18"/>
                <w:highlight w:val="yellow"/>
              </w:rPr>
            </w:pPr>
            <w:r>
              <w:rPr>
                <w:rFonts w:cs="Arial"/>
                <w:sz w:val="18"/>
              </w:rPr>
              <w:t>-</w:t>
            </w:r>
          </w:p>
        </w:tc>
      </w:tr>
      <w:tr w:rsidR="00A95B9C" w:rsidRPr="004A4690" w14:paraId="4E1FBFC1" w14:textId="77777777" w:rsidTr="00AD0275">
        <w:tc>
          <w:tcPr>
            <w:tcW w:w="445" w:type="dxa"/>
          </w:tcPr>
          <w:p w14:paraId="7D136C11" w14:textId="022205A3" w:rsidR="00A95B9C" w:rsidRPr="004A4690" w:rsidRDefault="00A95B9C" w:rsidP="00A95B9C">
            <w:pPr>
              <w:pStyle w:val="BodyTextIndent"/>
              <w:spacing w:before="60" w:after="60"/>
              <w:ind w:left="-115" w:right="-115"/>
              <w:jc w:val="center"/>
              <w:rPr>
                <w:rFonts w:cs="Arial"/>
                <w:sz w:val="18"/>
              </w:rPr>
            </w:pPr>
            <w:r w:rsidRPr="004A4690">
              <w:rPr>
                <w:rFonts w:cs="Arial"/>
                <w:sz w:val="18"/>
              </w:rPr>
              <w:t>4.</w:t>
            </w:r>
          </w:p>
        </w:tc>
        <w:tc>
          <w:tcPr>
            <w:tcW w:w="3060" w:type="dxa"/>
            <w:vAlign w:val="center"/>
          </w:tcPr>
          <w:p w14:paraId="6D25CD65" w14:textId="3E2137E1" w:rsidR="00A95B9C" w:rsidRPr="004A4690" w:rsidRDefault="00A95B9C" w:rsidP="00A95B9C">
            <w:pPr>
              <w:pStyle w:val="BodyTextIndent"/>
              <w:spacing w:before="60" w:after="60"/>
              <w:ind w:left="0"/>
              <w:rPr>
                <w:rFonts w:cs="Arial"/>
                <w:sz w:val="18"/>
              </w:rPr>
            </w:pPr>
            <w:r w:rsidRPr="004A4690">
              <w:rPr>
                <w:rFonts w:cs="Arial"/>
                <w:sz w:val="18"/>
                <w:szCs w:val="18"/>
              </w:rPr>
              <w:t>Hợp đồng mua chứng khoán có cam kết bán lại/Các thỏa thuận kinh tế có cùng bản chất</w:t>
            </w:r>
          </w:p>
        </w:tc>
        <w:tc>
          <w:tcPr>
            <w:tcW w:w="1170" w:type="dxa"/>
            <w:vAlign w:val="bottom"/>
          </w:tcPr>
          <w:p w14:paraId="5E459A65" w14:textId="582BA7EA" w:rsidR="00A95B9C" w:rsidRPr="00084851" w:rsidRDefault="00703C51" w:rsidP="00AD0275">
            <w:pPr>
              <w:pStyle w:val="BodyTextIndent"/>
              <w:spacing w:before="60" w:after="60"/>
              <w:ind w:left="-86" w:right="-86"/>
              <w:jc w:val="right"/>
              <w:rPr>
                <w:rFonts w:cs="Arial"/>
                <w:sz w:val="18"/>
                <w:highlight w:val="yellow"/>
              </w:rPr>
            </w:pPr>
            <w:r>
              <w:rPr>
                <w:rFonts w:cs="Arial"/>
                <w:sz w:val="18"/>
              </w:rPr>
              <w:t>-</w:t>
            </w:r>
          </w:p>
        </w:tc>
        <w:tc>
          <w:tcPr>
            <w:tcW w:w="1170" w:type="dxa"/>
            <w:vAlign w:val="bottom"/>
          </w:tcPr>
          <w:p w14:paraId="2F40F487" w14:textId="1DD5B206" w:rsidR="00A95B9C" w:rsidRPr="00084851" w:rsidRDefault="00703C51" w:rsidP="00AD0275">
            <w:pPr>
              <w:pStyle w:val="BodyTextIndent"/>
              <w:spacing w:before="60" w:after="60"/>
              <w:ind w:left="-86" w:right="-86"/>
              <w:jc w:val="right"/>
              <w:rPr>
                <w:rFonts w:cs="Arial"/>
                <w:sz w:val="18"/>
                <w:highlight w:val="yellow"/>
              </w:rPr>
            </w:pPr>
            <w:r>
              <w:rPr>
                <w:rFonts w:cs="Arial"/>
                <w:sz w:val="18"/>
              </w:rPr>
              <w:t>-</w:t>
            </w:r>
          </w:p>
        </w:tc>
        <w:tc>
          <w:tcPr>
            <w:tcW w:w="1170" w:type="dxa"/>
            <w:vAlign w:val="bottom"/>
          </w:tcPr>
          <w:p w14:paraId="69F19EBB" w14:textId="2A1B46E1" w:rsidR="00A95B9C" w:rsidRPr="00084851" w:rsidRDefault="00703C51" w:rsidP="00AD0275">
            <w:pPr>
              <w:pStyle w:val="BodyTextIndent"/>
              <w:spacing w:before="60" w:after="60"/>
              <w:ind w:left="-86" w:right="-86"/>
              <w:jc w:val="right"/>
              <w:rPr>
                <w:rFonts w:cs="Arial"/>
                <w:sz w:val="18"/>
                <w:highlight w:val="yellow"/>
              </w:rPr>
            </w:pPr>
            <w:r>
              <w:rPr>
                <w:rFonts w:cs="Arial"/>
                <w:sz w:val="18"/>
              </w:rPr>
              <w:t>-</w:t>
            </w:r>
          </w:p>
        </w:tc>
        <w:tc>
          <w:tcPr>
            <w:tcW w:w="1170" w:type="dxa"/>
            <w:vAlign w:val="bottom"/>
          </w:tcPr>
          <w:p w14:paraId="756354E8" w14:textId="737AF024" w:rsidR="00A95B9C" w:rsidRPr="00084851" w:rsidRDefault="00703C51" w:rsidP="00AD0275">
            <w:pPr>
              <w:pStyle w:val="BodyTextIndent"/>
              <w:spacing w:before="60" w:after="60"/>
              <w:ind w:left="-86" w:right="-86"/>
              <w:jc w:val="right"/>
              <w:rPr>
                <w:rFonts w:cs="Arial"/>
                <w:sz w:val="18"/>
                <w:highlight w:val="yellow"/>
              </w:rPr>
            </w:pPr>
            <w:r>
              <w:rPr>
                <w:rFonts w:cs="Arial"/>
                <w:sz w:val="18"/>
              </w:rPr>
              <w:t>-</w:t>
            </w:r>
          </w:p>
        </w:tc>
        <w:tc>
          <w:tcPr>
            <w:tcW w:w="1620" w:type="dxa"/>
            <w:vAlign w:val="bottom"/>
          </w:tcPr>
          <w:p w14:paraId="7EBD3479" w14:textId="4E5B7D14" w:rsidR="00A95B9C" w:rsidRPr="00084851" w:rsidRDefault="00703C51" w:rsidP="00AD0275">
            <w:pPr>
              <w:pStyle w:val="BodyTextIndent"/>
              <w:spacing w:before="60" w:after="60"/>
              <w:ind w:left="-86" w:right="-86"/>
              <w:jc w:val="right"/>
              <w:rPr>
                <w:rFonts w:cs="Arial"/>
                <w:sz w:val="18"/>
                <w:highlight w:val="yellow"/>
              </w:rPr>
            </w:pPr>
            <w:r>
              <w:rPr>
                <w:rFonts w:cs="Arial"/>
                <w:sz w:val="18"/>
              </w:rPr>
              <w:t>-</w:t>
            </w:r>
          </w:p>
        </w:tc>
        <w:tc>
          <w:tcPr>
            <w:tcW w:w="1440" w:type="dxa"/>
            <w:vAlign w:val="bottom"/>
          </w:tcPr>
          <w:p w14:paraId="3B931140" w14:textId="26DA469A" w:rsidR="00A95B9C" w:rsidRPr="00084851" w:rsidRDefault="00703C51" w:rsidP="00AD0275">
            <w:pPr>
              <w:pStyle w:val="BodyTextIndent"/>
              <w:spacing w:before="60" w:after="60"/>
              <w:ind w:left="-86" w:right="-86"/>
              <w:jc w:val="right"/>
              <w:rPr>
                <w:rFonts w:cs="Arial"/>
                <w:sz w:val="18"/>
                <w:highlight w:val="yellow"/>
              </w:rPr>
            </w:pPr>
            <w:r>
              <w:rPr>
                <w:rFonts w:cs="Arial"/>
                <w:sz w:val="18"/>
              </w:rPr>
              <w:t>-</w:t>
            </w:r>
          </w:p>
        </w:tc>
        <w:tc>
          <w:tcPr>
            <w:tcW w:w="1526" w:type="dxa"/>
            <w:vAlign w:val="bottom"/>
          </w:tcPr>
          <w:p w14:paraId="14099181" w14:textId="1ED34FB9" w:rsidR="00A95B9C" w:rsidRPr="00084851" w:rsidRDefault="00703C51" w:rsidP="00AD0275">
            <w:pPr>
              <w:pStyle w:val="BodyTextIndent"/>
              <w:spacing w:before="60" w:after="60"/>
              <w:ind w:left="-86"/>
              <w:jc w:val="right"/>
              <w:rPr>
                <w:rFonts w:cs="Arial"/>
                <w:sz w:val="18"/>
                <w:highlight w:val="yellow"/>
              </w:rPr>
            </w:pPr>
            <w:r>
              <w:rPr>
                <w:rFonts w:cs="Arial"/>
                <w:sz w:val="18"/>
              </w:rPr>
              <w:t>-</w:t>
            </w:r>
          </w:p>
        </w:tc>
      </w:tr>
      <w:tr w:rsidR="00A95B9C" w:rsidRPr="004A4690" w14:paraId="69CA976F" w14:textId="77777777" w:rsidTr="00AD0275">
        <w:tc>
          <w:tcPr>
            <w:tcW w:w="445" w:type="dxa"/>
          </w:tcPr>
          <w:p w14:paraId="330C2A4D" w14:textId="017A1195" w:rsidR="00A95B9C" w:rsidRPr="004A4690" w:rsidRDefault="00A95B9C" w:rsidP="00A95B9C">
            <w:pPr>
              <w:pStyle w:val="BodyTextIndent"/>
              <w:spacing w:before="60" w:after="60"/>
              <w:ind w:left="-115" w:right="-115"/>
              <w:jc w:val="center"/>
              <w:rPr>
                <w:rFonts w:cs="Arial"/>
                <w:sz w:val="18"/>
              </w:rPr>
            </w:pPr>
            <w:r w:rsidRPr="004A4690">
              <w:rPr>
                <w:rFonts w:cs="Arial"/>
                <w:sz w:val="18"/>
              </w:rPr>
              <w:t>5.</w:t>
            </w:r>
          </w:p>
        </w:tc>
        <w:tc>
          <w:tcPr>
            <w:tcW w:w="3060" w:type="dxa"/>
            <w:vAlign w:val="center"/>
          </w:tcPr>
          <w:p w14:paraId="74BFA7FB" w14:textId="1B699593" w:rsidR="00A95B9C" w:rsidRPr="004A4690" w:rsidRDefault="00A95B9C" w:rsidP="00A95B9C">
            <w:pPr>
              <w:pStyle w:val="BodyTextIndent"/>
              <w:spacing w:before="60" w:after="60"/>
              <w:ind w:left="0"/>
              <w:rPr>
                <w:rFonts w:cs="Arial"/>
                <w:sz w:val="18"/>
              </w:rPr>
            </w:pPr>
            <w:r w:rsidRPr="004A4690">
              <w:rPr>
                <w:rFonts w:cs="Arial"/>
                <w:sz w:val="18"/>
                <w:szCs w:val="18"/>
              </w:rPr>
              <w:t>Hợp đồng bán chứng khoán có cam kết mua lại/Các thỏa thuận kinh tế có cùng bản chất</w:t>
            </w:r>
          </w:p>
        </w:tc>
        <w:tc>
          <w:tcPr>
            <w:tcW w:w="1170" w:type="dxa"/>
            <w:vAlign w:val="bottom"/>
          </w:tcPr>
          <w:p w14:paraId="779C4A7B" w14:textId="2BA63484" w:rsidR="00A95B9C" w:rsidRPr="00084851" w:rsidRDefault="00703C51" w:rsidP="00AD0275">
            <w:pPr>
              <w:pStyle w:val="BodyTextIndent"/>
              <w:spacing w:before="60" w:after="60"/>
              <w:ind w:left="-86" w:right="-86"/>
              <w:jc w:val="right"/>
              <w:rPr>
                <w:rFonts w:cs="Arial"/>
                <w:sz w:val="18"/>
                <w:highlight w:val="yellow"/>
              </w:rPr>
            </w:pPr>
            <w:r>
              <w:rPr>
                <w:rFonts w:cs="Arial"/>
                <w:sz w:val="18"/>
              </w:rPr>
              <w:t>-</w:t>
            </w:r>
          </w:p>
        </w:tc>
        <w:tc>
          <w:tcPr>
            <w:tcW w:w="1170" w:type="dxa"/>
            <w:vAlign w:val="bottom"/>
          </w:tcPr>
          <w:p w14:paraId="41E24C17" w14:textId="22396A4C" w:rsidR="00A95B9C" w:rsidRPr="00084851" w:rsidRDefault="00703C51" w:rsidP="00AD0275">
            <w:pPr>
              <w:pStyle w:val="BodyTextIndent"/>
              <w:spacing w:before="60" w:after="60"/>
              <w:ind w:left="-86" w:right="-86"/>
              <w:jc w:val="right"/>
              <w:rPr>
                <w:rFonts w:cs="Arial"/>
                <w:sz w:val="18"/>
                <w:highlight w:val="yellow"/>
              </w:rPr>
            </w:pPr>
            <w:r>
              <w:rPr>
                <w:rFonts w:cs="Arial"/>
                <w:sz w:val="18"/>
              </w:rPr>
              <w:t>-</w:t>
            </w:r>
          </w:p>
        </w:tc>
        <w:tc>
          <w:tcPr>
            <w:tcW w:w="1170" w:type="dxa"/>
            <w:vAlign w:val="bottom"/>
          </w:tcPr>
          <w:p w14:paraId="218DEE7E" w14:textId="0FAF9DE2" w:rsidR="00A95B9C" w:rsidRPr="00084851" w:rsidRDefault="00703C51" w:rsidP="00AD0275">
            <w:pPr>
              <w:pStyle w:val="BodyTextIndent"/>
              <w:spacing w:before="60" w:after="60"/>
              <w:ind w:left="-86" w:right="-86"/>
              <w:jc w:val="right"/>
              <w:rPr>
                <w:rFonts w:cs="Arial"/>
                <w:sz w:val="18"/>
                <w:highlight w:val="yellow"/>
              </w:rPr>
            </w:pPr>
            <w:r>
              <w:rPr>
                <w:rFonts w:cs="Arial"/>
                <w:sz w:val="18"/>
              </w:rPr>
              <w:t>-</w:t>
            </w:r>
          </w:p>
        </w:tc>
        <w:tc>
          <w:tcPr>
            <w:tcW w:w="1170" w:type="dxa"/>
            <w:vAlign w:val="bottom"/>
          </w:tcPr>
          <w:p w14:paraId="5D030CF9" w14:textId="5F48AA63" w:rsidR="00A95B9C" w:rsidRPr="00084851" w:rsidRDefault="00703C51" w:rsidP="00AD0275">
            <w:pPr>
              <w:pStyle w:val="BodyTextIndent"/>
              <w:spacing w:before="60" w:after="60"/>
              <w:ind w:left="-86" w:right="-86"/>
              <w:jc w:val="right"/>
              <w:rPr>
                <w:rFonts w:cs="Arial"/>
                <w:sz w:val="18"/>
                <w:highlight w:val="yellow"/>
              </w:rPr>
            </w:pPr>
            <w:r>
              <w:rPr>
                <w:rFonts w:cs="Arial"/>
                <w:sz w:val="18"/>
              </w:rPr>
              <w:t>-</w:t>
            </w:r>
          </w:p>
        </w:tc>
        <w:tc>
          <w:tcPr>
            <w:tcW w:w="1620" w:type="dxa"/>
            <w:vAlign w:val="bottom"/>
          </w:tcPr>
          <w:p w14:paraId="591584F2" w14:textId="01BD7627" w:rsidR="00A95B9C" w:rsidRPr="00084851" w:rsidRDefault="00703C51" w:rsidP="00AD0275">
            <w:pPr>
              <w:pStyle w:val="BodyTextIndent"/>
              <w:spacing w:before="60" w:after="60"/>
              <w:ind w:left="-86" w:right="-86"/>
              <w:jc w:val="right"/>
              <w:rPr>
                <w:rFonts w:cs="Arial"/>
                <w:sz w:val="18"/>
                <w:highlight w:val="yellow"/>
              </w:rPr>
            </w:pPr>
            <w:r>
              <w:rPr>
                <w:rFonts w:cs="Arial"/>
                <w:sz w:val="18"/>
              </w:rPr>
              <w:t>-</w:t>
            </w:r>
          </w:p>
        </w:tc>
        <w:tc>
          <w:tcPr>
            <w:tcW w:w="1440" w:type="dxa"/>
            <w:vAlign w:val="bottom"/>
          </w:tcPr>
          <w:p w14:paraId="299A259C" w14:textId="5C6A7601" w:rsidR="00A95B9C" w:rsidRPr="00084851" w:rsidRDefault="00703C51" w:rsidP="00AD0275">
            <w:pPr>
              <w:pStyle w:val="BodyTextIndent"/>
              <w:spacing w:before="60" w:after="60"/>
              <w:ind w:left="-86" w:right="-86"/>
              <w:jc w:val="right"/>
              <w:rPr>
                <w:rFonts w:cs="Arial"/>
                <w:sz w:val="18"/>
                <w:highlight w:val="yellow"/>
              </w:rPr>
            </w:pPr>
            <w:r>
              <w:rPr>
                <w:rFonts w:cs="Arial"/>
                <w:sz w:val="18"/>
              </w:rPr>
              <w:t>-</w:t>
            </w:r>
          </w:p>
        </w:tc>
        <w:tc>
          <w:tcPr>
            <w:tcW w:w="1526" w:type="dxa"/>
            <w:vAlign w:val="bottom"/>
          </w:tcPr>
          <w:p w14:paraId="19A1A884" w14:textId="7B3DFB46" w:rsidR="00A95B9C" w:rsidRPr="00084851" w:rsidRDefault="00703C51" w:rsidP="00AD0275">
            <w:pPr>
              <w:pStyle w:val="BodyTextIndent"/>
              <w:spacing w:before="60" w:after="60"/>
              <w:ind w:left="-86"/>
              <w:jc w:val="right"/>
              <w:rPr>
                <w:rFonts w:cs="Arial"/>
                <w:sz w:val="18"/>
                <w:highlight w:val="yellow"/>
              </w:rPr>
            </w:pPr>
            <w:r>
              <w:rPr>
                <w:rFonts w:cs="Arial"/>
                <w:sz w:val="18"/>
              </w:rPr>
              <w:t>-</w:t>
            </w:r>
          </w:p>
        </w:tc>
      </w:tr>
      <w:tr w:rsidR="00F848AF" w:rsidRPr="004A4690" w14:paraId="4AC1F90C" w14:textId="77777777" w:rsidTr="00417176">
        <w:tc>
          <w:tcPr>
            <w:tcW w:w="11245" w:type="dxa"/>
            <w:gridSpan w:val="8"/>
          </w:tcPr>
          <w:p w14:paraId="3D59F8ED" w14:textId="10A195E9" w:rsidR="00F848AF" w:rsidRPr="004A4690" w:rsidRDefault="00F848AF" w:rsidP="004A4690">
            <w:pPr>
              <w:pStyle w:val="BodyTextIndent"/>
              <w:spacing w:before="120" w:after="120"/>
              <w:ind w:left="0"/>
              <w:rPr>
                <w:rFonts w:cs="Arial"/>
                <w:b/>
                <w:sz w:val="18"/>
              </w:rPr>
            </w:pPr>
            <w:r w:rsidRPr="00F848AF">
              <w:rPr>
                <w:rFonts w:cs="Arial"/>
                <w:b/>
                <w:sz w:val="18"/>
              </w:rPr>
              <w:t>TỔNG RỦI RO TR</w:t>
            </w:r>
            <w:r w:rsidRPr="00F848AF">
              <w:rPr>
                <w:rFonts w:cs="Arial" w:hint="eastAsia"/>
                <w:b/>
                <w:sz w:val="18"/>
              </w:rPr>
              <w:t>Ư</w:t>
            </w:r>
            <w:r w:rsidRPr="00F848AF">
              <w:rPr>
                <w:rFonts w:cs="Arial"/>
                <w:b/>
                <w:sz w:val="18"/>
              </w:rPr>
              <w:t>ỚC THỜI HẠN THANH TOÁN</w:t>
            </w:r>
          </w:p>
        </w:tc>
        <w:tc>
          <w:tcPr>
            <w:tcW w:w="1526" w:type="dxa"/>
          </w:tcPr>
          <w:p w14:paraId="3FAF7FAD" w14:textId="51897A8B" w:rsidR="00F848AF" w:rsidRPr="00417176" w:rsidRDefault="00417176" w:rsidP="00E973A7">
            <w:pPr>
              <w:pStyle w:val="BodyTextIndent"/>
              <w:spacing w:before="120" w:after="120"/>
              <w:ind w:left="-86"/>
              <w:jc w:val="right"/>
              <w:rPr>
                <w:rFonts w:cs="Arial"/>
                <w:b/>
                <w:bCs/>
                <w:sz w:val="18"/>
                <w:highlight w:val="yellow"/>
                <w:lang w:val="en-US"/>
              </w:rPr>
            </w:pPr>
            <w:r w:rsidRPr="00417176">
              <w:rPr>
                <w:rFonts w:cs="Arial"/>
                <w:b/>
                <w:bCs/>
                <w:sz w:val="18"/>
                <w:lang w:val="en-US"/>
              </w:rPr>
              <w:t>139.402.035.744</w:t>
            </w:r>
          </w:p>
        </w:tc>
      </w:tr>
    </w:tbl>
    <w:p w14:paraId="166B7CF0" w14:textId="77777777" w:rsidR="00EB6D44" w:rsidRDefault="00EB6D44" w:rsidP="00EB6D44">
      <w:pPr>
        <w:rPr>
          <w:rFonts w:cs="Arial"/>
          <w:b/>
        </w:rPr>
        <w:sectPr w:rsidR="00EB6D44" w:rsidSect="00774EE4">
          <w:type w:val="nextColumn"/>
          <w:pgSz w:w="16834" w:h="11909" w:orient="landscape" w:code="9"/>
          <w:pgMar w:top="1440" w:right="1440" w:bottom="862" w:left="1582" w:header="720" w:footer="578" w:gutter="0"/>
          <w:cols w:space="720"/>
          <w:docGrid w:linePitch="272"/>
        </w:sectPr>
      </w:pPr>
    </w:p>
    <w:p w14:paraId="56FE0C2D" w14:textId="13D2BB63" w:rsidR="0096224F" w:rsidRPr="004A4690" w:rsidRDefault="0096224F" w:rsidP="007959E9">
      <w:pPr>
        <w:rPr>
          <w:rFonts w:cs="Arial"/>
          <w:b/>
        </w:rPr>
        <w:sectPr w:rsidR="0096224F" w:rsidRPr="004A4690" w:rsidSect="00EB6D44">
          <w:type w:val="continuous"/>
          <w:pgSz w:w="16834" w:h="11909" w:orient="landscape" w:code="9"/>
          <w:pgMar w:top="1440" w:right="1440" w:bottom="862" w:left="1582" w:header="720" w:footer="578" w:gutter="0"/>
          <w:cols w:space="720"/>
          <w:docGrid w:linePitch="272"/>
        </w:sectPr>
      </w:pPr>
    </w:p>
    <w:p w14:paraId="09A4B848" w14:textId="6A62636E" w:rsidR="001E5A72" w:rsidRPr="00486E16" w:rsidRDefault="001E5A72" w:rsidP="004A4690">
      <w:pPr>
        <w:pStyle w:val="Style1"/>
        <w:numPr>
          <w:ilvl w:val="0"/>
          <w:numId w:val="0"/>
        </w:numPr>
        <w:spacing w:after="0"/>
        <w:rPr>
          <w:rFonts w:cs="Arial"/>
          <w:b w:val="0"/>
          <w:i w:val="0"/>
        </w:rPr>
      </w:pPr>
      <w:r>
        <w:rPr>
          <w:rFonts w:cs="Arial"/>
          <w:i w:val="0"/>
        </w:rPr>
        <w:lastRenderedPageBreak/>
        <w:t>5</w:t>
      </w:r>
      <w:r w:rsidRPr="00486E16">
        <w:rPr>
          <w:rFonts w:cs="Arial"/>
          <w:i w:val="0"/>
        </w:rPr>
        <w:t>.</w:t>
      </w:r>
      <w:r w:rsidRPr="00486E16">
        <w:rPr>
          <w:rFonts w:cs="Arial"/>
          <w:i w:val="0"/>
        </w:rPr>
        <w:tab/>
      </w:r>
      <w:r w:rsidR="00914214">
        <w:rPr>
          <w:rFonts w:cs="Arial"/>
          <w:i w:val="0"/>
          <w:lang w:val="en-US"/>
        </w:rPr>
        <w:t>BẢNG TÍNH</w:t>
      </w:r>
      <w:r w:rsidR="007A6DF3" w:rsidRPr="004A4690">
        <w:rPr>
          <w:rFonts w:cs="Arial"/>
          <w:i w:val="0"/>
        </w:rPr>
        <w:t xml:space="preserve"> </w:t>
      </w:r>
      <w:r w:rsidRPr="00486E16">
        <w:rPr>
          <w:rFonts w:cs="Arial"/>
          <w:i w:val="0"/>
        </w:rPr>
        <w:t xml:space="preserve">GIÁ TRỊ RỦI RO </w:t>
      </w:r>
      <w:r w:rsidRPr="001E5A72">
        <w:rPr>
          <w:rFonts w:cs="Arial"/>
          <w:i w:val="0"/>
        </w:rPr>
        <w:t>THANH TOÁN</w:t>
      </w:r>
      <w:r w:rsidRPr="00486E16">
        <w:rPr>
          <w:rFonts w:cs="Arial"/>
          <w:b w:val="0"/>
          <w:i w:val="0"/>
        </w:rPr>
        <w:t xml:space="preserve"> (tiếp theo)</w:t>
      </w:r>
    </w:p>
    <w:p w14:paraId="43DE96C2" w14:textId="77777777" w:rsidR="001E5A72" w:rsidRPr="00486E16" w:rsidRDefault="001E5A72" w:rsidP="001E5A72">
      <w:pPr>
        <w:pStyle w:val="BodyTextIndent"/>
        <w:ind w:left="720"/>
        <w:rPr>
          <w:rFonts w:cs="Arial"/>
          <w:b/>
          <w:bCs/>
          <w:i/>
          <w:iCs/>
        </w:rPr>
      </w:pPr>
    </w:p>
    <w:p w14:paraId="4D4A792F" w14:textId="7CF123AE" w:rsidR="001E5A72" w:rsidRPr="00486E16" w:rsidRDefault="001E5A72" w:rsidP="001E5A72">
      <w:pPr>
        <w:pStyle w:val="BodyTextIndent"/>
        <w:ind w:left="720" w:hanging="720"/>
        <w:rPr>
          <w:rFonts w:cs="Arial"/>
        </w:rPr>
      </w:pPr>
      <w:r>
        <w:rPr>
          <w:rFonts w:cs="Arial"/>
          <w:b/>
          <w:i/>
        </w:rPr>
        <w:t>5</w:t>
      </w:r>
      <w:r w:rsidRPr="00486E16">
        <w:rPr>
          <w:rFonts w:cs="Arial"/>
          <w:b/>
          <w:i/>
        </w:rPr>
        <w:t>.</w:t>
      </w:r>
      <w:r>
        <w:rPr>
          <w:rFonts w:cs="Arial"/>
          <w:b/>
          <w:i/>
        </w:rPr>
        <w:t>1</w:t>
      </w:r>
      <w:r w:rsidRPr="00486E16">
        <w:rPr>
          <w:rFonts w:cs="Arial"/>
          <w:b/>
          <w:i/>
        </w:rPr>
        <w:tab/>
      </w:r>
      <w:r w:rsidRPr="001E5A72">
        <w:rPr>
          <w:rFonts w:cs="Arial"/>
          <w:b/>
          <w:i/>
        </w:rPr>
        <w:t>Rủi ro tr</w:t>
      </w:r>
      <w:r w:rsidRPr="001E5A72">
        <w:rPr>
          <w:rFonts w:cs="Arial" w:hint="eastAsia"/>
          <w:b/>
          <w:i/>
        </w:rPr>
        <w:t>ư</w:t>
      </w:r>
      <w:r w:rsidRPr="001E5A72">
        <w:rPr>
          <w:rFonts w:cs="Arial"/>
          <w:b/>
          <w:i/>
        </w:rPr>
        <w:t>ớc thời hạn thanh toán</w:t>
      </w:r>
      <w:r w:rsidRPr="00486E16">
        <w:rPr>
          <w:rFonts w:cs="Arial"/>
        </w:rPr>
        <w:t xml:space="preserve"> (tiếp theo)</w:t>
      </w:r>
    </w:p>
    <w:p w14:paraId="3D17DF75" w14:textId="73A91A60" w:rsidR="001E5A72" w:rsidRDefault="001E5A72" w:rsidP="001E5A72">
      <w:pPr>
        <w:pStyle w:val="BodyTextIndent"/>
        <w:ind w:left="720"/>
        <w:rPr>
          <w:rFonts w:cs="Arial"/>
        </w:rPr>
      </w:pPr>
    </w:p>
    <w:p w14:paraId="3965DD18" w14:textId="790C439F" w:rsidR="004A24B0" w:rsidRPr="00486E16" w:rsidRDefault="004A24B0" w:rsidP="001E5A72">
      <w:pPr>
        <w:pStyle w:val="BodyTextIndent"/>
        <w:ind w:left="720"/>
        <w:rPr>
          <w:rFonts w:cs="Arial"/>
        </w:rPr>
      </w:pPr>
      <w:r w:rsidRPr="004A24B0">
        <w:rPr>
          <w:rFonts w:cs="Arial"/>
        </w:rPr>
        <w:t xml:space="preserve">Chi tiết hệ số rủi ro thanh toán theo </w:t>
      </w:r>
      <w:r w:rsidRPr="004A24B0">
        <w:rPr>
          <w:rFonts w:cs="Arial" w:hint="eastAsia"/>
        </w:rPr>
        <w:t>đ</w:t>
      </w:r>
      <w:r w:rsidRPr="004A24B0">
        <w:rPr>
          <w:rFonts w:cs="Arial"/>
        </w:rPr>
        <w:t xml:space="preserve">ối tác </w:t>
      </w:r>
      <w:r w:rsidRPr="004A24B0">
        <w:rPr>
          <w:rFonts w:cs="Arial" w:hint="eastAsia"/>
        </w:rPr>
        <w:t>đư</w:t>
      </w:r>
      <w:r w:rsidRPr="004A24B0">
        <w:rPr>
          <w:rFonts w:cs="Arial"/>
        </w:rPr>
        <w:t xml:space="preserve">ợc Công ty xác </w:t>
      </w:r>
      <w:r w:rsidRPr="004A24B0">
        <w:rPr>
          <w:rFonts w:cs="Arial" w:hint="eastAsia"/>
        </w:rPr>
        <w:t>đ</w:t>
      </w:r>
      <w:r w:rsidRPr="004A24B0">
        <w:rPr>
          <w:rFonts w:cs="Arial"/>
        </w:rPr>
        <w:t>ịnh nh</w:t>
      </w:r>
      <w:r w:rsidRPr="004A24B0">
        <w:rPr>
          <w:rFonts w:cs="Arial" w:hint="eastAsia"/>
        </w:rPr>
        <w:t>ư</w:t>
      </w:r>
      <w:r w:rsidRPr="004A24B0">
        <w:rPr>
          <w:rFonts w:cs="Arial"/>
        </w:rPr>
        <w:t xml:space="preserve"> sau:</w:t>
      </w:r>
    </w:p>
    <w:p w14:paraId="7CD9B910" w14:textId="77777777" w:rsidR="007E193F" w:rsidRPr="004A4690" w:rsidRDefault="007E193F" w:rsidP="004A4690">
      <w:pPr>
        <w:pStyle w:val="BodyTextIndent"/>
        <w:ind w:left="720"/>
        <w:rPr>
          <w:rFonts w:cs="Arial"/>
        </w:rPr>
      </w:pPr>
    </w:p>
    <w:tbl>
      <w:tblPr>
        <w:tblW w:w="81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2"/>
        <w:gridCol w:w="6037"/>
        <w:gridCol w:w="1477"/>
      </w:tblGrid>
      <w:tr w:rsidR="00C41594" w:rsidRPr="004A4690" w14:paraId="3985CF8D" w14:textId="77777777" w:rsidTr="00613725">
        <w:trPr>
          <w:trHeight w:val="270"/>
        </w:trPr>
        <w:tc>
          <w:tcPr>
            <w:tcW w:w="405" w:type="pct"/>
            <w:shd w:val="clear" w:color="auto" w:fill="BFBFBF" w:themeFill="background1" w:themeFillShade="BF"/>
            <w:noWrap/>
            <w:vAlign w:val="bottom"/>
            <w:hideMark/>
          </w:tcPr>
          <w:p w14:paraId="479D928C" w14:textId="77777777" w:rsidR="007E193F" w:rsidRPr="004A4690" w:rsidRDefault="007E193F">
            <w:pPr>
              <w:overflowPunct/>
              <w:autoSpaceDE/>
              <w:autoSpaceDN/>
              <w:adjustRightInd/>
              <w:spacing w:before="60" w:after="60"/>
              <w:jc w:val="center"/>
              <w:textAlignment w:val="auto"/>
              <w:rPr>
                <w:rFonts w:cs="Arial"/>
                <w:b/>
                <w:bCs/>
              </w:rPr>
            </w:pPr>
            <w:r w:rsidRPr="004A4690">
              <w:rPr>
                <w:rFonts w:cs="Arial"/>
                <w:b/>
                <w:bCs/>
              </w:rPr>
              <w:t>STT</w:t>
            </w:r>
          </w:p>
        </w:tc>
        <w:tc>
          <w:tcPr>
            <w:tcW w:w="3691" w:type="pct"/>
            <w:shd w:val="clear" w:color="auto" w:fill="BFBFBF" w:themeFill="background1" w:themeFillShade="BF"/>
            <w:vAlign w:val="bottom"/>
            <w:hideMark/>
          </w:tcPr>
          <w:p w14:paraId="030BE8E5" w14:textId="77777777" w:rsidR="007E193F" w:rsidRPr="004A4690" w:rsidRDefault="007E193F">
            <w:pPr>
              <w:overflowPunct/>
              <w:autoSpaceDE/>
              <w:autoSpaceDN/>
              <w:adjustRightInd/>
              <w:spacing w:before="60" w:after="60"/>
              <w:textAlignment w:val="auto"/>
              <w:rPr>
                <w:rFonts w:cs="Arial"/>
                <w:b/>
                <w:bCs/>
              </w:rPr>
            </w:pPr>
            <w:r w:rsidRPr="004A4690">
              <w:rPr>
                <w:rFonts w:cs="Arial"/>
                <w:b/>
                <w:bCs/>
              </w:rPr>
              <w:t>Đối tác thanh toán cho Công ty</w:t>
            </w:r>
          </w:p>
        </w:tc>
        <w:tc>
          <w:tcPr>
            <w:tcW w:w="903" w:type="pct"/>
            <w:shd w:val="clear" w:color="auto" w:fill="BFBFBF" w:themeFill="background1" w:themeFillShade="BF"/>
            <w:noWrap/>
            <w:vAlign w:val="bottom"/>
            <w:hideMark/>
          </w:tcPr>
          <w:p w14:paraId="7AF2391C" w14:textId="77777777" w:rsidR="007E193F" w:rsidRPr="004A4690" w:rsidRDefault="007E193F">
            <w:pPr>
              <w:overflowPunct/>
              <w:autoSpaceDE/>
              <w:autoSpaceDN/>
              <w:adjustRightInd/>
              <w:spacing w:before="60" w:after="60"/>
              <w:jc w:val="center"/>
              <w:textAlignment w:val="auto"/>
              <w:rPr>
                <w:rFonts w:cs="Arial"/>
                <w:b/>
                <w:bCs/>
              </w:rPr>
            </w:pPr>
            <w:r w:rsidRPr="004A4690">
              <w:rPr>
                <w:rFonts w:cs="Arial"/>
                <w:b/>
                <w:bCs/>
              </w:rPr>
              <w:t>Hệ số rủi ro thanh toán</w:t>
            </w:r>
          </w:p>
        </w:tc>
      </w:tr>
      <w:tr w:rsidR="00C41594" w:rsidRPr="004A4690" w14:paraId="4B767AFB" w14:textId="77777777" w:rsidTr="00E973A7">
        <w:trPr>
          <w:trHeight w:val="765"/>
        </w:trPr>
        <w:tc>
          <w:tcPr>
            <w:tcW w:w="405" w:type="pct"/>
            <w:shd w:val="clear" w:color="auto" w:fill="auto"/>
            <w:noWrap/>
            <w:hideMark/>
          </w:tcPr>
          <w:p w14:paraId="5D781FAD" w14:textId="77777777" w:rsidR="0087228C" w:rsidRPr="004A4690" w:rsidRDefault="0087228C">
            <w:pPr>
              <w:overflowPunct/>
              <w:autoSpaceDE/>
              <w:autoSpaceDN/>
              <w:adjustRightInd/>
              <w:spacing w:before="60" w:after="60"/>
              <w:jc w:val="center"/>
              <w:textAlignment w:val="auto"/>
              <w:rPr>
                <w:rFonts w:cs="Arial"/>
              </w:rPr>
            </w:pPr>
            <w:r w:rsidRPr="004A4690">
              <w:rPr>
                <w:rFonts w:cs="Arial"/>
              </w:rPr>
              <w:t>(1)</w:t>
            </w:r>
          </w:p>
        </w:tc>
        <w:tc>
          <w:tcPr>
            <w:tcW w:w="3691" w:type="pct"/>
            <w:shd w:val="clear" w:color="auto" w:fill="auto"/>
            <w:vAlign w:val="bottom"/>
            <w:hideMark/>
          </w:tcPr>
          <w:p w14:paraId="64640650" w14:textId="4DB1FD94" w:rsidR="0087228C" w:rsidRPr="004A4690" w:rsidRDefault="004A6F98" w:rsidP="004A4690">
            <w:pPr>
              <w:overflowPunct/>
              <w:autoSpaceDE/>
              <w:autoSpaceDN/>
              <w:adjustRightInd/>
              <w:spacing w:before="60" w:after="60"/>
              <w:textAlignment w:val="auto"/>
              <w:rPr>
                <w:rFonts w:cs="Arial"/>
              </w:rPr>
            </w:pPr>
            <w:r w:rsidRPr="004A4690">
              <w:rPr>
                <w:rFonts w:cs="Arial"/>
              </w:rPr>
              <w:t>Chính phủ, các tổ chức phát hành được Chính phủ bảo lãnh, Chính phủ và Ngân hàng Trung ương các nước thuộc khối OECD; Ủy ban Nhân dân tỉnh, thành phố trực thuộc Trung ương</w:t>
            </w:r>
          </w:p>
        </w:tc>
        <w:tc>
          <w:tcPr>
            <w:tcW w:w="903" w:type="pct"/>
            <w:shd w:val="clear" w:color="auto" w:fill="auto"/>
            <w:noWrap/>
            <w:vAlign w:val="bottom"/>
          </w:tcPr>
          <w:p w14:paraId="6C531C6D" w14:textId="4059F76C" w:rsidR="0056481C" w:rsidRPr="004A4690" w:rsidRDefault="0056481C">
            <w:pPr>
              <w:overflowPunct/>
              <w:autoSpaceDE/>
              <w:autoSpaceDN/>
              <w:adjustRightInd/>
              <w:spacing w:before="60" w:after="60"/>
              <w:jc w:val="center"/>
              <w:textAlignment w:val="auto"/>
              <w:rPr>
                <w:rFonts w:cs="Arial"/>
              </w:rPr>
            </w:pPr>
            <w:r w:rsidRPr="004A4690">
              <w:rPr>
                <w:rFonts w:cs="Arial"/>
              </w:rPr>
              <w:t>0</w:t>
            </w:r>
            <w:r w:rsidR="00CA104F">
              <w:rPr>
                <w:rFonts w:cs="Arial"/>
              </w:rPr>
              <w:t>,0</w:t>
            </w:r>
            <w:r w:rsidRPr="004A4690">
              <w:rPr>
                <w:rFonts w:cs="Arial"/>
              </w:rPr>
              <w:t>%</w:t>
            </w:r>
          </w:p>
        </w:tc>
      </w:tr>
      <w:tr w:rsidR="00C41594" w:rsidRPr="004A4690" w14:paraId="6741337B" w14:textId="77777777" w:rsidTr="00E973A7">
        <w:trPr>
          <w:trHeight w:val="255"/>
        </w:trPr>
        <w:tc>
          <w:tcPr>
            <w:tcW w:w="405" w:type="pct"/>
            <w:shd w:val="clear" w:color="auto" w:fill="auto"/>
            <w:noWrap/>
            <w:hideMark/>
          </w:tcPr>
          <w:p w14:paraId="1B58D2EA" w14:textId="6683E2F9" w:rsidR="0087228C" w:rsidRPr="004A4690" w:rsidRDefault="0087228C">
            <w:pPr>
              <w:overflowPunct/>
              <w:autoSpaceDE/>
              <w:autoSpaceDN/>
              <w:adjustRightInd/>
              <w:spacing w:before="60" w:after="60"/>
              <w:jc w:val="center"/>
              <w:textAlignment w:val="auto"/>
              <w:rPr>
                <w:rFonts w:cs="Arial"/>
              </w:rPr>
            </w:pPr>
            <w:r w:rsidRPr="004A4690">
              <w:rPr>
                <w:rFonts w:cs="Arial"/>
              </w:rPr>
              <w:t>(2)</w:t>
            </w:r>
          </w:p>
        </w:tc>
        <w:tc>
          <w:tcPr>
            <w:tcW w:w="3691" w:type="pct"/>
            <w:shd w:val="clear" w:color="auto" w:fill="auto"/>
            <w:vAlign w:val="bottom"/>
            <w:hideMark/>
          </w:tcPr>
          <w:p w14:paraId="39A02BC8" w14:textId="67DC0A26" w:rsidR="0087228C" w:rsidRPr="005A6C83" w:rsidRDefault="0087228C" w:rsidP="004A4690">
            <w:pPr>
              <w:overflowPunct/>
              <w:autoSpaceDE/>
              <w:autoSpaceDN/>
              <w:adjustRightInd/>
              <w:spacing w:before="60" w:after="60"/>
              <w:textAlignment w:val="auto"/>
              <w:rPr>
                <w:rFonts w:cs="Arial"/>
              </w:rPr>
            </w:pPr>
            <w:r w:rsidRPr="004A4690">
              <w:rPr>
                <w:rFonts w:cs="Arial"/>
              </w:rPr>
              <w:t xml:space="preserve">Sở Giao dịch Chứng khoán, </w:t>
            </w:r>
            <w:r w:rsidR="00AA7BFB" w:rsidRPr="00595D81">
              <w:rPr>
                <w:rFonts w:cs="Arial"/>
              </w:rPr>
              <w:t>Tổng công ty lưu ký và bù trừ chứng khoán Việt Nam</w:t>
            </w:r>
          </w:p>
        </w:tc>
        <w:tc>
          <w:tcPr>
            <w:tcW w:w="903" w:type="pct"/>
            <w:shd w:val="clear" w:color="auto" w:fill="auto"/>
            <w:noWrap/>
            <w:vAlign w:val="bottom"/>
          </w:tcPr>
          <w:p w14:paraId="50BC6A27" w14:textId="09DAB5A5" w:rsidR="0087228C" w:rsidRPr="004A4690" w:rsidRDefault="0056481C">
            <w:pPr>
              <w:overflowPunct/>
              <w:autoSpaceDE/>
              <w:autoSpaceDN/>
              <w:adjustRightInd/>
              <w:spacing w:before="60" w:after="60"/>
              <w:jc w:val="center"/>
              <w:textAlignment w:val="auto"/>
              <w:rPr>
                <w:rFonts w:cs="Arial"/>
              </w:rPr>
            </w:pPr>
            <w:r w:rsidRPr="004A4690">
              <w:rPr>
                <w:rFonts w:cs="Arial"/>
              </w:rPr>
              <w:t>0,8%</w:t>
            </w:r>
          </w:p>
        </w:tc>
      </w:tr>
      <w:tr w:rsidR="00C41594" w:rsidRPr="004A4690" w14:paraId="2B56AEC0" w14:textId="77777777" w:rsidTr="00E973A7">
        <w:trPr>
          <w:trHeight w:val="765"/>
        </w:trPr>
        <w:tc>
          <w:tcPr>
            <w:tcW w:w="405" w:type="pct"/>
            <w:shd w:val="clear" w:color="auto" w:fill="auto"/>
            <w:noWrap/>
            <w:hideMark/>
          </w:tcPr>
          <w:p w14:paraId="4B60E34E" w14:textId="691BFBF5" w:rsidR="0087228C" w:rsidRPr="004A4690" w:rsidRDefault="0087228C">
            <w:pPr>
              <w:overflowPunct/>
              <w:autoSpaceDE/>
              <w:autoSpaceDN/>
              <w:adjustRightInd/>
              <w:spacing w:before="60" w:after="60"/>
              <w:jc w:val="center"/>
              <w:textAlignment w:val="auto"/>
              <w:rPr>
                <w:rFonts w:cs="Arial"/>
              </w:rPr>
            </w:pPr>
            <w:r w:rsidRPr="004A4690">
              <w:rPr>
                <w:rFonts w:cs="Arial"/>
              </w:rPr>
              <w:t>(3)</w:t>
            </w:r>
          </w:p>
        </w:tc>
        <w:tc>
          <w:tcPr>
            <w:tcW w:w="3691" w:type="pct"/>
            <w:shd w:val="clear" w:color="auto" w:fill="auto"/>
            <w:vAlign w:val="bottom"/>
            <w:hideMark/>
          </w:tcPr>
          <w:p w14:paraId="5EFCF735" w14:textId="77777777" w:rsidR="0087228C" w:rsidRPr="004A4690" w:rsidRDefault="0087228C" w:rsidP="004A4690">
            <w:pPr>
              <w:overflowPunct/>
              <w:autoSpaceDE/>
              <w:autoSpaceDN/>
              <w:adjustRightInd/>
              <w:spacing w:before="60" w:after="60"/>
              <w:textAlignment w:val="auto"/>
              <w:rPr>
                <w:rFonts w:cs="Arial"/>
              </w:rPr>
            </w:pPr>
            <w:r w:rsidRPr="004A4690">
              <w:rPr>
                <w:rFonts w:cs="Arial"/>
              </w:rPr>
              <w:t>Tổ chức tín dụng, tổ chức tài chính, tổ chức kinh doanh chứng khoán thành lập ở các nước thuộc khối OECD và có hệ số tín nhiệm đáp ứng các điều kiện khác theo quy định nội bộ của tổ chức kinh doanh chứng khoán</w:t>
            </w:r>
          </w:p>
        </w:tc>
        <w:tc>
          <w:tcPr>
            <w:tcW w:w="903" w:type="pct"/>
            <w:shd w:val="clear" w:color="auto" w:fill="auto"/>
            <w:noWrap/>
            <w:vAlign w:val="bottom"/>
          </w:tcPr>
          <w:p w14:paraId="29A49E39" w14:textId="26773AEF" w:rsidR="0087228C" w:rsidRPr="004A4690" w:rsidRDefault="0056481C">
            <w:pPr>
              <w:overflowPunct/>
              <w:autoSpaceDE/>
              <w:autoSpaceDN/>
              <w:adjustRightInd/>
              <w:spacing w:before="60" w:after="60"/>
              <w:jc w:val="center"/>
              <w:textAlignment w:val="auto"/>
              <w:rPr>
                <w:rFonts w:cs="Arial"/>
              </w:rPr>
            </w:pPr>
            <w:r w:rsidRPr="004A4690">
              <w:rPr>
                <w:rFonts w:cs="Arial"/>
              </w:rPr>
              <w:t>3,2%</w:t>
            </w:r>
          </w:p>
        </w:tc>
      </w:tr>
      <w:tr w:rsidR="00C41594" w:rsidRPr="004A4690" w14:paraId="0A15E12D" w14:textId="77777777" w:rsidTr="00E973A7">
        <w:trPr>
          <w:trHeight w:val="765"/>
        </w:trPr>
        <w:tc>
          <w:tcPr>
            <w:tcW w:w="405" w:type="pct"/>
            <w:shd w:val="clear" w:color="auto" w:fill="auto"/>
            <w:noWrap/>
            <w:hideMark/>
          </w:tcPr>
          <w:p w14:paraId="377ABE83" w14:textId="77777777" w:rsidR="0087228C" w:rsidRPr="004A4690" w:rsidRDefault="0087228C">
            <w:pPr>
              <w:overflowPunct/>
              <w:autoSpaceDE/>
              <w:autoSpaceDN/>
              <w:adjustRightInd/>
              <w:spacing w:before="60" w:after="60"/>
              <w:jc w:val="center"/>
              <w:textAlignment w:val="auto"/>
              <w:rPr>
                <w:rFonts w:cs="Arial"/>
              </w:rPr>
            </w:pPr>
            <w:r w:rsidRPr="004A4690">
              <w:rPr>
                <w:rFonts w:cs="Arial"/>
              </w:rPr>
              <w:t>(4)</w:t>
            </w:r>
          </w:p>
        </w:tc>
        <w:tc>
          <w:tcPr>
            <w:tcW w:w="3691" w:type="pct"/>
            <w:shd w:val="clear" w:color="auto" w:fill="auto"/>
            <w:vAlign w:val="bottom"/>
            <w:hideMark/>
          </w:tcPr>
          <w:p w14:paraId="7AEB7B5B" w14:textId="77777777" w:rsidR="0087228C" w:rsidRPr="004A4690" w:rsidRDefault="0087228C" w:rsidP="004A4690">
            <w:pPr>
              <w:overflowPunct/>
              <w:autoSpaceDE/>
              <w:autoSpaceDN/>
              <w:adjustRightInd/>
              <w:spacing w:before="60" w:after="60"/>
              <w:textAlignment w:val="auto"/>
              <w:rPr>
                <w:rFonts w:cs="Arial"/>
              </w:rPr>
            </w:pPr>
            <w:r w:rsidRPr="004A4690">
              <w:rPr>
                <w:rFonts w:cs="Arial"/>
              </w:rPr>
              <w:t>Tổ chức tín dụng, tổ chức tài chính, tổ chức kinh doanh chứng khoán thành lập ngoài các nước OECD; hoặc thành lập tại các nước thuộc khối OECD và không đáp ứng các điều kiện khác theo quy định nội bộ của Công ty</w:t>
            </w:r>
          </w:p>
        </w:tc>
        <w:tc>
          <w:tcPr>
            <w:tcW w:w="903" w:type="pct"/>
            <w:shd w:val="clear" w:color="auto" w:fill="auto"/>
            <w:noWrap/>
            <w:vAlign w:val="bottom"/>
          </w:tcPr>
          <w:p w14:paraId="36E8551C" w14:textId="471C9AF2" w:rsidR="0087228C" w:rsidRPr="004A4690" w:rsidRDefault="0056481C">
            <w:pPr>
              <w:overflowPunct/>
              <w:autoSpaceDE/>
              <w:autoSpaceDN/>
              <w:adjustRightInd/>
              <w:spacing w:before="60" w:after="60"/>
              <w:jc w:val="center"/>
              <w:textAlignment w:val="auto"/>
              <w:rPr>
                <w:rFonts w:cs="Arial"/>
              </w:rPr>
            </w:pPr>
            <w:r w:rsidRPr="004A4690">
              <w:rPr>
                <w:rFonts w:cs="Arial"/>
              </w:rPr>
              <w:t>4,8%</w:t>
            </w:r>
          </w:p>
        </w:tc>
      </w:tr>
      <w:tr w:rsidR="00C41594" w:rsidRPr="004A4690" w14:paraId="013216DA" w14:textId="77777777" w:rsidTr="00E973A7">
        <w:trPr>
          <w:trHeight w:val="255"/>
        </w:trPr>
        <w:tc>
          <w:tcPr>
            <w:tcW w:w="405" w:type="pct"/>
            <w:shd w:val="clear" w:color="auto" w:fill="auto"/>
            <w:noWrap/>
            <w:hideMark/>
          </w:tcPr>
          <w:p w14:paraId="046C3233" w14:textId="77777777" w:rsidR="0087228C" w:rsidRPr="004A4690" w:rsidRDefault="0087228C">
            <w:pPr>
              <w:overflowPunct/>
              <w:autoSpaceDE/>
              <w:autoSpaceDN/>
              <w:adjustRightInd/>
              <w:spacing w:before="60" w:after="60"/>
              <w:jc w:val="center"/>
              <w:textAlignment w:val="auto"/>
              <w:rPr>
                <w:rFonts w:cs="Arial"/>
              </w:rPr>
            </w:pPr>
            <w:r w:rsidRPr="004A4690">
              <w:rPr>
                <w:rFonts w:cs="Arial"/>
              </w:rPr>
              <w:t>(5)</w:t>
            </w:r>
          </w:p>
        </w:tc>
        <w:tc>
          <w:tcPr>
            <w:tcW w:w="3691" w:type="pct"/>
            <w:shd w:val="clear" w:color="auto" w:fill="auto"/>
            <w:vAlign w:val="bottom"/>
            <w:hideMark/>
          </w:tcPr>
          <w:p w14:paraId="45CE8081" w14:textId="7F7E4325" w:rsidR="0087228C" w:rsidRPr="004A4690" w:rsidRDefault="0087228C" w:rsidP="004A4690">
            <w:pPr>
              <w:overflowPunct/>
              <w:autoSpaceDE/>
              <w:autoSpaceDN/>
              <w:adjustRightInd/>
              <w:spacing w:before="60" w:after="60"/>
              <w:textAlignment w:val="auto"/>
              <w:rPr>
                <w:rFonts w:cs="Arial"/>
              </w:rPr>
            </w:pPr>
            <w:r w:rsidRPr="004A4690">
              <w:rPr>
                <w:rFonts w:cs="Arial"/>
              </w:rPr>
              <w:t>Tổ chức tín dụng</w:t>
            </w:r>
            <w:r w:rsidR="0051421E">
              <w:rPr>
                <w:rFonts w:cs="Arial"/>
              </w:rPr>
              <w:t xml:space="preserve"> (“TCTD”)</w:t>
            </w:r>
            <w:r w:rsidRPr="004A4690">
              <w:rPr>
                <w:rFonts w:cs="Arial"/>
              </w:rPr>
              <w:t>, tổ chức tài chính, tổ chức kinh doanh chứng khoán</w:t>
            </w:r>
            <w:r w:rsidR="004449A2" w:rsidRPr="00595D81">
              <w:rPr>
                <w:rFonts w:cs="Arial"/>
              </w:rPr>
              <w:t>, quỹ đầu tư chứng khoán, công ty đầu tư chứng khoán</w:t>
            </w:r>
            <w:r w:rsidRPr="004A4690">
              <w:rPr>
                <w:rFonts w:cs="Arial"/>
              </w:rPr>
              <w:t xml:space="preserve"> thành lập và hoạt động tại Việt Nam</w:t>
            </w:r>
          </w:p>
        </w:tc>
        <w:tc>
          <w:tcPr>
            <w:tcW w:w="903" w:type="pct"/>
            <w:shd w:val="clear" w:color="auto" w:fill="auto"/>
            <w:noWrap/>
            <w:vAlign w:val="bottom"/>
          </w:tcPr>
          <w:p w14:paraId="1E24B4A0" w14:textId="28C0EAAF" w:rsidR="0087228C" w:rsidRPr="004A4690" w:rsidRDefault="0056481C">
            <w:pPr>
              <w:overflowPunct/>
              <w:autoSpaceDE/>
              <w:autoSpaceDN/>
              <w:adjustRightInd/>
              <w:spacing w:before="60" w:after="60"/>
              <w:jc w:val="center"/>
              <w:textAlignment w:val="auto"/>
              <w:rPr>
                <w:rFonts w:cs="Arial"/>
              </w:rPr>
            </w:pPr>
            <w:r w:rsidRPr="004A4690">
              <w:rPr>
                <w:rFonts w:cs="Arial"/>
              </w:rPr>
              <w:t>6</w:t>
            </w:r>
            <w:r w:rsidR="00CA104F">
              <w:rPr>
                <w:rFonts w:cs="Arial"/>
              </w:rPr>
              <w:t>,0</w:t>
            </w:r>
            <w:r w:rsidRPr="004A4690">
              <w:rPr>
                <w:rFonts w:cs="Arial"/>
              </w:rPr>
              <w:t>%</w:t>
            </w:r>
          </w:p>
        </w:tc>
      </w:tr>
      <w:tr w:rsidR="0087228C" w:rsidRPr="004A4690" w14:paraId="01421336" w14:textId="77777777" w:rsidTr="0056481C">
        <w:trPr>
          <w:trHeight w:val="270"/>
        </w:trPr>
        <w:tc>
          <w:tcPr>
            <w:tcW w:w="405" w:type="pct"/>
            <w:shd w:val="clear" w:color="auto" w:fill="auto"/>
            <w:noWrap/>
            <w:hideMark/>
          </w:tcPr>
          <w:p w14:paraId="79A34990" w14:textId="77777777" w:rsidR="0087228C" w:rsidRPr="004A4690" w:rsidRDefault="0087228C">
            <w:pPr>
              <w:overflowPunct/>
              <w:autoSpaceDE/>
              <w:autoSpaceDN/>
              <w:adjustRightInd/>
              <w:spacing w:before="60" w:after="60"/>
              <w:jc w:val="center"/>
              <w:textAlignment w:val="auto"/>
              <w:rPr>
                <w:rFonts w:cs="Arial"/>
              </w:rPr>
            </w:pPr>
            <w:r w:rsidRPr="004A4690">
              <w:rPr>
                <w:rFonts w:cs="Arial"/>
              </w:rPr>
              <w:t>(6)</w:t>
            </w:r>
          </w:p>
        </w:tc>
        <w:tc>
          <w:tcPr>
            <w:tcW w:w="3691" w:type="pct"/>
            <w:shd w:val="clear" w:color="auto" w:fill="auto"/>
            <w:vAlign w:val="bottom"/>
            <w:hideMark/>
          </w:tcPr>
          <w:p w14:paraId="084A0524" w14:textId="29E2DF80" w:rsidR="0087228C" w:rsidRPr="007959E9" w:rsidRDefault="0087228C" w:rsidP="004A4690">
            <w:pPr>
              <w:overflowPunct/>
              <w:autoSpaceDE/>
              <w:autoSpaceDN/>
              <w:adjustRightInd/>
              <w:spacing w:before="60" w:after="60"/>
              <w:textAlignment w:val="auto"/>
              <w:rPr>
                <w:rFonts w:cs="Arial"/>
                <w:lang w:val="en-US"/>
              </w:rPr>
            </w:pPr>
            <w:r w:rsidRPr="004A4690">
              <w:rPr>
                <w:rFonts w:cs="Arial"/>
              </w:rPr>
              <w:t>Các tổ chức, cá nhân</w:t>
            </w:r>
            <w:r w:rsidR="004449A2">
              <w:rPr>
                <w:rFonts w:cs="Arial"/>
                <w:lang w:val="en-US"/>
              </w:rPr>
              <w:t xml:space="preserve">, </w:t>
            </w:r>
            <w:proofErr w:type="spellStart"/>
            <w:r w:rsidR="004449A2">
              <w:rPr>
                <w:rFonts w:cs="Arial"/>
                <w:lang w:val="en-US"/>
              </w:rPr>
              <w:t>đối</w:t>
            </w:r>
            <w:proofErr w:type="spellEnd"/>
            <w:r w:rsidR="004449A2">
              <w:rPr>
                <w:rFonts w:cs="Arial"/>
                <w:lang w:val="en-US"/>
              </w:rPr>
              <w:t xml:space="preserve"> </w:t>
            </w:r>
            <w:proofErr w:type="spellStart"/>
            <w:r w:rsidR="004449A2">
              <w:rPr>
                <w:rFonts w:cs="Arial"/>
                <w:lang w:val="en-US"/>
              </w:rPr>
              <w:t>tượng</w:t>
            </w:r>
            <w:proofErr w:type="spellEnd"/>
            <w:r w:rsidRPr="004A4690">
              <w:rPr>
                <w:rFonts w:cs="Arial"/>
              </w:rPr>
              <w:t xml:space="preserve"> khác </w:t>
            </w:r>
          </w:p>
        </w:tc>
        <w:tc>
          <w:tcPr>
            <w:tcW w:w="903" w:type="pct"/>
            <w:shd w:val="clear" w:color="auto" w:fill="auto"/>
            <w:noWrap/>
            <w:vAlign w:val="center"/>
          </w:tcPr>
          <w:p w14:paraId="1AB3DD6B" w14:textId="467CFF23" w:rsidR="0087228C" w:rsidRPr="004A4690" w:rsidRDefault="0056481C">
            <w:pPr>
              <w:overflowPunct/>
              <w:autoSpaceDE/>
              <w:autoSpaceDN/>
              <w:adjustRightInd/>
              <w:spacing w:before="60" w:after="60"/>
              <w:jc w:val="center"/>
              <w:textAlignment w:val="auto"/>
              <w:rPr>
                <w:rFonts w:cs="Arial"/>
              </w:rPr>
            </w:pPr>
            <w:r w:rsidRPr="004A4690">
              <w:rPr>
                <w:rFonts w:cs="Arial"/>
              </w:rPr>
              <w:t>8</w:t>
            </w:r>
            <w:r w:rsidR="00CA104F">
              <w:rPr>
                <w:rFonts w:cs="Arial"/>
              </w:rPr>
              <w:t>,0</w:t>
            </w:r>
            <w:r w:rsidRPr="004A4690">
              <w:rPr>
                <w:rFonts w:cs="Arial"/>
              </w:rPr>
              <w:t>%</w:t>
            </w:r>
          </w:p>
        </w:tc>
      </w:tr>
    </w:tbl>
    <w:p w14:paraId="2EC1162A" w14:textId="5FB2C057" w:rsidR="001B1DBE" w:rsidRPr="004A4690" w:rsidRDefault="001B1DBE" w:rsidP="004A4690">
      <w:pPr>
        <w:pStyle w:val="BodyTextIndent"/>
        <w:ind w:left="720"/>
        <w:rPr>
          <w:rFonts w:cs="Arial"/>
        </w:rPr>
      </w:pPr>
    </w:p>
    <w:p w14:paraId="182EA90F" w14:textId="00C189A1" w:rsidR="001B1DBE" w:rsidRPr="004A4690" w:rsidRDefault="003855AC" w:rsidP="004A4690">
      <w:pPr>
        <w:pStyle w:val="BodyTextIndent"/>
        <w:ind w:left="720"/>
        <w:rPr>
          <w:rFonts w:cs="Arial"/>
          <w:i/>
        </w:rPr>
      </w:pPr>
      <w:r w:rsidRPr="004A4690">
        <w:rPr>
          <w:rFonts w:cs="Arial"/>
          <w:i/>
        </w:rPr>
        <w:t>(*) Chi tiết:</w:t>
      </w:r>
    </w:p>
    <w:p w14:paraId="583E4AA7" w14:textId="68C2DD41" w:rsidR="003855AC" w:rsidRPr="004A4690" w:rsidRDefault="003855AC" w:rsidP="004A4690">
      <w:pPr>
        <w:pStyle w:val="BodyTextIndent"/>
        <w:ind w:left="720"/>
        <w:rPr>
          <w:rFonts w:cs="Arial"/>
        </w:rPr>
      </w:pPr>
    </w:p>
    <w:tbl>
      <w:tblPr>
        <w:tblW w:w="8173" w:type="dxa"/>
        <w:tblInd w:w="720" w:type="dxa"/>
        <w:tblLayout w:type="fixed"/>
        <w:tblLook w:val="0000" w:firstRow="0" w:lastRow="0" w:firstColumn="0" w:lastColumn="0" w:noHBand="0" w:noVBand="0"/>
      </w:tblPr>
      <w:tblGrid>
        <w:gridCol w:w="1260"/>
        <w:gridCol w:w="1642"/>
        <w:gridCol w:w="1152"/>
        <w:gridCol w:w="1642"/>
        <w:gridCol w:w="835"/>
        <w:gridCol w:w="1642"/>
      </w:tblGrid>
      <w:tr w:rsidR="00735973" w:rsidRPr="004A4690" w14:paraId="3A88AB9E" w14:textId="38694B9B" w:rsidTr="00A85816">
        <w:tc>
          <w:tcPr>
            <w:tcW w:w="1260" w:type="dxa"/>
          </w:tcPr>
          <w:p w14:paraId="71CC361C" w14:textId="77777777" w:rsidR="001B1DBE" w:rsidRPr="004A4690" w:rsidRDefault="001B1DBE" w:rsidP="004A4690">
            <w:pPr>
              <w:ind w:left="-115"/>
              <w:rPr>
                <w:rFonts w:cs="Arial"/>
                <w:i/>
                <w:sz w:val="18"/>
                <w:szCs w:val="18"/>
              </w:rPr>
            </w:pPr>
          </w:p>
        </w:tc>
        <w:tc>
          <w:tcPr>
            <w:tcW w:w="1642" w:type="dxa"/>
            <w:vAlign w:val="bottom"/>
          </w:tcPr>
          <w:p w14:paraId="4244CDFA" w14:textId="77777777" w:rsidR="001B1DBE" w:rsidRPr="004A4690" w:rsidRDefault="001B1DBE" w:rsidP="006E75B5">
            <w:pPr>
              <w:pBdr>
                <w:bottom w:val="single" w:sz="4" w:space="0" w:color="auto"/>
              </w:pBdr>
              <w:overflowPunct/>
              <w:autoSpaceDE/>
              <w:autoSpaceDN/>
              <w:adjustRightInd/>
              <w:ind w:right="-86"/>
              <w:jc w:val="right"/>
              <w:textAlignment w:val="auto"/>
              <w:rPr>
                <w:rFonts w:cs="Arial"/>
                <w:i/>
                <w:sz w:val="18"/>
                <w:szCs w:val="18"/>
              </w:rPr>
            </w:pPr>
            <w:r w:rsidRPr="004A4690">
              <w:rPr>
                <w:rFonts w:cs="Arial"/>
                <w:i/>
                <w:sz w:val="18"/>
                <w:szCs w:val="18"/>
              </w:rPr>
              <w:t>Giá trị</w:t>
            </w:r>
          </w:p>
          <w:p w14:paraId="649EC8C2" w14:textId="77777777" w:rsidR="001B1DBE" w:rsidRPr="004A4690" w:rsidRDefault="001B1DBE" w:rsidP="006E75B5">
            <w:pPr>
              <w:pBdr>
                <w:bottom w:val="single" w:sz="4" w:space="0" w:color="auto"/>
              </w:pBdr>
              <w:overflowPunct/>
              <w:autoSpaceDE/>
              <w:autoSpaceDN/>
              <w:adjustRightInd/>
              <w:ind w:right="-86"/>
              <w:jc w:val="right"/>
              <w:textAlignment w:val="auto"/>
              <w:rPr>
                <w:rFonts w:cs="Arial"/>
                <w:i/>
                <w:sz w:val="18"/>
                <w:szCs w:val="18"/>
              </w:rPr>
            </w:pPr>
            <w:r w:rsidRPr="004A4690">
              <w:rPr>
                <w:rFonts w:cs="Arial"/>
                <w:i/>
                <w:sz w:val="18"/>
                <w:szCs w:val="18"/>
              </w:rPr>
              <w:t>VND</w:t>
            </w:r>
          </w:p>
        </w:tc>
        <w:tc>
          <w:tcPr>
            <w:tcW w:w="1152" w:type="dxa"/>
            <w:vAlign w:val="bottom"/>
          </w:tcPr>
          <w:p w14:paraId="7DB3FE69" w14:textId="77777777" w:rsidR="00A85816" w:rsidRDefault="003855AC" w:rsidP="00A85816">
            <w:pPr>
              <w:overflowPunct/>
              <w:autoSpaceDE/>
              <w:autoSpaceDN/>
              <w:adjustRightInd/>
              <w:ind w:left="-144" w:right="-86"/>
              <w:jc w:val="right"/>
              <w:textAlignment w:val="auto"/>
              <w:rPr>
                <w:rFonts w:cs="Arial"/>
                <w:i/>
                <w:sz w:val="18"/>
                <w:szCs w:val="18"/>
              </w:rPr>
            </w:pPr>
            <w:r w:rsidRPr="004A4690">
              <w:rPr>
                <w:rFonts w:cs="Arial"/>
                <w:i/>
                <w:sz w:val="18"/>
                <w:szCs w:val="18"/>
              </w:rPr>
              <w:t>Giá trị tài sản đảm bảo</w:t>
            </w:r>
          </w:p>
          <w:p w14:paraId="5901C0DD" w14:textId="52C7B3C2" w:rsidR="001B1DBE" w:rsidRPr="004A4690" w:rsidRDefault="003855AC" w:rsidP="00A85816">
            <w:pPr>
              <w:pBdr>
                <w:bottom w:val="single" w:sz="4" w:space="0" w:color="auto"/>
              </w:pBdr>
              <w:overflowPunct/>
              <w:autoSpaceDE/>
              <w:autoSpaceDN/>
              <w:adjustRightInd/>
              <w:ind w:right="-86"/>
              <w:jc w:val="right"/>
              <w:textAlignment w:val="auto"/>
              <w:rPr>
                <w:rFonts w:cs="Arial"/>
                <w:i/>
                <w:sz w:val="18"/>
                <w:szCs w:val="18"/>
              </w:rPr>
            </w:pPr>
            <w:r w:rsidRPr="004A4690">
              <w:rPr>
                <w:rFonts w:cs="Arial"/>
                <w:i/>
                <w:sz w:val="18"/>
                <w:szCs w:val="18"/>
              </w:rPr>
              <w:t>VND</w:t>
            </w:r>
          </w:p>
        </w:tc>
        <w:tc>
          <w:tcPr>
            <w:tcW w:w="1642" w:type="dxa"/>
            <w:vAlign w:val="bottom"/>
          </w:tcPr>
          <w:p w14:paraId="77A9671A" w14:textId="77777777" w:rsidR="001B1DBE" w:rsidRPr="004A4690" w:rsidRDefault="003855AC" w:rsidP="006E75B5">
            <w:pPr>
              <w:pBdr>
                <w:bottom w:val="single" w:sz="4" w:space="0" w:color="auto"/>
              </w:pBdr>
              <w:overflowPunct/>
              <w:autoSpaceDE/>
              <w:autoSpaceDN/>
              <w:adjustRightInd/>
              <w:ind w:right="-86"/>
              <w:jc w:val="right"/>
              <w:textAlignment w:val="auto"/>
              <w:rPr>
                <w:rFonts w:cs="Arial"/>
                <w:i/>
                <w:sz w:val="18"/>
                <w:szCs w:val="18"/>
              </w:rPr>
            </w:pPr>
            <w:r w:rsidRPr="004A4690">
              <w:rPr>
                <w:rFonts w:cs="Arial"/>
                <w:i/>
                <w:sz w:val="18"/>
                <w:szCs w:val="18"/>
              </w:rPr>
              <w:t>Giá trị tài sản không có tài sản đảm bảo</w:t>
            </w:r>
          </w:p>
          <w:p w14:paraId="50F157B8" w14:textId="0581C31E" w:rsidR="003855AC" w:rsidRPr="004A4690" w:rsidRDefault="003855AC" w:rsidP="006E75B5">
            <w:pPr>
              <w:pBdr>
                <w:bottom w:val="single" w:sz="4" w:space="0" w:color="auto"/>
              </w:pBdr>
              <w:overflowPunct/>
              <w:autoSpaceDE/>
              <w:autoSpaceDN/>
              <w:adjustRightInd/>
              <w:ind w:right="-86"/>
              <w:jc w:val="right"/>
              <w:textAlignment w:val="auto"/>
              <w:rPr>
                <w:rFonts w:cs="Arial"/>
                <w:i/>
                <w:sz w:val="18"/>
                <w:szCs w:val="18"/>
              </w:rPr>
            </w:pPr>
            <w:r w:rsidRPr="004A4690">
              <w:rPr>
                <w:rFonts w:cs="Arial"/>
                <w:i/>
                <w:sz w:val="18"/>
                <w:szCs w:val="18"/>
              </w:rPr>
              <w:t>VND</w:t>
            </w:r>
          </w:p>
        </w:tc>
        <w:tc>
          <w:tcPr>
            <w:tcW w:w="835" w:type="dxa"/>
            <w:vAlign w:val="bottom"/>
          </w:tcPr>
          <w:p w14:paraId="230CD569" w14:textId="77777777" w:rsidR="001B1DBE" w:rsidRDefault="003855AC" w:rsidP="00A85816">
            <w:pPr>
              <w:overflowPunct/>
              <w:autoSpaceDE/>
              <w:autoSpaceDN/>
              <w:adjustRightInd/>
              <w:ind w:left="-86" w:right="-86"/>
              <w:jc w:val="right"/>
              <w:textAlignment w:val="auto"/>
              <w:rPr>
                <w:rFonts w:cs="Arial"/>
                <w:i/>
                <w:sz w:val="18"/>
                <w:szCs w:val="18"/>
              </w:rPr>
            </w:pPr>
            <w:r w:rsidRPr="004A4690">
              <w:rPr>
                <w:rFonts w:cs="Arial"/>
                <w:i/>
                <w:sz w:val="18"/>
                <w:szCs w:val="18"/>
              </w:rPr>
              <w:t>Hệ số rủi ro thanh toán theo đối tác</w:t>
            </w:r>
          </w:p>
          <w:p w14:paraId="789DA9FE" w14:textId="3E63DAF6" w:rsidR="005B6237" w:rsidRPr="004A4690" w:rsidRDefault="005B6237" w:rsidP="006E75B5">
            <w:pPr>
              <w:pBdr>
                <w:bottom w:val="single" w:sz="4" w:space="0" w:color="auto"/>
              </w:pBdr>
              <w:overflowPunct/>
              <w:autoSpaceDE/>
              <w:autoSpaceDN/>
              <w:adjustRightInd/>
              <w:ind w:right="-86"/>
              <w:jc w:val="right"/>
              <w:textAlignment w:val="auto"/>
              <w:rPr>
                <w:rFonts w:cs="Arial"/>
                <w:i/>
                <w:sz w:val="18"/>
                <w:szCs w:val="18"/>
              </w:rPr>
            </w:pPr>
            <w:r>
              <w:rPr>
                <w:rFonts w:cs="Arial"/>
                <w:i/>
                <w:sz w:val="18"/>
                <w:szCs w:val="18"/>
              </w:rPr>
              <w:t>%</w:t>
            </w:r>
          </w:p>
        </w:tc>
        <w:tc>
          <w:tcPr>
            <w:tcW w:w="1642" w:type="dxa"/>
            <w:vAlign w:val="bottom"/>
          </w:tcPr>
          <w:p w14:paraId="0E4983DD" w14:textId="77777777" w:rsidR="001B1DBE" w:rsidRPr="004A4690" w:rsidRDefault="003855AC" w:rsidP="006E75B5">
            <w:pPr>
              <w:pBdr>
                <w:bottom w:val="single" w:sz="4" w:space="0" w:color="auto"/>
              </w:pBdr>
              <w:overflowPunct/>
              <w:autoSpaceDE/>
              <w:autoSpaceDN/>
              <w:adjustRightInd/>
              <w:ind w:right="-86"/>
              <w:jc w:val="right"/>
              <w:textAlignment w:val="auto"/>
              <w:rPr>
                <w:rFonts w:cs="Arial"/>
                <w:i/>
                <w:sz w:val="18"/>
                <w:szCs w:val="18"/>
              </w:rPr>
            </w:pPr>
            <w:r w:rsidRPr="004A4690">
              <w:rPr>
                <w:rFonts w:cs="Arial"/>
                <w:i/>
                <w:sz w:val="18"/>
                <w:szCs w:val="18"/>
              </w:rPr>
              <w:t>Giá trị rủi ro thanh toán</w:t>
            </w:r>
          </w:p>
          <w:p w14:paraId="3A8654B9" w14:textId="16BB5E9B" w:rsidR="003855AC" w:rsidRPr="004A4690" w:rsidRDefault="003855AC" w:rsidP="006E75B5">
            <w:pPr>
              <w:pBdr>
                <w:bottom w:val="single" w:sz="4" w:space="0" w:color="auto"/>
              </w:pBdr>
              <w:overflowPunct/>
              <w:autoSpaceDE/>
              <w:autoSpaceDN/>
              <w:adjustRightInd/>
              <w:ind w:right="-86"/>
              <w:jc w:val="right"/>
              <w:textAlignment w:val="auto"/>
              <w:rPr>
                <w:rFonts w:cs="Arial"/>
                <w:i/>
                <w:sz w:val="18"/>
                <w:szCs w:val="18"/>
              </w:rPr>
            </w:pPr>
            <w:r w:rsidRPr="004A4690">
              <w:rPr>
                <w:rFonts w:cs="Arial"/>
                <w:i/>
                <w:sz w:val="18"/>
                <w:szCs w:val="18"/>
              </w:rPr>
              <w:t>VND</w:t>
            </w:r>
          </w:p>
        </w:tc>
      </w:tr>
      <w:tr w:rsidR="006B0196" w:rsidRPr="004A4690" w14:paraId="0EA71F2D" w14:textId="4DC09791" w:rsidTr="00D964F4">
        <w:tc>
          <w:tcPr>
            <w:tcW w:w="1260" w:type="dxa"/>
            <w:vAlign w:val="bottom"/>
          </w:tcPr>
          <w:p w14:paraId="5DD621D7" w14:textId="73438181" w:rsidR="006B0196" w:rsidRPr="00D964F4" w:rsidRDefault="006B0196" w:rsidP="006B0196">
            <w:pPr>
              <w:spacing w:before="120"/>
              <w:ind w:left="-115" w:right="-86"/>
              <w:jc w:val="left"/>
              <w:rPr>
                <w:rFonts w:cs="Arial"/>
                <w:sz w:val="18"/>
                <w:szCs w:val="18"/>
                <w:lang w:val="en-US"/>
              </w:rPr>
            </w:pPr>
            <w:r w:rsidRPr="004A4690">
              <w:rPr>
                <w:rFonts w:cs="Arial"/>
                <w:sz w:val="18"/>
                <w:szCs w:val="18"/>
              </w:rPr>
              <w:t xml:space="preserve">Các khoản tiền gửi có kỳ hạn tại các </w:t>
            </w:r>
            <w:proofErr w:type="spellStart"/>
            <w:r w:rsidR="00463156">
              <w:rPr>
                <w:rFonts w:cs="Arial"/>
                <w:sz w:val="18"/>
                <w:szCs w:val="18"/>
                <w:lang w:val="en-US"/>
              </w:rPr>
              <w:t>tổ</w:t>
            </w:r>
            <w:proofErr w:type="spellEnd"/>
            <w:r w:rsidR="00463156">
              <w:rPr>
                <w:rFonts w:cs="Arial"/>
                <w:sz w:val="18"/>
                <w:szCs w:val="18"/>
                <w:lang w:val="en-US"/>
              </w:rPr>
              <w:t xml:space="preserve"> </w:t>
            </w:r>
            <w:proofErr w:type="spellStart"/>
            <w:r w:rsidR="00463156">
              <w:rPr>
                <w:rFonts w:cs="Arial"/>
                <w:sz w:val="18"/>
                <w:szCs w:val="18"/>
                <w:lang w:val="en-US"/>
              </w:rPr>
              <w:t>chức</w:t>
            </w:r>
            <w:proofErr w:type="spellEnd"/>
            <w:r w:rsidR="00463156">
              <w:rPr>
                <w:rFonts w:cs="Arial"/>
                <w:sz w:val="18"/>
                <w:szCs w:val="18"/>
                <w:lang w:val="en-US"/>
              </w:rPr>
              <w:t xml:space="preserve"> </w:t>
            </w:r>
            <w:proofErr w:type="spellStart"/>
            <w:r w:rsidR="00463156">
              <w:rPr>
                <w:rFonts w:cs="Arial"/>
                <w:sz w:val="18"/>
                <w:szCs w:val="18"/>
                <w:lang w:val="en-US"/>
              </w:rPr>
              <w:t>tín</w:t>
            </w:r>
            <w:proofErr w:type="spellEnd"/>
            <w:r w:rsidR="00463156">
              <w:rPr>
                <w:rFonts w:cs="Arial"/>
                <w:sz w:val="18"/>
                <w:szCs w:val="18"/>
                <w:lang w:val="en-US"/>
              </w:rPr>
              <w:t xml:space="preserve"> </w:t>
            </w:r>
            <w:proofErr w:type="spellStart"/>
            <w:r w:rsidR="00463156">
              <w:rPr>
                <w:rFonts w:cs="Arial"/>
                <w:sz w:val="18"/>
                <w:szCs w:val="18"/>
                <w:lang w:val="en-US"/>
              </w:rPr>
              <w:t>dụng</w:t>
            </w:r>
            <w:proofErr w:type="spellEnd"/>
          </w:p>
        </w:tc>
        <w:tc>
          <w:tcPr>
            <w:tcW w:w="1642" w:type="dxa"/>
            <w:vAlign w:val="bottom"/>
          </w:tcPr>
          <w:p w14:paraId="7ADD1622" w14:textId="45337311" w:rsidR="006B0196" w:rsidRPr="00B52A4B" w:rsidRDefault="00702538">
            <w:pPr>
              <w:spacing w:before="120"/>
              <w:ind w:right="-86"/>
              <w:jc w:val="right"/>
              <w:rPr>
                <w:rFonts w:cs="Arial"/>
                <w:sz w:val="18"/>
                <w:szCs w:val="18"/>
                <w:highlight w:val="yellow"/>
                <w:lang w:val="en-US"/>
              </w:rPr>
            </w:pPr>
            <w:r>
              <w:rPr>
                <w:rFonts w:cs="Arial"/>
                <w:color w:val="2E2E38"/>
                <w:sz w:val="18"/>
                <w:szCs w:val="18"/>
                <w:lang w:val="en-US"/>
              </w:rPr>
              <w:t>2</w:t>
            </w:r>
            <w:r w:rsidR="0090458B" w:rsidRPr="0090458B">
              <w:rPr>
                <w:rFonts w:cs="Arial"/>
                <w:color w:val="2E2E38"/>
                <w:sz w:val="18"/>
                <w:szCs w:val="18"/>
              </w:rPr>
              <w:t>.2</w:t>
            </w:r>
            <w:r w:rsidR="00B52A4B">
              <w:rPr>
                <w:rFonts w:cs="Arial"/>
                <w:color w:val="2E2E38"/>
                <w:sz w:val="18"/>
                <w:szCs w:val="18"/>
                <w:lang w:val="en-US"/>
              </w:rPr>
              <w:t>58</w:t>
            </w:r>
            <w:r w:rsidR="0090458B" w:rsidRPr="0090458B">
              <w:rPr>
                <w:rFonts w:cs="Arial"/>
                <w:color w:val="2E2E38"/>
                <w:sz w:val="18"/>
                <w:szCs w:val="18"/>
              </w:rPr>
              <w:t>.</w:t>
            </w:r>
            <w:r>
              <w:rPr>
                <w:rFonts w:cs="Arial"/>
                <w:color w:val="2E2E38"/>
                <w:sz w:val="18"/>
                <w:szCs w:val="18"/>
                <w:lang w:val="en-US"/>
              </w:rPr>
              <w:t>8</w:t>
            </w:r>
            <w:r w:rsidR="00B52A4B">
              <w:rPr>
                <w:rFonts w:cs="Arial"/>
                <w:color w:val="2E2E38"/>
                <w:sz w:val="18"/>
                <w:szCs w:val="18"/>
                <w:lang w:val="en-US"/>
              </w:rPr>
              <w:t>77</w:t>
            </w:r>
            <w:r w:rsidR="0090458B" w:rsidRPr="0090458B">
              <w:rPr>
                <w:rFonts w:cs="Arial"/>
                <w:color w:val="2E2E38"/>
                <w:sz w:val="18"/>
                <w:szCs w:val="18"/>
              </w:rPr>
              <w:t>.</w:t>
            </w:r>
            <w:r w:rsidR="00B52A4B">
              <w:rPr>
                <w:rFonts w:cs="Arial"/>
                <w:color w:val="2E2E38"/>
                <w:sz w:val="18"/>
                <w:szCs w:val="18"/>
                <w:lang w:val="en-US"/>
              </w:rPr>
              <w:t>198</w:t>
            </w:r>
            <w:r w:rsidR="0090458B" w:rsidRPr="0090458B">
              <w:rPr>
                <w:rFonts w:cs="Arial"/>
                <w:color w:val="2E2E38"/>
                <w:sz w:val="18"/>
                <w:szCs w:val="18"/>
              </w:rPr>
              <w:t>.</w:t>
            </w:r>
            <w:r w:rsidR="00B52A4B">
              <w:rPr>
                <w:rFonts w:cs="Arial"/>
                <w:color w:val="2E2E38"/>
                <w:sz w:val="18"/>
                <w:szCs w:val="18"/>
                <w:lang w:val="en-US"/>
              </w:rPr>
              <w:t>143</w:t>
            </w:r>
          </w:p>
        </w:tc>
        <w:tc>
          <w:tcPr>
            <w:tcW w:w="1152" w:type="dxa"/>
            <w:vAlign w:val="bottom"/>
          </w:tcPr>
          <w:p w14:paraId="14F97BF1" w14:textId="66F49D97" w:rsidR="006B0196" w:rsidRPr="00C80A5B" w:rsidRDefault="00703C51">
            <w:pPr>
              <w:spacing w:before="120"/>
              <w:ind w:right="-86"/>
              <w:jc w:val="right"/>
              <w:rPr>
                <w:rFonts w:cs="Arial"/>
                <w:sz w:val="18"/>
                <w:szCs w:val="18"/>
                <w:highlight w:val="yellow"/>
              </w:rPr>
            </w:pPr>
            <w:r>
              <w:rPr>
                <w:rFonts w:cs="Arial"/>
                <w:color w:val="2E2E38"/>
                <w:sz w:val="18"/>
                <w:szCs w:val="18"/>
              </w:rPr>
              <w:t>-</w:t>
            </w:r>
          </w:p>
        </w:tc>
        <w:tc>
          <w:tcPr>
            <w:tcW w:w="1642" w:type="dxa"/>
            <w:vAlign w:val="bottom"/>
          </w:tcPr>
          <w:p w14:paraId="638676D4" w14:textId="5F16D366" w:rsidR="006B0196" w:rsidRPr="00702538" w:rsidRDefault="0078418F">
            <w:pPr>
              <w:spacing w:before="120"/>
              <w:ind w:right="-86"/>
              <w:jc w:val="right"/>
              <w:rPr>
                <w:rFonts w:cs="Arial"/>
                <w:sz w:val="18"/>
                <w:szCs w:val="18"/>
                <w:highlight w:val="yellow"/>
                <w:lang w:val="en-US"/>
              </w:rPr>
            </w:pPr>
            <w:r>
              <w:rPr>
                <w:rFonts w:cs="Arial"/>
                <w:color w:val="2E2E38"/>
                <w:sz w:val="18"/>
                <w:szCs w:val="18"/>
                <w:lang w:val="en-US"/>
              </w:rPr>
              <w:t>2.258.877.198.143</w:t>
            </w:r>
          </w:p>
        </w:tc>
        <w:tc>
          <w:tcPr>
            <w:tcW w:w="835" w:type="dxa"/>
            <w:vAlign w:val="bottom"/>
          </w:tcPr>
          <w:p w14:paraId="5A67F6E2" w14:textId="3F1E4448" w:rsidR="006B0196" w:rsidRPr="00C80A5B" w:rsidRDefault="006B0196">
            <w:pPr>
              <w:spacing w:before="120"/>
              <w:ind w:right="-86"/>
              <w:jc w:val="right"/>
              <w:rPr>
                <w:rFonts w:cs="Arial"/>
                <w:sz w:val="18"/>
                <w:szCs w:val="18"/>
              </w:rPr>
            </w:pPr>
            <w:r>
              <w:rPr>
                <w:rFonts w:cs="Arial"/>
                <w:color w:val="2E2E38"/>
                <w:sz w:val="18"/>
                <w:szCs w:val="18"/>
              </w:rPr>
              <w:t xml:space="preserve">6,00 </w:t>
            </w:r>
          </w:p>
        </w:tc>
        <w:tc>
          <w:tcPr>
            <w:tcW w:w="1642" w:type="dxa"/>
            <w:vAlign w:val="bottom"/>
          </w:tcPr>
          <w:p w14:paraId="70837309" w14:textId="144ADB25" w:rsidR="006B0196" w:rsidRPr="00702538" w:rsidRDefault="00702538">
            <w:pPr>
              <w:spacing w:before="120"/>
              <w:ind w:right="-86"/>
              <w:jc w:val="right"/>
              <w:rPr>
                <w:rFonts w:cs="Arial"/>
                <w:sz w:val="18"/>
                <w:szCs w:val="18"/>
                <w:highlight w:val="yellow"/>
                <w:lang w:val="en-US"/>
              </w:rPr>
            </w:pPr>
            <w:r>
              <w:rPr>
                <w:rFonts w:cs="Arial"/>
                <w:color w:val="2E2E38"/>
                <w:sz w:val="18"/>
                <w:szCs w:val="18"/>
                <w:lang w:val="en-US"/>
              </w:rPr>
              <w:t>13</w:t>
            </w:r>
            <w:r w:rsidR="0078418F">
              <w:rPr>
                <w:rFonts w:cs="Arial"/>
                <w:color w:val="2E2E38"/>
                <w:sz w:val="18"/>
                <w:szCs w:val="18"/>
                <w:lang w:val="en-US"/>
              </w:rPr>
              <w:t>5</w:t>
            </w:r>
            <w:r>
              <w:rPr>
                <w:rFonts w:cs="Arial"/>
                <w:color w:val="2E2E38"/>
                <w:sz w:val="18"/>
                <w:szCs w:val="18"/>
                <w:lang w:val="en-US"/>
              </w:rPr>
              <w:t>.</w:t>
            </w:r>
            <w:r w:rsidR="0078418F">
              <w:rPr>
                <w:rFonts w:cs="Arial"/>
                <w:color w:val="2E2E38"/>
                <w:sz w:val="18"/>
                <w:szCs w:val="18"/>
                <w:lang w:val="en-US"/>
              </w:rPr>
              <w:t>532</w:t>
            </w:r>
            <w:r>
              <w:rPr>
                <w:rFonts w:cs="Arial"/>
                <w:color w:val="2E2E38"/>
                <w:sz w:val="18"/>
                <w:szCs w:val="18"/>
                <w:lang w:val="en-US"/>
              </w:rPr>
              <w:t>.</w:t>
            </w:r>
            <w:r w:rsidR="0078418F">
              <w:rPr>
                <w:rFonts w:cs="Arial"/>
                <w:color w:val="2E2E38"/>
                <w:sz w:val="18"/>
                <w:szCs w:val="18"/>
                <w:lang w:val="en-US"/>
              </w:rPr>
              <w:t>631</w:t>
            </w:r>
            <w:r>
              <w:rPr>
                <w:rFonts w:cs="Arial"/>
                <w:color w:val="2E2E38"/>
                <w:sz w:val="18"/>
                <w:szCs w:val="18"/>
                <w:lang w:val="en-US"/>
              </w:rPr>
              <w:t>.</w:t>
            </w:r>
            <w:r w:rsidR="0078418F">
              <w:rPr>
                <w:rFonts w:cs="Arial"/>
                <w:color w:val="2E2E38"/>
                <w:sz w:val="18"/>
                <w:szCs w:val="18"/>
                <w:lang w:val="en-US"/>
              </w:rPr>
              <w:t>889</w:t>
            </w:r>
          </w:p>
        </w:tc>
      </w:tr>
      <w:tr w:rsidR="006B0196" w:rsidRPr="004A4690" w14:paraId="4D372EFE" w14:textId="77777777" w:rsidTr="00D964F4">
        <w:tc>
          <w:tcPr>
            <w:tcW w:w="1260" w:type="dxa"/>
            <w:vAlign w:val="bottom"/>
          </w:tcPr>
          <w:p w14:paraId="1DF2B124" w14:textId="7AE99C83" w:rsidR="006B0196" w:rsidRPr="004A4690" w:rsidRDefault="006B0196" w:rsidP="006B0196">
            <w:pPr>
              <w:ind w:left="-115" w:right="-86"/>
              <w:jc w:val="left"/>
              <w:rPr>
                <w:rFonts w:cs="Arial"/>
                <w:sz w:val="18"/>
                <w:szCs w:val="18"/>
              </w:rPr>
            </w:pPr>
            <w:r>
              <w:rPr>
                <w:rFonts w:cs="Arial"/>
                <w:sz w:val="18"/>
                <w:szCs w:val="18"/>
              </w:rPr>
              <w:t>Các khoản phải thu</w:t>
            </w:r>
            <w:r w:rsidRPr="004A4690">
              <w:rPr>
                <w:rFonts w:cs="Arial"/>
                <w:sz w:val="18"/>
                <w:szCs w:val="18"/>
              </w:rPr>
              <w:t xml:space="preserve"> </w:t>
            </w:r>
            <w:r>
              <w:rPr>
                <w:rFonts w:cs="Arial"/>
                <w:sz w:val="18"/>
                <w:szCs w:val="18"/>
              </w:rPr>
              <w:t xml:space="preserve">khác với </w:t>
            </w:r>
            <w:proofErr w:type="spellStart"/>
            <w:r>
              <w:rPr>
                <w:rFonts w:cs="Arial"/>
                <w:sz w:val="18"/>
                <w:szCs w:val="18"/>
                <w:lang w:val="en-US"/>
              </w:rPr>
              <w:t>Công</w:t>
            </w:r>
            <w:proofErr w:type="spellEnd"/>
            <w:r>
              <w:rPr>
                <w:rFonts w:cs="Arial"/>
                <w:sz w:val="18"/>
                <w:szCs w:val="18"/>
                <w:lang w:val="en-US"/>
              </w:rPr>
              <w:t xml:space="preserve"> ty </w:t>
            </w:r>
            <w:proofErr w:type="spellStart"/>
            <w:r>
              <w:rPr>
                <w:rFonts w:cs="Arial"/>
                <w:sz w:val="18"/>
                <w:szCs w:val="18"/>
                <w:lang w:val="en-US"/>
              </w:rPr>
              <w:t>mẹ</w:t>
            </w:r>
            <w:proofErr w:type="spellEnd"/>
          </w:p>
        </w:tc>
        <w:tc>
          <w:tcPr>
            <w:tcW w:w="1642" w:type="dxa"/>
            <w:vAlign w:val="bottom"/>
          </w:tcPr>
          <w:p w14:paraId="0282687B" w14:textId="11C0FEA6" w:rsidR="006B0196" w:rsidRPr="00D929FB" w:rsidRDefault="00D929FB">
            <w:pPr>
              <w:ind w:right="-86"/>
              <w:jc w:val="right"/>
              <w:rPr>
                <w:rFonts w:cs="Arial"/>
                <w:sz w:val="18"/>
                <w:szCs w:val="18"/>
                <w:highlight w:val="yellow"/>
                <w:lang w:val="en-US"/>
              </w:rPr>
            </w:pPr>
            <w:r>
              <w:rPr>
                <w:rFonts w:cs="Arial"/>
                <w:color w:val="2E2E38"/>
                <w:sz w:val="18"/>
                <w:szCs w:val="18"/>
                <w:lang w:val="en-US"/>
              </w:rPr>
              <w:t>210.539</w:t>
            </w:r>
          </w:p>
        </w:tc>
        <w:tc>
          <w:tcPr>
            <w:tcW w:w="1152" w:type="dxa"/>
            <w:vAlign w:val="bottom"/>
          </w:tcPr>
          <w:p w14:paraId="5FEEE536" w14:textId="21A03C2A" w:rsidR="006B0196" w:rsidRPr="00C80A5B" w:rsidRDefault="00703C51">
            <w:pPr>
              <w:ind w:right="-86"/>
              <w:jc w:val="right"/>
              <w:rPr>
                <w:rFonts w:cs="Arial"/>
                <w:sz w:val="18"/>
                <w:szCs w:val="18"/>
                <w:highlight w:val="yellow"/>
              </w:rPr>
            </w:pPr>
            <w:r>
              <w:rPr>
                <w:rFonts w:cs="Arial"/>
                <w:color w:val="2E2E38"/>
                <w:sz w:val="18"/>
                <w:szCs w:val="18"/>
              </w:rPr>
              <w:t>-</w:t>
            </w:r>
          </w:p>
        </w:tc>
        <w:tc>
          <w:tcPr>
            <w:tcW w:w="1642" w:type="dxa"/>
            <w:vAlign w:val="bottom"/>
          </w:tcPr>
          <w:p w14:paraId="6ADC411A" w14:textId="09CAD485" w:rsidR="006B0196" w:rsidRPr="00D36D58" w:rsidRDefault="00D36D58">
            <w:pPr>
              <w:ind w:right="-86"/>
              <w:jc w:val="right"/>
              <w:rPr>
                <w:rFonts w:cs="Arial"/>
                <w:sz w:val="18"/>
                <w:szCs w:val="18"/>
                <w:highlight w:val="yellow"/>
                <w:lang w:val="en-US"/>
              </w:rPr>
            </w:pPr>
            <w:r>
              <w:rPr>
                <w:rFonts w:cs="Arial"/>
                <w:color w:val="2E2E38"/>
                <w:sz w:val="18"/>
                <w:szCs w:val="18"/>
                <w:lang w:val="en-US"/>
              </w:rPr>
              <w:t>210.539</w:t>
            </w:r>
          </w:p>
        </w:tc>
        <w:tc>
          <w:tcPr>
            <w:tcW w:w="835" w:type="dxa"/>
            <w:vAlign w:val="bottom"/>
          </w:tcPr>
          <w:p w14:paraId="1EBA7649" w14:textId="02295E02" w:rsidR="006B0196" w:rsidRPr="00C80A5B" w:rsidRDefault="006B0196">
            <w:pPr>
              <w:ind w:right="-86"/>
              <w:jc w:val="right"/>
              <w:rPr>
                <w:rFonts w:cs="Arial"/>
                <w:sz w:val="18"/>
                <w:szCs w:val="18"/>
              </w:rPr>
            </w:pPr>
            <w:r>
              <w:rPr>
                <w:rFonts w:cs="Arial"/>
                <w:color w:val="2E2E38"/>
                <w:sz w:val="18"/>
                <w:szCs w:val="18"/>
              </w:rPr>
              <w:t xml:space="preserve">3,20 </w:t>
            </w:r>
          </w:p>
        </w:tc>
        <w:tc>
          <w:tcPr>
            <w:tcW w:w="1642" w:type="dxa"/>
            <w:vAlign w:val="bottom"/>
          </w:tcPr>
          <w:p w14:paraId="7258A176" w14:textId="7B5096AA" w:rsidR="006B0196" w:rsidRPr="00D36D58" w:rsidRDefault="00D36D58">
            <w:pPr>
              <w:ind w:right="-86"/>
              <w:jc w:val="right"/>
              <w:rPr>
                <w:rFonts w:cs="Arial"/>
                <w:sz w:val="18"/>
                <w:szCs w:val="18"/>
                <w:highlight w:val="yellow"/>
                <w:lang w:val="en-US"/>
              </w:rPr>
            </w:pPr>
            <w:r>
              <w:rPr>
                <w:rFonts w:cs="Arial"/>
                <w:color w:val="2E2E38"/>
                <w:sz w:val="18"/>
                <w:szCs w:val="18"/>
                <w:lang w:val="en-US"/>
              </w:rPr>
              <w:t>6.737</w:t>
            </w:r>
          </w:p>
        </w:tc>
      </w:tr>
      <w:tr w:rsidR="00545DCF" w:rsidRPr="004A4690" w14:paraId="036BC556" w14:textId="77777777" w:rsidTr="00D964F4">
        <w:tc>
          <w:tcPr>
            <w:tcW w:w="1260" w:type="dxa"/>
            <w:vAlign w:val="bottom"/>
          </w:tcPr>
          <w:p w14:paraId="20CE9CED" w14:textId="3CF61BD2" w:rsidR="00545DCF" w:rsidRPr="006E75B5" w:rsidRDefault="00545DCF" w:rsidP="00D964F4">
            <w:pPr>
              <w:ind w:left="-115"/>
              <w:jc w:val="left"/>
              <w:rPr>
                <w:rFonts w:cs="Arial"/>
                <w:sz w:val="18"/>
                <w:szCs w:val="18"/>
                <w:lang w:val="en-US"/>
              </w:rPr>
            </w:pPr>
            <w:proofErr w:type="spellStart"/>
            <w:r>
              <w:rPr>
                <w:rFonts w:cs="Arial"/>
                <w:sz w:val="18"/>
                <w:szCs w:val="18"/>
                <w:lang w:val="en-US"/>
              </w:rPr>
              <w:t>Các</w:t>
            </w:r>
            <w:proofErr w:type="spellEnd"/>
            <w:r>
              <w:rPr>
                <w:rFonts w:cs="Arial"/>
                <w:sz w:val="18"/>
                <w:szCs w:val="18"/>
                <w:lang w:val="en-US"/>
              </w:rPr>
              <w:t xml:space="preserve"> </w:t>
            </w:r>
            <w:proofErr w:type="spellStart"/>
            <w:r>
              <w:rPr>
                <w:rFonts w:cs="Arial"/>
                <w:sz w:val="18"/>
                <w:szCs w:val="18"/>
                <w:lang w:val="en-US"/>
              </w:rPr>
              <w:t>khoản</w:t>
            </w:r>
            <w:proofErr w:type="spellEnd"/>
            <w:r>
              <w:rPr>
                <w:rFonts w:cs="Arial"/>
                <w:sz w:val="18"/>
                <w:szCs w:val="18"/>
                <w:lang w:val="en-US"/>
              </w:rPr>
              <w:t xml:space="preserve"> </w:t>
            </w:r>
            <w:proofErr w:type="spellStart"/>
            <w:r>
              <w:rPr>
                <w:rFonts w:cs="Arial"/>
                <w:sz w:val="18"/>
                <w:szCs w:val="18"/>
                <w:lang w:val="en-US"/>
              </w:rPr>
              <w:t>cho</w:t>
            </w:r>
            <w:proofErr w:type="spellEnd"/>
            <w:r>
              <w:rPr>
                <w:rFonts w:cs="Arial"/>
                <w:sz w:val="18"/>
                <w:szCs w:val="18"/>
                <w:lang w:val="en-US"/>
              </w:rPr>
              <w:t xml:space="preserve"> </w:t>
            </w:r>
            <w:proofErr w:type="spellStart"/>
            <w:r>
              <w:rPr>
                <w:rFonts w:cs="Arial"/>
                <w:sz w:val="18"/>
                <w:szCs w:val="18"/>
                <w:lang w:val="en-US"/>
              </w:rPr>
              <w:t>vay</w:t>
            </w:r>
            <w:proofErr w:type="spellEnd"/>
            <w:r>
              <w:rPr>
                <w:rFonts w:cs="Arial"/>
                <w:sz w:val="18"/>
                <w:szCs w:val="18"/>
                <w:lang w:val="en-US"/>
              </w:rPr>
              <w:t xml:space="preserve"> </w:t>
            </w:r>
            <w:proofErr w:type="spellStart"/>
            <w:r>
              <w:rPr>
                <w:rFonts w:cs="Arial"/>
                <w:sz w:val="18"/>
                <w:szCs w:val="18"/>
                <w:lang w:val="en-US"/>
              </w:rPr>
              <w:t>không</w:t>
            </w:r>
            <w:proofErr w:type="spellEnd"/>
            <w:r>
              <w:rPr>
                <w:rFonts w:cs="Arial"/>
                <w:sz w:val="18"/>
                <w:szCs w:val="18"/>
                <w:lang w:val="en-US"/>
              </w:rPr>
              <w:t xml:space="preserve"> </w:t>
            </w:r>
            <w:proofErr w:type="spellStart"/>
            <w:r>
              <w:rPr>
                <w:rFonts w:cs="Arial"/>
                <w:sz w:val="18"/>
                <w:szCs w:val="18"/>
                <w:lang w:val="en-US"/>
              </w:rPr>
              <w:t>có</w:t>
            </w:r>
            <w:proofErr w:type="spellEnd"/>
            <w:r>
              <w:rPr>
                <w:rFonts w:cs="Arial"/>
                <w:sz w:val="18"/>
                <w:szCs w:val="18"/>
                <w:lang w:val="en-US"/>
              </w:rPr>
              <w:t xml:space="preserve"> </w:t>
            </w:r>
            <w:proofErr w:type="spellStart"/>
            <w:r>
              <w:rPr>
                <w:rFonts w:cs="Arial"/>
                <w:sz w:val="18"/>
                <w:szCs w:val="18"/>
                <w:lang w:val="en-US"/>
              </w:rPr>
              <w:t>tài</w:t>
            </w:r>
            <w:proofErr w:type="spellEnd"/>
            <w:r>
              <w:rPr>
                <w:rFonts w:cs="Arial"/>
                <w:sz w:val="18"/>
                <w:szCs w:val="18"/>
                <w:lang w:val="en-US"/>
              </w:rPr>
              <w:t xml:space="preserve"> </w:t>
            </w:r>
            <w:proofErr w:type="spellStart"/>
            <w:r>
              <w:rPr>
                <w:rFonts w:cs="Arial"/>
                <w:sz w:val="18"/>
                <w:szCs w:val="18"/>
                <w:lang w:val="en-US"/>
              </w:rPr>
              <w:t>sản</w:t>
            </w:r>
            <w:proofErr w:type="spellEnd"/>
            <w:r>
              <w:rPr>
                <w:rFonts w:cs="Arial"/>
                <w:sz w:val="18"/>
                <w:szCs w:val="18"/>
                <w:lang w:val="en-US"/>
              </w:rPr>
              <w:t xml:space="preserve"> </w:t>
            </w:r>
            <w:proofErr w:type="spellStart"/>
            <w:r>
              <w:rPr>
                <w:rFonts w:cs="Arial"/>
                <w:sz w:val="18"/>
                <w:szCs w:val="18"/>
                <w:lang w:val="en-US"/>
              </w:rPr>
              <w:t>bảo</w:t>
            </w:r>
            <w:proofErr w:type="spellEnd"/>
            <w:r>
              <w:rPr>
                <w:rFonts w:cs="Arial"/>
                <w:sz w:val="18"/>
                <w:szCs w:val="18"/>
                <w:lang w:val="en-US"/>
              </w:rPr>
              <w:t xml:space="preserve"> </w:t>
            </w:r>
            <w:proofErr w:type="spellStart"/>
            <w:r>
              <w:rPr>
                <w:rFonts w:cs="Arial"/>
                <w:sz w:val="18"/>
                <w:szCs w:val="18"/>
                <w:lang w:val="en-US"/>
              </w:rPr>
              <w:t>đảm</w:t>
            </w:r>
            <w:proofErr w:type="spellEnd"/>
          </w:p>
        </w:tc>
        <w:tc>
          <w:tcPr>
            <w:tcW w:w="1642" w:type="dxa"/>
            <w:vAlign w:val="bottom"/>
          </w:tcPr>
          <w:p w14:paraId="316704EB" w14:textId="438312FD" w:rsidR="00545DCF" w:rsidRDefault="00BB0D10" w:rsidP="0021469E">
            <w:pPr>
              <w:pBdr>
                <w:bottom w:val="single" w:sz="4" w:space="1" w:color="auto"/>
              </w:pBdr>
              <w:ind w:right="-86"/>
              <w:jc w:val="right"/>
              <w:rPr>
                <w:rFonts w:cs="Arial"/>
                <w:sz w:val="18"/>
                <w:szCs w:val="18"/>
              </w:rPr>
            </w:pPr>
            <w:r>
              <w:rPr>
                <w:rFonts w:cs="Arial"/>
                <w:color w:val="2E2E38"/>
                <w:sz w:val="18"/>
                <w:szCs w:val="18"/>
                <w:lang w:val="en-US"/>
              </w:rPr>
              <w:t>48</w:t>
            </w:r>
            <w:r w:rsidR="00D11DCA" w:rsidRPr="00D11DCA">
              <w:rPr>
                <w:rFonts w:cs="Arial"/>
                <w:color w:val="2E2E38"/>
                <w:sz w:val="18"/>
                <w:szCs w:val="18"/>
              </w:rPr>
              <w:t>.</w:t>
            </w:r>
            <w:r>
              <w:rPr>
                <w:rFonts w:cs="Arial"/>
                <w:color w:val="2E2E38"/>
                <w:sz w:val="18"/>
                <w:szCs w:val="18"/>
                <w:lang w:val="en-US"/>
              </w:rPr>
              <w:t>367</w:t>
            </w:r>
            <w:r w:rsidR="00D11DCA" w:rsidRPr="00D11DCA">
              <w:rPr>
                <w:rFonts w:cs="Arial"/>
                <w:color w:val="2E2E38"/>
                <w:sz w:val="18"/>
                <w:szCs w:val="18"/>
              </w:rPr>
              <w:t>.</w:t>
            </w:r>
            <w:r>
              <w:rPr>
                <w:rFonts w:cs="Arial"/>
                <w:color w:val="2E2E38"/>
                <w:sz w:val="18"/>
                <w:szCs w:val="18"/>
                <w:lang w:val="en-US"/>
              </w:rPr>
              <w:t>463</w:t>
            </w:r>
            <w:r w:rsidR="00D11DCA" w:rsidRPr="00D11DCA">
              <w:rPr>
                <w:rFonts w:cs="Arial"/>
                <w:color w:val="2E2E38"/>
                <w:sz w:val="18"/>
                <w:szCs w:val="18"/>
              </w:rPr>
              <w:t>.</w:t>
            </w:r>
            <w:r>
              <w:rPr>
                <w:rFonts w:cs="Arial"/>
                <w:color w:val="2E2E38"/>
                <w:sz w:val="18"/>
                <w:szCs w:val="18"/>
                <w:lang w:val="en-US"/>
              </w:rPr>
              <w:t>972</w:t>
            </w:r>
            <w:r w:rsidR="00D11DCA" w:rsidRPr="00D11DCA">
              <w:rPr>
                <w:rFonts w:cs="Arial"/>
                <w:color w:val="2E2E38"/>
                <w:sz w:val="18"/>
                <w:szCs w:val="18"/>
              </w:rPr>
              <w:t xml:space="preserve"> </w:t>
            </w:r>
          </w:p>
        </w:tc>
        <w:tc>
          <w:tcPr>
            <w:tcW w:w="1152" w:type="dxa"/>
            <w:vAlign w:val="bottom"/>
          </w:tcPr>
          <w:p w14:paraId="58347686" w14:textId="276E5554" w:rsidR="00545DCF" w:rsidRDefault="00703C51" w:rsidP="0021469E">
            <w:pPr>
              <w:pBdr>
                <w:bottom w:val="single" w:sz="4" w:space="1" w:color="auto"/>
              </w:pBdr>
              <w:ind w:right="-86"/>
              <w:jc w:val="right"/>
              <w:rPr>
                <w:rFonts w:cs="Arial"/>
                <w:sz w:val="18"/>
                <w:szCs w:val="18"/>
              </w:rPr>
            </w:pPr>
            <w:r>
              <w:rPr>
                <w:rFonts w:cs="Arial"/>
                <w:color w:val="2E2E38"/>
                <w:sz w:val="18"/>
                <w:szCs w:val="18"/>
              </w:rPr>
              <w:t>-</w:t>
            </w:r>
          </w:p>
        </w:tc>
        <w:tc>
          <w:tcPr>
            <w:tcW w:w="1642" w:type="dxa"/>
            <w:vAlign w:val="bottom"/>
          </w:tcPr>
          <w:p w14:paraId="6FB3D3A2" w14:textId="2017C6A7" w:rsidR="00545DCF" w:rsidRPr="004B0CFF" w:rsidRDefault="004B0CFF" w:rsidP="0021469E">
            <w:pPr>
              <w:pBdr>
                <w:bottom w:val="single" w:sz="4" w:space="1" w:color="auto"/>
              </w:pBdr>
              <w:ind w:right="-86"/>
              <w:jc w:val="right"/>
              <w:rPr>
                <w:rFonts w:cs="Arial"/>
                <w:sz w:val="18"/>
                <w:szCs w:val="18"/>
                <w:lang w:val="en-US"/>
              </w:rPr>
            </w:pPr>
            <w:r>
              <w:rPr>
                <w:rFonts w:cs="Arial"/>
                <w:color w:val="2E2E38"/>
                <w:sz w:val="18"/>
                <w:szCs w:val="18"/>
                <w:lang w:val="en-US"/>
              </w:rPr>
              <w:t>48.367.463.972</w:t>
            </w:r>
          </w:p>
        </w:tc>
        <w:tc>
          <w:tcPr>
            <w:tcW w:w="835" w:type="dxa"/>
            <w:vAlign w:val="bottom"/>
          </w:tcPr>
          <w:p w14:paraId="60CAEFB3" w14:textId="2C978AFF" w:rsidR="00545DCF" w:rsidRDefault="00545DCF" w:rsidP="0021469E">
            <w:pPr>
              <w:pBdr>
                <w:bottom w:val="single" w:sz="4" w:space="1" w:color="auto"/>
              </w:pBdr>
              <w:ind w:right="-86"/>
              <w:jc w:val="right"/>
              <w:rPr>
                <w:rFonts w:cs="Arial"/>
                <w:sz w:val="18"/>
                <w:szCs w:val="18"/>
              </w:rPr>
            </w:pPr>
            <w:r>
              <w:rPr>
                <w:rFonts w:cs="Arial"/>
                <w:color w:val="2E2E38"/>
                <w:sz w:val="18"/>
                <w:szCs w:val="18"/>
              </w:rPr>
              <w:t xml:space="preserve">8,00 </w:t>
            </w:r>
          </w:p>
        </w:tc>
        <w:tc>
          <w:tcPr>
            <w:tcW w:w="1642" w:type="dxa"/>
            <w:vAlign w:val="bottom"/>
          </w:tcPr>
          <w:p w14:paraId="645A9DFC" w14:textId="1EE9B0B7" w:rsidR="00545DCF" w:rsidRPr="004B0CFF" w:rsidRDefault="004B0CFF" w:rsidP="0021469E">
            <w:pPr>
              <w:pBdr>
                <w:bottom w:val="single" w:sz="4" w:space="1" w:color="auto"/>
              </w:pBdr>
              <w:ind w:right="-86"/>
              <w:jc w:val="right"/>
              <w:rPr>
                <w:rFonts w:cs="Arial"/>
                <w:sz w:val="18"/>
                <w:szCs w:val="18"/>
                <w:lang w:val="en-US"/>
              </w:rPr>
            </w:pPr>
            <w:r>
              <w:rPr>
                <w:rFonts w:cs="Arial"/>
                <w:color w:val="2E2E38"/>
                <w:sz w:val="18"/>
                <w:szCs w:val="18"/>
                <w:lang w:val="en-US"/>
              </w:rPr>
              <w:t>3.869.397.118</w:t>
            </w:r>
          </w:p>
        </w:tc>
      </w:tr>
      <w:tr w:rsidR="00545DCF" w:rsidRPr="004A4690" w14:paraId="3FEE7779" w14:textId="7DE1068B" w:rsidTr="00D964F4">
        <w:tc>
          <w:tcPr>
            <w:tcW w:w="1260" w:type="dxa"/>
            <w:vAlign w:val="bottom"/>
          </w:tcPr>
          <w:p w14:paraId="3C63A889" w14:textId="77777777" w:rsidR="00545DCF" w:rsidRPr="004A4690" w:rsidRDefault="00545DCF" w:rsidP="00545DCF">
            <w:pPr>
              <w:spacing w:before="120"/>
              <w:ind w:left="-115"/>
              <w:rPr>
                <w:rFonts w:cs="Arial"/>
                <w:b/>
                <w:sz w:val="18"/>
                <w:szCs w:val="18"/>
              </w:rPr>
            </w:pPr>
            <w:r w:rsidRPr="004A4690">
              <w:rPr>
                <w:rFonts w:cs="Arial"/>
                <w:b/>
                <w:sz w:val="18"/>
                <w:szCs w:val="18"/>
              </w:rPr>
              <w:t>Tổng cộng</w:t>
            </w:r>
          </w:p>
        </w:tc>
        <w:tc>
          <w:tcPr>
            <w:tcW w:w="1642" w:type="dxa"/>
            <w:vAlign w:val="bottom"/>
          </w:tcPr>
          <w:p w14:paraId="56456988" w14:textId="79F6F1BA" w:rsidR="00545DCF" w:rsidRPr="00CC1B7A" w:rsidRDefault="00811E77">
            <w:pPr>
              <w:pBdr>
                <w:bottom w:val="double" w:sz="4" w:space="0" w:color="auto"/>
              </w:pBdr>
              <w:spacing w:before="120"/>
              <w:ind w:right="-86"/>
              <w:jc w:val="right"/>
              <w:rPr>
                <w:rFonts w:cs="Arial"/>
                <w:b/>
                <w:bCs/>
                <w:sz w:val="18"/>
                <w:szCs w:val="18"/>
                <w:highlight w:val="yellow"/>
                <w:lang w:val="en-US"/>
              </w:rPr>
            </w:pPr>
            <w:r>
              <w:rPr>
                <w:rFonts w:cs="Arial"/>
                <w:b/>
                <w:bCs/>
                <w:color w:val="2E2E38"/>
                <w:sz w:val="18"/>
                <w:szCs w:val="18"/>
                <w:lang w:val="en-US"/>
              </w:rPr>
              <w:t>3</w:t>
            </w:r>
            <w:r w:rsidR="00D11DCA" w:rsidRPr="00D11DCA">
              <w:rPr>
                <w:rFonts w:cs="Arial"/>
                <w:b/>
                <w:bCs/>
                <w:color w:val="2E2E38"/>
                <w:sz w:val="18"/>
                <w:szCs w:val="18"/>
              </w:rPr>
              <w:t>.</w:t>
            </w:r>
            <w:r>
              <w:rPr>
                <w:rFonts w:cs="Arial"/>
                <w:b/>
                <w:bCs/>
                <w:color w:val="2E2E38"/>
                <w:sz w:val="18"/>
                <w:szCs w:val="18"/>
                <w:lang w:val="en-US"/>
              </w:rPr>
              <w:t>307</w:t>
            </w:r>
            <w:r w:rsidR="00D11DCA" w:rsidRPr="00D11DCA">
              <w:rPr>
                <w:rFonts w:cs="Arial"/>
                <w:b/>
                <w:bCs/>
                <w:color w:val="2E2E38"/>
                <w:sz w:val="18"/>
                <w:szCs w:val="18"/>
              </w:rPr>
              <w:t>.</w:t>
            </w:r>
            <w:r>
              <w:rPr>
                <w:rFonts w:cs="Arial"/>
                <w:b/>
                <w:bCs/>
                <w:color w:val="2E2E38"/>
                <w:sz w:val="18"/>
                <w:szCs w:val="18"/>
                <w:lang w:val="en-US"/>
              </w:rPr>
              <w:t>244</w:t>
            </w:r>
            <w:r w:rsidR="00D11DCA" w:rsidRPr="00D11DCA">
              <w:rPr>
                <w:rFonts w:cs="Arial"/>
                <w:b/>
                <w:bCs/>
                <w:color w:val="2E2E38"/>
                <w:sz w:val="18"/>
                <w:szCs w:val="18"/>
              </w:rPr>
              <w:t>.</w:t>
            </w:r>
            <w:r>
              <w:rPr>
                <w:rFonts w:cs="Arial"/>
                <w:b/>
                <w:bCs/>
                <w:color w:val="2E2E38"/>
                <w:sz w:val="18"/>
                <w:szCs w:val="18"/>
                <w:lang w:val="en-US"/>
              </w:rPr>
              <w:t>872</w:t>
            </w:r>
            <w:r w:rsidR="00D11DCA" w:rsidRPr="00D11DCA">
              <w:rPr>
                <w:rFonts w:cs="Arial"/>
                <w:b/>
                <w:bCs/>
                <w:color w:val="2E2E38"/>
                <w:sz w:val="18"/>
                <w:szCs w:val="18"/>
              </w:rPr>
              <w:t>.</w:t>
            </w:r>
            <w:r w:rsidR="00CC1B7A">
              <w:rPr>
                <w:rFonts w:cs="Arial"/>
                <w:b/>
                <w:bCs/>
                <w:color w:val="2E2E38"/>
                <w:sz w:val="18"/>
                <w:szCs w:val="18"/>
                <w:lang w:val="en-US"/>
              </w:rPr>
              <w:t>654</w:t>
            </w:r>
          </w:p>
        </w:tc>
        <w:tc>
          <w:tcPr>
            <w:tcW w:w="1152" w:type="dxa"/>
            <w:vAlign w:val="bottom"/>
          </w:tcPr>
          <w:p w14:paraId="2A1E2015" w14:textId="55D1543E" w:rsidR="00545DCF" w:rsidRPr="00C80A5B" w:rsidRDefault="00703C51">
            <w:pPr>
              <w:pBdr>
                <w:bottom w:val="double" w:sz="4" w:space="0" w:color="auto"/>
              </w:pBdr>
              <w:spacing w:before="120"/>
              <w:ind w:right="-86"/>
              <w:jc w:val="right"/>
              <w:rPr>
                <w:rFonts w:cs="Arial"/>
                <w:b/>
                <w:sz w:val="18"/>
                <w:szCs w:val="18"/>
                <w:highlight w:val="yellow"/>
              </w:rPr>
            </w:pPr>
            <w:r>
              <w:rPr>
                <w:rFonts w:cs="Arial"/>
                <w:b/>
                <w:bCs/>
                <w:color w:val="2E2E38"/>
                <w:sz w:val="18"/>
                <w:szCs w:val="18"/>
              </w:rPr>
              <w:t>-</w:t>
            </w:r>
          </w:p>
        </w:tc>
        <w:tc>
          <w:tcPr>
            <w:tcW w:w="1642" w:type="dxa"/>
            <w:vAlign w:val="bottom"/>
          </w:tcPr>
          <w:p w14:paraId="106D4DDE" w14:textId="1484EC36" w:rsidR="00545DCF" w:rsidRPr="00CC1B7A" w:rsidRDefault="00CC1B7A">
            <w:pPr>
              <w:pBdr>
                <w:bottom w:val="double" w:sz="4" w:space="0" w:color="auto"/>
              </w:pBdr>
              <w:spacing w:before="120"/>
              <w:ind w:right="-86"/>
              <w:jc w:val="right"/>
              <w:rPr>
                <w:rFonts w:cs="Arial"/>
                <w:b/>
                <w:sz w:val="18"/>
                <w:szCs w:val="18"/>
                <w:highlight w:val="yellow"/>
                <w:lang w:val="en-US"/>
              </w:rPr>
            </w:pPr>
            <w:r>
              <w:rPr>
                <w:rFonts w:cs="Arial"/>
                <w:b/>
                <w:bCs/>
                <w:color w:val="2E2E38"/>
                <w:sz w:val="18"/>
                <w:szCs w:val="18"/>
                <w:lang w:val="en-US"/>
              </w:rPr>
              <w:t>3</w:t>
            </w:r>
            <w:r w:rsidR="00D11DCA" w:rsidRPr="00D11DCA">
              <w:rPr>
                <w:rFonts w:cs="Arial"/>
                <w:b/>
                <w:bCs/>
                <w:color w:val="2E2E38"/>
                <w:sz w:val="18"/>
                <w:szCs w:val="18"/>
              </w:rPr>
              <w:t>.</w:t>
            </w:r>
            <w:r>
              <w:rPr>
                <w:rFonts w:cs="Arial"/>
                <w:b/>
                <w:bCs/>
                <w:color w:val="2E2E38"/>
                <w:sz w:val="18"/>
                <w:szCs w:val="18"/>
                <w:lang w:val="en-US"/>
              </w:rPr>
              <w:t>307</w:t>
            </w:r>
            <w:r w:rsidR="00D11DCA" w:rsidRPr="00D11DCA">
              <w:rPr>
                <w:rFonts w:cs="Arial"/>
                <w:b/>
                <w:bCs/>
                <w:color w:val="2E2E38"/>
                <w:sz w:val="18"/>
                <w:szCs w:val="18"/>
              </w:rPr>
              <w:t>.</w:t>
            </w:r>
            <w:r>
              <w:rPr>
                <w:rFonts w:cs="Arial"/>
                <w:b/>
                <w:bCs/>
                <w:color w:val="2E2E38"/>
                <w:sz w:val="18"/>
                <w:szCs w:val="18"/>
                <w:lang w:val="en-US"/>
              </w:rPr>
              <w:t>244</w:t>
            </w:r>
            <w:r w:rsidR="00D11DCA" w:rsidRPr="00D11DCA">
              <w:rPr>
                <w:rFonts w:cs="Arial"/>
                <w:b/>
                <w:bCs/>
                <w:color w:val="2E2E38"/>
                <w:sz w:val="18"/>
                <w:szCs w:val="18"/>
              </w:rPr>
              <w:t>.</w:t>
            </w:r>
            <w:r>
              <w:rPr>
                <w:rFonts w:cs="Arial"/>
                <w:b/>
                <w:bCs/>
                <w:color w:val="2E2E38"/>
                <w:sz w:val="18"/>
                <w:szCs w:val="18"/>
                <w:lang w:val="en-US"/>
              </w:rPr>
              <w:t>872</w:t>
            </w:r>
            <w:r w:rsidR="00D11DCA" w:rsidRPr="00D11DCA">
              <w:rPr>
                <w:rFonts w:cs="Arial"/>
                <w:b/>
                <w:bCs/>
                <w:color w:val="2E2E38"/>
                <w:sz w:val="18"/>
                <w:szCs w:val="18"/>
              </w:rPr>
              <w:t>.</w:t>
            </w:r>
            <w:r>
              <w:rPr>
                <w:rFonts w:cs="Arial"/>
                <w:b/>
                <w:bCs/>
                <w:color w:val="2E2E38"/>
                <w:sz w:val="18"/>
                <w:szCs w:val="18"/>
                <w:lang w:val="en-US"/>
              </w:rPr>
              <w:t>654</w:t>
            </w:r>
          </w:p>
        </w:tc>
        <w:tc>
          <w:tcPr>
            <w:tcW w:w="835" w:type="dxa"/>
            <w:vAlign w:val="bottom"/>
          </w:tcPr>
          <w:p w14:paraId="3229BDDC" w14:textId="1340F005" w:rsidR="00545DCF" w:rsidRPr="00C80A5B" w:rsidRDefault="00545DCF">
            <w:pPr>
              <w:spacing w:before="120"/>
              <w:ind w:right="-86"/>
              <w:jc w:val="right"/>
              <w:rPr>
                <w:rFonts w:cs="Arial"/>
                <w:b/>
                <w:sz w:val="18"/>
                <w:szCs w:val="18"/>
                <w:highlight w:val="yellow"/>
              </w:rPr>
            </w:pPr>
          </w:p>
        </w:tc>
        <w:tc>
          <w:tcPr>
            <w:tcW w:w="1642" w:type="dxa"/>
            <w:vAlign w:val="bottom"/>
          </w:tcPr>
          <w:p w14:paraId="3CC50073" w14:textId="339E87EB" w:rsidR="00545DCF" w:rsidRPr="00EF7678" w:rsidRDefault="00EF7678">
            <w:pPr>
              <w:pBdr>
                <w:bottom w:val="double" w:sz="4" w:space="0" w:color="auto"/>
              </w:pBdr>
              <w:spacing w:before="120"/>
              <w:ind w:right="-86"/>
              <w:jc w:val="right"/>
              <w:rPr>
                <w:rFonts w:cs="Arial"/>
                <w:b/>
                <w:sz w:val="18"/>
                <w:szCs w:val="18"/>
                <w:highlight w:val="yellow"/>
                <w:lang w:val="en-US"/>
              </w:rPr>
            </w:pPr>
            <w:r>
              <w:rPr>
                <w:rFonts w:cs="Arial"/>
                <w:b/>
                <w:bCs/>
                <w:color w:val="2E2E38"/>
                <w:sz w:val="18"/>
                <w:szCs w:val="18"/>
                <w:lang w:val="en-US"/>
              </w:rPr>
              <w:t>139.402.035.744</w:t>
            </w:r>
          </w:p>
        </w:tc>
      </w:tr>
    </w:tbl>
    <w:p w14:paraId="695D8BD2" w14:textId="77777777" w:rsidR="00062493" w:rsidRPr="004A4690" w:rsidRDefault="00062493" w:rsidP="00335B18">
      <w:pPr>
        <w:pStyle w:val="NoSpacing"/>
      </w:pPr>
    </w:p>
    <w:p w14:paraId="6136B268" w14:textId="77777777" w:rsidR="00062493" w:rsidRDefault="00062493" w:rsidP="00335B18">
      <w:pPr>
        <w:pStyle w:val="NoSpacing"/>
        <w:sectPr w:rsidR="00062493" w:rsidSect="00EB6D44">
          <w:type w:val="continuous"/>
          <w:pgSz w:w="11909" w:h="16834" w:code="9"/>
          <w:pgMar w:top="1440" w:right="1440" w:bottom="862" w:left="1582" w:header="720" w:footer="578" w:gutter="0"/>
          <w:cols w:space="720"/>
          <w:docGrid w:linePitch="272"/>
        </w:sectPr>
      </w:pPr>
    </w:p>
    <w:p w14:paraId="4BCD5886" w14:textId="5B8D51E5" w:rsidR="00062493" w:rsidRPr="0091167C" w:rsidRDefault="00062493" w:rsidP="004A4690">
      <w:pPr>
        <w:pStyle w:val="Style1"/>
        <w:numPr>
          <w:ilvl w:val="0"/>
          <w:numId w:val="0"/>
        </w:numPr>
        <w:spacing w:after="0"/>
        <w:ind w:left="720" w:hanging="720"/>
        <w:rPr>
          <w:rFonts w:cs="Arial"/>
          <w:b w:val="0"/>
          <w:i w:val="0"/>
        </w:rPr>
      </w:pPr>
      <w:r w:rsidRPr="0091167C">
        <w:rPr>
          <w:rFonts w:cs="Arial"/>
          <w:i w:val="0"/>
        </w:rPr>
        <w:lastRenderedPageBreak/>
        <w:t>5.</w:t>
      </w:r>
      <w:r w:rsidRPr="0091167C">
        <w:rPr>
          <w:rFonts w:cs="Arial"/>
          <w:i w:val="0"/>
        </w:rPr>
        <w:tab/>
      </w:r>
      <w:r w:rsidR="00914214">
        <w:rPr>
          <w:rFonts w:cs="Arial"/>
          <w:i w:val="0"/>
          <w:lang w:val="en-US"/>
        </w:rPr>
        <w:t>BẢNG TÍNH</w:t>
      </w:r>
      <w:r w:rsidR="00914214" w:rsidRPr="004A4690">
        <w:rPr>
          <w:rFonts w:cs="Arial"/>
          <w:i w:val="0"/>
        </w:rPr>
        <w:t xml:space="preserve"> </w:t>
      </w:r>
      <w:r w:rsidRPr="0091167C">
        <w:rPr>
          <w:rFonts w:cs="Arial"/>
          <w:i w:val="0"/>
        </w:rPr>
        <w:t>GIÁ TRỊ RỦI RO THANH TOÁN</w:t>
      </w:r>
      <w:r w:rsidRPr="0091167C">
        <w:rPr>
          <w:rFonts w:cs="Arial"/>
          <w:b w:val="0"/>
          <w:i w:val="0"/>
        </w:rPr>
        <w:t xml:space="preserve"> (tiếp theo)</w:t>
      </w:r>
    </w:p>
    <w:p w14:paraId="7C5A61AC" w14:textId="77777777" w:rsidR="00062493" w:rsidRPr="00BC0F58" w:rsidRDefault="00062493" w:rsidP="00335B18">
      <w:pPr>
        <w:pStyle w:val="NoSpacing"/>
      </w:pPr>
    </w:p>
    <w:p w14:paraId="3261F41A" w14:textId="37C49AE3" w:rsidR="00062493" w:rsidRPr="006E75B5" w:rsidRDefault="00062493">
      <w:pPr>
        <w:pStyle w:val="Heading2"/>
        <w:rPr>
          <w:rFonts w:cs="Arial"/>
        </w:rPr>
      </w:pPr>
      <w:r w:rsidRPr="006E75B5">
        <w:rPr>
          <w:rFonts w:cs="Arial"/>
        </w:rPr>
        <w:t>5.2</w:t>
      </w:r>
      <w:r w:rsidRPr="006E75B5">
        <w:rPr>
          <w:rFonts w:cs="Arial"/>
        </w:rPr>
        <w:tab/>
        <w:t xml:space="preserve">Rủi ro </w:t>
      </w:r>
      <w:r w:rsidR="00A86282" w:rsidRPr="006E75B5">
        <w:rPr>
          <w:rFonts w:cs="Arial"/>
        </w:rPr>
        <w:t xml:space="preserve">quá </w:t>
      </w:r>
      <w:r w:rsidRPr="006E75B5">
        <w:rPr>
          <w:rFonts w:cs="Arial"/>
        </w:rPr>
        <w:t>thời hạn thanh toán</w:t>
      </w:r>
    </w:p>
    <w:p w14:paraId="72DE6395" w14:textId="77777777" w:rsidR="00062493" w:rsidRPr="00BC0F58" w:rsidRDefault="00062493" w:rsidP="00D964F4">
      <w:pPr>
        <w:pStyle w:val="NoSpacing"/>
      </w:pPr>
    </w:p>
    <w:tbl>
      <w:tblPr>
        <w:tblW w:w="819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3420"/>
        <w:gridCol w:w="630"/>
        <w:gridCol w:w="1710"/>
        <w:gridCol w:w="1901"/>
      </w:tblGrid>
      <w:tr w:rsidR="00C41594" w:rsidRPr="00F94110" w14:paraId="6738D7F9" w14:textId="77777777" w:rsidTr="00D964F4">
        <w:trPr>
          <w:trHeight w:val="20"/>
        </w:trPr>
        <w:tc>
          <w:tcPr>
            <w:tcW w:w="535" w:type="dxa"/>
            <w:shd w:val="clear" w:color="auto" w:fill="BFBFBF" w:themeFill="background1" w:themeFillShade="BF"/>
            <w:vAlign w:val="center"/>
          </w:tcPr>
          <w:p w14:paraId="32CBA586" w14:textId="77777777" w:rsidR="00E86A75" w:rsidRPr="00E973A7" w:rsidRDefault="00E86A75" w:rsidP="004A4690">
            <w:pPr>
              <w:spacing w:before="60" w:after="60"/>
              <w:ind w:left="-57" w:right="-57"/>
              <w:jc w:val="center"/>
              <w:rPr>
                <w:rFonts w:cs="Arial"/>
                <w:b/>
              </w:rPr>
            </w:pPr>
            <w:r w:rsidRPr="00E973A7">
              <w:rPr>
                <w:rFonts w:cs="Arial"/>
                <w:b/>
              </w:rPr>
              <w:t>STT</w:t>
            </w:r>
          </w:p>
        </w:tc>
        <w:tc>
          <w:tcPr>
            <w:tcW w:w="3420" w:type="dxa"/>
            <w:shd w:val="clear" w:color="auto" w:fill="BFBFBF" w:themeFill="background1" w:themeFillShade="BF"/>
            <w:vAlign w:val="center"/>
          </w:tcPr>
          <w:p w14:paraId="4999D5ED" w14:textId="77777777" w:rsidR="00E86A75" w:rsidRPr="00E973A7" w:rsidRDefault="00E86A75" w:rsidP="004A4690">
            <w:pPr>
              <w:spacing w:before="60" w:after="60"/>
              <w:rPr>
                <w:rFonts w:cs="Arial"/>
                <w:b/>
              </w:rPr>
            </w:pPr>
            <w:r w:rsidRPr="00E973A7">
              <w:rPr>
                <w:rFonts w:cs="Arial"/>
                <w:b/>
              </w:rPr>
              <w:t>Thời gian quá hạn</w:t>
            </w:r>
          </w:p>
        </w:tc>
        <w:tc>
          <w:tcPr>
            <w:tcW w:w="630" w:type="dxa"/>
            <w:shd w:val="clear" w:color="auto" w:fill="BFBFBF" w:themeFill="background1" w:themeFillShade="BF"/>
            <w:vAlign w:val="center"/>
          </w:tcPr>
          <w:p w14:paraId="33D4F741" w14:textId="282E78CD" w:rsidR="00E23BEF" w:rsidRPr="00E973A7" w:rsidRDefault="00E86A75" w:rsidP="004A4690">
            <w:pPr>
              <w:spacing w:before="60"/>
              <w:ind w:left="-85" w:right="-85"/>
              <w:jc w:val="center"/>
              <w:rPr>
                <w:rFonts w:cs="Arial"/>
                <w:b/>
              </w:rPr>
            </w:pPr>
            <w:r w:rsidRPr="00E973A7">
              <w:rPr>
                <w:rFonts w:cs="Arial"/>
                <w:b/>
              </w:rPr>
              <w:t>Hệ số</w:t>
            </w:r>
          </w:p>
          <w:p w14:paraId="2DB0D38B" w14:textId="35525D60" w:rsidR="00691A07" w:rsidRPr="00E973A7" w:rsidRDefault="00E86A75" w:rsidP="00A60E2B">
            <w:pPr>
              <w:ind w:left="-85" w:right="-85"/>
              <w:jc w:val="center"/>
              <w:rPr>
                <w:rFonts w:cs="Arial"/>
                <w:b/>
              </w:rPr>
            </w:pPr>
            <w:r w:rsidRPr="00E973A7">
              <w:rPr>
                <w:rFonts w:cs="Arial"/>
                <w:b/>
              </w:rPr>
              <w:t>rủi ro</w:t>
            </w:r>
          </w:p>
          <w:p w14:paraId="73B04B4B" w14:textId="77777777" w:rsidR="00E86A75" w:rsidRPr="00E973A7" w:rsidRDefault="00E86A75" w:rsidP="00A60E2B">
            <w:pPr>
              <w:spacing w:after="60"/>
              <w:ind w:left="-85" w:right="-85"/>
              <w:jc w:val="center"/>
              <w:rPr>
                <w:rFonts w:cs="Arial"/>
                <w:b/>
              </w:rPr>
            </w:pPr>
            <w:r w:rsidRPr="00E973A7">
              <w:rPr>
                <w:rFonts w:cs="Arial"/>
                <w:b/>
              </w:rPr>
              <w:t>%</w:t>
            </w:r>
          </w:p>
        </w:tc>
        <w:tc>
          <w:tcPr>
            <w:tcW w:w="1710" w:type="dxa"/>
            <w:shd w:val="clear" w:color="auto" w:fill="BFBFBF" w:themeFill="background1" w:themeFillShade="BF"/>
            <w:vAlign w:val="bottom"/>
          </w:tcPr>
          <w:p w14:paraId="4D45673E" w14:textId="77777777" w:rsidR="00691A07" w:rsidRPr="00E973A7" w:rsidRDefault="00E86A75" w:rsidP="00A60E2B">
            <w:pPr>
              <w:spacing w:before="60"/>
              <w:jc w:val="right"/>
              <w:rPr>
                <w:rFonts w:cs="Arial"/>
                <w:b/>
              </w:rPr>
            </w:pPr>
            <w:r w:rsidRPr="00E973A7">
              <w:rPr>
                <w:rFonts w:cs="Arial"/>
                <w:b/>
              </w:rPr>
              <w:t>Quy mô rủi ro</w:t>
            </w:r>
          </w:p>
          <w:p w14:paraId="7A969E0C" w14:textId="77777777" w:rsidR="004D471B" w:rsidRPr="00E973A7" w:rsidRDefault="00571DE3" w:rsidP="00A60E2B">
            <w:pPr>
              <w:spacing w:after="60"/>
              <w:jc w:val="right"/>
              <w:rPr>
                <w:rFonts w:cs="Arial"/>
                <w:b/>
              </w:rPr>
            </w:pPr>
            <w:r w:rsidRPr="00E973A7">
              <w:rPr>
                <w:rFonts w:cs="Arial"/>
                <w:b/>
              </w:rPr>
              <w:t>VND</w:t>
            </w:r>
          </w:p>
        </w:tc>
        <w:tc>
          <w:tcPr>
            <w:tcW w:w="1901" w:type="dxa"/>
            <w:shd w:val="clear" w:color="auto" w:fill="BFBFBF" w:themeFill="background1" w:themeFillShade="BF"/>
            <w:vAlign w:val="bottom"/>
          </w:tcPr>
          <w:p w14:paraId="7F3A1B1B" w14:textId="77777777" w:rsidR="00691A07" w:rsidRPr="00E973A7" w:rsidRDefault="00E86A75" w:rsidP="00A60E2B">
            <w:pPr>
              <w:spacing w:before="60"/>
              <w:jc w:val="right"/>
              <w:rPr>
                <w:rFonts w:cs="Arial"/>
                <w:b/>
              </w:rPr>
            </w:pPr>
            <w:r w:rsidRPr="00E973A7">
              <w:rPr>
                <w:rFonts w:cs="Arial"/>
                <w:b/>
              </w:rPr>
              <w:t>Giá trị rủi ro</w:t>
            </w:r>
          </w:p>
          <w:p w14:paraId="732ED89C" w14:textId="77777777" w:rsidR="004D471B" w:rsidRPr="00E973A7" w:rsidRDefault="00571DE3" w:rsidP="00A60E2B">
            <w:pPr>
              <w:spacing w:after="60"/>
              <w:jc w:val="right"/>
              <w:rPr>
                <w:rFonts w:cs="Arial"/>
                <w:b/>
              </w:rPr>
            </w:pPr>
            <w:r w:rsidRPr="00E973A7">
              <w:rPr>
                <w:rFonts w:cs="Arial"/>
                <w:b/>
              </w:rPr>
              <w:t>VND</w:t>
            </w:r>
          </w:p>
        </w:tc>
      </w:tr>
      <w:tr w:rsidR="00FB5837" w:rsidRPr="00F94110" w14:paraId="2063772D" w14:textId="77777777" w:rsidTr="00E973A7">
        <w:trPr>
          <w:trHeight w:val="20"/>
        </w:trPr>
        <w:tc>
          <w:tcPr>
            <w:tcW w:w="535" w:type="dxa"/>
          </w:tcPr>
          <w:p w14:paraId="0AC25CAD" w14:textId="77777777" w:rsidR="00FB5837" w:rsidRPr="00E973A7" w:rsidRDefault="00FB5837" w:rsidP="00FB5837">
            <w:pPr>
              <w:spacing w:before="60" w:after="60"/>
              <w:ind w:left="-57" w:right="-57"/>
              <w:jc w:val="center"/>
              <w:rPr>
                <w:rFonts w:cs="Arial"/>
              </w:rPr>
            </w:pPr>
            <w:r w:rsidRPr="00E973A7">
              <w:rPr>
                <w:rFonts w:cs="Arial"/>
              </w:rPr>
              <w:t>1.</w:t>
            </w:r>
          </w:p>
        </w:tc>
        <w:tc>
          <w:tcPr>
            <w:tcW w:w="3420" w:type="dxa"/>
            <w:vAlign w:val="center"/>
          </w:tcPr>
          <w:p w14:paraId="5D6A1DEE" w14:textId="6FE79DBF" w:rsidR="00FB5837" w:rsidRPr="00E973A7" w:rsidRDefault="00FB5837" w:rsidP="00FB5837">
            <w:pPr>
              <w:spacing w:before="60" w:after="60"/>
              <w:rPr>
                <w:rFonts w:cs="Arial"/>
              </w:rPr>
            </w:pPr>
            <w:r w:rsidRPr="00E973A7">
              <w:t>Từ 0 đến 15 ngày sau thời hạn thanh toán, chuyển giao chứng khoán</w:t>
            </w:r>
          </w:p>
        </w:tc>
        <w:tc>
          <w:tcPr>
            <w:tcW w:w="630" w:type="dxa"/>
            <w:vAlign w:val="bottom"/>
          </w:tcPr>
          <w:p w14:paraId="4B0B1F6F" w14:textId="77777777" w:rsidR="00FB5837" w:rsidRPr="00E973A7" w:rsidRDefault="00FB5837">
            <w:pPr>
              <w:spacing w:before="60" w:after="60"/>
              <w:jc w:val="center"/>
              <w:rPr>
                <w:rFonts w:cs="Arial"/>
              </w:rPr>
            </w:pPr>
            <w:r w:rsidRPr="00E973A7">
              <w:rPr>
                <w:rFonts w:cs="Arial"/>
              </w:rPr>
              <w:t>16</w:t>
            </w:r>
          </w:p>
        </w:tc>
        <w:tc>
          <w:tcPr>
            <w:tcW w:w="1710" w:type="dxa"/>
            <w:vAlign w:val="bottom"/>
          </w:tcPr>
          <w:p w14:paraId="04C1B55A" w14:textId="28B150C2" w:rsidR="00FB5837" w:rsidRPr="00E973A7" w:rsidRDefault="00703C51">
            <w:pPr>
              <w:spacing w:before="60" w:after="60"/>
              <w:jc w:val="right"/>
              <w:rPr>
                <w:rFonts w:cs="Arial"/>
                <w:highlight w:val="yellow"/>
                <w:lang w:val="en-US"/>
              </w:rPr>
            </w:pPr>
            <w:r w:rsidRPr="00E973A7">
              <w:rPr>
                <w:rFonts w:cs="Arial"/>
              </w:rPr>
              <w:t>-</w:t>
            </w:r>
          </w:p>
        </w:tc>
        <w:tc>
          <w:tcPr>
            <w:tcW w:w="1901" w:type="dxa"/>
            <w:vAlign w:val="bottom"/>
          </w:tcPr>
          <w:p w14:paraId="1656F0E0" w14:textId="3573F3ED" w:rsidR="00FB5837" w:rsidRPr="00E973A7" w:rsidRDefault="00703C51">
            <w:pPr>
              <w:spacing w:before="60" w:after="60"/>
              <w:jc w:val="right"/>
              <w:rPr>
                <w:rFonts w:cs="Arial"/>
                <w:highlight w:val="yellow"/>
              </w:rPr>
            </w:pPr>
            <w:r w:rsidRPr="00E973A7">
              <w:rPr>
                <w:rFonts w:cs="Arial"/>
              </w:rPr>
              <w:t>-</w:t>
            </w:r>
          </w:p>
        </w:tc>
      </w:tr>
      <w:tr w:rsidR="00FB5837" w:rsidRPr="00F94110" w14:paraId="67864036" w14:textId="77777777" w:rsidTr="00E973A7">
        <w:trPr>
          <w:trHeight w:val="20"/>
        </w:trPr>
        <w:tc>
          <w:tcPr>
            <w:tcW w:w="535" w:type="dxa"/>
          </w:tcPr>
          <w:p w14:paraId="22DFBCDC" w14:textId="77777777" w:rsidR="00FB5837" w:rsidRPr="00E973A7" w:rsidRDefault="00FB5837" w:rsidP="00FB5837">
            <w:pPr>
              <w:spacing w:before="60" w:after="60"/>
              <w:ind w:left="-57" w:right="-57"/>
              <w:jc w:val="center"/>
              <w:rPr>
                <w:rFonts w:cs="Arial"/>
              </w:rPr>
            </w:pPr>
            <w:r w:rsidRPr="00E973A7">
              <w:rPr>
                <w:rFonts w:cs="Arial"/>
              </w:rPr>
              <w:t>2.</w:t>
            </w:r>
          </w:p>
        </w:tc>
        <w:tc>
          <w:tcPr>
            <w:tcW w:w="3420" w:type="dxa"/>
            <w:vAlign w:val="center"/>
          </w:tcPr>
          <w:p w14:paraId="7C5D10A5" w14:textId="239B8A65" w:rsidR="00FB5837" w:rsidRPr="00E973A7" w:rsidRDefault="00FB5837" w:rsidP="00FB5837">
            <w:pPr>
              <w:spacing w:before="60" w:after="60"/>
              <w:rPr>
                <w:rFonts w:cs="Arial"/>
              </w:rPr>
            </w:pPr>
            <w:r w:rsidRPr="00E973A7">
              <w:t>Từ 16 đến 30 ngày sau thời hạn thanh toán, chuyển giao chứng khoán</w:t>
            </w:r>
          </w:p>
        </w:tc>
        <w:tc>
          <w:tcPr>
            <w:tcW w:w="630" w:type="dxa"/>
            <w:vAlign w:val="bottom"/>
          </w:tcPr>
          <w:p w14:paraId="19548A25" w14:textId="77777777" w:rsidR="00FB5837" w:rsidRPr="00E973A7" w:rsidRDefault="00FB5837">
            <w:pPr>
              <w:spacing w:before="60" w:after="60"/>
              <w:jc w:val="center"/>
              <w:rPr>
                <w:rFonts w:cs="Arial"/>
              </w:rPr>
            </w:pPr>
            <w:r w:rsidRPr="00E973A7">
              <w:rPr>
                <w:rFonts w:cs="Arial"/>
              </w:rPr>
              <w:t>32</w:t>
            </w:r>
          </w:p>
        </w:tc>
        <w:tc>
          <w:tcPr>
            <w:tcW w:w="1710" w:type="dxa"/>
            <w:vAlign w:val="bottom"/>
          </w:tcPr>
          <w:p w14:paraId="5B447F30" w14:textId="3C618F95" w:rsidR="00FB5837" w:rsidRPr="00E973A7" w:rsidRDefault="00703C51">
            <w:pPr>
              <w:spacing w:before="60" w:after="60"/>
              <w:jc w:val="right"/>
              <w:rPr>
                <w:rFonts w:cs="Arial"/>
                <w:highlight w:val="yellow"/>
              </w:rPr>
            </w:pPr>
            <w:r w:rsidRPr="00E973A7">
              <w:rPr>
                <w:rFonts w:cs="Arial"/>
              </w:rPr>
              <w:t>-</w:t>
            </w:r>
          </w:p>
        </w:tc>
        <w:tc>
          <w:tcPr>
            <w:tcW w:w="1901" w:type="dxa"/>
            <w:vAlign w:val="bottom"/>
          </w:tcPr>
          <w:p w14:paraId="6DD034CB" w14:textId="05CE21B9" w:rsidR="00FB5837" w:rsidRPr="00E973A7" w:rsidRDefault="00703C51">
            <w:pPr>
              <w:spacing w:before="60" w:after="60"/>
              <w:jc w:val="right"/>
              <w:rPr>
                <w:rFonts w:cs="Arial"/>
                <w:highlight w:val="yellow"/>
              </w:rPr>
            </w:pPr>
            <w:r w:rsidRPr="00E973A7">
              <w:rPr>
                <w:rFonts w:cs="Arial"/>
              </w:rPr>
              <w:t>-</w:t>
            </w:r>
          </w:p>
        </w:tc>
      </w:tr>
      <w:tr w:rsidR="00FB5837" w:rsidRPr="00F94110" w14:paraId="6785E972" w14:textId="77777777" w:rsidTr="00E973A7">
        <w:trPr>
          <w:trHeight w:val="20"/>
        </w:trPr>
        <w:tc>
          <w:tcPr>
            <w:tcW w:w="535" w:type="dxa"/>
          </w:tcPr>
          <w:p w14:paraId="245A4A2F" w14:textId="77777777" w:rsidR="00FB5837" w:rsidRPr="00E973A7" w:rsidRDefault="00FB5837" w:rsidP="00FB5837">
            <w:pPr>
              <w:spacing w:before="60" w:after="60"/>
              <w:ind w:left="-57" w:right="-57"/>
              <w:jc w:val="center"/>
              <w:rPr>
                <w:rFonts w:cs="Arial"/>
              </w:rPr>
            </w:pPr>
            <w:r w:rsidRPr="00E973A7">
              <w:rPr>
                <w:rFonts w:cs="Arial"/>
              </w:rPr>
              <w:t>3.</w:t>
            </w:r>
          </w:p>
        </w:tc>
        <w:tc>
          <w:tcPr>
            <w:tcW w:w="3420" w:type="dxa"/>
            <w:vAlign w:val="center"/>
          </w:tcPr>
          <w:p w14:paraId="36DCBC80" w14:textId="21190EA6" w:rsidR="00FB5837" w:rsidRPr="00E973A7" w:rsidRDefault="00FB5837" w:rsidP="00FB5837">
            <w:pPr>
              <w:spacing w:before="60" w:after="60"/>
              <w:rPr>
                <w:rFonts w:cs="Arial"/>
              </w:rPr>
            </w:pPr>
            <w:r w:rsidRPr="00E973A7">
              <w:t>Từ 31 đến 60 ngày sau thời hạn thanh toán, chuyển giao chứng khoán</w:t>
            </w:r>
          </w:p>
        </w:tc>
        <w:tc>
          <w:tcPr>
            <w:tcW w:w="630" w:type="dxa"/>
            <w:vAlign w:val="bottom"/>
          </w:tcPr>
          <w:p w14:paraId="4D3842A8" w14:textId="77777777" w:rsidR="00FB5837" w:rsidRPr="00E973A7" w:rsidRDefault="00FB5837">
            <w:pPr>
              <w:spacing w:before="60" w:after="60"/>
              <w:jc w:val="center"/>
              <w:rPr>
                <w:rFonts w:cs="Arial"/>
              </w:rPr>
            </w:pPr>
            <w:r w:rsidRPr="00E973A7">
              <w:rPr>
                <w:rFonts w:cs="Arial"/>
              </w:rPr>
              <w:t>48</w:t>
            </w:r>
          </w:p>
        </w:tc>
        <w:tc>
          <w:tcPr>
            <w:tcW w:w="1710" w:type="dxa"/>
            <w:vAlign w:val="bottom"/>
          </w:tcPr>
          <w:p w14:paraId="0261FDCD" w14:textId="4FF05A79" w:rsidR="00FB5837" w:rsidRPr="00E973A7" w:rsidRDefault="00703C51">
            <w:pPr>
              <w:spacing w:before="60" w:after="60"/>
              <w:jc w:val="right"/>
              <w:rPr>
                <w:rFonts w:cs="Arial"/>
                <w:highlight w:val="yellow"/>
              </w:rPr>
            </w:pPr>
            <w:r w:rsidRPr="00E973A7">
              <w:rPr>
                <w:rFonts w:cs="Arial"/>
              </w:rPr>
              <w:t>-</w:t>
            </w:r>
          </w:p>
        </w:tc>
        <w:tc>
          <w:tcPr>
            <w:tcW w:w="1901" w:type="dxa"/>
            <w:vAlign w:val="bottom"/>
          </w:tcPr>
          <w:p w14:paraId="045261FD" w14:textId="52CBAA80" w:rsidR="00FB5837" w:rsidRPr="00E973A7" w:rsidRDefault="00703C51">
            <w:pPr>
              <w:spacing w:before="60" w:after="60"/>
              <w:jc w:val="right"/>
              <w:rPr>
                <w:rFonts w:cs="Arial"/>
                <w:highlight w:val="yellow"/>
              </w:rPr>
            </w:pPr>
            <w:r w:rsidRPr="00E973A7">
              <w:rPr>
                <w:rFonts w:cs="Arial"/>
              </w:rPr>
              <w:t>-</w:t>
            </w:r>
          </w:p>
        </w:tc>
      </w:tr>
      <w:tr w:rsidR="00FB5837" w:rsidRPr="00F94110" w14:paraId="0D28CE43" w14:textId="77777777" w:rsidTr="00E973A7">
        <w:trPr>
          <w:trHeight w:val="20"/>
        </w:trPr>
        <w:tc>
          <w:tcPr>
            <w:tcW w:w="535" w:type="dxa"/>
          </w:tcPr>
          <w:p w14:paraId="1759B6A3" w14:textId="77777777" w:rsidR="00FB5837" w:rsidRPr="00E973A7" w:rsidRDefault="00FB5837" w:rsidP="00FB5837">
            <w:pPr>
              <w:spacing w:before="60" w:after="60"/>
              <w:ind w:left="-57" w:right="-57"/>
              <w:jc w:val="center"/>
              <w:rPr>
                <w:rFonts w:cs="Arial"/>
              </w:rPr>
            </w:pPr>
            <w:r w:rsidRPr="00E973A7">
              <w:rPr>
                <w:rFonts w:cs="Arial"/>
              </w:rPr>
              <w:t>4.</w:t>
            </w:r>
          </w:p>
        </w:tc>
        <w:tc>
          <w:tcPr>
            <w:tcW w:w="3420" w:type="dxa"/>
            <w:vAlign w:val="center"/>
          </w:tcPr>
          <w:p w14:paraId="67C05BE9" w14:textId="7B403CD5" w:rsidR="00FB5837" w:rsidRPr="00E973A7" w:rsidRDefault="00FB5837" w:rsidP="00FB5837">
            <w:pPr>
              <w:spacing w:before="60" w:after="60"/>
              <w:rPr>
                <w:rFonts w:cs="Arial"/>
              </w:rPr>
            </w:pPr>
            <w:r w:rsidRPr="00E973A7">
              <w:rPr>
                <w:rFonts w:cs="Arial"/>
              </w:rPr>
              <w:t>Trên</w:t>
            </w:r>
            <w:r w:rsidRPr="00E973A7">
              <w:t xml:space="preserve"> 60 ngày </w:t>
            </w:r>
            <w:r w:rsidRPr="00E973A7">
              <w:rPr>
                <w:rFonts w:cs="Arial"/>
              </w:rPr>
              <w:t>sau thời hạn thanh toán, chuyển giao chứng khoán</w:t>
            </w:r>
          </w:p>
        </w:tc>
        <w:tc>
          <w:tcPr>
            <w:tcW w:w="630" w:type="dxa"/>
            <w:vAlign w:val="bottom"/>
          </w:tcPr>
          <w:p w14:paraId="5992EB89" w14:textId="77777777" w:rsidR="00FB5837" w:rsidRPr="00E973A7" w:rsidRDefault="00FB5837">
            <w:pPr>
              <w:spacing w:before="60" w:after="60"/>
              <w:jc w:val="center"/>
              <w:rPr>
                <w:rFonts w:cs="Arial"/>
              </w:rPr>
            </w:pPr>
            <w:r w:rsidRPr="00E973A7">
              <w:rPr>
                <w:rFonts w:cs="Arial"/>
              </w:rPr>
              <w:t>100</w:t>
            </w:r>
          </w:p>
        </w:tc>
        <w:tc>
          <w:tcPr>
            <w:tcW w:w="1710" w:type="dxa"/>
            <w:vAlign w:val="bottom"/>
          </w:tcPr>
          <w:p w14:paraId="7462C434" w14:textId="3FCC7FC6" w:rsidR="00FB5837" w:rsidRPr="00E973A7" w:rsidRDefault="0090458B">
            <w:pPr>
              <w:spacing w:before="60" w:after="60"/>
              <w:jc w:val="right"/>
              <w:rPr>
                <w:rFonts w:cs="Arial"/>
                <w:highlight w:val="yellow"/>
              </w:rPr>
            </w:pPr>
            <w:r w:rsidRPr="00E973A7">
              <w:rPr>
                <w:rFonts w:cs="Arial"/>
              </w:rPr>
              <w:t xml:space="preserve">7.481.622.671 </w:t>
            </w:r>
          </w:p>
        </w:tc>
        <w:tc>
          <w:tcPr>
            <w:tcW w:w="1901" w:type="dxa"/>
            <w:vAlign w:val="bottom"/>
          </w:tcPr>
          <w:p w14:paraId="0C0DEC24" w14:textId="234EA77F" w:rsidR="00FB5837" w:rsidRPr="00E973A7" w:rsidRDefault="0090458B">
            <w:pPr>
              <w:spacing w:before="60" w:after="60"/>
              <w:jc w:val="right"/>
              <w:rPr>
                <w:rFonts w:cs="Arial"/>
                <w:highlight w:val="yellow"/>
              </w:rPr>
            </w:pPr>
            <w:r w:rsidRPr="00E973A7">
              <w:rPr>
                <w:rFonts w:cs="Arial"/>
              </w:rPr>
              <w:t xml:space="preserve">7.481.622.671 </w:t>
            </w:r>
          </w:p>
        </w:tc>
      </w:tr>
      <w:tr w:rsidR="00EF7B8C" w:rsidRPr="00F94110" w14:paraId="4208016B" w14:textId="77777777" w:rsidTr="00612E0E">
        <w:trPr>
          <w:trHeight w:val="413"/>
        </w:trPr>
        <w:tc>
          <w:tcPr>
            <w:tcW w:w="6295" w:type="dxa"/>
            <w:gridSpan w:val="4"/>
          </w:tcPr>
          <w:p w14:paraId="717DA81E" w14:textId="77777777" w:rsidR="00EF7B8C" w:rsidRPr="00E973A7" w:rsidRDefault="00EF7B8C" w:rsidP="00612E0E">
            <w:pPr>
              <w:spacing w:before="100" w:after="100"/>
              <w:rPr>
                <w:rFonts w:cs="Arial"/>
                <w:b/>
              </w:rPr>
            </w:pPr>
            <w:r w:rsidRPr="00E973A7">
              <w:rPr>
                <w:rFonts w:cs="Arial"/>
                <w:b/>
              </w:rPr>
              <w:t>TỔNG RỦI RO QUÁ THỜI HẠN THANH TOÁN</w:t>
            </w:r>
          </w:p>
        </w:tc>
        <w:tc>
          <w:tcPr>
            <w:tcW w:w="1901" w:type="dxa"/>
            <w:vAlign w:val="center"/>
          </w:tcPr>
          <w:p w14:paraId="7CA7878C" w14:textId="1B7C8170" w:rsidR="00EF7B8C" w:rsidRPr="00E973A7" w:rsidRDefault="0090458B" w:rsidP="00612E0E">
            <w:pPr>
              <w:spacing w:before="100" w:after="100"/>
              <w:jc w:val="right"/>
              <w:rPr>
                <w:rFonts w:cs="Arial"/>
                <w:b/>
                <w:highlight w:val="yellow"/>
              </w:rPr>
            </w:pPr>
            <w:r w:rsidRPr="00E973A7">
              <w:rPr>
                <w:rFonts w:cs="Arial"/>
                <w:b/>
              </w:rPr>
              <w:t xml:space="preserve">7.481.622.671 </w:t>
            </w:r>
          </w:p>
        </w:tc>
      </w:tr>
    </w:tbl>
    <w:p w14:paraId="24808687" w14:textId="77777777" w:rsidR="00F73DD9" w:rsidRPr="00BC0F58" w:rsidRDefault="00F73DD9" w:rsidP="00D964F4">
      <w:pPr>
        <w:pStyle w:val="NoSpacing"/>
      </w:pPr>
    </w:p>
    <w:p w14:paraId="621230E4" w14:textId="458FA182" w:rsidR="00AA7BFB" w:rsidRDefault="00AA7BFB" w:rsidP="00AA7BFB">
      <w:pPr>
        <w:pStyle w:val="Heading2"/>
        <w:rPr>
          <w:rFonts w:cs="Arial"/>
          <w:lang w:val="en-US"/>
        </w:rPr>
      </w:pPr>
      <w:bookmarkStart w:id="139" w:name="_Hlk78989143"/>
      <w:r w:rsidRPr="006D3B31">
        <w:rPr>
          <w:rFonts w:cs="Arial"/>
        </w:rPr>
        <w:t>5.3</w:t>
      </w:r>
      <w:r w:rsidRPr="006D3B31">
        <w:rPr>
          <w:rFonts w:cs="Arial"/>
        </w:rPr>
        <w:tab/>
        <w:t xml:space="preserve">Rủi ro </w:t>
      </w:r>
      <w:proofErr w:type="spellStart"/>
      <w:r w:rsidR="001345A8" w:rsidRPr="006D3B31">
        <w:rPr>
          <w:rFonts w:cs="Arial"/>
          <w:lang w:val="en-US"/>
        </w:rPr>
        <w:t>từ</w:t>
      </w:r>
      <w:proofErr w:type="spellEnd"/>
      <w:r w:rsidR="001345A8" w:rsidRPr="006D3B31">
        <w:rPr>
          <w:rFonts w:cs="Arial"/>
          <w:lang w:val="en-US"/>
        </w:rPr>
        <w:t xml:space="preserve"> </w:t>
      </w:r>
      <w:proofErr w:type="spellStart"/>
      <w:r w:rsidRPr="006D3B31">
        <w:rPr>
          <w:rFonts w:cs="Arial"/>
          <w:lang w:val="en-US"/>
        </w:rPr>
        <w:t>các</w:t>
      </w:r>
      <w:proofErr w:type="spellEnd"/>
      <w:r w:rsidRPr="006D3B31">
        <w:rPr>
          <w:rFonts w:cs="Arial"/>
          <w:lang w:val="en-US"/>
        </w:rPr>
        <w:t xml:space="preserve"> </w:t>
      </w:r>
      <w:proofErr w:type="spellStart"/>
      <w:r w:rsidRPr="006D3B31">
        <w:rPr>
          <w:rFonts w:cs="Arial"/>
          <w:lang w:val="en-US"/>
        </w:rPr>
        <w:t>khoản</w:t>
      </w:r>
      <w:proofErr w:type="spellEnd"/>
      <w:r w:rsidRPr="006D3B31">
        <w:rPr>
          <w:rFonts w:cs="Arial"/>
          <w:lang w:val="en-US"/>
        </w:rPr>
        <w:t xml:space="preserve"> </w:t>
      </w:r>
      <w:proofErr w:type="spellStart"/>
      <w:r w:rsidRPr="006D3B31">
        <w:rPr>
          <w:rFonts w:cs="Arial"/>
          <w:lang w:val="en-US"/>
        </w:rPr>
        <w:t>tạm</w:t>
      </w:r>
      <w:proofErr w:type="spellEnd"/>
      <w:r w:rsidRPr="006D3B31">
        <w:rPr>
          <w:rFonts w:cs="Arial"/>
          <w:lang w:val="en-US"/>
        </w:rPr>
        <w:t xml:space="preserve"> </w:t>
      </w:r>
      <w:proofErr w:type="spellStart"/>
      <w:r w:rsidRPr="006D3B31">
        <w:rPr>
          <w:rFonts w:cs="Arial"/>
          <w:lang w:val="en-US"/>
        </w:rPr>
        <w:t>ứng</w:t>
      </w:r>
      <w:proofErr w:type="spellEnd"/>
      <w:r w:rsidRPr="006D3B31">
        <w:rPr>
          <w:rFonts w:cs="Arial"/>
          <w:lang w:val="en-US"/>
        </w:rPr>
        <w:t xml:space="preserve">, </w:t>
      </w:r>
      <w:proofErr w:type="spellStart"/>
      <w:r w:rsidRPr="006D3B31">
        <w:rPr>
          <w:rFonts w:cs="Arial"/>
          <w:lang w:val="en-US"/>
        </w:rPr>
        <w:t>hợp</w:t>
      </w:r>
      <w:proofErr w:type="spellEnd"/>
      <w:r w:rsidRPr="006D3B31">
        <w:rPr>
          <w:rFonts w:cs="Arial"/>
          <w:lang w:val="en-US"/>
        </w:rPr>
        <w:t xml:space="preserve"> </w:t>
      </w:r>
      <w:proofErr w:type="spellStart"/>
      <w:r w:rsidRPr="006D3B31">
        <w:rPr>
          <w:rFonts w:cs="Arial"/>
          <w:lang w:val="en-US"/>
        </w:rPr>
        <w:t>đồng</w:t>
      </w:r>
      <w:proofErr w:type="spellEnd"/>
      <w:r w:rsidRPr="006D3B31">
        <w:rPr>
          <w:rFonts w:cs="Arial"/>
          <w:lang w:val="en-US"/>
        </w:rPr>
        <w:t xml:space="preserve">, </w:t>
      </w:r>
      <w:proofErr w:type="spellStart"/>
      <w:r w:rsidRPr="006D3B31">
        <w:rPr>
          <w:rFonts w:cs="Arial"/>
          <w:lang w:val="en-US"/>
        </w:rPr>
        <w:t>giao</w:t>
      </w:r>
      <w:proofErr w:type="spellEnd"/>
      <w:r w:rsidRPr="006D3B31">
        <w:rPr>
          <w:rFonts w:cs="Arial"/>
          <w:lang w:val="en-US"/>
        </w:rPr>
        <w:t xml:space="preserve"> </w:t>
      </w:r>
      <w:proofErr w:type="spellStart"/>
      <w:r w:rsidRPr="006D3B31">
        <w:rPr>
          <w:rFonts w:cs="Arial"/>
          <w:lang w:val="en-US"/>
        </w:rPr>
        <w:t>dịch</w:t>
      </w:r>
      <w:proofErr w:type="spellEnd"/>
      <w:r w:rsidRPr="006D3B31">
        <w:rPr>
          <w:rFonts w:cs="Arial"/>
          <w:lang w:val="en-US"/>
        </w:rPr>
        <w:t xml:space="preserve"> </w:t>
      </w:r>
      <w:proofErr w:type="spellStart"/>
      <w:r w:rsidRPr="006D3B31">
        <w:rPr>
          <w:rFonts w:cs="Arial"/>
          <w:lang w:val="en-US"/>
        </w:rPr>
        <w:t>khác</w:t>
      </w:r>
      <w:proofErr w:type="spellEnd"/>
    </w:p>
    <w:p w14:paraId="0247BCB9" w14:textId="05F0660E" w:rsidR="00AA7BFB" w:rsidRPr="00D964F4" w:rsidRDefault="00AA7BFB" w:rsidP="00335B18">
      <w:pPr>
        <w:pStyle w:val="NoSpacing"/>
      </w:pPr>
    </w:p>
    <w:tbl>
      <w:tblPr>
        <w:tblW w:w="819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3510"/>
        <w:gridCol w:w="720"/>
        <w:gridCol w:w="1710"/>
        <w:gridCol w:w="1721"/>
      </w:tblGrid>
      <w:tr w:rsidR="00AA7BFB" w:rsidRPr="00F94110" w14:paraId="3DC46939" w14:textId="77777777" w:rsidTr="00EB6D44">
        <w:trPr>
          <w:trHeight w:val="20"/>
        </w:trPr>
        <w:tc>
          <w:tcPr>
            <w:tcW w:w="535" w:type="dxa"/>
            <w:shd w:val="clear" w:color="auto" w:fill="BFBFBF" w:themeFill="background1" w:themeFillShade="BF"/>
            <w:vAlign w:val="center"/>
          </w:tcPr>
          <w:p w14:paraId="63ACF764" w14:textId="77777777" w:rsidR="00AA7BFB" w:rsidRPr="00E973A7" w:rsidRDefault="00AA7BFB" w:rsidP="00EB6D44">
            <w:pPr>
              <w:spacing w:before="60" w:after="60"/>
              <w:ind w:left="-57" w:right="-57"/>
              <w:jc w:val="center"/>
              <w:rPr>
                <w:rFonts w:cs="Arial"/>
                <w:b/>
              </w:rPr>
            </w:pPr>
            <w:r w:rsidRPr="00E973A7">
              <w:rPr>
                <w:rFonts w:cs="Arial"/>
                <w:b/>
              </w:rPr>
              <w:t>STT</w:t>
            </w:r>
          </w:p>
        </w:tc>
        <w:tc>
          <w:tcPr>
            <w:tcW w:w="3510" w:type="dxa"/>
            <w:shd w:val="clear" w:color="auto" w:fill="BFBFBF" w:themeFill="background1" w:themeFillShade="BF"/>
            <w:vAlign w:val="center"/>
          </w:tcPr>
          <w:p w14:paraId="7D9BB488" w14:textId="77777777" w:rsidR="00AA7BFB" w:rsidRPr="00E973A7" w:rsidRDefault="00AA7BFB" w:rsidP="00EB6D44">
            <w:pPr>
              <w:spacing w:before="60" w:after="60"/>
              <w:rPr>
                <w:rFonts w:cs="Arial"/>
                <w:b/>
              </w:rPr>
            </w:pPr>
            <w:r w:rsidRPr="00E973A7">
              <w:rPr>
                <w:rFonts w:cs="Arial"/>
                <w:b/>
              </w:rPr>
              <w:t>Thời gian quá hạn</w:t>
            </w:r>
          </w:p>
        </w:tc>
        <w:tc>
          <w:tcPr>
            <w:tcW w:w="720" w:type="dxa"/>
            <w:shd w:val="clear" w:color="auto" w:fill="BFBFBF" w:themeFill="background1" w:themeFillShade="BF"/>
            <w:vAlign w:val="center"/>
          </w:tcPr>
          <w:p w14:paraId="5969B340" w14:textId="77777777" w:rsidR="00AA7BFB" w:rsidRPr="00E973A7" w:rsidRDefault="00AA7BFB" w:rsidP="00EB6D44">
            <w:pPr>
              <w:spacing w:before="60"/>
              <w:ind w:left="-85" w:right="-85"/>
              <w:jc w:val="center"/>
              <w:rPr>
                <w:rFonts w:cs="Arial"/>
                <w:b/>
              </w:rPr>
            </w:pPr>
            <w:r w:rsidRPr="00E973A7">
              <w:rPr>
                <w:rFonts w:cs="Arial"/>
                <w:b/>
              </w:rPr>
              <w:t>Hệ số</w:t>
            </w:r>
          </w:p>
          <w:p w14:paraId="470E832E" w14:textId="77777777" w:rsidR="00AA7BFB" w:rsidRPr="00E973A7" w:rsidRDefault="00AA7BFB" w:rsidP="00EB6D44">
            <w:pPr>
              <w:ind w:left="-85" w:right="-85"/>
              <w:jc w:val="center"/>
              <w:rPr>
                <w:rFonts w:cs="Arial"/>
                <w:b/>
              </w:rPr>
            </w:pPr>
            <w:r w:rsidRPr="00E973A7">
              <w:rPr>
                <w:rFonts w:cs="Arial"/>
                <w:b/>
              </w:rPr>
              <w:t>rủi ro</w:t>
            </w:r>
          </w:p>
          <w:p w14:paraId="12CB48E4" w14:textId="77777777" w:rsidR="00AA7BFB" w:rsidRPr="00E973A7" w:rsidRDefault="00AA7BFB" w:rsidP="00EB6D44">
            <w:pPr>
              <w:spacing w:after="60"/>
              <w:ind w:left="-85" w:right="-85"/>
              <w:jc w:val="center"/>
              <w:rPr>
                <w:rFonts w:cs="Arial"/>
                <w:b/>
              </w:rPr>
            </w:pPr>
            <w:r w:rsidRPr="00E973A7">
              <w:rPr>
                <w:rFonts w:cs="Arial"/>
                <w:b/>
              </w:rPr>
              <w:t>%</w:t>
            </w:r>
          </w:p>
        </w:tc>
        <w:tc>
          <w:tcPr>
            <w:tcW w:w="1710" w:type="dxa"/>
            <w:shd w:val="clear" w:color="auto" w:fill="BFBFBF" w:themeFill="background1" w:themeFillShade="BF"/>
            <w:vAlign w:val="bottom"/>
          </w:tcPr>
          <w:p w14:paraId="1BB809C1" w14:textId="77777777" w:rsidR="00AA7BFB" w:rsidRPr="00E973A7" w:rsidRDefault="00AA7BFB" w:rsidP="00EB6D44">
            <w:pPr>
              <w:spacing w:before="60"/>
              <w:jc w:val="right"/>
              <w:rPr>
                <w:rFonts w:cs="Arial"/>
                <w:b/>
              </w:rPr>
            </w:pPr>
            <w:r w:rsidRPr="00E973A7">
              <w:rPr>
                <w:rFonts w:cs="Arial"/>
                <w:b/>
              </w:rPr>
              <w:t>Quy mô rủi ro</w:t>
            </w:r>
          </w:p>
          <w:p w14:paraId="7E5AEA0E" w14:textId="77777777" w:rsidR="00AA7BFB" w:rsidRPr="00E973A7" w:rsidRDefault="00AA7BFB" w:rsidP="00EB6D44">
            <w:pPr>
              <w:spacing w:after="60"/>
              <w:jc w:val="right"/>
              <w:rPr>
                <w:rFonts w:cs="Arial"/>
                <w:b/>
              </w:rPr>
            </w:pPr>
            <w:r w:rsidRPr="00E973A7">
              <w:rPr>
                <w:rFonts w:cs="Arial"/>
                <w:b/>
              </w:rPr>
              <w:t>VND</w:t>
            </w:r>
          </w:p>
        </w:tc>
        <w:tc>
          <w:tcPr>
            <w:tcW w:w="1721" w:type="dxa"/>
            <w:shd w:val="clear" w:color="auto" w:fill="BFBFBF" w:themeFill="background1" w:themeFillShade="BF"/>
            <w:vAlign w:val="bottom"/>
          </w:tcPr>
          <w:p w14:paraId="00D21D17" w14:textId="77777777" w:rsidR="00AA7BFB" w:rsidRPr="00E973A7" w:rsidRDefault="00AA7BFB" w:rsidP="00EB6D44">
            <w:pPr>
              <w:spacing w:before="60"/>
              <w:jc w:val="right"/>
              <w:rPr>
                <w:rFonts w:cs="Arial"/>
                <w:b/>
              </w:rPr>
            </w:pPr>
            <w:r w:rsidRPr="00E973A7">
              <w:rPr>
                <w:rFonts w:cs="Arial"/>
                <w:b/>
              </w:rPr>
              <w:t>Giá trị rủi ro</w:t>
            </w:r>
          </w:p>
          <w:p w14:paraId="17B2B487" w14:textId="77777777" w:rsidR="00AA7BFB" w:rsidRPr="00E973A7" w:rsidRDefault="00AA7BFB" w:rsidP="00EB6D44">
            <w:pPr>
              <w:spacing w:after="60"/>
              <w:jc w:val="right"/>
              <w:rPr>
                <w:rFonts w:cs="Arial"/>
                <w:b/>
              </w:rPr>
            </w:pPr>
            <w:r w:rsidRPr="00E973A7">
              <w:rPr>
                <w:rFonts w:cs="Arial"/>
                <w:b/>
              </w:rPr>
              <w:t>VND</w:t>
            </w:r>
          </w:p>
        </w:tc>
      </w:tr>
      <w:tr w:rsidR="00AA7BFB" w:rsidRPr="00F94110" w14:paraId="1A9B89C0" w14:textId="77777777" w:rsidTr="00E973A7">
        <w:trPr>
          <w:trHeight w:val="20"/>
        </w:trPr>
        <w:tc>
          <w:tcPr>
            <w:tcW w:w="535" w:type="dxa"/>
          </w:tcPr>
          <w:p w14:paraId="33058E4E" w14:textId="77777777" w:rsidR="00AA7BFB" w:rsidRPr="00E973A7" w:rsidRDefault="00AA7BFB" w:rsidP="00EB6D44">
            <w:pPr>
              <w:spacing w:before="60" w:after="60"/>
              <w:ind w:left="-57" w:right="-57"/>
              <w:jc w:val="center"/>
              <w:rPr>
                <w:rFonts w:cs="Arial"/>
              </w:rPr>
            </w:pPr>
            <w:r w:rsidRPr="00E973A7">
              <w:rPr>
                <w:rFonts w:cs="Arial"/>
              </w:rPr>
              <w:t>1.</w:t>
            </w:r>
          </w:p>
        </w:tc>
        <w:tc>
          <w:tcPr>
            <w:tcW w:w="3510" w:type="dxa"/>
            <w:vAlign w:val="center"/>
          </w:tcPr>
          <w:p w14:paraId="7731195A" w14:textId="77777777" w:rsidR="00AA7BFB" w:rsidRPr="00E973A7" w:rsidRDefault="00AA7BFB" w:rsidP="00EB6D44">
            <w:pPr>
              <w:spacing w:before="60" w:after="60"/>
              <w:rPr>
                <w:rFonts w:cs="Arial"/>
              </w:rPr>
            </w:pPr>
            <w:r w:rsidRPr="00E973A7">
              <w:t>Các hợp đồng, giao dịch, các khoản sử dụng vốn ngoài các giao dịch, hợp đồng được ghi nhận ở các điểm a, b, c, d, đ, e, g khoản 1 Điều 10 Thông tư 91; Các khoản phải thu từ mua bán nợ với đối tác giao dịch không phải Công ty Quản lý tài sản của các tổ chức tín dụng Việt Nam (“VAMC”), Công ty trách nhiệm hữu hạn mua bán nợ Việt Nam (“DATC”)</w:t>
            </w:r>
          </w:p>
        </w:tc>
        <w:tc>
          <w:tcPr>
            <w:tcW w:w="720" w:type="dxa"/>
            <w:vAlign w:val="bottom"/>
          </w:tcPr>
          <w:p w14:paraId="31A69BCA" w14:textId="77777777" w:rsidR="00AA7BFB" w:rsidRPr="00E973A7" w:rsidRDefault="00AA7BFB">
            <w:pPr>
              <w:spacing w:before="60" w:after="60"/>
              <w:jc w:val="center"/>
              <w:rPr>
                <w:rFonts w:cs="Arial"/>
              </w:rPr>
            </w:pPr>
            <w:r w:rsidRPr="00E973A7">
              <w:rPr>
                <w:rFonts w:cs="Arial"/>
              </w:rPr>
              <w:t>100</w:t>
            </w:r>
          </w:p>
        </w:tc>
        <w:tc>
          <w:tcPr>
            <w:tcW w:w="1710" w:type="dxa"/>
            <w:vAlign w:val="bottom"/>
          </w:tcPr>
          <w:p w14:paraId="5FB3653B" w14:textId="47654202" w:rsidR="00AA7BFB" w:rsidRPr="00E973A7" w:rsidRDefault="00703C51">
            <w:pPr>
              <w:spacing w:before="60" w:after="60"/>
              <w:jc w:val="right"/>
              <w:rPr>
                <w:rFonts w:cs="Arial"/>
                <w:highlight w:val="yellow"/>
                <w:lang w:val="en-US"/>
              </w:rPr>
            </w:pPr>
            <w:r w:rsidRPr="00E973A7">
              <w:rPr>
                <w:rFonts w:cs="Arial"/>
              </w:rPr>
              <w:t>-</w:t>
            </w:r>
          </w:p>
        </w:tc>
        <w:tc>
          <w:tcPr>
            <w:tcW w:w="1721" w:type="dxa"/>
            <w:vAlign w:val="bottom"/>
          </w:tcPr>
          <w:p w14:paraId="003F61E7" w14:textId="12A22AFC" w:rsidR="00AA7BFB" w:rsidRPr="00E973A7" w:rsidRDefault="00703C51">
            <w:pPr>
              <w:spacing w:before="60" w:after="60"/>
              <w:jc w:val="right"/>
              <w:rPr>
                <w:rFonts w:cs="Arial"/>
                <w:highlight w:val="yellow"/>
              </w:rPr>
            </w:pPr>
            <w:r w:rsidRPr="00E973A7">
              <w:rPr>
                <w:rFonts w:cs="Arial"/>
                <w:lang w:val="en-US"/>
              </w:rPr>
              <w:t>-</w:t>
            </w:r>
          </w:p>
        </w:tc>
      </w:tr>
      <w:tr w:rsidR="0026264B" w:rsidRPr="00F94110" w14:paraId="27F4DB97" w14:textId="77777777" w:rsidTr="00E973A7">
        <w:trPr>
          <w:trHeight w:val="20"/>
        </w:trPr>
        <w:tc>
          <w:tcPr>
            <w:tcW w:w="535" w:type="dxa"/>
          </w:tcPr>
          <w:p w14:paraId="5C005262" w14:textId="77777777" w:rsidR="0026264B" w:rsidRPr="00E973A7" w:rsidRDefault="0026264B" w:rsidP="0026264B">
            <w:pPr>
              <w:spacing w:before="60" w:after="60"/>
              <w:ind w:left="-57" w:right="-57"/>
              <w:jc w:val="center"/>
              <w:rPr>
                <w:rFonts w:cs="Arial"/>
              </w:rPr>
            </w:pPr>
            <w:r w:rsidRPr="00E973A7">
              <w:rPr>
                <w:rFonts w:cs="Arial"/>
              </w:rPr>
              <w:t>2.</w:t>
            </w:r>
          </w:p>
        </w:tc>
        <w:tc>
          <w:tcPr>
            <w:tcW w:w="3510" w:type="dxa"/>
            <w:vAlign w:val="center"/>
          </w:tcPr>
          <w:p w14:paraId="13655453" w14:textId="77777777" w:rsidR="0026264B" w:rsidRPr="00E973A7" w:rsidRDefault="0026264B" w:rsidP="0026264B">
            <w:pPr>
              <w:spacing w:before="60" w:after="60"/>
              <w:rPr>
                <w:rFonts w:cs="Arial"/>
              </w:rPr>
            </w:pPr>
            <w:r w:rsidRPr="00E973A7">
              <w:t>Khoản tạm ứng chiếm trên 5% vốn chủ sở hữu có thời gian hoàn ứng còn lại dưới 90 ngày</w:t>
            </w:r>
          </w:p>
        </w:tc>
        <w:tc>
          <w:tcPr>
            <w:tcW w:w="720" w:type="dxa"/>
            <w:vAlign w:val="bottom"/>
          </w:tcPr>
          <w:p w14:paraId="3160AE39" w14:textId="77777777" w:rsidR="0026264B" w:rsidRPr="00E973A7" w:rsidRDefault="0026264B">
            <w:pPr>
              <w:spacing w:before="60" w:after="60"/>
              <w:jc w:val="center"/>
              <w:rPr>
                <w:rFonts w:cs="Arial"/>
              </w:rPr>
            </w:pPr>
            <w:r w:rsidRPr="00E973A7">
              <w:rPr>
                <w:rFonts w:cs="Arial"/>
              </w:rPr>
              <w:t>100</w:t>
            </w:r>
          </w:p>
        </w:tc>
        <w:tc>
          <w:tcPr>
            <w:tcW w:w="1710" w:type="dxa"/>
            <w:vAlign w:val="bottom"/>
          </w:tcPr>
          <w:p w14:paraId="650891C7" w14:textId="7257BA5E" w:rsidR="0026264B" w:rsidRPr="00E973A7" w:rsidRDefault="00703C51">
            <w:pPr>
              <w:spacing w:before="60" w:after="60"/>
              <w:jc w:val="right"/>
              <w:rPr>
                <w:rFonts w:cs="Arial"/>
                <w:highlight w:val="yellow"/>
              </w:rPr>
            </w:pPr>
            <w:r w:rsidRPr="00E973A7">
              <w:rPr>
                <w:rFonts w:cs="Arial"/>
                <w:lang w:val="en-US"/>
              </w:rPr>
              <w:t>-</w:t>
            </w:r>
          </w:p>
        </w:tc>
        <w:tc>
          <w:tcPr>
            <w:tcW w:w="1721" w:type="dxa"/>
            <w:vAlign w:val="bottom"/>
          </w:tcPr>
          <w:p w14:paraId="14CD6DAA" w14:textId="2A95AA86" w:rsidR="0026264B" w:rsidRPr="00E973A7" w:rsidRDefault="00703C51">
            <w:pPr>
              <w:spacing w:before="60" w:after="60"/>
              <w:jc w:val="right"/>
              <w:rPr>
                <w:rFonts w:cs="Arial"/>
                <w:highlight w:val="yellow"/>
              </w:rPr>
            </w:pPr>
            <w:r w:rsidRPr="00E973A7">
              <w:rPr>
                <w:rFonts w:cs="Arial"/>
                <w:lang w:val="en-US"/>
              </w:rPr>
              <w:t>-</w:t>
            </w:r>
          </w:p>
        </w:tc>
      </w:tr>
      <w:tr w:rsidR="00AA7BFB" w:rsidRPr="00F94110" w14:paraId="383D44B6" w14:textId="77777777" w:rsidTr="00E973A7">
        <w:trPr>
          <w:trHeight w:val="50"/>
        </w:trPr>
        <w:tc>
          <w:tcPr>
            <w:tcW w:w="6475" w:type="dxa"/>
            <w:gridSpan w:val="4"/>
            <w:vAlign w:val="bottom"/>
          </w:tcPr>
          <w:p w14:paraId="7798F89C" w14:textId="77777777" w:rsidR="00AA7BFB" w:rsidRPr="00E973A7" w:rsidRDefault="00AA7BFB" w:rsidP="00E973A7">
            <w:pPr>
              <w:spacing w:before="120" w:after="120"/>
              <w:jc w:val="left"/>
              <w:rPr>
                <w:rFonts w:cs="Arial"/>
                <w:b/>
              </w:rPr>
            </w:pPr>
            <w:r w:rsidRPr="00E973A7">
              <w:rPr>
                <w:rFonts w:cs="Arial"/>
                <w:b/>
              </w:rPr>
              <w:t>TỔNG RỦI RO QUÁ THỜI HẠN THANH TOÁN</w:t>
            </w:r>
          </w:p>
        </w:tc>
        <w:tc>
          <w:tcPr>
            <w:tcW w:w="1721" w:type="dxa"/>
            <w:vAlign w:val="bottom"/>
          </w:tcPr>
          <w:p w14:paraId="428660D3" w14:textId="4ABBB29E" w:rsidR="00AA7BFB" w:rsidRPr="00E973A7" w:rsidRDefault="00703C51" w:rsidP="00E973A7">
            <w:pPr>
              <w:spacing w:before="60" w:after="120"/>
              <w:jc w:val="right"/>
              <w:rPr>
                <w:rFonts w:cs="Arial"/>
                <w:b/>
                <w:highlight w:val="yellow"/>
              </w:rPr>
            </w:pPr>
            <w:r w:rsidRPr="00E973A7">
              <w:rPr>
                <w:rFonts w:cs="Arial"/>
                <w:b/>
                <w:lang w:val="en-US"/>
              </w:rPr>
              <w:t>-</w:t>
            </w:r>
          </w:p>
        </w:tc>
      </w:tr>
    </w:tbl>
    <w:p w14:paraId="7287ED71" w14:textId="77777777" w:rsidR="00AA7BFB" w:rsidRPr="00BC0F58" w:rsidRDefault="00AA7BFB" w:rsidP="00335B18">
      <w:pPr>
        <w:pStyle w:val="NoSpacing"/>
      </w:pPr>
    </w:p>
    <w:bookmarkEnd w:id="139"/>
    <w:p w14:paraId="6EEA8347" w14:textId="0619A8C3" w:rsidR="00AA7BFB" w:rsidRPr="005A6C83" w:rsidRDefault="00AA7BFB">
      <w:pPr>
        <w:pStyle w:val="Heading2"/>
      </w:pPr>
      <w:r w:rsidRPr="005A6C83">
        <w:t>5.</w:t>
      </w:r>
      <w:r w:rsidRPr="00335B18">
        <w:t>4</w:t>
      </w:r>
      <w:r w:rsidRPr="005A6C83">
        <w:tab/>
        <w:t>Rủi ro t</w:t>
      </w:r>
      <w:r w:rsidRPr="005A6C83">
        <w:rPr>
          <w:rFonts w:hint="eastAsia"/>
        </w:rPr>
        <w:t>ă</w:t>
      </w:r>
      <w:r w:rsidRPr="005A6C83">
        <w:t>ng thêm</w:t>
      </w:r>
    </w:p>
    <w:p w14:paraId="5F92E85E" w14:textId="77777777" w:rsidR="00F73DD9" w:rsidRPr="00BC0F58" w:rsidRDefault="00F73DD9" w:rsidP="00335B18">
      <w:pPr>
        <w:pStyle w:val="NoSpacing"/>
      </w:pPr>
    </w:p>
    <w:tbl>
      <w:tblPr>
        <w:tblW w:w="820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790"/>
        <w:gridCol w:w="1080"/>
        <w:gridCol w:w="1900"/>
        <w:gridCol w:w="1890"/>
      </w:tblGrid>
      <w:tr w:rsidR="00A848F3" w:rsidRPr="00F94110" w14:paraId="6FA13113" w14:textId="77777777" w:rsidTr="00A85816">
        <w:trPr>
          <w:trHeight w:val="240"/>
        </w:trPr>
        <w:tc>
          <w:tcPr>
            <w:tcW w:w="540" w:type="dxa"/>
            <w:tcBorders>
              <w:bottom w:val="single" w:sz="4" w:space="0" w:color="auto"/>
            </w:tcBorders>
            <w:shd w:val="clear" w:color="auto" w:fill="BFBFBF" w:themeFill="background1" w:themeFillShade="BF"/>
            <w:vAlign w:val="center"/>
          </w:tcPr>
          <w:p w14:paraId="10509589" w14:textId="086AB7A3" w:rsidR="00A848F3" w:rsidRPr="00E973A7" w:rsidRDefault="00A848F3" w:rsidP="00DA05EE">
            <w:pPr>
              <w:spacing w:before="60" w:after="60"/>
              <w:ind w:left="-115" w:right="-115"/>
              <w:jc w:val="center"/>
              <w:rPr>
                <w:rFonts w:cs="Arial"/>
                <w:b/>
              </w:rPr>
            </w:pPr>
            <w:r w:rsidRPr="00E973A7">
              <w:rPr>
                <w:rFonts w:cs="Arial"/>
                <w:b/>
              </w:rPr>
              <w:t>STT</w:t>
            </w:r>
          </w:p>
        </w:tc>
        <w:tc>
          <w:tcPr>
            <w:tcW w:w="2790" w:type="dxa"/>
            <w:shd w:val="clear" w:color="auto" w:fill="BFBFBF" w:themeFill="background1" w:themeFillShade="BF"/>
            <w:vAlign w:val="center"/>
          </w:tcPr>
          <w:p w14:paraId="7E855619" w14:textId="26FFCDD7" w:rsidR="00A848F3" w:rsidRPr="00E973A7" w:rsidRDefault="00A848F3" w:rsidP="00335B18">
            <w:pPr>
              <w:spacing w:before="60" w:after="60"/>
              <w:ind w:left="-29"/>
              <w:rPr>
                <w:rFonts w:cs="Arial"/>
                <w:b/>
              </w:rPr>
            </w:pPr>
            <w:r w:rsidRPr="00E973A7">
              <w:rPr>
                <w:rFonts w:cs="Arial"/>
                <w:b/>
              </w:rPr>
              <w:t>Chi tiết tới từng khoản vay, tới từng đối tác</w:t>
            </w:r>
          </w:p>
        </w:tc>
        <w:tc>
          <w:tcPr>
            <w:tcW w:w="1080" w:type="dxa"/>
            <w:shd w:val="clear" w:color="auto" w:fill="BFBFBF" w:themeFill="background1" w:themeFillShade="BF"/>
            <w:vAlign w:val="center"/>
          </w:tcPr>
          <w:p w14:paraId="041B14E6" w14:textId="77777777" w:rsidR="00772991" w:rsidRPr="00E973A7" w:rsidRDefault="007E6D23" w:rsidP="00A85816">
            <w:pPr>
              <w:spacing w:before="60"/>
              <w:ind w:left="-58" w:right="-58"/>
              <w:jc w:val="center"/>
              <w:rPr>
                <w:rFonts w:cs="Arial"/>
                <w:b/>
              </w:rPr>
            </w:pPr>
            <w:r w:rsidRPr="00E973A7">
              <w:rPr>
                <w:rFonts w:cs="Arial"/>
                <w:b/>
              </w:rPr>
              <w:t>Mức tăng thêm</w:t>
            </w:r>
          </w:p>
          <w:p w14:paraId="5D17924E" w14:textId="466F7C99" w:rsidR="00A848F3" w:rsidRPr="00E973A7" w:rsidRDefault="00A848F3" w:rsidP="00DA05EE">
            <w:pPr>
              <w:spacing w:after="60"/>
              <w:jc w:val="center"/>
              <w:rPr>
                <w:rFonts w:cs="Arial"/>
                <w:b/>
              </w:rPr>
            </w:pPr>
            <w:r w:rsidRPr="00E973A7">
              <w:rPr>
                <w:rFonts w:cs="Arial"/>
                <w:b/>
              </w:rPr>
              <w:t>(%)</w:t>
            </w:r>
          </w:p>
        </w:tc>
        <w:tc>
          <w:tcPr>
            <w:tcW w:w="1900" w:type="dxa"/>
            <w:shd w:val="clear" w:color="auto" w:fill="BFBFBF" w:themeFill="background1" w:themeFillShade="BF"/>
            <w:vAlign w:val="bottom"/>
          </w:tcPr>
          <w:p w14:paraId="23A82CE4" w14:textId="3E0BC256" w:rsidR="00772991" w:rsidRPr="00E973A7" w:rsidRDefault="00A848F3" w:rsidP="00DA05EE">
            <w:pPr>
              <w:spacing w:before="60"/>
              <w:ind w:left="-85"/>
              <w:jc w:val="right"/>
              <w:rPr>
                <w:rFonts w:cs="Arial"/>
                <w:b/>
              </w:rPr>
            </w:pPr>
            <w:r w:rsidRPr="00E973A7">
              <w:rPr>
                <w:rFonts w:cs="Arial"/>
                <w:b/>
              </w:rPr>
              <w:t>Quy mô rủi ro</w:t>
            </w:r>
          </w:p>
          <w:p w14:paraId="6C549034" w14:textId="376B1F9A" w:rsidR="00A848F3" w:rsidRPr="00E973A7" w:rsidRDefault="00A848F3" w:rsidP="00DA05EE">
            <w:pPr>
              <w:spacing w:after="60"/>
              <w:ind w:left="-85"/>
              <w:jc w:val="right"/>
              <w:rPr>
                <w:rFonts w:cs="Arial"/>
                <w:b/>
              </w:rPr>
            </w:pPr>
            <w:r w:rsidRPr="00E973A7">
              <w:rPr>
                <w:rFonts w:cs="Arial"/>
                <w:b/>
              </w:rPr>
              <w:t>VND</w:t>
            </w:r>
          </w:p>
        </w:tc>
        <w:tc>
          <w:tcPr>
            <w:tcW w:w="1890" w:type="dxa"/>
            <w:shd w:val="clear" w:color="auto" w:fill="BFBFBF" w:themeFill="background1" w:themeFillShade="BF"/>
            <w:vAlign w:val="bottom"/>
          </w:tcPr>
          <w:p w14:paraId="64BDECFB" w14:textId="642B4564" w:rsidR="00772991" w:rsidRPr="00E973A7" w:rsidRDefault="00A848F3" w:rsidP="00DA05EE">
            <w:pPr>
              <w:spacing w:before="60"/>
              <w:ind w:left="-85"/>
              <w:jc w:val="right"/>
              <w:rPr>
                <w:rFonts w:cs="Arial"/>
                <w:b/>
              </w:rPr>
            </w:pPr>
            <w:r w:rsidRPr="00E973A7">
              <w:rPr>
                <w:rFonts w:cs="Arial"/>
                <w:b/>
              </w:rPr>
              <w:t>Giá trị rủi ro</w:t>
            </w:r>
          </w:p>
          <w:p w14:paraId="032CFAE1" w14:textId="6D90BD60" w:rsidR="00A848F3" w:rsidRPr="00E973A7" w:rsidRDefault="00A848F3" w:rsidP="00DA05EE">
            <w:pPr>
              <w:spacing w:after="60"/>
              <w:ind w:left="-85"/>
              <w:jc w:val="right"/>
              <w:rPr>
                <w:rFonts w:cs="Arial"/>
                <w:b/>
              </w:rPr>
            </w:pPr>
            <w:r w:rsidRPr="00E973A7">
              <w:rPr>
                <w:rFonts w:cs="Arial"/>
                <w:b/>
              </w:rPr>
              <w:t>VND</w:t>
            </w:r>
          </w:p>
        </w:tc>
      </w:tr>
      <w:tr w:rsidR="001F5F9E" w:rsidRPr="00F94110" w14:paraId="5B5D2200" w14:textId="77777777" w:rsidTr="00E973A7">
        <w:trPr>
          <w:trHeight w:val="240"/>
        </w:trPr>
        <w:tc>
          <w:tcPr>
            <w:tcW w:w="540" w:type="dxa"/>
            <w:tcBorders>
              <w:bottom w:val="single" w:sz="4" w:space="0" w:color="auto"/>
            </w:tcBorders>
          </w:tcPr>
          <w:p w14:paraId="6082314F" w14:textId="7123F3FB" w:rsidR="001F5F9E" w:rsidRPr="00E973A7" w:rsidRDefault="001F5F9E" w:rsidP="001F5F9E">
            <w:pPr>
              <w:spacing w:before="60" w:after="60"/>
              <w:jc w:val="center"/>
              <w:rPr>
                <w:rFonts w:cs="Arial"/>
                <w:lang w:val="en-US"/>
              </w:rPr>
            </w:pPr>
            <w:r w:rsidRPr="00E973A7">
              <w:rPr>
                <w:rFonts w:cs="Arial"/>
                <w:lang w:val="en-US"/>
              </w:rPr>
              <w:t>1</w:t>
            </w:r>
          </w:p>
        </w:tc>
        <w:tc>
          <w:tcPr>
            <w:tcW w:w="2790" w:type="dxa"/>
            <w:shd w:val="clear" w:color="auto" w:fill="auto"/>
            <w:vAlign w:val="center"/>
          </w:tcPr>
          <w:p w14:paraId="7DAA852D" w14:textId="0D4BCDA3" w:rsidR="001F5F9E" w:rsidRPr="00E973A7" w:rsidRDefault="001F5F9E" w:rsidP="00D964F4">
            <w:pPr>
              <w:spacing w:before="60" w:after="60"/>
              <w:ind w:left="-29"/>
              <w:rPr>
                <w:rFonts w:cs="Arial"/>
              </w:rPr>
            </w:pPr>
            <w:r w:rsidRPr="00E973A7">
              <w:rPr>
                <w:rFonts w:cs="Arial"/>
              </w:rPr>
              <w:t xml:space="preserve">Ngân hàng TMCP Đầu Tư </w:t>
            </w:r>
            <w:proofErr w:type="spellStart"/>
            <w:r w:rsidRPr="00E973A7">
              <w:rPr>
                <w:rFonts w:cs="Arial"/>
                <w:lang w:val="en-US"/>
              </w:rPr>
              <w:t>và</w:t>
            </w:r>
            <w:proofErr w:type="spellEnd"/>
            <w:r w:rsidRPr="00E973A7">
              <w:rPr>
                <w:rFonts w:cs="Arial"/>
              </w:rPr>
              <w:t xml:space="preserve"> Phát Triển Việt </w:t>
            </w:r>
            <w:r w:rsidRPr="00E973A7" w:rsidDel="0023538B">
              <w:rPr>
                <w:rFonts w:cs="Arial"/>
              </w:rPr>
              <w:t>Nam</w:t>
            </w:r>
          </w:p>
        </w:tc>
        <w:tc>
          <w:tcPr>
            <w:tcW w:w="1080" w:type="dxa"/>
            <w:vAlign w:val="bottom"/>
          </w:tcPr>
          <w:p w14:paraId="11C41B9E" w14:textId="301CA442" w:rsidR="001F5F9E" w:rsidRPr="00E973A7" w:rsidRDefault="001F5F9E">
            <w:pPr>
              <w:spacing w:before="60" w:after="60"/>
              <w:jc w:val="center"/>
              <w:rPr>
                <w:rFonts w:cs="Arial"/>
                <w:lang w:val="en-US"/>
              </w:rPr>
            </w:pPr>
            <w:r w:rsidRPr="00E973A7">
              <w:rPr>
                <w:rFonts w:cs="Arial"/>
                <w:lang w:val="en-US"/>
              </w:rPr>
              <w:t>30</w:t>
            </w:r>
          </w:p>
        </w:tc>
        <w:tc>
          <w:tcPr>
            <w:tcW w:w="1900" w:type="dxa"/>
            <w:vAlign w:val="bottom"/>
          </w:tcPr>
          <w:p w14:paraId="2B643113" w14:textId="381EA3E7" w:rsidR="001F5F9E" w:rsidRPr="00E973A7" w:rsidRDefault="004F3763">
            <w:pPr>
              <w:spacing w:before="60" w:after="60"/>
              <w:ind w:left="-85"/>
              <w:jc w:val="right"/>
              <w:rPr>
                <w:rFonts w:cs="Arial"/>
              </w:rPr>
            </w:pPr>
            <w:r>
              <w:rPr>
                <w:rFonts w:cs="Arial"/>
                <w:color w:val="2E2E38"/>
                <w:lang w:val="en-US"/>
              </w:rPr>
              <w:t>133.413.289.802</w:t>
            </w:r>
            <w:r w:rsidR="0090458B" w:rsidRPr="00E973A7">
              <w:rPr>
                <w:rFonts w:cs="Arial"/>
                <w:color w:val="2E2E38"/>
              </w:rPr>
              <w:t xml:space="preserve"> </w:t>
            </w:r>
          </w:p>
        </w:tc>
        <w:tc>
          <w:tcPr>
            <w:tcW w:w="1890" w:type="dxa"/>
            <w:vAlign w:val="bottom"/>
          </w:tcPr>
          <w:p w14:paraId="3DBB73FA" w14:textId="4D239D8F" w:rsidR="001F5F9E" w:rsidRPr="005728E4" w:rsidRDefault="004F3763">
            <w:pPr>
              <w:spacing w:before="60" w:after="60"/>
              <w:ind w:left="-85"/>
              <w:jc w:val="right"/>
              <w:rPr>
                <w:rFonts w:cs="Arial"/>
                <w:lang w:val="en-US"/>
              </w:rPr>
            </w:pPr>
            <w:r>
              <w:rPr>
                <w:rFonts w:cs="Arial"/>
                <w:color w:val="2E2E38"/>
                <w:lang w:val="en-US"/>
              </w:rPr>
              <w:t>40.023.986.940</w:t>
            </w:r>
          </w:p>
        </w:tc>
      </w:tr>
      <w:tr w:rsidR="008320D3" w:rsidRPr="00F94110" w14:paraId="7D35DF1F" w14:textId="77777777" w:rsidTr="006F3E07">
        <w:trPr>
          <w:trHeight w:val="240"/>
        </w:trPr>
        <w:tc>
          <w:tcPr>
            <w:tcW w:w="6310" w:type="dxa"/>
            <w:gridSpan w:val="4"/>
            <w:tcBorders>
              <w:bottom w:val="single" w:sz="4" w:space="0" w:color="auto"/>
            </w:tcBorders>
          </w:tcPr>
          <w:p w14:paraId="0A6018E6" w14:textId="3B543A4D" w:rsidR="008320D3" w:rsidRPr="00E973A7" w:rsidRDefault="008320D3" w:rsidP="00612E0E">
            <w:pPr>
              <w:spacing w:before="100" w:after="100"/>
              <w:rPr>
                <w:rFonts w:cs="Arial"/>
                <w:b/>
                <w:highlight w:val="yellow"/>
              </w:rPr>
            </w:pPr>
            <w:r w:rsidRPr="00E973A7">
              <w:rPr>
                <w:rFonts w:cs="Arial"/>
                <w:b/>
              </w:rPr>
              <w:t>TỔNG RỦI RO TĂNG THÊM</w:t>
            </w:r>
          </w:p>
        </w:tc>
        <w:tc>
          <w:tcPr>
            <w:tcW w:w="1890" w:type="dxa"/>
          </w:tcPr>
          <w:p w14:paraId="23A7F384" w14:textId="52E1F438" w:rsidR="008320D3" w:rsidRPr="00E973A7" w:rsidRDefault="004F3763" w:rsidP="00612E0E">
            <w:pPr>
              <w:spacing w:before="100" w:after="100"/>
              <w:ind w:left="-85"/>
              <w:jc w:val="right"/>
              <w:rPr>
                <w:rFonts w:cs="Arial"/>
                <w:b/>
                <w:highlight w:val="yellow"/>
              </w:rPr>
            </w:pPr>
            <w:r>
              <w:rPr>
                <w:rFonts w:cs="Arial"/>
                <w:b/>
                <w:lang w:val="en-US"/>
              </w:rPr>
              <w:t>40.023.986.940</w:t>
            </w:r>
            <w:r w:rsidR="00A71591" w:rsidRPr="00E973A7">
              <w:rPr>
                <w:rFonts w:cs="Arial"/>
                <w:b/>
              </w:rPr>
              <w:t xml:space="preserve"> </w:t>
            </w:r>
          </w:p>
        </w:tc>
      </w:tr>
    </w:tbl>
    <w:p w14:paraId="59E65522" w14:textId="77777777" w:rsidR="007959E9" w:rsidRPr="005A6C83" w:rsidRDefault="007959E9" w:rsidP="00335B18">
      <w:pPr>
        <w:pStyle w:val="NoSpacing"/>
        <w:sectPr w:rsidR="007959E9" w:rsidRPr="005A6C83" w:rsidSect="00F11496">
          <w:pgSz w:w="11909" w:h="16834" w:code="9"/>
          <w:pgMar w:top="1440" w:right="1440" w:bottom="862" w:left="1582" w:header="720" w:footer="578" w:gutter="0"/>
          <w:cols w:space="720"/>
          <w:docGrid w:linePitch="272"/>
        </w:sectPr>
      </w:pPr>
    </w:p>
    <w:p w14:paraId="25E1BEC2" w14:textId="26A470AD" w:rsidR="00012ACE" w:rsidRPr="007959E9" w:rsidRDefault="00012ACE" w:rsidP="001345A8">
      <w:pPr>
        <w:pStyle w:val="Heading1"/>
      </w:pPr>
      <w:r w:rsidRPr="008D7ABD">
        <w:lastRenderedPageBreak/>
        <w:t>6.</w:t>
      </w:r>
      <w:r w:rsidRPr="008D7ABD">
        <w:tab/>
      </w:r>
      <w:r w:rsidR="00914214">
        <w:rPr>
          <w:rFonts w:cs="Arial"/>
          <w:lang w:val="en-US"/>
        </w:rPr>
        <w:t>BẢNG TÍNH</w:t>
      </w:r>
      <w:r w:rsidR="00914214" w:rsidRPr="004A4690">
        <w:rPr>
          <w:rFonts w:cs="Arial"/>
        </w:rPr>
        <w:t xml:space="preserve"> </w:t>
      </w:r>
      <w:r w:rsidRPr="008D7ABD">
        <w:t xml:space="preserve">GIÁ TRỊ RỦI RO HOẠT </w:t>
      </w:r>
      <w:r w:rsidRPr="008D7ABD">
        <w:rPr>
          <w:rFonts w:hint="eastAsia"/>
        </w:rPr>
        <w:t>Đ</w:t>
      </w:r>
      <w:r w:rsidRPr="008D7ABD">
        <w:t>ỘNG</w:t>
      </w:r>
    </w:p>
    <w:p w14:paraId="605FD1CC" w14:textId="77777777" w:rsidR="00012ACE" w:rsidRPr="008D7ABD" w:rsidRDefault="00012ACE" w:rsidP="00012ACE">
      <w:pPr>
        <w:pStyle w:val="BodyTextIndent"/>
        <w:ind w:left="720"/>
        <w:rPr>
          <w:rFonts w:cs="Arial"/>
        </w:rPr>
      </w:pPr>
    </w:p>
    <w:tbl>
      <w:tblPr>
        <w:tblW w:w="817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3"/>
        <w:gridCol w:w="5770"/>
        <w:gridCol w:w="1813"/>
      </w:tblGrid>
      <w:tr w:rsidR="00C41594" w:rsidRPr="008D7ABD" w14:paraId="2734F180" w14:textId="77777777" w:rsidTr="00117958">
        <w:trPr>
          <w:trHeight w:val="70"/>
        </w:trPr>
        <w:tc>
          <w:tcPr>
            <w:tcW w:w="593" w:type="dxa"/>
            <w:shd w:val="clear" w:color="auto" w:fill="BFBFBF" w:themeFill="background1" w:themeFillShade="BF"/>
            <w:vAlign w:val="center"/>
          </w:tcPr>
          <w:p w14:paraId="1DAFF018" w14:textId="77777777" w:rsidR="00802B43" w:rsidRPr="008D7ABD" w:rsidRDefault="00802B43" w:rsidP="004A4690">
            <w:pPr>
              <w:spacing w:before="60" w:after="60"/>
              <w:jc w:val="center"/>
              <w:rPr>
                <w:rFonts w:cs="Arial"/>
                <w:i/>
              </w:rPr>
            </w:pPr>
          </w:p>
        </w:tc>
        <w:tc>
          <w:tcPr>
            <w:tcW w:w="5770" w:type="dxa"/>
            <w:shd w:val="clear" w:color="auto" w:fill="BFBFBF" w:themeFill="background1" w:themeFillShade="BF"/>
            <w:vAlign w:val="center"/>
          </w:tcPr>
          <w:p w14:paraId="019A8CFC" w14:textId="77777777" w:rsidR="00802B43" w:rsidRPr="008D7ABD" w:rsidRDefault="00802B43" w:rsidP="004A4690">
            <w:pPr>
              <w:spacing w:before="60" w:after="60"/>
              <w:rPr>
                <w:rFonts w:cs="Arial"/>
                <w:b/>
                <w:i/>
              </w:rPr>
            </w:pPr>
            <w:r w:rsidRPr="008D7ABD">
              <w:rPr>
                <w:rFonts w:cs="Arial"/>
                <w:b/>
                <w:i/>
              </w:rPr>
              <w:t>Chỉ tiêu</w:t>
            </w:r>
          </w:p>
        </w:tc>
        <w:tc>
          <w:tcPr>
            <w:tcW w:w="1813" w:type="dxa"/>
            <w:shd w:val="clear" w:color="auto" w:fill="BFBFBF" w:themeFill="background1" w:themeFillShade="BF"/>
            <w:vAlign w:val="center"/>
          </w:tcPr>
          <w:p w14:paraId="211F3EDE" w14:textId="77777777" w:rsidR="00802B43" w:rsidRPr="008D7ABD" w:rsidRDefault="00802B43" w:rsidP="00DA05EE">
            <w:pPr>
              <w:spacing w:before="60"/>
              <w:jc w:val="right"/>
              <w:rPr>
                <w:rFonts w:cs="Arial"/>
                <w:b/>
                <w:i/>
              </w:rPr>
            </w:pPr>
            <w:r w:rsidRPr="008D7ABD">
              <w:rPr>
                <w:rFonts w:cs="Arial"/>
                <w:b/>
                <w:i/>
              </w:rPr>
              <w:t>Giá trị</w:t>
            </w:r>
          </w:p>
          <w:p w14:paraId="46BBA1A4" w14:textId="77777777" w:rsidR="00403AAA" w:rsidRPr="008D7ABD" w:rsidRDefault="00571DE3" w:rsidP="00DA05EE">
            <w:pPr>
              <w:spacing w:after="60"/>
              <w:jc w:val="right"/>
              <w:rPr>
                <w:rFonts w:cs="Arial"/>
                <w:b/>
                <w:i/>
              </w:rPr>
            </w:pPr>
            <w:r w:rsidRPr="008D7ABD">
              <w:rPr>
                <w:rFonts w:cs="Arial"/>
                <w:b/>
                <w:i/>
              </w:rPr>
              <w:t>VND</w:t>
            </w:r>
          </w:p>
        </w:tc>
      </w:tr>
      <w:tr w:rsidR="003B5184" w:rsidRPr="008D7ABD" w14:paraId="28721553" w14:textId="77777777" w:rsidTr="00E973A7">
        <w:trPr>
          <w:trHeight w:val="70"/>
        </w:trPr>
        <w:tc>
          <w:tcPr>
            <w:tcW w:w="593" w:type="dxa"/>
          </w:tcPr>
          <w:p w14:paraId="35218049" w14:textId="77777777" w:rsidR="003B5184" w:rsidRPr="008D7ABD" w:rsidRDefault="003B5184" w:rsidP="003B5184">
            <w:pPr>
              <w:spacing w:before="60" w:after="60"/>
              <w:jc w:val="center"/>
              <w:rPr>
                <w:rFonts w:cs="Arial"/>
              </w:rPr>
            </w:pPr>
            <w:r w:rsidRPr="008D7ABD">
              <w:rPr>
                <w:rFonts w:cs="Arial"/>
              </w:rPr>
              <w:t>I.</w:t>
            </w:r>
          </w:p>
        </w:tc>
        <w:tc>
          <w:tcPr>
            <w:tcW w:w="5770" w:type="dxa"/>
            <w:vAlign w:val="center"/>
          </w:tcPr>
          <w:p w14:paraId="6143409E" w14:textId="4B39BA6D" w:rsidR="003B5184" w:rsidRPr="008D7ABD" w:rsidRDefault="003B5184" w:rsidP="003B5184">
            <w:pPr>
              <w:spacing w:before="60" w:after="60"/>
              <w:rPr>
                <w:rFonts w:cs="Arial"/>
              </w:rPr>
            </w:pPr>
            <w:r w:rsidRPr="008D7ABD">
              <w:rPr>
                <w:rFonts w:cs="Arial"/>
              </w:rPr>
              <w:t>Tổng chi phí hoạt động phát sinh trong</w:t>
            </w:r>
            <w:r>
              <w:rPr>
                <w:rFonts w:cs="Arial"/>
                <w:lang w:val="en-US"/>
              </w:rPr>
              <w:t xml:space="preserve"> </w:t>
            </w:r>
            <w:r w:rsidRPr="008D7ABD">
              <w:rPr>
                <w:rFonts w:cs="Arial"/>
              </w:rPr>
              <w:t xml:space="preserve">vòng 12 tháng tính tới </w:t>
            </w:r>
            <w:r w:rsidR="000E430A">
              <w:rPr>
                <w:rFonts w:cs="Arial"/>
                <w:lang w:val="en-US"/>
              </w:rPr>
              <w:t xml:space="preserve">31 </w:t>
            </w:r>
            <w:r w:rsidRPr="008D7ABD">
              <w:rPr>
                <w:rFonts w:cs="Arial"/>
              </w:rPr>
              <w:t xml:space="preserve">tháng </w:t>
            </w:r>
            <w:r w:rsidR="000E430A">
              <w:rPr>
                <w:rFonts w:cs="Arial"/>
                <w:lang w:val="en-US"/>
              </w:rPr>
              <w:t>12</w:t>
            </w:r>
            <w:r w:rsidR="000E430A" w:rsidRPr="008D7ABD">
              <w:rPr>
                <w:rFonts w:cs="Arial"/>
              </w:rPr>
              <w:t xml:space="preserve"> </w:t>
            </w:r>
            <w:r w:rsidRPr="008D7ABD">
              <w:rPr>
                <w:rFonts w:cs="Arial"/>
              </w:rPr>
              <w:t>năm 202</w:t>
            </w:r>
            <w:r w:rsidR="002E18A3">
              <w:rPr>
                <w:rFonts w:cs="Arial"/>
                <w:lang w:val="en-US"/>
              </w:rPr>
              <w:t>2</w:t>
            </w:r>
          </w:p>
        </w:tc>
        <w:tc>
          <w:tcPr>
            <w:tcW w:w="1813" w:type="dxa"/>
            <w:vAlign w:val="bottom"/>
          </w:tcPr>
          <w:p w14:paraId="6C12CDE7" w14:textId="4F8F26EB" w:rsidR="003B5184" w:rsidRPr="003760BD" w:rsidRDefault="00663A0B">
            <w:pPr>
              <w:spacing w:before="60" w:after="60"/>
              <w:jc w:val="right"/>
              <w:rPr>
                <w:rFonts w:cs="Arial"/>
                <w:highlight w:val="yellow"/>
                <w:lang w:val="en-US"/>
                <w:rPrChange w:id="140" w:author="Hai Quang Le" w:date="2023-03-10T07:39:00Z">
                  <w:rPr>
                    <w:rFonts w:cs="Arial"/>
                    <w:highlight w:val="yellow"/>
                  </w:rPr>
                </w:rPrChange>
              </w:rPr>
            </w:pPr>
            <w:commentRangeStart w:id="141"/>
            <w:commentRangeStart w:id="142"/>
            <w:del w:id="143" w:author="Hai Quang Le" w:date="2023-03-10T07:39:00Z">
              <w:r w:rsidDel="008C0696">
                <w:rPr>
                  <w:rFonts w:cs="Arial"/>
                  <w:color w:val="2E2E38"/>
                  <w:lang w:val="en-US"/>
                </w:rPr>
                <w:delText>147</w:delText>
              </w:r>
              <w:r w:rsidR="00A71591" w:rsidRPr="00A71591" w:rsidDel="008C0696">
                <w:rPr>
                  <w:rFonts w:cs="Arial"/>
                  <w:color w:val="2E2E38"/>
                </w:rPr>
                <w:delText>.</w:delText>
              </w:r>
              <w:r w:rsidDel="008C0696">
                <w:rPr>
                  <w:rFonts w:cs="Arial"/>
                  <w:color w:val="2E2E38"/>
                  <w:lang w:val="en-US"/>
                </w:rPr>
                <w:delText>892</w:delText>
              </w:r>
              <w:r w:rsidR="00A71591" w:rsidRPr="00A71591" w:rsidDel="008C0696">
                <w:rPr>
                  <w:rFonts w:cs="Arial"/>
                  <w:color w:val="2E2E38"/>
                </w:rPr>
                <w:delText>.</w:delText>
              </w:r>
              <w:r w:rsidDel="008C0696">
                <w:rPr>
                  <w:rFonts w:cs="Arial"/>
                  <w:color w:val="2E2E38"/>
                  <w:lang w:val="en-US"/>
                </w:rPr>
                <w:delText>218</w:delText>
              </w:r>
              <w:r w:rsidR="00A71591" w:rsidRPr="00A71591" w:rsidDel="008C0696">
                <w:rPr>
                  <w:rFonts w:cs="Arial"/>
                  <w:color w:val="2E2E38"/>
                </w:rPr>
                <w:delText>.</w:delText>
              </w:r>
              <w:r w:rsidDel="008C0696">
                <w:rPr>
                  <w:rFonts w:cs="Arial"/>
                  <w:color w:val="2E2E38"/>
                  <w:lang w:val="en-US"/>
                </w:rPr>
                <w:delText>778</w:delText>
              </w:r>
              <w:r w:rsidR="00A71591" w:rsidRPr="00A71591" w:rsidDel="008C0696">
                <w:rPr>
                  <w:rFonts w:cs="Arial"/>
                  <w:color w:val="2E2E38"/>
                </w:rPr>
                <w:delText xml:space="preserve"> </w:delText>
              </w:r>
              <w:commentRangeEnd w:id="141"/>
              <w:r w:rsidR="007D4632" w:rsidDel="008C0696">
                <w:rPr>
                  <w:rStyle w:val="CommentReference"/>
                </w:rPr>
                <w:commentReference w:id="141"/>
              </w:r>
            </w:del>
            <w:commentRangeEnd w:id="142"/>
            <w:r w:rsidR="003760BD">
              <w:rPr>
                <w:rStyle w:val="CommentReference"/>
              </w:rPr>
              <w:commentReference w:id="142"/>
            </w:r>
            <w:ins w:id="144" w:author="Hai Quang Le" w:date="2023-03-10T07:39:00Z">
              <w:r w:rsidR="003760BD">
                <w:rPr>
                  <w:rFonts w:cs="Arial"/>
                  <w:color w:val="2E2E38"/>
                  <w:lang w:val="en-US"/>
                </w:rPr>
                <w:t>159.339.985.512</w:t>
              </w:r>
            </w:ins>
          </w:p>
        </w:tc>
      </w:tr>
      <w:tr w:rsidR="003B5184" w:rsidRPr="008D7ABD" w14:paraId="4C5EC75A" w14:textId="77777777" w:rsidTr="00E973A7">
        <w:trPr>
          <w:trHeight w:val="70"/>
        </w:trPr>
        <w:tc>
          <w:tcPr>
            <w:tcW w:w="593" w:type="dxa"/>
          </w:tcPr>
          <w:p w14:paraId="3BA8D51D" w14:textId="77777777" w:rsidR="003B5184" w:rsidRPr="008D7ABD" w:rsidRDefault="003B5184" w:rsidP="003B5184">
            <w:pPr>
              <w:spacing w:before="60" w:after="60"/>
              <w:jc w:val="center"/>
              <w:rPr>
                <w:rFonts w:cs="Arial"/>
              </w:rPr>
            </w:pPr>
            <w:r w:rsidRPr="008D7ABD">
              <w:rPr>
                <w:rFonts w:cs="Arial"/>
              </w:rPr>
              <w:t>II.</w:t>
            </w:r>
          </w:p>
        </w:tc>
        <w:tc>
          <w:tcPr>
            <w:tcW w:w="5770" w:type="dxa"/>
            <w:vAlign w:val="center"/>
          </w:tcPr>
          <w:p w14:paraId="570489B5" w14:textId="1CA9C6B2" w:rsidR="003B5184" w:rsidRPr="008D7ABD" w:rsidRDefault="003B5184" w:rsidP="003B5184">
            <w:pPr>
              <w:spacing w:before="60" w:after="60"/>
              <w:rPr>
                <w:rFonts w:cs="Arial"/>
              </w:rPr>
            </w:pPr>
            <w:r w:rsidRPr="008D7ABD">
              <w:rPr>
                <w:rFonts w:cs="Arial"/>
              </w:rPr>
              <w:t xml:space="preserve">Các khoản giảm trừ khỏi tổng chi phí </w:t>
            </w:r>
            <w:r w:rsidRPr="008D7ABD">
              <w:rPr>
                <w:rFonts w:cs="Arial"/>
                <w:i/>
              </w:rPr>
              <w:t>(*)</w:t>
            </w:r>
          </w:p>
        </w:tc>
        <w:tc>
          <w:tcPr>
            <w:tcW w:w="1813" w:type="dxa"/>
            <w:vAlign w:val="bottom"/>
          </w:tcPr>
          <w:p w14:paraId="6423CC3A" w14:textId="589FA4E5" w:rsidR="003B5184" w:rsidRPr="001A67B4" w:rsidRDefault="00704F56">
            <w:pPr>
              <w:spacing w:before="60" w:after="60"/>
              <w:jc w:val="right"/>
              <w:rPr>
                <w:rFonts w:cs="Arial"/>
                <w:highlight w:val="yellow"/>
                <w:lang w:val="en-US"/>
                <w:rPrChange w:id="145" w:author="Hai Quang Le" w:date="2023-03-10T07:40:00Z">
                  <w:rPr>
                    <w:rFonts w:cs="Arial"/>
                    <w:highlight w:val="yellow"/>
                  </w:rPr>
                </w:rPrChange>
              </w:rPr>
            </w:pPr>
            <w:del w:id="146" w:author="Hai Quang Le" w:date="2023-03-10T07:40:00Z">
              <w:r w:rsidDel="001A67B4">
                <w:rPr>
                  <w:rFonts w:cs="Arial"/>
                  <w:lang w:val="en-US"/>
                </w:rPr>
                <w:delText>47</w:delText>
              </w:r>
              <w:r w:rsidR="00A71591" w:rsidRPr="00A71591" w:rsidDel="001A67B4">
                <w:rPr>
                  <w:rFonts w:cs="Arial"/>
                </w:rPr>
                <w:delText>.</w:delText>
              </w:r>
              <w:r w:rsidDel="001A67B4">
                <w:rPr>
                  <w:rFonts w:cs="Arial"/>
                  <w:lang w:val="en-US"/>
                </w:rPr>
                <w:delText>051</w:delText>
              </w:r>
              <w:r w:rsidR="00A71591" w:rsidRPr="00A71591" w:rsidDel="001A67B4">
                <w:rPr>
                  <w:rFonts w:cs="Arial"/>
                </w:rPr>
                <w:delText>.</w:delText>
              </w:r>
              <w:r w:rsidR="002F5633" w:rsidDel="001A67B4">
                <w:rPr>
                  <w:rFonts w:cs="Arial"/>
                  <w:lang w:val="en-US"/>
                </w:rPr>
                <w:delText>805</w:delText>
              </w:r>
              <w:r w:rsidR="00A71591" w:rsidRPr="00A71591" w:rsidDel="001A67B4">
                <w:rPr>
                  <w:rFonts w:cs="Arial"/>
                </w:rPr>
                <w:delText>.</w:delText>
              </w:r>
              <w:r w:rsidR="002F5633" w:rsidDel="001A67B4">
                <w:rPr>
                  <w:rFonts w:cs="Arial"/>
                  <w:lang w:val="en-US"/>
                </w:rPr>
                <w:delText>334</w:delText>
              </w:r>
              <w:r w:rsidR="00A71591" w:rsidRPr="00A71591" w:rsidDel="001A67B4">
                <w:rPr>
                  <w:rFonts w:cs="Arial"/>
                </w:rPr>
                <w:delText xml:space="preserve"> </w:delText>
              </w:r>
            </w:del>
            <w:ins w:id="147" w:author="Hai Quang Le" w:date="2023-03-10T08:57:00Z">
              <w:r w:rsidR="002B2647">
                <w:rPr>
                  <w:rFonts w:cs="Arial"/>
                  <w:lang w:val="en-US"/>
                </w:rPr>
                <w:t>62.300.8</w:t>
              </w:r>
              <w:r w:rsidR="00363846">
                <w:rPr>
                  <w:rFonts w:cs="Arial"/>
                  <w:lang w:val="en-US"/>
                </w:rPr>
                <w:t>54.905</w:t>
              </w:r>
            </w:ins>
          </w:p>
        </w:tc>
      </w:tr>
      <w:tr w:rsidR="003B5184" w:rsidRPr="008D7ABD" w14:paraId="6E74586F" w14:textId="77777777" w:rsidTr="00E973A7">
        <w:trPr>
          <w:trHeight w:val="70"/>
        </w:trPr>
        <w:tc>
          <w:tcPr>
            <w:tcW w:w="593" w:type="dxa"/>
          </w:tcPr>
          <w:p w14:paraId="6B12B251" w14:textId="77777777" w:rsidR="003B5184" w:rsidRPr="008D7ABD" w:rsidRDefault="003B5184" w:rsidP="003B5184">
            <w:pPr>
              <w:spacing w:before="60" w:after="60"/>
              <w:jc w:val="center"/>
              <w:rPr>
                <w:rFonts w:cs="Arial"/>
              </w:rPr>
            </w:pPr>
            <w:r w:rsidRPr="008D7ABD">
              <w:rPr>
                <w:rFonts w:cs="Arial"/>
              </w:rPr>
              <w:t>III.</w:t>
            </w:r>
          </w:p>
        </w:tc>
        <w:tc>
          <w:tcPr>
            <w:tcW w:w="5770" w:type="dxa"/>
            <w:vAlign w:val="center"/>
          </w:tcPr>
          <w:p w14:paraId="474FB979" w14:textId="77777777" w:rsidR="003B5184" w:rsidRPr="008D7ABD" w:rsidRDefault="003B5184" w:rsidP="003B5184">
            <w:pPr>
              <w:spacing w:before="60" w:after="60"/>
              <w:rPr>
                <w:rFonts w:cs="Arial"/>
              </w:rPr>
            </w:pPr>
            <w:r w:rsidRPr="008D7ABD">
              <w:rPr>
                <w:rFonts w:cs="Arial"/>
              </w:rPr>
              <w:t>Tổng chi phí sau khi giảm trừ (III = I – II)</w:t>
            </w:r>
          </w:p>
        </w:tc>
        <w:tc>
          <w:tcPr>
            <w:tcW w:w="1813" w:type="dxa"/>
            <w:vAlign w:val="bottom"/>
          </w:tcPr>
          <w:p w14:paraId="588B2E19" w14:textId="28A3D743" w:rsidR="003B5184" w:rsidRPr="00226725" w:rsidRDefault="00A71591">
            <w:pPr>
              <w:spacing w:before="60" w:after="60"/>
              <w:jc w:val="right"/>
              <w:rPr>
                <w:rFonts w:cs="Arial"/>
                <w:highlight w:val="yellow"/>
              </w:rPr>
            </w:pPr>
            <w:del w:id="148" w:author="Hai Quang Le" w:date="2023-03-10T07:40:00Z">
              <w:r w:rsidRPr="00A71591" w:rsidDel="001A67B4">
                <w:rPr>
                  <w:rFonts w:cs="Arial"/>
                </w:rPr>
                <w:delText>10</w:delText>
              </w:r>
              <w:r w:rsidR="00F8614C" w:rsidDel="001A67B4">
                <w:rPr>
                  <w:rFonts w:cs="Arial"/>
                  <w:lang w:val="en-US"/>
                </w:rPr>
                <w:delText>0</w:delText>
              </w:r>
              <w:r w:rsidRPr="00A71591" w:rsidDel="001A67B4">
                <w:rPr>
                  <w:rFonts w:cs="Arial"/>
                </w:rPr>
                <w:delText>.</w:delText>
              </w:r>
              <w:r w:rsidR="00F8614C" w:rsidDel="001A67B4">
                <w:rPr>
                  <w:rFonts w:cs="Arial"/>
                  <w:lang w:val="en-US"/>
                </w:rPr>
                <w:delText>840</w:delText>
              </w:r>
              <w:r w:rsidRPr="00A71591" w:rsidDel="001A67B4">
                <w:rPr>
                  <w:rFonts w:cs="Arial"/>
                </w:rPr>
                <w:delText>.</w:delText>
              </w:r>
              <w:r w:rsidR="00F8614C" w:rsidDel="001A67B4">
                <w:rPr>
                  <w:rFonts w:cs="Arial"/>
                  <w:lang w:val="en-US"/>
                </w:rPr>
                <w:delText>413</w:delText>
              </w:r>
              <w:r w:rsidRPr="00A71591" w:rsidDel="001A67B4">
                <w:rPr>
                  <w:rFonts w:cs="Arial"/>
                </w:rPr>
                <w:delText>.</w:delText>
              </w:r>
              <w:r w:rsidR="00F8614C" w:rsidDel="001A67B4">
                <w:rPr>
                  <w:rFonts w:cs="Arial"/>
                  <w:lang w:val="en-US"/>
                </w:rPr>
                <w:delText>444</w:delText>
              </w:r>
            </w:del>
            <w:ins w:id="149" w:author="Hai Quang Le" w:date="2023-03-10T07:40:00Z">
              <w:r w:rsidR="001A67B4">
                <w:rPr>
                  <w:rFonts w:cs="Arial"/>
                  <w:lang w:val="en-US"/>
                </w:rPr>
                <w:t>97.039.130.607</w:t>
              </w:r>
            </w:ins>
            <w:r w:rsidRPr="00A71591">
              <w:rPr>
                <w:rFonts w:cs="Arial"/>
              </w:rPr>
              <w:t xml:space="preserve"> </w:t>
            </w:r>
          </w:p>
        </w:tc>
      </w:tr>
      <w:tr w:rsidR="003B5184" w:rsidRPr="008D7ABD" w14:paraId="449AFEA0" w14:textId="77777777" w:rsidTr="00E973A7">
        <w:trPr>
          <w:trHeight w:val="70"/>
        </w:trPr>
        <w:tc>
          <w:tcPr>
            <w:tcW w:w="593" w:type="dxa"/>
          </w:tcPr>
          <w:p w14:paraId="007194FC" w14:textId="77777777" w:rsidR="003B5184" w:rsidRPr="008D7ABD" w:rsidRDefault="003B5184" w:rsidP="003B5184">
            <w:pPr>
              <w:spacing w:before="60" w:after="60"/>
              <w:jc w:val="center"/>
              <w:rPr>
                <w:rFonts w:cs="Arial"/>
              </w:rPr>
            </w:pPr>
            <w:r w:rsidRPr="008D7ABD">
              <w:rPr>
                <w:rFonts w:cs="Arial"/>
              </w:rPr>
              <w:t>IV.</w:t>
            </w:r>
          </w:p>
        </w:tc>
        <w:tc>
          <w:tcPr>
            <w:tcW w:w="5770" w:type="dxa"/>
            <w:vAlign w:val="center"/>
          </w:tcPr>
          <w:p w14:paraId="206D485D" w14:textId="77777777" w:rsidR="003B5184" w:rsidRPr="008D7ABD" w:rsidRDefault="003B5184" w:rsidP="003B5184">
            <w:pPr>
              <w:spacing w:before="60" w:after="60"/>
              <w:rPr>
                <w:rFonts w:cs="Arial"/>
              </w:rPr>
            </w:pPr>
            <w:r w:rsidRPr="008D7ABD">
              <w:rPr>
                <w:rFonts w:cs="Arial"/>
              </w:rPr>
              <w:t>25% Tổng chi phí sau khi giảm trừ (IV = 25% III)</w:t>
            </w:r>
          </w:p>
        </w:tc>
        <w:tc>
          <w:tcPr>
            <w:tcW w:w="1813" w:type="dxa"/>
            <w:vAlign w:val="bottom"/>
          </w:tcPr>
          <w:p w14:paraId="1B7DCFD6" w14:textId="671275EF" w:rsidR="003B5184" w:rsidRPr="001A67B4" w:rsidRDefault="00A71591">
            <w:pPr>
              <w:spacing w:before="60" w:after="60"/>
              <w:jc w:val="right"/>
              <w:rPr>
                <w:rFonts w:cs="Arial"/>
                <w:highlight w:val="yellow"/>
                <w:lang w:val="en-US"/>
                <w:rPrChange w:id="150" w:author="Hai Quang Le" w:date="2023-03-10T07:40:00Z">
                  <w:rPr>
                    <w:rFonts w:cs="Arial"/>
                    <w:highlight w:val="yellow"/>
                  </w:rPr>
                </w:rPrChange>
              </w:rPr>
            </w:pPr>
            <w:del w:id="151" w:author="Hai Quang Le" w:date="2023-03-10T07:40:00Z">
              <w:r w:rsidRPr="00A71591" w:rsidDel="001A67B4">
                <w:rPr>
                  <w:rFonts w:cs="Arial"/>
                </w:rPr>
                <w:delText>25.</w:delText>
              </w:r>
              <w:r w:rsidR="00F8614C" w:rsidDel="001A67B4">
                <w:rPr>
                  <w:rFonts w:cs="Arial"/>
                  <w:lang w:val="en-US"/>
                </w:rPr>
                <w:delText>210</w:delText>
              </w:r>
              <w:r w:rsidRPr="00A71591" w:rsidDel="001A67B4">
                <w:rPr>
                  <w:rFonts w:cs="Arial"/>
                </w:rPr>
                <w:delText>.</w:delText>
              </w:r>
              <w:r w:rsidR="00F8614C" w:rsidDel="001A67B4">
                <w:rPr>
                  <w:rFonts w:cs="Arial"/>
                  <w:lang w:val="en-US"/>
                </w:rPr>
                <w:delText>103</w:delText>
              </w:r>
              <w:r w:rsidRPr="00A71591" w:rsidDel="001A67B4">
                <w:rPr>
                  <w:rFonts w:cs="Arial"/>
                </w:rPr>
                <w:delText>.</w:delText>
              </w:r>
              <w:r w:rsidR="00F8614C" w:rsidDel="001A67B4">
                <w:rPr>
                  <w:rFonts w:cs="Arial"/>
                  <w:lang w:val="en-US"/>
                </w:rPr>
                <w:delText>361</w:delText>
              </w:r>
              <w:r w:rsidRPr="00A71591" w:rsidDel="001A67B4">
                <w:rPr>
                  <w:rFonts w:cs="Arial"/>
                </w:rPr>
                <w:delText xml:space="preserve"> </w:delText>
              </w:r>
            </w:del>
            <w:ins w:id="152" w:author="Hai Quang Le" w:date="2023-03-10T07:40:00Z">
              <w:r w:rsidR="001A67B4">
                <w:rPr>
                  <w:rFonts w:cs="Arial"/>
                  <w:lang w:val="en-US"/>
                </w:rPr>
                <w:t>25.259.782.652</w:t>
              </w:r>
            </w:ins>
          </w:p>
        </w:tc>
      </w:tr>
      <w:tr w:rsidR="003B5184" w:rsidRPr="008D7ABD" w14:paraId="5F4C3585" w14:textId="77777777" w:rsidTr="00E973A7">
        <w:trPr>
          <w:trHeight w:val="344"/>
        </w:trPr>
        <w:tc>
          <w:tcPr>
            <w:tcW w:w="593" w:type="dxa"/>
            <w:tcBorders>
              <w:bottom w:val="single" w:sz="4" w:space="0" w:color="auto"/>
            </w:tcBorders>
          </w:tcPr>
          <w:p w14:paraId="092712F6" w14:textId="77777777" w:rsidR="003B5184" w:rsidRPr="008D7ABD" w:rsidRDefault="003B5184" w:rsidP="003B5184">
            <w:pPr>
              <w:spacing w:before="60" w:after="60"/>
              <w:jc w:val="center"/>
              <w:rPr>
                <w:rFonts w:cs="Arial"/>
              </w:rPr>
            </w:pPr>
            <w:r w:rsidRPr="008D7ABD">
              <w:rPr>
                <w:rFonts w:cs="Arial"/>
              </w:rPr>
              <w:t>V.</w:t>
            </w:r>
          </w:p>
        </w:tc>
        <w:tc>
          <w:tcPr>
            <w:tcW w:w="5770" w:type="dxa"/>
            <w:tcBorders>
              <w:bottom w:val="single" w:sz="4" w:space="0" w:color="auto"/>
            </w:tcBorders>
            <w:vAlign w:val="center"/>
          </w:tcPr>
          <w:p w14:paraId="3B0F2675" w14:textId="2D7798BB" w:rsidR="003B5184" w:rsidRPr="00D964F4" w:rsidRDefault="003B5184" w:rsidP="003B5184">
            <w:pPr>
              <w:spacing w:before="60" w:after="60"/>
              <w:rPr>
                <w:rFonts w:cs="Arial"/>
              </w:rPr>
            </w:pPr>
            <w:r w:rsidRPr="00D964F4">
              <w:rPr>
                <w:rFonts w:cs="Arial"/>
              </w:rPr>
              <w:t>20% Vốn điều lệ tối thiểu cho các nghiệp vụ kinh doanh</w:t>
            </w:r>
            <w:r w:rsidRPr="00D964F4">
              <w:rPr>
                <w:rFonts w:cs="Arial"/>
                <w:lang w:val="en-US"/>
              </w:rPr>
              <w:t xml:space="preserve"> </w:t>
            </w:r>
            <w:r w:rsidRPr="00D964F4">
              <w:rPr>
                <w:rFonts w:cs="Arial"/>
              </w:rPr>
              <w:t xml:space="preserve">của </w:t>
            </w:r>
            <w:r w:rsidRPr="00D964F4" w:rsidDel="00335B18">
              <w:rPr>
                <w:rFonts w:cs="Arial"/>
              </w:rPr>
              <w:t xml:space="preserve">Công ty </w:t>
            </w:r>
            <w:r w:rsidRPr="00D964F4">
              <w:rPr>
                <w:rFonts w:cs="Arial"/>
              </w:rPr>
              <w:t>Trách nhiệm Hữu hạn Chứng khoán NH Việt Nam</w:t>
            </w:r>
          </w:p>
        </w:tc>
        <w:tc>
          <w:tcPr>
            <w:tcW w:w="1813" w:type="dxa"/>
            <w:tcBorders>
              <w:bottom w:val="single" w:sz="4" w:space="0" w:color="auto"/>
            </w:tcBorders>
            <w:vAlign w:val="bottom"/>
          </w:tcPr>
          <w:p w14:paraId="4F432E18" w14:textId="0EA3B45D" w:rsidR="003B5184" w:rsidRPr="00226725" w:rsidRDefault="00A71591">
            <w:pPr>
              <w:spacing w:before="60" w:after="60"/>
              <w:jc w:val="right"/>
              <w:rPr>
                <w:rFonts w:cs="Arial"/>
                <w:highlight w:val="yellow"/>
              </w:rPr>
            </w:pPr>
            <w:r w:rsidRPr="00A71591">
              <w:rPr>
                <w:rFonts w:cs="Arial"/>
              </w:rPr>
              <w:t xml:space="preserve">50.000.000.000 </w:t>
            </w:r>
          </w:p>
        </w:tc>
      </w:tr>
      <w:tr w:rsidR="009F2091" w:rsidRPr="008D7ABD" w14:paraId="0EC8F17A" w14:textId="77777777" w:rsidTr="004A4690">
        <w:trPr>
          <w:trHeight w:val="70"/>
        </w:trPr>
        <w:tc>
          <w:tcPr>
            <w:tcW w:w="6363" w:type="dxa"/>
            <w:gridSpan w:val="2"/>
            <w:shd w:val="clear" w:color="auto" w:fill="D9D9D9"/>
            <w:vAlign w:val="center"/>
          </w:tcPr>
          <w:p w14:paraId="09AE1140" w14:textId="77777777" w:rsidR="009F2091" w:rsidRPr="008D7ABD" w:rsidRDefault="009F2091" w:rsidP="009F2091">
            <w:pPr>
              <w:spacing w:before="120" w:after="120"/>
              <w:rPr>
                <w:rFonts w:cs="Arial"/>
                <w:b/>
              </w:rPr>
            </w:pPr>
            <w:r w:rsidRPr="008D7ABD">
              <w:rPr>
                <w:rFonts w:cs="Arial"/>
                <w:b/>
              </w:rPr>
              <w:t>TỔNG GIÁ TRỊ RỦI RO HOẠT ĐỘNG (Max {IV, V})</w:t>
            </w:r>
          </w:p>
        </w:tc>
        <w:tc>
          <w:tcPr>
            <w:tcW w:w="1813" w:type="dxa"/>
            <w:shd w:val="clear" w:color="auto" w:fill="D9D9D9"/>
            <w:vAlign w:val="center"/>
          </w:tcPr>
          <w:p w14:paraId="75D8873C" w14:textId="394B16D9" w:rsidR="009F2091" w:rsidRPr="00226725" w:rsidRDefault="00A71591" w:rsidP="009F2091">
            <w:pPr>
              <w:spacing w:before="120" w:after="120"/>
              <w:jc w:val="right"/>
              <w:rPr>
                <w:rFonts w:cs="Arial"/>
                <w:b/>
                <w:highlight w:val="yellow"/>
              </w:rPr>
            </w:pPr>
            <w:r w:rsidRPr="00A71591">
              <w:rPr>
                <w:rFonts w:cs="Arial"/>
                <w:b/>
              </w:rPr>
              <w:t xml:space="preserve">50.000.000.000 </w:t>
            </w:r>
          </w:p>
        </w:tc>
      </w:tr>
    </w:tbl>
    <w:p w14:paraId="4DE47F5B" w14:textId="77777777" w:rsidR="00965FD6" w:rsidRPr="008D7ABD" w:rsidRDefault="00965FD6" w:rsidP="004A4690">
      <w:pPr>
        <w:pStyle w:val="BodyTextIndent"/>
        <w:ind w:left="720"/>
        <w:rPr>
          <w:rFonts w:cs="Arial"/>
        </w:rPr>
      </w:pPr>
    </w:p>
    <w:p w14:paraId="51F69C13" w14:textId="48EDB5A7" w:rsidR="00BE4478" w:rsidRPr="008D7ABD" w:rsidRDefault="00B006EC" w:rsidP="004A4690">
      <w:pPr>
        <w:pStyle w:val="BodyTextIndent"/>
        <w:ind w:left="720"/>
        <w:rPr>
          <w:rFonts w:cs="Arial"/>
          <w:i/>
        </w:rPr>
      </w:pPr>
      <w:r w:rsidRPr="008D7ABD">
        <w:rPr>
          <w:rFonts w:cs="Arial"/>
          <w:i/>
        </w:rPr>
        <w:t>(*)</w:t>
      </w:r>
      <w:r w:rsidR="00526A0D" w:rsidRPr="008D7ABD">
        <w:rPr>
          <w:rFonts w:cs="Arial"/>
          <w:i/>
        </w:rPr>
        <w:t xml:space="preserve"> </w:t>
      </w:r>
      <w:r w:rsidR="00BE4478" w:rsidRPr="008D7ABD">
        <w:rPr>
          <w:rFonts w:cs="Arial"/>
          <w:i/>
        </w:rPr>
        <w:t>Các khoản giảm trừ khỏi tổng chi phí</w:t>
      </w:r>
    </w:p>
    <w:p w14:paraId="7CCE72D2" w14:textId="77777777" w:rsidR="00BE4478" w:rsidRPr="008D7ABD" w:rsidRDefault="00BE4478" w:rsidP="004A4690">
      <w:pPr>
        <w:pStyle w:val="BodyTextIndent"/>
        <w:ind w:left="720"/>
        <w:rPr>
          <w:rFonts w:cs="Arial"/>
        </w:rPr>
      </w:pPr>
    </w:p>
    <w:tbl>
      <w:tblPr>
        <w:tblW w:w="8176" w:type="dxa"/>
        <w:tblInd w:w="720" w:type="dxa"/>
        <w:tblLayout w:type="fixed"/>
        <w:tblLook w:val="0000" w:firstRow="0" w:lastRow="0" w:firstColumn="0" w:lastColumn="0" w:noHBand="0" w:noVBand="0"/>
      </w:tblPr>
      <w:tblGrid>
        <w:gridCol w:w="6368"/>
        <w:gridCol w:w="1808"/>
      </w:tblGrid>
      <w:tr w:rsidR="00C41594" w:rsidRPr="008D7ABD" w14:paraId="609C647C" w14:textId="77777777" w:rsidTr="006C51B4">
        <w:tc>
          <w:tcPr>
            <w:tcW w:w="6368" w:type="dxa"/>
            <w:vAlign w:val="bottom"/>
          </w:tcPr>
          <w:p w14:paraId="1717CE0A" w14:textId="77777777" w:rsidR="00A25FD7" w:rsidRPr="008D7ABD" w:rsidRDefault="00A25FD7">
            <w:pPr>
              <w:ind w:left="-115"/>
              <w:rPr>
                <w:rFonts w:cs="Arial"/>
                <w:i/>
              </w:rPr>
            </w:pPr>
          </w:p>
        </w:tc>
        <w:tc>
          <w:tcPr>
            <w:tcW w:w="1808" w:type="dxa"/>
            <w:vAlign w:val="bottom"/>
          </w:tcPr>
          <w:p w14:paraId="074810E8" w14:textId="77777777" w:rsidR="00A25FD7" w:rsidRPr="008D7ABD" w:rsidRDefault="00A25FD7" w:rsidP="006E75B5">
            <w:pPr>
              <w:pBdr>
                <w:bottom w:val="single" w:sz="4" w:space="0" w:color="auto"/>
              </w:pBdr>
              <w:overflowPunct/>
              <w:autoSpaceDE/>
              <w:autoSpaceDN/>
              <w:adjustRightInd/>
              <w:ind w:left="58" w:right="-86"/>
              <w:jc w:val="right"/>
              <w:textAlignment w:val="auto"/>
              <w:rPr>
                <w:rFonts w:cs="Arial"/>
                <w:i/>
              </w:rPr>
            </w:pPr>
            <w:r w:rsidRPr="008D7ABD">
              <w:rPr>
                <w:rFonts w:cs="Arial"/>
                <w:i/>
              </w:rPr>
              <w:t>Giá trị</w:t>
            </w:r>
          </w:p>
          <w:p w14:paraId="72BD3B64" w14:textId="77777777" w:rsidR="00403AAA" w:rsidRPr="008D7ABD" w:rsidRDefault="00571DE3" w:rsidP="006E75B5">
            <w:pPr>
              <w:pBdr>
                <w:bottom w:val="single" w:sz="4" w:space="0" w:color="auto"/>
              </w:pBdr>
              <w:overflowPunct/>
              <w:autoSpaceDE/>
              <w:autoSpaceDN/>
              <w:adjustRightInd/>
              <w:ind w:left="58" w:right="-86"/>
              <w:jc w:val="right"/>
              <w:textAlignment w:val="auto"/>
              <w:rPr>
                <w:rFonts w:cs="Arial"/>
                <w:i/>
              </w:rPr>
            </w:pPr>
            <w:r w:rsidRPr="008D7ABD">
              <w:rPr>
                <w:rFonts w:cs="Arial"/>
                <w:i/>
              </w:rPr>
              <w:t>VND</w:t>
            </w:r>
          </w:p>
        </w:tc>
      </w:tr>
      <w:tr w:rsidR="009F2091" w:rsidRPr="008D7ABD" w14:paraId="06E7BCFE" w14:textId="77777777" w:rsidTr="006C51B4">
        <w:tc>
          <w:tcPr>
            <w:tcW w:w="6368" w:type="dxa"/>
            <w:vAlign w:val="bottom"/>
          </w:tcPr>
          <w:p w14:paraId="78890C3E" w14:textId="4D5BA8D0" w:rsidR="009F2091" w:rsidRPr="006D3B31" w:rsidRDefault="009F2091" w:rsidP="009F2091">
            <w:pPr>
              <w:spacing w:before="120"/>
              <w:ind w:left="-115"/>
              <w:rPr>
                <w:rFonts w:cs="Arial"/>
              </w:rPr>
            </w:pPr>
            <w:r w:rsidRPr="006D3B31">
              <w:rPr>
                <w:rFonts w:cs="Arial"/>
              </w:rPr>
              <w:t>Chi phí khấu hao</w:t>
            </w:r>
          </w:p>
        </w:tc>
        <w:tc>
          <w:tcPr>
            <w:tcW w:w="1808" w:type="dxa"/>
            <w:vAlign w:val="bottom"/>
          </w:tcPr>
          <w:p w14:paraId="3CA7A813" w14:textId="6F80E6E4" w:rsidR="009F2091" w:rsidRPr="001A67B4" w:rsidRDefault="00A71591" w:rsidP="009F2091">
            <w:pPr>
              <w:spacing w:before="120"/>
              <w:ind w:left="58" w:right="-86"/>
              <w:jc w:val="right"/>
              <w:rPr>
                <w:rFonts w:cs="Arial"/>
                <w:highlight w:val="yellow"/>
                <w:lang w:val="en-US"/>
                <w:rPrChange w:id="153" w:author="Hai Quang Le" w:date="2023-03-10T07:40:00Z">
                  <w:rPr>
                    <w:rFonts w:cs="Arial"/>
                    <w:highlight w:val="yellow"/>
                  </w:rPr>
                </w:rPrChange>
              </w:rPr>
            </w:pPr>
            <w:commentRangeStart w:id="154"/>
            <w:commentRangeStart w:id="155"/>
            <w:del w:id="156" w:author="Hai Quang Le" w:date="2023-03-10T07:40:00Z">
              <w:r w:rsidRPr="00A71591" w:rsidDel="001A67B4">
                <w:rPr>
                  <w:rFonts w:cs="Arial"/>
                </w:rPr>
                <w:delText>8.</w:delText>
              </w:r>
              <w:r w:rsidR="001B2834" w:rsidDel="001A67B4">
                <w:rPr>
                  <w:rFonts w:cs="Arial"/>
                  <w:lang w:val="en-US"/>
                </w:rPr>
                <w:delText>191</w:delText>
              </w:r>
              <w:r w:rsidRPr="00A71591" w:rsidDel="001A67B4">
                <w:rPr>
                  <w:rFonts w:cs="Arial"/>
                </w:rPr>
                <w:delText>.</w:delText>
              </w:r>
              <w:r w:rsidR="001B2834" w:rsidDel="001A67B4">
                <w:rPr>
                  <w:rFonts w:cs="Arial"/>
                  <w:lang w:val="en-US"/>
                </w:rPr>
                <w:delText>029</w:delText>
              </w:r>
              <w:r w:rsidRPr="00A71591" w:rsidDel="001A67B4">
                <w:rPr>
                  <w:rFonts w:cs="Arial"/>
                </w:rPr>
                <w:delText>.</w:delText>
              </w:r>
              <w:r w:rsidR="001B2834" w:rsidDel="001A67B4">
                <w:rPr>
                  <w:rFonts w:cs="Arial"/>
                  <w:lang w:val="en-US"/>
                </w:rPr>
                <w:delText>735</w:delText>
              </w:r>
              <w:r w:rsidRPr="00A71591" w:rsidDel="001A67B4">
                <w:rPr>
                  <w:rFonts w:cs="Arial"/>
                </w:rPr>
                <w:delText xml:space="preserve"> </w:delText>
              </w:r>
              <w:commentRangeEnd w:id="154"/>
              <w:r w:rsidR="00C12E6F" w:rsidDel="001A67B4">
                <w:rPr>
                  <w:rStyle w:val="CommentReference"/>
                </w:rPr>
                <w:commentReference w:id="154"/>
              </w:r>
            </w:del>
            <w:commentRangeEnd w:id="155"/>
            <w:r w:rsidR="007D35A6">
              <w:rPr>
                <w:rStyle w:val="CommentReference"/>
              </w:rPr>
              <w:commentReference w:id="155"/>
            </w:r>
            <w:ins w:id="157" w:author="Hai Quang Le" w:date="2023-03-10T07:40:00Z">
              <w:r w:rsidR="001A67B4">
                <w:rPr>
                  <w:rFonts w:cs="Arial"/>
                  <w:lang w:val="en-US"/>
                </w:rPr>
                <w:t>8.150.</w:t>
              </w:r>
              <w:r w:rsidR="007A638E">
                <w:rPr>
                  <w:rFonts w:cs="Arial"/>
                  <w:lang w:val="en-US"/>
                </w:rPr>
                <w:t>897.806</w:t>
              </w:r>
            </w:ins>
          </w:p>
        </w:tc>
      </w:tr>
      <w:tr w:rsidR="00714B4A" w:rsidRPr="008D7ABD" w14:paraId="7E2FB51B" w14:textId="77777777" w:rsidTr="006C51B4">
        <w:tc>
          <w:tcPr>
            <w:tcW w:w="6368" w:type="dxa"/>
            <w:vAlign w:val="bottom"/>
          </w:tcPr>
          <w:p w14:paraId="559AE990" w14:textId="7E1166F8" w:rsidR="00714B4A" w:rsidRPr="006D3B31" w:rsidRDefault="00714B4A" w:rsidP="00714B4A">
            <w:pPr>
              <w:ind w:left="-115"/>
              <w:rPr>
                <w:rFonts w:cs="Arial"/>
              </w:rPr>
            </w:pPr>
            <w:r w:rsidRPr="006D3B31">
              <w:rPr>
                <w:rFonts w:cs="Arial"/>
              </w:rPr>
              <w:t>C</w:t>
            </w:r>
            <w:r w:rsidR="00EB6D44" w:rsidRPr="006D3B31">
              <w:rPr>
                <w:rFonts w:cs="Arial"/>
                <w:lang w:val="en-US"/>
              </w:rPr>
              <w:t xml:space="preserve">hi </w:t>
            </w:r>
            <w:proofErr w:type="spellStart"/>
            <w:r w:rsidR="00EB6D44" w:rsidRPr="006D3B31">
              <w:rPr>
                <w:rFonts w:cs="Arial"/>
                <w:lang w:val="en-US"/>
              </w:rPr>
              <w:t>phí</w:t>
            </w:r>
            <w:proofErr w:type="spellEnd"/>
            <w:r w:rsidR="00EB6D44" w:rsidRPr="006D3B31">
              <w:rPr>
                <w:rFonts w:cs="Arial"/>
                <w:lang w:val="en-US"/>
              </w:rPr>
              <w:t xml:space="preserve"> </w:t>
            </w:r>
            <w:r w:rsidR="00404062" w:rsidRPr="006D3B31">
              <w:rPr>
                <w:rFonts w:cs="Arial"/>
                <w:lang w:val="en-US"/>
              </w:rPr>
              <w:t>c</w:t>
            </w:r>
            <w:r w:rsidRPr="006D3B31">
              <w:rPr>
                <w:rFonts w:cs="Arial"/>
              </w:rPr>
              <w:t>hênh lệch giảm về đánh giá lại các tài sản tài chính ghi nhận thông qua lãi/lỗ (“FVTPL”)</w:t>
            </w:r>
          </w:p>
        </w:tc>
        <w:tc>
          <w:tcPr>
            <w:tcW w:w="1808" w:type="dxa"/>
            <w:vAlign w:val="bottom"/>
          </w:tcPr>
          <w:p w14:paraId="32FF10AE" w14:textId="17978D45" w:rsidR="00714B4A" w:rsidRPr="007A638E" w:rsidRDefault="000A4FB4" w:rsidP="001345A8">
            <w:pPr>
              <w:ind w:left="58" w:right="-86"/>
              <w:jc w:val="right"/>
              <w:rPr>
                <w:rFonts w:cs="Arial"/>
                <w:highlight w:val="yellow"/>
                <w:lang w:val="en-US"/>
                <w:rPrChange w:id="158" w:author="Hai Quang Le" w:date="2023-03-10T07:41:00Z">
                  <w:rPr>
                    <w:rFonts w:cs="Arial"/>
                    <w:highlight w:val="yellow"/>
                  </w:rPr>
                </w:rPrChange>
              </w:rPr>
            </w:pPr>
            <w:commentRangeStart w:id="159"/>
            <w:commentRangeStart w:id="160"/>
            <w:del w:id="161" w:author="Hai Quang Le" w:date="2023-03-10T07:41:00Z">
              <w:r w:rsidDel="007A638E">
                <w:rPr>
                  <w:rFonts w:cs="Arial"/>
                  <w:lang w:val="en-US"/>
                </w:rPr>
                <w:delText>152</w:delText>
              </w:r>
              <w:r w:rsidR="00A71591" w:rsidRPr="00A71591" w:rsidDel="007A638E">
                <w:rPr>
                  <w:rFonts w:cs="Arial"/>
                </w:rPr>
                <w:delText>.</w:delText>
              </w:r>
              <w:r w:rsidDel="007A638E">
                <w:rPr>
                  <w:rFonts w:cs="Arial"/>
                  <w:lang w:val="en-US"/>
                </w:rPr>
                <w:delText>065</w:delText>
              </w:r>
              <w:r w:rsidR="00A71591" w:rsidRPr="00A71591" w:rsidDel="007A638E">
                <w:rPr>
                  <w:rFonts w:cs="Arial"/>
                </w:rPr>
                <w:delText>.</w:delText>
              </w:r>
              <w:r w:rsidDel="007A638E">
                <w:rPr>
                  <w:rFonts w:cs="Arial"/>
                  <w:lang w:val="en-US"/>
                </w:rPr>
                <w:delText>519</w:delText>
              </w:r>
              <w:r w:rsidR="00A71591" w:rsidRPr="00A71591" w:rsidDel="007A638E">
                <w:rPr>
                  <w:rFonts w:cs="Arial"/>
                </w:rPr>
                <w:delText xml:space="preserve"> </w:delText>
              </w:r>
              <w:commentRangeEnd w:id="159"/>
              <w:r w:rsidR="00A86B8D" w:rsidDel="007A638E">
                <w:rPr>
                  <w:rStyle w:val="CommentReference"/>
                </w:rPr>
                <w:commentReference w:id="159"/>
              </w:r>
            </w:del>
            <w:commentRangeEnd w:id="160"/>
            <w:r w:rsidR="007D35A6">
              <w:rPr>
                <w:rStyle w:val="CommentReference"/>
              </w:rPr>
              <w:commentReference w:id="160"/>
            </w:r>
            <w:ins w:id="162" w:author="Hai Quang Le" w:date="2023-03-10T07:41:00Z">
              <w:r w:rsidR="007A638E">
                <w:rPr>
                  <w:rFonts w:cs="Arial"/>
                  <w:lang w:val="en-US"/>
                </w:rPr>
                <w:t>459.544.090</w:t>
              </w:r>
            </w:ins>
          </w:p>
        </w:tc>
      </w:tr>
      <w:tr w:rsidR="00EB6D44" w:rsidRPr="008D7ABD" w14:paraId="5775B523" w14:textId="77777777" w:rsidTr="006C51B4">
        <w:tc>
          <w:tcPr>
            <w:tcW w:w="6368" w:type="dxa"/>
            <w:vAlign w:val="bottom"/>
          </w:tcPr>
          <w:p w14:paraId="0242665F" w14:textId="5000EE66" w:rsidR="00EB6D44" w:rsidRPr="006D3B31" w:rsidRDefault="00EB6D44" w:rsidP="00714B4A">
            <w:pPr>
              <w:ind w:left="-115"/>
              <w:rPr>
                <w:rFonts w:cs="Arial"/>
                <w:lang w:val="en-US"/>
              </w:rPr>
            </w:pPr>
            <w:r w:rsidRPr="006D3B31">
              <w:rPr>
                <w:rFonts w:cs="Arial"/>
                <w:lang w:val="en-US"/>
              </w:rPr>
              <w:t xml:space="preserve">Chi </w:t>
            </w:r>
            <w:proofErr w:type="spellStart"/>
            <w:r w:rsidRPr="006D3B31">
              <w:rPr>
                <w:rFonts w:cs="Arial"/>
                <w:lang w:val="en-US"/>
              </w:rPr>
              <w:t>phí</w:t>
            </w:r>
            <w:proofErr w:type="spellEnd"/>
            <w:r w:rsidRPr="006D3B31">
              <w:rPr>
                <w:rFonts w:cs="Arial"/>
                <w:lang w:val="en-US"/>
              </w:rPr>
              <w:t xml:space="preserve"> </w:t>
            </w:r>
            <w:proofErr w:type="spellStart"/>
            <w:r w:rsidRPr="006D3B31">
              <w:rPr>
                <w:rFonts w:cs="Arial"/>
                <w:lang w:val="en-US"/>
              </w:rPr>
              <w:t>lãi</w:t>
            </w:r>
            <w:proofErr w:type="spellEnd"/>
            <w:r w:rsidRPr="006D3B31">
              <w:rPr>
                <w:rFonts w:cs="Arial"/>
                <w:lang w:val="en-US"/>
              </w:rPr>
              <w:t xml:space="preserve"> </w:t>
            </w:r>
            <w:proofErr w:type="spellStart"/>
            <w:r w:rsidRPr="006D3B31">
              <w:rPr>
                <w:rFonts w:cs="Arial"/>
                <w:lang w:val="en-US"/>
              </w:rPr>
              <w:t>vay</w:t>
            </w:r>
            <w:proofErr w:type="spellEnd"/>
          </w:p>
        </w:tc>
        <w:tc>
          <w:tcPr>
            <w:tcW w:w="1808" w:type="dxa"/>
            <w:vAlign w:val="bottom"/>
          </w:tcPr>
          <w:p w14:paraId="485DF465" w14:textId="0F142E30" w:rsidR="00EB6D44" w:rsidRPr="007A638E" w:rsidRDefault="008F4BBF">
            <w:pPr>
              <w:pBdr>
                <w:bottom w:val="single" w:sz="4" w:space="0" w:color="auto"/>
              </w:pBdr>
              <w:ind w:left="58" w:right="-86"/>
              <w:jc w:val="right"/>
              <w:rPr>
                <w:rFonts w:cs="Arial"/>
                <w:lang w:val="en-US"/>
                <w:rPrChange w:id="163" w:author="Hai Quang Le" w:date="2023-03-10T07:41:00Z">
                  <w:rPr>
                    <w:rFonts w:cs="Arial"/>
                  </w:rPr>
                </w:rPrChange>
              </w:rPr>
            </w:pPr>
            <w:commentRangeStart w:id="164"/>
            <w:commentRangeStart w:id="165"/>
            <w:del w:id="166" w:author="Hai Quang Le" w:date="2023-03-10T07:41:00Z">
              <w:r w:rsidDel="007A638E">
                <w:rPr>
                  <w:rFonts w:cs="Arial"/>
                  <w:lang w:val="en-US"/>
                </w:rPr>
                <w:delText>38.708.710.080</w:delText>
              </w:r>
              <w:r w:rsidR="00A71591" w:rsidRPr="00A71591" w:rsidDel="007A638E">
                <w:rPr>
                  <w:rFonts w:cs="Arial"/>
                </w:rPr>
                <w:delText xml:space="preserve"> </w:delText>
              </w:r>
            </w:del>
            <w:commentRangeEnd w:id="164"/>
            <w:r w:rsidR="00CC6976">
              <w:rPr>
                <w:rStyle w:val="CommentReference"/>
              </w:rPr>
              <w:commentReference w:id="164"/>
            </w:r>
            <w:commentRangeEnd w:id="165"/>
            <w:r w:rsidR="00E8514E">
              <w:rPr>
                <w:rStyle w:val="CommentReference"/>
              </w:rPr>
              <w:commentReference w:id="165"/>
            </w:r>
            <w:ins w:id="167" w:author="Hai Quang Le" w:date="2023-03-10T08:57:00Z">
              <w:r w:rsidR="00363846">
                <w:rPr>
                  <w:rFonts w:cs="Arial"/>
                  <w:lang w:val="en-US"/>
                </w:rPr>
                <w:t>53.690.413.009</w:t>
              </w:r>
            </w:ins>
          </w:p>
        </w:tc>
      </w:tr>
      <w:tr w:rsidR="00714B4A" w:rsidRPr="008D7ABD" w14:paraId="1566A6C3" w14:textId="77777777" w:rsidTr="006C51B4">
        <w:tc>
          <w:tcPr>
            <w:tcW w:w="6368" w:type="dxa"/>
            <w:vAlign w:val="bottom"/>
          </w:tcPr>
          <w:p w14:paraId="6788C7DE" w14:textId="202CCEED" w:rsidR="00714B4A" w:rsidRPr="008D7ABD" w:rsidRDefault="00714B4A" w:rsidP="00714B4A">
            <w:pPr>
              <w:spacing w:before="120"/>
              <w:ind w:left="-115"/>
              <w:rPr>
                <w:rFonts w:cs="Arial"/>
              </w:rPr>
            </w:pPr>
            <w:r w:rsidRPr="008D7ABD">
              <w:rPr>
                <w:rFonts w:cs="Arial"/>
                <w:b/>
              </w:rPr>
              <w:t>Tổng cộng</w:t>
            </w:r>
          </w:p>
        </w:tc>
        <w:tc>
          <w:tcPr>
            <w:tcW w:w="1808" w:type="dxa"/>
            <w:vAlign w:val="bottom"/>
          </w:tcPr>
          <w:p w14:paraId="05688298" w14:textId="07722811" w:rsidR="00714B4A" w:rsidRPr="008D7ABD" w:rsidDel="00297832" w:rsidRDefault="008F4BBF" w:rsidP="00714B4A">
            <w:pPr>
              <w:pBdr>
                <w:bottom w:val="double" w:sz="4" w:space="0" w:color="auto"/>
              </w:pBdr>
              <w:spacing w:before="120"/>
              <w:ind w:left="58" w:right="-86"/>
              <w:jc w:val="right"/>
              <w:rPr>
                <w:rFonts w:cs="Arial"/>
                <w:b/>
                <w:highlight w:val="yellow"/>
              </w:rPr>
            </w:pPr>
            <w:del w:id="168" w:author="Hai Quang Le" w:date="2023-03-10T07:57:00Z">
              <w:r w:rsidDel="00820AA7">
                <w:rPr>
                  <w:rFonts w:cs="Arial"/>
                  <w:b/>
                  <w:lang w:val="en-US"/>
                </w:rPr>
                <w:delText>47.051.805.334</w:delText>
              </w:r>
            </w:del>
            <w:ins w:id="169" w:author="Hai Quang Le" w:date="2023-03-10T08:57:00Z">
              <w:r w:rsidR="00A0624C">
                <w:rPr>
                  <w:rFonts w:cs="Arial"/>
                  <w:b/>
                  <w:lang w:val="en-US"/>
                </w:rPr>
                <w:t>62.300.854.905</w:t>
              </w:r>
            </w:ins>
            <w:r w:rsidR="00A71591" w:rsidRPr="00A71591">
              <w:rPr>
                <w:rFonts w:cs="Arial"/>
                <w:b/>
              </w:rPr>
              <w:t xml:space="preserve"> </w:t>
            </w:r>
          </w:p>
        </w:tc>
      </w:tr>
    </w:tbl>
    <w:p w14:paraId="7F05981E" w14:textId="77777777" w:rsidR="00BE4478" w:rsidRPr="004A4690" w:rsidRDefault="00BE4478" w:rsidP="004A4690">
      <w:pPr>
        <w:pStyle w:val="BodyTextIndent"/>
        <w:ind w:left="720"/>
        <w:rPr>
          <w:rFonts w:cs="Arial"/>
        </w:rPr>
      </w:pPr>
    </w:p>
    <w:p w14:paraId="14A9C4E4" w14:textId="77777777" w:rsidR="0096224F" w:rsidRPr="004A4690" w:rsidRDefault="0096224F">
      <w:pPr>
        <w:ind w:left="720" w:hanging="720"/>
        <w:rPr>
          <w:rFonts w:cs="Arial"/>
          <w:b/>
          <w:sz w:val="16"/>
          <w:szCs w:val="16"/>
        </w:rPr>
        <w:sectPr w:rsidR="0096224F" w:rsidRPr="004A4690" w:rsidSect="00F11496">
          <w:pgSz w:w="11909" w:h="16834" w:code="9"/>
          <w:pgMar w:top="1440" w:right="1440" w:bottom="862" w:left="1582" w:header="720" w:footer="578" w:gutter="0"/>
          <w:cols w:space="720"/>
          <w:docGrid w:linePitch="272"/>
        </w:sectPr>
      </w:pPr>
    </w:p>
    <w:p w14:paraId="2D47F2FE" w14:textId="3740A8E1" w:rsidR="005F3FAA" w:rsidRPr="00486E16" w:rsidRDefault="000473DB" w:rsidP="004A4690">
      <w:pPr>
        <w:pStyle w:val="Style1"/>
        <w:numPr>
          <w:ilvl w:val="0"/>
          <w:numId w:val="0"/>
        </w:numPr>
        <w:spacing w:after="0"/>
        <w:ind w:left="720" w:hanging="720"/>
        <w:outlineLvl w:val="0"/>
        <w:rPr>
          <w:rFonts w:cs="Arial"/>
          <w:b w:val="0"/>
          <w:i w:val="0"/>
        </w:rPr>
      </w:pPr>
      <w:r>
        <w:rPr>
          <w:rFonts w:cs="Arial"/>
          <w:i w:val="0"/>
        </w:rPr>
        <w:lastRenderedPageBreak/>
        <w:t>7</w:t>
      </w:r>
      <w:r w:rsidR="005F3FAA" w:rsidRPr="00486E16">
        <w:rPr>
          <w:rFonts w:cs="Arial"/>
          <w:i w:val="0"/>
        </w:rPr>
        <w:t>.</w:t>
      </w:r>
      <w:r w:rsidR="005F3FAA" w:rsidRPr="00486E16">
        <w:rPr>
          <w:rFonts w:cs="Arial"/>
          <w:i w:val="0"/>
        </w:rPr>
        <w:tab/>
      </w:r>
      <w:r w:rsidR="00914214">
        <w:rPr>
          <w:rFonts w:cs="Arial"/>
          <w:i w:val="0"/>
          <w:lang w:val="en-US"/>
        </w:rPr>
        <w:t>BẢNG TÍNH</w:t>
      </w:r>
      <w:r w:rsidR="00914214" w:rsidRPr="004A4690">
        <w:rPr>
          <w:rFonts w:cs="Arial"/>
          <w:i w:val="0"/>
        </w:rPr>
        <w:t xml:space="preserve"> </w:t>
      </w:r>
      <w:r w:rsidRPr="000473DB">
        <w:rPr>
          <w:rFonts w:cs="Arial"/>
          <w:i w:val="0"/>
        </w:rPr>
        <w:t>VỐN KHẢ DỤNG</w:t>
      </w:r>
    </w:p>
    <w:p w14:paraId="3C41B970" w14:textId="35F06E28" w:rsidR="005F3FAA" w:rsidRDefault="005F3FAA" w:rsidP="005F3FAA">
      <w:pPr>
        <w:pStyle w:val="BodyTextIndent"/>
        <w:ind w:left="720"/>
        <w:rPr>
          <w:rFonts w:cs="Arial"/>
        </w:rPr>
      </w:pPr>
    </w:p>
    <w:tbl>
      <w:tblPr>
        <w:tblStyle w:val="TableGrid"/>
        <w:tblW w:w="8166" w:type="dxa"/>
        <w:tblInd w:w="720" w:type="dxa"/>
        <w:tblLayout w:type="fixed"/>
        <w:tblLook w:val="04A0" w:firstRow="1" w:lastRow="0" w:firstColumn="1" w:lastColumn="0" w:noHBand="0" w:noVBand="1"/>
      </w:tblPr>
      <w:tblGrid>
        <w:gridCol w:w="530"/>
        <w:gridCol w:w="2750"/>
        <w:gridCol w:w="1632"/>
        <w:gridCol w:w="1627"/>
        <w:gridCol w:w="1627"/>
      </w:tblGrid>
      <w:tr w:rsidR="00DE5063" w14:paraId="5CB7B57F" w14:textId="77777777" w:rsidTr="004A4690">
        <w:tc>
          <w:tcPr>
            <w:tcW w:w="530" w:type="dxa"/>
            <w:vMerge w:val="restart"/>
            <w:tcBorders>
              <w:bottom w:val="nil"/>
            </w:tcBorders>
            <w:vAlign w:val="bottom"/>
          </w:tcPr>
          <w:p w14:paraId="56EB0726" w14:textId="62426F30" w:rsidR="00DE5063" w:rsidRPr="004A4690" w:rsidRDefault="00DE5063" w:rsidP="004A4690">
            <w:pPr>
              <w:pStyle w:val="BodyTextIndent"/>
              <w:spacing w:before="60" w:after="60"/>
              <w:ind w:left="-115" w:right="-115"/>
              <w:jc w:val="center"/>
              <w:rPr>
                <w:rFonts w:cs="Arial"/>
                <w:i/>
                <w:sz w:val="18"/>
                <w:szCs w:val="18"/>
              </w:rPr>
            </w:pPr>
            <w:r w:rsidRPr="004A4690">
              <w:rPr>
                <w:rFonts w:cs="Arial"/>
                <w:i/>
                <w:sz w:val="18"/>
                <w:szCs w:val="18"/>
              </w:rPr>
              <w:t>STT</w:t>
            </w:r>
          </w:p>
        </w:tc>
        <w:tc>
          <w:tcPr>
            <w:tcW w:w="2750" w:type="dxa"/>
            <w:vMerge w:val="restart"/>
            <w:tcBorders>
              <w:bottom w:val="nil"/>
            </w:tcBorders>
            <w:vAlign w:val="bottom"/>
          </w:tcPr>
          <w:p w14:paraId="117E29C1" w14:textId="49E87D0B" w:rsidR="00DE5063" w:rsidRPr="004A4690" w:rsidRDefault="00DE5063" w:rsidP="004A4690">
            <w:pPr>
              <w:pStyle w:val="BodyTextIndent"/>
              <w:spacing w:before="60" w:after="60"/>
              <w:ind w:left="0"/>
              <w:rPr>
                <w:rFonts w:cs="Arial"/>
                <w:i/>
                <w:sz w:val="18"/>
                <w:szCs w:val="18"/>
              </w:rPr>
            </w:pPr>
            <w:r w:rsidRPr="004A4690">
              <w:rPr>
                <w:rFonts w:cs="Arial"/>
                <w:i/>
                <w:sz w:val="18"/>
                <w:szCs w:val="18"/>
              </w:rPr>
              <w:t>NỘI DUNG</w:t>
            </w:r>
          </w:p>
        </w:tc>
        <w:tc>
          <w:tcPr>
            <w:tcW w:w="4886" w:type="dxa"/>
            <w:gridSpan w:val="3"/>
          </w:tcPr>
          <w:p w14:paraId="5E577887" w14:textId="72254FBA" w:rsidR="00DE5063" w:rsidRPr="004A4690" w:rsidRDefault="00DE5063" w:rsidP="00B67A71">
            <w:pPr>
              <w:pStyle w:val="BodyTextIndent"/>
              <w:spacing w:before="60" w:after="60"/>
              <w:ind w:left="-86"/>
              <w:jc w:val="center"/>
              <w:rPr>
                <w:rFonts w:cs="Arial"/>
                <w:i/>
                <w:sz w:val="18"/>
                <w:szCs w:val="18"/>
              </w:rPr>
            </w:pPr>
            <w:r w:rsidRPr="004A4690">
              <w:rPr>
                <w:rFonts w:cs="Arial"/>
                <w:i/>
                <w:sz w:val="18"/>
                <w:szCs w:val="18"/>
              </w:rPr>
              <w:t>Vốn khả dụng</w:t>
            </w:r>
          </w:p>
        </w:tc>
      </w:tr>
      <w:tr w:rsidR="00DE5063" w14:paraId="29F6DC28" w14:textId="77777777" w:rsidTr="004A4690">
        <w:tc>
          <w:tcPr>
            <w:tcW w:w="530" w:type="dxa"/>
            <w:vMerge/>
            <w:tcBorders>
              <w:bottom w:val="nil"/>
            </w:tcBorders>
          </w:tcPr>
          <w:p w14:paraId="0EBABCE7" w14:textId="77777777" w:rsidR="00DE5063" w:rsidRPr="004A4690" w:rsidRDefault="00DE5063" w:rsidP="004A4690">
            <w:pPr>
              <w:pStyle w:val="BodyTextIndent"/>
              <w:spacing w:before="60" w:after="60"/>
              <w:ind w:left="-115" w:right="-115"/>
              <w:jc w:val="center"/>
              <w:rPr>
                <w:rFonts w:cs="Arial"/>
                <w:sz w:val="18"/>
                <w:szCs w:val="18"/>
              </w:rPr>
            </w:pPr>
          </w:p>
        </w:tc>
        <w:tc>
          <w:tcPr>
            <w:tcW w:w="2750" w:type="dxa"/>
            <w:vMerge/>
            <w:tcBorders>
              <w:bottom w:val="nil"/>
            </w:tcBorders>
          </w:tcPr>
          <w:p w14:paraId="2CEDB5BF" w14:textId="77777777" w:rsidR="00DE5063" w:rsidRPr="004A4690" w:rsidRDefault="00DE5063" w:rsidP="004A4690">
            <w:pPr>
              <w:pStyle w:val="BodyTextIndent"/>
              <w:spacing w:before="60" w:after="60"/>
              <w:ind w:left="0"/>
              <w:rPr>
                <w:rFonts w:cs="Arial"/>
                <w:sz w:val="18"/>
                <w:szCs w:val="18"/>
              </w:rPr>
            </w:pPr>
          </w:p>
        </w:tc>
        <w:tc>
          <w:tcPr>
            <w:tcW w:w="1632" w:type="dxa"/>
          </w:tcPr>
          <w:p w14:paraId="4387415D" w14:textId="77777777" w:rsidR="00DE5063" w:rsidRPr="004A4690" w:rsidRDefault="00DE5063" w:rsidP="00B67A71">
            <w:pPr>
              <w:pStyle w:val="BodyTextIndent"/>
              <w:spacing w:before="60"/>
              <w:ind w:left="-86"/>
              <w:jc w:val="right"/>
              <w:rPr>
                <w:rFonts w:cs="Arial"/>
                <w:i/>
                <w:sz w:val="18"/>
                <w:szCs w:val="18"/>
              </w:rPr>
            </w:pPr>
            <w:r w:rsidRPr="004A4690">
              <w:rPr>
                <w:rFonts w:cs="Arial"/>
                <w:i/>
                <w:sz w:val="18"/>
                <w:szCs w:val="18"/>
              </w:rPr>
              <w:t>Vốn khả dụng</w:t>
            </w:r>
          </w:p>
          <w:p w14:paraId="36623355" w14:textId="55122B88" w:rsidR="00DE5063" w:rsidRPr="004A4690" w:rsidRDefault="00DE5063" w:rsidP="00B67A71">
            <w:pPr>
              <w:pStyle w:val="BodyTextIndent"/>
              <w:spacing w:after="60"/>
              <w:ind w:left="-86"/>
              <w:jc w:val="right"/>
              <w:rPr>
                <w:rFonts w:cs="Arial"/>
                <w:i/>
                <w:sz w:val="18"/>
                <w:szCs w:val="18"/>
              </w:rPr>
            </w:pPr>
            <w:r w:rsidRPr="004A4690">
              <w:rPr>
                <w:rFonts w:cs="Arial"/>
                <w:i/>
                <w:sz w:val="18"/>
                <w:szCs w:val="18"/>
              </w:rPr>
              <w:t>VND</w:t>
            </w:r>
          </w:p>
        </w:tc>
        <w:tc>
          <w:tcPr>
            <w:tcW w:w="1627" w:type="dxa"/>
          </w:tcPr>
          <w:p w14:paraId="5A433A9F" w14:textId="77777777" w:rsidR="00DE5063" w:rsidRPr="004A4690" w:rsidRDefault="00DE5063" w:rsidP="00B67A71">
            <w:pPr>
              <w:pStyle w:val="BodyTextIndent"/>
              <w:spacing w:before="60"/>
              <w:ind w:left="-86"/>
              <w:jc w:val="right"/>
              <w:rPr>
                <w:rFonts w:cs="Arial"/>
                <w:i/>
                <w:sz w:val="18"/>
                <w:szCs w:val="18"/>
              </w:rPr>
            </w:pPr>
            <w:r w:rsidRPr="004A4690">
              <w:rPr>
                <w:rFonts w:cs="Arial"/>
                <w:i/>
                <w:sz w:val="18"/>
                <w:szCs w:val="18"/>
              </w:rPr>
              <w:t>Khoản giảm trừ</w:t>
            </w:r>
          </w:p>
          <w:p w14:paraId="705820A3" w14:textId="4659DE77" w:rsidR="00DE5063" w:rsidRPr="004A4690" w:rsidRDefault="00DE5063" w:rsidP="00B67A71">
            <w:pPr>
              <w:pStyle w:val="BodyTextIndent"/>
              <w:spacing w:after="60"/>
              <w:ind w:left="-86"/>
              <w:jc w:val="right"/>
              <w:rPr>
                <w:rFonts w:cs="Arial"/>
                <w:i/>
                <w:sz w:val="18"/>
                <w:szCs w:val="18"/>
              </w:rPr>
            </w:pPr>
            <w:r w:rsidRPr="004A4690">
              <w:rPr>
                <w:rFonts w:cs="Arial"/>
                <w:i/>
                <w:sz w:val="18"/>
                <w:szCs w:val="18"/>
              </w:rPr>
              <w:t>VND</w:t>
            </w:r>
          </w:p>
        </w:tc>
        <w:tc>
          <w:tcPr>
            <w:tcW w:w="1627" w:type="dxa"/>
          </w:tcPr>
          <w:p w14:paraId="5E5DB5B7" w14:textId="77777777" w:rsidR="00DE5063" w:rsidRPr="004A4690" w:rsidRDefault="00DE5063" w:rsidP="00B67A71">
            <w:pPr>
              <w:pStyle w:val="BodyTextIndent"/>
              <w:spacing w:before="60"/>
              <w:ind w:left="-86"/>
              <w:jc w:val="right"/>
              <w:rPr>
                <w:rFonts w:cs="Arial"/>
                <w:i/>
                <w:sz w:val="18"/>
                <w:szCs w:val="18"/>
              </w:rPr>
            </w:pPr>
            <w:r w:rsidRPr="004A4690">
              <w:rPr>
                <w:rFonts w:cs="Arial"/>
                <w:i/>
                <w:sz w:val="18"/>
                <w:szCs w:val="18"/>
              </w:rPr>
              <w:t>Khoản tăng thêm</w:t>
            </w:r>
          </w:p>
          <w:p w14:paraId="7FE90878" w14:textId="70D56439" w:rsidR="00DE5063" w:rsidRPr="004A4690" w:rsidRDefault="00DE5063" w:rsidP="00B67A71">
            <w:pPr>
              <w:pStyle w:val="BodyTextIndent"/>
              <w:spacing w:after="60"/>
              <w:ind w:left="-86"/>
              <w:jc w:val="right"/>
              <w:rPr>
                <w:rFonts w:cs="Arial"/>
                <w:i/>
                <w:sz w:val="18"/>
                <w:szCs w:val="18"/>
              </w:rPr>
            </w:pPr>
            <w:r w:rsidRPr="004A4690">
              <w:rPr>
                <w:rFonts w:cs="Arial"/>
                <w:i/>
                <w:sz w:val="18"/>
                <w:szCs w:val="18"/>
              </w:rPr>
              <w:t>VND</w:t>
            </w:r>
          </w:p>
        </w:tc>
      </w:tr>
      <w:tr w:rsidR="001D1B8E" w14:paraId="05287A11" w14:textId="77777777" w:rsidTr="004A4690">
        <w:tc>
          <w:tcPr>
            <w:tcW w:w="530" w:type="dxa"/>
            <w:tcBorders>
              <w:top w:val="nil"/>
            </w:tcBorders>
          </w:tcPr>
          <w:p w14:paraId="7E68A80B" w14:textId="77777777" w:rsidR="004B4C67" w:rsidRPr="004A4690" w:rsidRDefault="004B4C67" w:rsidP="004A4690">
            <w:pPr>
              <w:pStyle w:val="BodyTextIndent"/>
              <w:spacing w:before="60" w:after="60"/>
              <w:ind w:left="-115" w:right="-115"/>
              <w:jc w:val="center"/>
              <w:rPr>
                <w:rFonts w:cs="Arial"/>
                <w:sz w:val="18"/>
                <w:szCs w:val="18"/>
              </w:rPr>
            </w:pPr>
          </w:p>
        </w:tc>
        <w:tc>
          <w:tcPr>
            <w:tcW w:w="2750" w:type="dxa"/>
            <w:tcBorders>
              <w:top w:val="nil"/>
            </w:tcBorders>
          </w:tcPr>
          <w:p w14:paraId="1003B312" w14:textId="77777777" w:rsidR="004B4C67" w:rsidRPr="004A4690" w:rsidRDefault="004B4C67" w:rsidP="004A4690">
            <w:pPr>
              <w:pStyle w:val="BodyTextIndent"/>
              <w:spacing w:before="60" w:after="60"/>
              <w:ind w:left="0"/>
              <w:rPr>
                <w:rFonts w:cs="Arial"/>
                <w:sz w:val="18"/>
                <w:szCs w:val="18"/>
              </w:rPr>
            </w:pPr>
          </w:p>
        </w:tc>
        <w:tc>
          <w:tcPr>
            <w:tcW w:w="1632" w:type="dxa"/>
          </w:tcPr>
          <w:p w14:paraId="78F983CA" w14:textId="58FB8F0C" w:rsidR="004B4C67" w:rsidRPr="004A4690" w:rsidRDefault="00DE5063" w:rsidP="00B67A71">
            <w:pPr>
              <w:pStyle w:val="BodyTextIndent"/>
              <w:spacing w:before="60" w:after="60"/>
              <w:ind w:left="-86"/>
              <w:jc w:val="center"/>
              <w:rPr>
                <w:rFonts w:cs="Arial"/>
                <w:sz w:val="18"/>
                <w:szCs w:val="18"/>
              </w:rPr>
            </w:pPr>
            <w:r>
              <w:rPr>
                <w:rFonts w:cs="Arial"/>
                <w:sz w:val="18"/>
                <w:szCs w:val="18"/>
              </w:rPr>
              <w:t>(1)</w:t>
            </w:r>
          </w:p>
        </w:tc>
        <w:tc>
          <w:tcPr>
            <w:tcW w:w="1627" w:type="dxa"/>
          </w:tcPr>
          <w:p w14:paraId="1741DCD0" w14:textId="7B7A59F4" w:rsidR="004B4C67" w:rsidRPr="004A4690" w:rsidRDefault="00DE5063" w:rsidP="00B67A71">
            <w:pPr>
              <w:pStyle w:val="BodyTextIndent"/>
              <w:spacing w:before="60" w:after="60"/>
              <w:ind w:left="-86"/>
              <w:jc w:val="center"/>
              <w:rPr>
                <w:rFonts w:cs="Arial"/>
                <w:sz w:val="18"/>
                <w:szCs w:val="18"/>
              </w:rPr>
            </w:pPr>
            <w:r>
              <w:rPr>
                <w:rFonts w:cs="Arial"/>
                <w:sz w:val="18"/>
                <w:szCs w:val="18"/>
              </w:rPr>
              <w:t>(2)</w:t>
            </w:r>
          </w:p>
        </w:tc>
        <w:tc>
          <w:tcPr>
            <w:tcW w:w="1627" w:type="dxa"/>
          </w:tcPr>
          <w:p w14:paraId="54C0D7ED" w14:textId="594CDF50" w:rsidR="004B4C67" w:rsidRPr="004A4690" w:rsidRDefault="00DE5063" w:rsidP="00B67A71">
            <w:pPr>
              <w:pStyle w:val="BodyTextIndent"/>
              <w:spacing w:before="60" w:after="60"/>
              <w:ind w:left="-86"/>
              <w:jc w:val="center"/>
              <w:rPr>
                <w:rFonts w:cs="Arial"/>
                <w:sz w:val="18"/>
                <w:szCs w:val="18"/>
              </w:rPr>
            </w:pPr>
            <w:r>
              <w:rPr>
                <w:rFonts w:cs="Arial"/>
                <w:sz w:val="18"/>
                <w:szCs w:val="18"/>
              </w:rPr>
              <w:t>(3)</w:t>
            </w:r>
          </w:p>
        </w:tc>
      </w:tr>
      <w:tr w:rsidR="001D1B8E" w14:paraId="59F11A00" w14:textId="77777777" w:rsidTr="004A4690">
        <w:tc>
          <w:tcPr>
            <w:tcW w:w="530" w:type="dxa"/>
            <w:shd w:val="clear" w:color="auto" w:fill="A6A6A6"/>
          </w:tcPr>
          <w:p w14:paraId="7CDF7EEB" w14:textId="572EA08B" w:rsidR="004B4C67" w:rsidRPr="004A4690" w:rsidRDefault="003C7F74" w:rsidP="004A4690">
            <w:pPr>
              <w:pStyle w:val="BodyTextIndent"/>
              <w:spacing w:before="60" w:after="60"/>
              <w:ind w:left="-115" w:right="-115"/>
              <w:jc w:val="center"/>
              <w:rPr>
                <w:rFonts w:cs="Arial"/>
                <w:b/>
                <w:sz w:val="18"/>
                <w:szCs w:val="18"/>
              </w:rPr>
            </w:pPr>
            <w:r w:rsidRPr="004A4690">
              <w:rPr>
                <w:rFonts w:cs="Arial"/>
                <w:b/>
                <w:sz w:val="18"/>
                <w:szCs w:val="18"/>
              </w:rPr>
              <w:t>A</w:t>
            </w:r>
          </w:p>
        </w:tc>
        <w:tc>
          <w:tcPr>
            <w:tcW w:w="2750" w:type="dxa"/>
            <w:shd w:val="clear" w:color="auto" w:fill="A6A6A6"/>
          </w:tcPr>
          <w:p w14:paraId="2514E5AC" w14:textId="6E515008" w:rsidR="004B4C67" w:rsidRPr="004A4690" w:rsidRDefault="008830DA" w:rsidP="004A4690">
            <w:pPr>
              <w:pStyle w:val="BodyTextIndent"/>
              <w:spacing w:before="60" w:after="60"/>
              <w:ind w:left="0"/>
              <w:rPr>
                <w:rFonts w:cs="Arial"/>
                <w:b/>
                <w:sz w:val="18"/>
                <w:szCs w:val="18"/>
              </w:rPr>
            </w:pPr>
            <w:r>
              <w:rPr>
                <w:rFonts w:cs="Arial"/>
                <w:b/>
                <w:sz w:val="18"/>
                <w:szCs w:val="18"/>
              </w:rPr>
              <w:t>Nguồn vốn</w:t>
            </w:r>
          </w:p>
        </w:tc>
        <w:tc>
          <w:tcPr>
            <w:tcW w:w="1632" w:type="dxa"/>
            <w:shd w:val="clear" w:color="auto" w:fill="A6A6A6"/>
          </w:tcPr>
          <w:p w14:paraId="2DBBCB55" w14:textId="77777777" w:rsidR="004B4C67" w:rsidRPr="004A4690" w:rsidRDefault="004B4C67" w:rsidP="00B67A71">
            <w:pPr>
              <w:pStyle w:val="BodyTextIndent"/>
              <w:spacing w:before="60" w:after="60"/>
              <w:ind w:left="-86"/>
              <w:rPr>
                <w:rFonts w:cs="Arial"/>
                <w:b/>
                <w:sz w:val="18"/>
                <w:szCs w:val="18"/>
              </w:rPr>
            </w:pPr>
          </w:p>
        </w:tc>
        <w:tc>
          <w:tcPr>
            <w:tcW w:w="1627" w:type="dxa"/>
            <w:shd w:val="clear" w:color="auto" w:fill="A6A6A6"/>
          </w:tcPr>
          <w:p w14:paraId="1874392C" w14:textId="77777777" w:rsidR="004B4C67" w:rsidRPr="004A4690" w:rsidRDefault="004B4C67" w:rsidP="00B67A71">
            <w:pPr>
              <w:pStyle w:val="BodyTextIndent"/>
              <w:spacing w:before="60" w:after="60"/>
              <w:ind w:left="-86"/>
              <w:rPr>
                <w:rFonts w:cs="Arial"/>
                <w:b/>
                <w:sz w:val="18"/>
                <w:szCs w:val="18"/>
              </w:rPr>
            </w:pPr>
          </w:p>
        </w:tc>
        <w:tc>
          <w:tcPr>
            <w:tcW w:w="1627" w:type="dxa"/>
            <w:shd w:val="clear" w:color="auto" w:fill="A6A6A6"/>
          </w:tcPr>
          <w:p w14:paraId="3DC216CA" w14:textId="77777777" w:rsidR="004B4C67" w:rsidRPr="004A4690" w:rsidRDefault="004B4C67" w:rsidP="00B67A71">
            <w:pPr>
              <w:pStyle w:val="BodyTextIndent"/>
              <w:spacing w:before="60" w:after="60"/>
              <w:ind w:left="-86"/>
              <w:rPr>
                <w:rFonts w:cs="Arial"/>
                <w:b/>
                <w:sz w:val="18"/>
                <w:szCs w:val="18"/>
              </w:rPr>
            </w:pPr>
          </w:p>
        </w:tc>
      </w:tr>
      <w:tr w:rsidR="006079CA" w14:paraId="4A3DEC2C" w14:textId="77777777" w:rsidTr="00E973A7">
        <w:tc>
          <w:tcPr>
            <w:tcW w:w="530" w:type="dxa"/>
          </w:tcPr>
          <w:p w14:paraId="117F4AF1" w14:textId="4257C5BB" w:rsidR="006079CA" w:rsidRPr="004A4690" w:rsidRDefault="006079CA" w:rsidP="006079CA">
            <w:pPr>
              <w:pStyle w:val="BodyTextIndent"/>
              <w:spacing w:before="60" w:after="60"/>
              <w:ind w:left="-115" w:right="-115"/>
              <w:jc w:val="center"/>
              <w:rPr>
                <w:rFonts w:cs="Arial"/>
                <w:sz w:val="18"/>
                <w:szCs w:val="18"/>
              </w:rPr>
            </w:pPr>
            <w:r w:rsidRPr="004A4690">
              <w:rPr>
                <w:rFonts w:cs="Arial"/>
                <w:sz w:val="18"/>
                <w:szCs w:val="18"/>
              </w:rPr>
              <w:t>1.</w:t>
            </w:r>
          </w:p>
        </w:tc>
        <w:tc>
          <w:tcPr>
            <w:tcW w:w="2750" w:type="dxa"/>
            <w:vAlign w:val="bottom"/>
          </w:tcPr>
          <w:p w14:paraId="5B6ACA54" w14:textId="124E6612" w:rsidR="006079CA" w:rsidRPr="004A4690" w:rsidRDefault="006079CA" w:rsidP="006079CA">
            <w:pPr>
              <w:pStyle w:val="BodyTextIndent"/>
              <w:spacing w:before="60" w:after="60"/>
              <w:ind w:left="0"/>
              <w:rPr>
                <w:rFonts w:cs="Arial"/>
                <w:sz w:val="18"/>
                <w:szCs w:val="18"/>
              </w:rPr>
            </w:pPr>
            <w:r w:rsidRPr="004A4690">
              <w:rPr>
                <w:rFonts w:cs="Arial"/>
                <w:sz w:val="18"/>
                <w:szCs w:val="18"/>
              </w:rPr>
              <w:t>Vốn</w:t>
            </w:r>
            <w:r>
              <w:rPr>
                <w:rFonts w:cs="Arial"/>
                <w:sz w:val="18"/>
                <w:szCs w:val="18"/>
                <w:lang w:val="en-US"/>
              </w:rPr>
              <w:t xml:space="preserve"> </w:t>
            </w:r>
            <w:proofErr w:type="spellStart"/>
            <w:r>
              <w:rPr>
                <w:rFonts w:cs="Arial"/>
                <w:sz w:val="18"/>
                <w:szCs w:val="18"/>
                <w:lang w:val="en-US"/>
              </w:rPr>
              <w:t>đầu</w:t>
            </w:r>
            <w:proofErr w:type="spellEnd"/>
            <w:r>
              <w:rPr>
                <w:rFonts w:cs="Arial"/>
                <w:sz w:val="18"/>
                <w:szCs w:val="18"/>
                <w:lang w:val="en-US"/>
              </w:rPr>
              <w:t xml:space="preserve"> </w:t>
            </w:r>
            <w:proofErr w:type="spellStart"/>
            <w:r>
              <w:rPr>
                <w:rFonts w:cs="Arial"/>
                <w:sz w:val="18"/>
                <w:szCs w:val="18"/>
                <w:lang w:val="en-US"/>
              </w:rPr>
              <w:t>tư</w:t>
            </w:r>
            <w:proofErr w:type="spellEnd"/>
            <w:r>
              <w:rPr>
                <w:rFonts w:cs="Arial"/>
                <w:sz w:val="18"/>
                <w:szCs w:val="18"/>
                <w:lang w:val="en-US"/>
              </w:rPr>
              <w:t xml:space="preserve"> </w:t>
            </w:r>
            <w:proofErr w:type="spellStart"/>
            <w:r>
              <w:rPr>
                <w:rFonts w:cs="Arial"/>
                <w:sz w:val="18"/>
                <w:szCs w:val="18"/>
                <w:lang w:val="en-US"/>
              </w:rPr>
              <w:t>của</w:t>
            </w:r>
            <w:proofErr w:type="spellEnd"/>
            <w:r w:rsidRPr="004A4690">
              <w:rPr>
                <w:rFonts w:cs="Arial"/>
                <w:sz w:val="18"/>
                <w:szCs w:val="18"/>
              </w:rPr>
              <w:t xml:space="preserve"> chủ sở hữu không bao gồm cổ phần ưu đãi hoàn lại (nếu có)</w:t>
            </w:r>
          </w:p>
        </w:tc>
        <w:tc>
          <w:tcPr>
            <w:tcW w:w="1632" w:type="dxa"/>
            <w:vAlign w:val="bottom"/>
          </w:tcPr>
          <w:p w14:paraId="2AE0DCFF" w14:textId="46C73E92" w:rsidR="006079CA" w:rsidRPr="00C80A5B" w:rsidRDefault="00A71591">
            <w:pPr>
              <w:pStyle w:val="BodyTextIndent"/>
              <w:spacing w:before="60" w:after="60"/>
              <w:ind w:left="-86"/>
              <w:jc w:val="right"/>
              <w:rPr>
                <w:rFonts w:cs="Arial"/>
                <w:sz w:val="18"/>
                <w:szCs w:val="18"/>
                <w:highlight w:val="yellow"/>
              </w:rPr>
            </w:pPr>
            <w:r w:rsidRPr="00A71591">
              <w:rPr>
                <w:rFonts w:cs="Arial"/>
                <w:color w:val="2E2E38"/>
                <w:sz w:val="18"/>
                <w:szCs w:val="18"/>
              </w:rPr>
              <w:t xml:space="preserve">1.239.000.000.000 </w:t>
            </w:r>
          </w:p>
        </w:tc>
        <w:tc>
          <w:tcPr>
            <w:tcW w:w="1627" w:type="dxa"/>
            <w:shd w:val="clear" w:color="auto" w:fill="D9D9D9"/>
            <w:vAlign w:val="bottom"/>
          </w:tcPr>
          <w:p w14:paraId="0F8AEC5F" w14:textId="42D37F79" w:rsidR="006079CA" w:rsidRPr="004A4690" w:rsidRDefault="006079CA">
            <w:pPr>
              <w:pStyle w:val="BodyTextIndent"/>
              <w:spacing w:before="60" w:after="60"/>
              <w:ind w:left="-86"/>
              <w:jc w:val="right"/>
              <w:rPr>
                <w:rFonts w:cs="Arial"/>
                <w:sz w:val="18"/>
                <w:szCs w:val="18"/>
              </w:rPr>
            </w:pPr>
          </w:p>
        </w:tc>
        <w:tc>
          <w:tcPr>
            <w:tcW w:w="1627" w:type="dxa"/>
            <w:shd w:val="clear" w:color="auto" w:fill="D9D9D9"/>
            <w:vAlign w:val="bottom"/>
          </w:tcPr>
          <w:p w14:paraId="5F9AA1CC" w14:textId="46CE14C1" w:rsidR="006079CA" w:rsidRPr="004A4690" w:rsidRDefault="006079CA">
            <w:pPr>
              <w:pStyle w:val="BodyTextIndent"/>
              <w:spacing w:before="60" w:after="60"/>
              <w:ind w:left="-86"/>
              <w:jc w:val="right"/>
              <w:rPr>
                <w:rFonts w:cs="Arial"/>
                <w:sz w:val="18"/>
                <w:szCs w:val="18"/>
              </w:rPr>
            </w:pPr>
          </w:p>
        </w:tc>
      </w:tr>
      <w:tr w:rsidR="006079CA" w14:paraId="0FDF7E9F" w14:textId="77777777" w:rsidTr="00E973A7">
        <w:tc>
          <w:tcPr>
            <w:tcW w:w="530" w:type="dxa"/>
          </w:tcPr>
          <w:p w14:paraId="449A1E63" w14:textId="663F0735" w:rsidR="006079CA" w:rsidRPr="004A4690" w:rsidRDefault="006079CA" w:rsidP="006079CA">
            <w:pPr>
              <w:pStyle w:val="BodyTextIndent"/>
              <w:spacing w:before="60" w:after="60"/>
              <w:ind w:left="-115" w:right="-115"/>
              <w:jc w:val="center"/>
              <w:rPr>
                <w:rFonts w:cs="Arial"/>
                <w:sz w:val="18"/>
                <w:szCs w:val="18"/>
              </w:rPr>
            </w:pPr>
            <w:r w:rsidRPr="004A4690">
              <w:rPr>
                <w:rFonts w:cs="Arial"/>
                <w:sz w:val="18"/>
                <w:szCs w:val="18"/>
              </w:rPr>
              <w:t>2.</w:t>
            </w:r>
          </w:p>
        </w:tc>
        <w:tc>
          <w:tcPr>
            <w:tcW w:w="2750" w:type="dxa"/>
            <w:vAlign w:val="bottom"/>
          </w:tcPr>
          <w:p w14:paraId="678CA3F7" w14:textId="1B045FFC" w:rsidR="006079CA" w:rsidRPr="004A4690" w:rsidRDefault="006079CA" w:rsidP="006079CA">
            <w:pPr>
              <w:pStyle w:val="BodyTextIndent"/>
              <w:spacing w:before="60" w:after="60"/>
              <w:ind w:left="0"/>
              <w:rPr>
                <w:rFonts w:cs="Arial"/>
                <w:sz w:val="18"/>
                <w:szCs w:val="18"/>
              </w:rPr>
            </w:pPr>
            <w:r w:rsidRPr="004A4690">
              <w:rPr>
                <w:rFonts w:cs="Arial"/>
                <w:sz w:val="18"/>
                <w:szCs w:val="18"/>
              </w:rPr>
              <w:t>Thặng dư vốn cổ phần không bao gồm cổ phần ưu đãi hoàn lại (nếu có)</w:t>
            </w:r>
          </w:p>
        </w:tc>
        <w:tc>
          <w:tcPr>
            <w:tcW w:w="1632" w:type="dxa"/>
            <w:vAlign w:val="bottom"/>
          </w:tcPr>
          <w:p w14:paraId="197B1911" w14:textId="64B84DEA" w:rsidR="006079CA" w:rsidRPr="00C80A5B" w:rsidRDefault="00A71591">
            <w:pPr>
              <w:pStyle w:val="BodyTextIndent"/>
              <w:spacing w:before="60" w:after="60"/>
              <w:ind w:left="-86"/>
              <w:jc w:val="right"/>
              <w:rPr>
                <w:rFonts w:cs="Arial"/>
                <w:sz w:val="18"/>
                <w:szCs w:val="18"/>
                <w:highlight w:val="yellow"/>
              </w:rPr>
            </w:pPr>
            <w:r>
              <w:rPr>
                <w:rFonts w:cs="Arial"/>
                <w:color w:val="2E2E38"/>
                <w:sz w:val="18"/>
                <w:szCs w:val="18"/>
                <w:lang w:val="en-US"/>
              </w:rPr>
              <w:t>-</w:t>
            </w:r>
          </w:p>
        </w:tc>
        <w:tc>
          <w:tcPr>
            <w:tcW w:w="1627" w:type="dxa"/>
            <w:shd w:val="clear" w:color="auto" w:fill="D9D9D9"/>
            <w:vAlign w:val="bottom"/>
          </w:tcPr>
          <w:p w14:paraId="227D6EF4" w14:textId="1E637B7A" w:rsidR="006079CA" w:rsidRPr="004A4690" w:rsidRDefault="006079CA">
            <w:pPr>
              <w:pStyle w:val="BodyTextIndent"/>
              <w:spacing w:before="60" w:after="60"/>
              <w:ind w:left="-86"/>
              <w:jc w:val="right"/>
              <w:rPr>
                <w:rFonts w:cs="Arial"/>
                <w:sz w:val="18"/>
                <w:szCs w:val="18"/>
              </w:rPr>
            </w:pPr>
          </w:p>
        </w:tc>
        <w:tc>
          <w:tcPr>
            <w:tcW w:w="1627" w:type="dxa"/>
            <w:shd w:val="clear" w:color="auto" w:fill="D9D9D9"/>
            <w:vAlign w:val="bottom"/>
          </w:tcPr>
          <w:p w14:paraId="41164EF2" w14:textId="6984AE77" w:rsidR="006079CA" w:rsidRPr="004A4690" w:rsidRDefault="006079CA">
            <w:pPr>
              <w:pStyle w:val="BodyTextIndent"/>
              <w:spacing w:before="60" w:after="60"/>
              <w:ind w:left="-86"/>
              <w:jc w:val="right"/>
              <w:rPr>
                <w:rFonts w:cs="Arial"/>
                <w:sz w:val="18"/>
                <w:szCs w:val="18"/>
              </w:rPr>
            </w:pPr>
          </w:p>
        </w:tc>
      </w:tr>
      <w:tr w:rsidR="006079CA" w14:paraId="6CB7FC7D" w14:textId="77777777" w:rsidTr="00E973A7">
        <w:tc>
          <w:tcPr>
            <w:tcW w:w="530" w:type="dxa"/>
          </w:tcPr>
          <w:p w14:paraId="0C095209" w14:textId="11E31753" w:rsidR="006079CA" w:rsidRPr="004A4690" w:rsidRDefault="006079CA" w:rsidP="006079CA">
            <w:pPr>
              <w:pStyle w:val="BodyTextIndent"/>
              <w:spacing w:before="60" w:after="60"/>
              <w:ind w:left="-115" w:right="-115"/>
              <w:jc w:val="center"/>
              <w:rPr>
                <w:rFonts w:cs="Arial"/>
                <w:sz w:val="18"/>
                <w:szCs w:val="18"/>
              </w:rPr>
            </w:pPr>
            <w:r w:rsidRPr="004A4690">
              <w:rPr>
                <w:rFonts w:cs="Arial"/>
                <w:sz w:val="18"/>
                <w:szCs w:val="18"/>
              </w:rPr>
              <w:t>3.</w:t>
            </w:r>
          </w:p>
        </w:tc>
        <w:tc>
          <w:tcPr>
            <w:tcW w:w="2750" w:type="dxa"/>
            <w:vAlign w:val="bottom"/>
          </w:tcPr>
          <w:p w14:paraId="5C9CE68E" w14:textId="50027749" w:rsidR="006079CA" w:rsidRPr="004A4690" w:rsidRDefault="006079CA" w:rsidP="006079CA">
            <w:pPr>
              <w:pStyle w:val="BodyTextIndent"/>
              <w:spacing w:before="60" w:after="60"/>
              <w:ind w:left="0"/>
              <w:rPr>
                <w:rFonts w:cs="Arial"/>
                <w:sz w:val="18"/>
                <w:szCs w:val="18"/>
              </w:rPr>
            </w:pPr>
            <w:r w:rsidRPr="004A4690">
              <w:rPr>
                <w:rFonts w:cs="Arial"/>
                <w:sz w:val="18"/>
                <w:szCs w:val="18"/>
              </w:rPr>
              <w:t>Cổ phiếu quỹ</w:t>
            </w:r>
          </w:p>
        </w:tc>
        <w:tc>
          <w:tcPr>
            <w:tcW w:w="1632" w:type="dxa"/>
            <w:vAlign w:val="bottom"/>
          </w:tcPr>
          <w:p w14:paraId="0A45B3C6" w14:textId="0D91F2E9" w:rsidR="006079CA" w:rsidRPr="00C80A5B" w:rsidRDefault="00A71591">
            <w:pPr>
              <w:pStyle w:val="BodyTextIndent"/>
              <w:spacing w:before="60" w:after="60"/>
              <w:ind w:left="-86"/>
              <w:jc w:val="right"/>
              <w:rPr>
                <w:rFonts w:cs="Arial"/>
                <w:sz w:val="18"/>
                <w:szCs w:val="18"/>
                <w:highlight w:val="yellow"/>
              </w:rPr>
            </w:pPr>
            <w:r>
              <w:rPr>
                <w:rFonts w:cs="Arial"/>
                <w:color w:val="2E2E38"/>
                <w:sz w:val="18"/>
                <w:szCs w:val="18"/>
                <w:lang w:val="en-US"/>
              </w:rPr>
              <w:t>-</w:t>
            </w:r>
          </w:p>
        </w:tc>
        <w:tc>
          <w:tcPr>
            <w:tcW w:w="1627" w:type="dxa"/>
            <w:shd w:val="clear" w:color="auto" w:fill="D9D9D9"/>
            <w:vAlign w:val="bottom"/>
          </w:tcPr>
          <w:p w14:paraId="2F0E72C5" w14:textId="339D2257" w:rsidR="006079CA" w:rsidRPr="004A4690" w:rsidRDefault="006079CA">
            <w:pPr>
              <w:pStyle w:val="BodyTextIndent"/>
              <w:spacing w:before="60" w:after="60"/>
              <w:ind w:left="-86"/>
              <w:jc w:val="right"/>
              <w:rPr>
                <w:rFonts w:cs="Arial"/>
                <w:sz w:val="18"/>
                <w:szCs w:val="18"/>
              </w:rPr>
            </w:pPr>
          </w:p>
        </w:tc>
        <w:tc>
          <w:tcPr>
            <w:tcW w:w="1627" w:type="dxa"/>
            <w:shd w:val="clear" w:color="auto" w:fill="D9D9D9"/>
            <w:vAlign w:val="bottom"/>
          </w:tcPr>
          <w:p w14:paraId="5855C01D" w14:textId="2E3B3E92" w:rsidR="006079CA" w:rsidRPr="004A4690" w:rsidRDefault="006079CA">
            <w:pPr>
              <w:pStyle w:val="BodyTextIndent"/>
              <w:spacing w:before="60" w:after="60"/>
              <w:ind w:left="-86"/>
              <w:jc w:val="right"/>
              <w:rPr>
                <w:rFonts w:cs="Arial"/>
                <w:sz w:val="18"/>
                <w:szCs w:val="18"/>
              </w:rPr>
            </w:pPr>
          </w:p>
        </w:tc>
      </w:tr>
      <w:tr w:rsidR="006079CA" w14:paraId="1929DFD8" w14:textId="77777777" w:rsidTr="00E973A7">
        <w:tc>
          <w:tcPr>
            <w:tcW w:w="530" w:type="dxa"/>
          </w:tcPr>
          <w:p w14:paraId="695E2D16" w14:textId="09A704D6" w:rsidR="006079CA" w:rsidRPr="004A4690" w:rsidRDefault="006079CA" w:rsidP="006079CA">
            <w:pPr>
              <w:pStyle w:val="BodyTextIndent"/>
              <w:spacing w:before="60" w:after="60"/>
              <w:ind w:left="-115" w:right="-115"/>
              <w:jc w:val="center"/>
              <w:rPr>
                <w:rFonts w:cs="Arial"/>
                <w:sz w:val="18"/>
                <w:szCs w:val="18"/>
              </w:rPr>
            </w:pPr>
            <w:r w:rsidRPr="004A4690">
              <w:rPr>
                <w:rFonts w:cs="Arial"/>
                <w:sz w:val="18"/>
                <w:szCs w:val="18"/>
              </w:rPr>
              <w:t>4.</w:t>
            </w:r>
          </w:p>
        </w:tc>
        <w:tc>
          <w:tcPr>
            <w:tcW w:w="2750" w:type="dxa"/>
            <w:vAlign w:val="bottom"/>
          </w:tcPr>
          <w:p w14:paraId="5CF49190" w14:textId="67714CFF" w:rsidR="006079CA" w:rsidRPr="004A4690" w:rsidRDefault="006079CA" w:rsidP="006079CA">
            <w:pPr>
              <w:pStyle w:val="BodyTextIndent"/>
              <w:spacing w:before="60" w:after="60"/>
              <w:ind w:left="0"/>
              <w:rPr>
                <w:rFonts w:cs="Arial"/>
                <w:sz w:val="18"/>
                <w:szCs w:val="18"/>
              </w:rPr>
            </w:pPr>
            <w:r w:rsidRPr="004A4690">
              <w:rPr>
                <w:rFonts w:cs="Arial"/>
                <w:sz w:val="18"/>
                <w:szCs w:val="18"/>
              </w:rPr>
              <w:t>Quyền chọn chuyển đổi trái phiếu – Cấu phần vốn</w:t>
            </w:r>
          </w:p>
        </w:tc>
        <w:tc>
          <w:tcPr>
            <w:tcW w:w="1632" w:type="dxa"/>
            <w:vAlign w:val="bottom"/>
          </w:tcPr>
          <w:p w14:paraId="2D8122B9" w14:textId="33209383" w:rsidR="006079CA" w:rsidRPr="00C80A5B" w:rsidRDefault="00A71591">
            <w:pPr>
              <w:pStyle w:val="BodyTextIndent"/>
              <w:spacing w:before="60" w:after="60"/>
              <w:ind w:left="-86"/>
              <w:jc w:val="right"/>
              <w:rPr>
                <w:rFonts w:cs="Arial"/>
                <w:sz w:val="18"/>
                <w:szCs w:val="18"/>
                <w:highlight w:val="yellow"/>
              </w:rPr>
            </w:pPr>
            <w:r>
              <w:rPr>
                <w:rFonts w:cs="Arial"/>
                <w:color w:val="2E2E38"/>
                <w:sz w:val="18"/>
                <w:szCs w:val="18"/>
                <w:lang w:val="en-US"/>
              </w:rPr>
              <w:t>-</w:t>
            </w:r>
          </w:p>
        </w:tc>
        <w:tc>
          <w:tcPr>
            <w:tcW w:w="1627" w:type="dxa"/>
            <w:shd w:val="clear" w:color="auto" w:fill="D9D9D9"/>
            <w:vAlign w:val="bottom"/>
          </w:tcPr>
          <w:p w14:paraId="4E1DCBC7" w14:textId="4F1302EF" w:rsidR="006079CA" w:rsidRPr="004A4690" w:rsidRDefault="006079CA">
            <w:pPr>
              <w:pStyle w:val="BodyTextIndent"/>
              <w:spacing w:before="60" w:after="60"/>
              <w:ind w:left="-86"/>
              <w:jc w:val="right"/>
              <w:rPr>
                <w:rFonts w:cs="Arial"/>
                <w:sz w:val="18"/>
                <w:szCs w:val="18"/>
              </w:rPr>
            </w:pPr>
          </w:p>
        </w:tc>
        <w:tc>
          <w:tcPr>
            <w:tcW w:w="1627" w:type="dxa"/>
            <w:shd w:val="clear" w:color="auto" w:fill="D9D9D9"/>
            <w:vAlign w:val="bottom"/>
          </w:tcPr>
          <w:p w14:paraId="681F7073" w14:textId="2764797F" w:rsidR="006079CA" w:rsidRPr="004A4690" w:rsidRDefault="006079CA">
            <w:pPr>
              <w:pStyle w:val="BodyTextIndent"/>
              <w:spacing w:before="60" w:after="60"/>
              <w:ind w:left="-86"/>
              <w:jc w:val="right"/>
              <w:rPr>
                <w:rFonts w:cs="Arial"/>
                <w:sz w:val="18"/>
                <w:szCs w:val="18"/>
              </w:rPr>
            </w:pPr>
          </w:p>
        </w:tc>
      </w:tr>
      <w:tr w:rsidR="006079CA" w14:paraId="6E38BAEF" w14:textId="77777777" w:rsidTr="00E973A7">
        <w:tc>
          <w:tcPr>
            <w:tcW w:w="530" w:type="dxa"/>
          </w:tcPr>
          <w:p w14:paraId="767D22CE" w14:textId="00A3C8E1" w:rsidR="006079CA" w:rsidRPr="004A4690" w:rsidRDefault="006079CA" w:rsidP="006079CA">
            <w:pPr>
              <w:pStyle w:val="BodyTextIndent"/>
              <w:spacing w:before="60" w:after="60"/>
              <w:ind w:left="-115" w:right="-115"/>
              <w:jc w:val="center"/>
              <w:rPr>
                <w:rFonts w:cs="Arial"/>
                <w:sz w:val="18"/>
                <w:szCs w:val="18"/>
              </w:rPr>
            </w:pPr>
            <w:r w:rsidRPr="004A4690">
              <w:rPr>
                <w:rFonts w:cs="Arial"/>
                <w:sz w:val="18"/>
                <w:szCs w:val="18"/>
              </w:rPr>
              <w:t>5.</w:t>
            </w:r>
          </w:p>
        </w:tc>
        <w:tc>
          <w:tcPr>
            <w:tcW w:w="2750" w:type="dxa"/>
            <w:vAlign w:val="bottom"/>
          </w:tcPr>
          <w:p w14:paraId="39AD21A9" w14:textId="265E04FB" w:rsidR="006079CA" w:rsidRPr="004A4690" w:rsidRDefault="006079CA" w:rsidP="006079CA">
            <w:pPr>
              <w:pStyle w:val="BodyTextIndent"/>
              <w:spacing w:before="60" w:after="60"/>
              <w:ind w:left="0"/>
              <w:rPr>
                <w:rFonts w:cs="Arial"/>
                <w:sz w:val="18"/>
                <w:szCs w:val="18"/>
              </w:rPr>
            </w:pPr>
            <w:r w:rsidRPr="004A4690">
              <w:rPr>
                <w:rFonts w:cs="Arial"/>
                <w:sz w:val="18"/>
                <w:szCs w:val="18"/>
              </w:rPr>
              <w:t>Vốn khác của chủ sở hữu</w:t>
            </w:r>
          </w:p>
        </w:tc>
        <w:tc>
          <w:tcPr>
            <w:tcW w:w="1632" w:type="dxa"/>
            <w:vAlign w:val="bottom"/>
          </w:tcPr>
          <w:p w14:paraId="41F12EBB" w14:textId="03C7CB48" w:rsidR="006079CA" w:rsidRPr="00C80A5B" w:rsidRDefault="00A71591">
            <w:pPr>
              <w:pStyle w:val="BodyTextIndent"/>
              <w:spacing w:before="60" w:after="60"/>
              <w:ind w:left="-86"/>
              <w:jc w:val="right"/>
              <w:rPr>
                <w:rFonts w:cs="Arial"/>
                <w:sz w:val="18"/>
                <w:szCs w:val="18"/>
                <w:highlight w:val="yellow"/>
              </w:rPr>
            </w:pPr>
            <w:r>
              <w:rPr>
                <w:rFonts w:cs="Arial"/>
                <w:color w:val="2E2E38"/>
                <w:sz w:val="18"/>
                <w:szCs w:val="18"/>
                <w:lang w:val="en-US"/>
              </w:rPr>
              <w:t>-</w:t>
            </w:r>
          </w:p>
        </w:tc>
        <w:tc>
          <w:tcPr>
            <w:tcW w:w="1627" w:type="dxa"/>
            <w:shd w:val="clear" w:color="auto" w:fill="D9D9D9"/>
            <w:vAlign w:val="bottom"/>
          </w:tcPr>
          <w:p w14:paraId="5C9A89B5" w14:textId="3B2BBF7C" w:rsidR="006079CA" w:rsidRPr="004A4690" w:rsidRDefault="006079CA">
            <w:pPr>
              <w:pStyle w:val="BodyTextIndent"/>
              <w:spacing w:before="60" w:after="60"/>
              <w:ind w:left="-86"/>
              <w:jc w:val="right"/>
              <w:rPr>
                <w:rFonts w:cs="Arial"/>
                <w:sz w:val="18"/>
                <w:szCs w:val="18"/>
              </w:rPr>
            </w:pPr>
          </w:p>
        </w:tc>
        <w:tc>
          <w:tcPr>
            <w:tcW w:w="1627" w:type="dxa"/>
            <w:shd w:val="clear" w:color="auto" w:fill="D9D9D9"/>
            <w:vAlign w:val="bottom"/>
          </w:tcPr>
          <w:p w14:paraId="2FA1D36D" w14:textId="185DDEC7" w:rsidR="006079CA" w:rsidRPr="004A4690" w:rsidRDefault="006079CA">
            <w:pPr>
              <w:pStyle w:val="BodyTextIndent"/>
              <w:spacing w:before="60" w:after="60"/>
              <w:ind w:left="-86"/>
              <w:jc w:val="right"/>
              <w:rPr>
                <w:rFonts w:cs="Arial"/>
                <w:sz w:val="18"/>
                <w:szCs w:val="18"/>
              </w:rPr>
            </w:pPr>
          </w:p>
        </w:tc>
      </w:tr>
      <w:tr w:rsidR="006079CA" w14:paraId="36392BCC" w14:textId="77777777" w:rsidTr="00E973A7">
        <w:tc>
          <w:tcPr>
            <w:tcW w:w="530" w:type="dxa"/>
          </w:tcPr>
          <w:p w14:paraId="116867D3" w14:textId="7FF1CF39" w:rsidR="006079CA" w:rsidRPr="004A4690" w:rsidRDefault="006079CA" w:rsidP="006079CA">
            <w:pPr>
              <w:pStyle w:val="BodyTextIndent"/>
              <w:spacing w:before="60" w:after="60"/>
              <w:ind w:left="-115" w:right="-115"/>
              <w:jc w:val="center"/>
              <w:rPr>
                <w:rFonts w:cs="Arial"/>
                <w:sz w:val="18"/>
                <w:szCs w:val="18"/>
              </w:rPr>
            </w:pPr>
            <w:r w:rsidRPr="004A4690">
              <w:rPr>
                <w:rFonts w:cs="Arial"/>
                <w:sz w:val="18"/>
                <w:szCs w:val="18"/>
              </w:rPr>
              <w:t>6.</w:t>
            </w:r>
          </w:p>
        </w:tc>
        <w:tc>
          <w:tcPr>
            <w:tcW w:w="2750" w:type="dxa"/>
            <w:vAlign w:val="bottom"/>
          </w:tcPr>
          <w:p w14:paraId="6D63CD03" w14:textId="7AA7B254" w:rsidR="006079CA" w:rsidRPr="004A4690" w:rsidRDefault="006079CA" w:rsidP="006079CA">
            <w:pPr>
              <w:pStyle w:val="BodyTextIndent"/>
              <w:spacing w:before="60" w:after="60"/>
              <w:ind w:left="0"/>
              <w:rPr>
                <w:rFonts w:cs="Arial"/>
                <w:sz w:val="18"/>
                <w:szCs w:val="18"/>
              </w:rPr>
            </w:pPr>
            <w:r w:rsidRPr="004A4690">
              <w:rPr>
                <w:rFonts w:cs="Arial"/>
                <w:sz w:val="18"/>
                <w:szCs w:val="18"/>
              </w:rPr>
              <w:t>Chênh lệch đánh giá lại tài sản theo giá trị hợp lý</w:t>
            </w:r>
          </w:p>
        </w:tc>
        <w:tc>
          <w:tcPr>
            <w:tcW w:w="1632" w:type="dxa"/>
            <w:vAlign w:val="bottom"/>
          </w:tcPr>
          <w:p w14:paraId="28BCD13F" w14:textId="22CE2F99" w:rsidR="006079CA" w:rsidRPr="00C80A5B" w:rsidRDefault="00A71591">
            <w:pPr>
              <w:pStyle w:val="BodyTextIndent"/>
              <w:spacing w:before="60" w:after="60"/>
              <w:ind w:left="-86"/>
              <w:jc w:val="right"/>
              <w:rPr>
                <w:rFonts w:cs="Arial"/>
                <w:sz w:val="18"/>
                <w:szCs w:val="18"/>
                <w:highlight w:val="yellow"/>
              </w:rPr>
            </w:pPr>
            <w:r>
              <w:rPr>
                <w:rFonts w:cs="Arial"/>
                <w:color w:val="2E2E38"/>
                <w:sz w:val="18"/>
                <w:szCs w:val="18"/>
                <w:lang w:val="en-US"/>
              </w:rPr>
              <w:t>-</w:t>
            </w:r>
          </w:p>
        </w:tc>
        <w:tc>
          <w:tcPr>
            <w:tcW w:w="1627" w:type="dxa"/>
            <w:shd w:val="clear" w:color="auto" w:fill="D9D9D9"/>
            <w:vAlign w:val="bottom"/>
          </w:tcPr>
          <w:p w14:paraId="6EB419C0" w14:textId="21A2B473" w:rsidR="006079CA" w:rsidRPr="004A4690" w:rsidRDefault="006079CA">
            <w:pPr>
              <w:pStyle w:val="BodyTextIndent"/>
              <w:spacing w:before="60" w:after="60"/>
              <w:ind w:left="-86"/>
              <w:jc w:val="right"/>
              <w:rPr>
                <w:rFonts w:cs="Arial"/>
                <w:sz w:val="18"/>
                <w:szCs w:val="18"/>
              </w:rPr>
            </w:pPr>
          </w:p>
        </w:tc>
        <w:tc>
          <w:tcPr>
            <w:tcW w:w="1627" w:type="dxa"/>
            <w:shd w:val="clear" w:color="auto" w:fill="D9D9D9"/>
            <w:vAlign w:val="bottom"/>
          </w:tcPr>
          <w:p w14:paraId="0E4CDFFA" w14:textId="79F16FB9" w:rsidR="006079CA" w:rsidRPr="004A4690" w:rsidRDefault="006079CA">
            <w:pPr>
              <w:pStyle w:val="BodyTextIndent"/>
              <w:spacing w:before="60" w:after="60"/>
              <w:ind w:left="-86"/>
              <w:jc w:val="right"/>
              <w:rPr>
                <w:rFonts w:cs="Arial"/>
                <w:sz w:val="18"/>
                <w:szCs w:val="18"/>
              </w:rPr>
            </w:pPr>
          </w:p>
        </w:tc>
      </w:tr>
      <w:tr w:rsidR="006079CA" w14:paraId="67133194" w14:textId="77777777" w:rsidTr="00E973A7">
        <w:tc>
          <w:tcPr>
            <w:tcW w:w="530" w:type="dxa"/>
          </w:tcPr>
          <w:p w14:paraId="4A5210DE" w14:textId="0E71496A" w:rsidR="006079CA" w:rsidRPr="004A4690" w:rsidRDefault="006079CA" w:rsidP="006079CA">
            <w:pPr>
              <w:pStyle w:val="BodyTextIndent"/>
              <w:spacing w:before="60" w:after="60"/>
              <w:ind w:left="-115" w:right="-115"/>
              <w:jc w:val="center"/>
              <w:rPr>
                <w:rFonts w:cs="Arial"/>
                <w:sz w:val="18"/>
                <w:szCs w:val="18"/>
              </w:rPr>
            </w:pPr>
            <w:r w:rsidRPr="004A4690">
              <w:rPr>
                <w:rFonts w:cs="Arial"/>
                <w:sz w:val="18"/>
                <w:szCs w:val="18"/>
              </w:rPr>
              <w:t>7.</w:t>
            </w:r>
          </w:p>
        </w:tc>
        <w:tc>
          <w:tcPr>
            <w:tcW w:w="2750" w:type="dxa"/>
            <w:vAlign w:val="bottom"/>
          </w:tcPr>
          <w:p w14:paraId="495DF3BB" w14:textId="2B1A1597" w:rsidR="006079CA" w:rsidRPr="004A4690" w:rsidRDefault="006079CA" w:rsidP="006079CA">
            <w:pPr>
              <w:pStyle w:val="BodyTextIndent"/>
              <w:spacing w:before="60" w:after="60"/>
              <w:ind w:left="0"/>
              <w:rPr>
                <w:rFonts w:cs="Arial"/>
                <w:sz w:val="18"/>
                <w:szCs w:val="18"/>
              </w:rPr>
            </w:pPr>
            <w:r w:rsidRPr="004A4690">
              <w:rPr>
                <w:rFonts w:cs="Arial"/>
                <w:sz w:val="18"/>
                <w:szCs w:val="18"/>
              </w:rPr>
              <w:t>Quỹ dự trữ bổ sung vốn điều lệ</w:t>
            </w:r>
          </w:p>
        </w:tc>
        <w:tc>
          <w:tcPr>
            <w:tcW w:w="1632" w:type="dxa"/>
            <w:vAlign w:val="bottom"/>
          </w:tcPr>
          <w:p w14:paraId="345C3A08" w14:textId="764E6DBD" w:rsidR="006079CA" w:rsidRPr="00C80A5B" w:rsidRDefault="00E71E72">
            <w:pPr>
              <w:pStyle w:val="BodyTextIndent"/>
              <w:spacing w:before="60" w:after="60"/>
              <w:ind w:left="-86"/>
              <w:jc w:val="right"/>
              <w:rPr>
                <w:rFonts w:cs="Arial"/>
                <w:sz w:val="18"/>
                <w:szCs w:val="18"/>
                <w:highlight w:val="yellow"/>
              </w:rPr>
            </w:pPr>
            <w:r w:rsidRPr="00A71591">
              <w:rPr>
                <w:rFonts w:cs="Arial"/>
                <w:color w:val="2E2E38"/>
                <w:sz w:val="18"/>
                <w:szCs w:val="18"/>
              </w:rPr>
              <w:t>113.649.448</w:t>
            </w:r>
          </w:p>
        </w:tc>
        <w:tc>
          <w:tcPr>
            <w:tcW w:w="1627" w:type="dxa"/>
            <w:shd w:val="clear" w:color="auto" w:fill="D9D9D9"/>
            <w:vAlign w:val="bottom"/>
          </w:tcPr>
          <w:p w14:paraId="512B0A5D" w14:textId="2DB693F0" w:rsidR="006079CA" w:rsidRPr="004A4690" w:rsidRDefault="006079CA">
            <w:pPr>
              <w:pStyle w:val="BodyTextIndent"/>
              <w:spacing w:before="60" w:after="60"/>
              <w:ind w:left="-86"/>
              <w:jc w:val="right"/>
              <w:rPr>
                <w:rFonts w:cs="Arial"/>
                <w:sz w:val="18"/>
                <w:szCs w:val="18"/>
              </w:rPr>
            </w:pPr>
          </w:p>
        </w:tc>
        <w:tc>
          <w:tcPr>
            <w:tcW w:w="1627" w:type="dxa"/>
            <w:shd w:val="clear" w:color="auto" w:fill="D9D9D9"/>
            <w:vAlign w:val="bottom"/>
          </w:tcPr>
          <w:p w14:paraId="7B397A3B" w14:textId="505631A8" w:rsidR="006079CA" w:rsidRPr="004A4690" w:rsidRDefault="006079CA">
            <w:pPr>
              <w:pStyle w:val="BodyTextIndent"/>
              <w:spacing w:before="60" w:after="60"/>
              <w:ind w:left="-86"/>
              <w:jc w:val="right"/>
              <w:rPr>
                <w:rFonts w:cs="Arial"/>
                <w:sz w:val="18"/>
                <w:szCs w:val="18"/>
              </w:rPr>
            </w:pPr>
          </w:p>
        </w:tc>
      </w:tr>
      <w:tr w:rsidR="006079CA" w14:paraId="13335C72" w14:textId="77777777" w:rsidTr="00E973A7">
        <w:tc>
          <w:tcPr>
            <w:tcW w:w="530" w:type="dxa"/>
          </w:tcPr>
          <w:p w14:paraId="6661D640" w14:textId="22BB1088" w:rsidR="006079CA" w:rsidRPr="004A4690" w:rsidRDefault="006079CA" w:rsidP="006079CA">
            <w:pPr>
              <w:pStyle w:val="BodyTextIndent"/>
              <w:spacing w:before="60" w:after="60"/>
              <w:ind w:left="-115" w:right="-115"/>
              <w:jc w:val="center"/>
              <w:rPr>
                <w:rFonts w:cs="Arial"/>
                <w:sz w:val="18"/>
                <w:szCs w:val="18"/>
              </w:rPr>
            </w:pPr>
            <w:r w:rsidRPr="004A4690">
              <w:rPr>
                <w:rFonts w:cs="Arial"/>
                <w:sz w:val="18"/>
                <w:szCs w:val="18"/>
              </w:rPr>
              <w:t>8.</w:t>
            </w:r>
          </w:p>
        </w:tc>
        <w:tc>
          <w:tcPr>
            <w:tcW w:w="2750" w:type="dxa"/>
            <w:vAlign w:val="bottom"/>
          </w:tcPr>
          <w:p w14:paraId="52654D22" w14:textId="7D76009A" w:rsidR="006079CA" w:rsidRPr="004A4690" w:rsidRDefault="006079CA" w:rsidP="006079CA">
            <w:pPr>
              <w:pStyle w:val="BodyTextIndent"/>
              <w:spacing w:before="60" w:after="60"/>
              <w:ind w:left="0"/>
              <w:rPr>
                <w:rFonts w:cs="Arial"/>
                <w:sz w:val="18"/>
                <w:szCs w:val="18"/>
              </w:rPr>
            </w:pPr>
            <w:r w:rsidRPr="004A4690">
              <w:rPr>
                <w:rFonts w:cs="Arial"/>
                <w:sz w:val="18"/>
                <w:szCs w:val="18"/>
              </w:rPr>
              <w:t>Quỹ dự phòng tài chính và rủi ro nghiệp vụ</w:t>
            </w:r>
          </w:p>
        </w:tc>
        <w:tc>
          <w:tcPr>
            <w:tcW w:w="1632" w:type="dxa"/>
            <w:vAlign w:val="bottom"/>
          </w:tcPr>
          <w:p w14:paraId="134D032C" w14:textId="5F87C918" w:rsidR="006079CA" w:rsidRPr="00C80A5B" w:rsidRDefault="00A71591">
            <w:pPr>
              <w:pStyle w:val="BodyTextIndent"/>
              <w:spacing w:before="60" w:after="60"/>
              <w:ind w:left="-86"/>
              <w:jc w:val="right"/>
              <w:rPr>
                <w:rFonts w:cs="Arial"/>
                <w:sz w:val="18"/>
                <w:szCs w:val="18"/>
                <w:highlight w:val="yellow"/>
              </w:rPr>
            </w:pPr>
            <w:r w:rsidRPr="00A71591">
              <w:rPr>
                <w:rFonts w:cs="Arial"/>
                <w:color w:val="2E2E38"/>
                <w:sz w:val="18"/>
                <w:szCs w:val="18"/>
              </w:rPr>
              <w:t xml:space="preserve">113.649.448 </w:t>
            </w:r>
          </w:p>
        </w:tc>
        <w:tc>
          <w:tcPr>
            <w:tcW w:w="1627" w:type="dxa"/>
            <w:shd w:val="clear" w:color="auto" w:fill="D9D9D9"/>
            <w:vAlign w:val="bottom"/>
          </w:tcPr>
          <w:p w14:paraId="0C7F5F18" w14:textId="70209C02" w:rsidR="006079CA" w:rsidRPr="004A4690" w:rsidRDefault="006079CA">
            <w:pPr>
              <w:pStyle w:val="BodyTextIndent"/>
              <w:spacing w:before="60" w:after="60"/>
              <w:ind w:left="-86"/>
              <w:jc w:val="right"/>
              <w:rPr>
                <w:rFonts w:cs="Arial"/>
                <w:sz w:val="18"/>
                <w:szCs w:val="18"/>
              </w:rPr>
            </w:pPr>
          </w:p>
        </w:tc>
        <w:tc>
          <w:tcPr>
            <w:tcW w:w="1627" w:type="dxa"/>
            <w:shd w:val="clear" w:color="auto" w:fill="D9D9D9"/>
            <w:vAlign w:val="bottom"/>
          </w:tcPr>
          <w:p w14:paraId="0D6FC05D" w14:textId="2E0DF3AF" w:rsidR="006079CA" w:rsidRPr="004A4690" w:rsidRDefault="006079CA">
            <w:pPr>
              <w:pStyle w:val="BodyTextIndent"/>
              <w:spacing w:before="60" w:after="60"/>
              <w:ind w:left="-86"/>
              <w:jc w:val="right"/>
              <w:rPr>
                <w:rFonts w:cs="Arial"/>
                <w:sz w:val="18"/>
                <w:szCs w:val="18"/>
              </w:rPr>
            </w:pPr>
          </w:p>
        </w:tc>
      </w:tr>
      <w:tr w:rsidR="006079CA" w14:paraId="01ECDBD0" w14:textId="77777777" w:rsidTr="00E973A7">
        <w:tc>
          <w:tcPr>
            <w:tcW w:w="530" w:type="dxa"/>
          </w:tcPr>
          <w:p w14:paraId="346E3EC8" w14:textId="330213ED" w:rsidR="006079CA" w:rsidRPr="004A4690" w:rsidRDefault="006079CA" w:rsidP="006079CA">
            <w:pPr>
              <w:pStyle w:val="BodyTextIndent"/>
              <w:spacing w:before="60" w:after="60"/>
              <w:ind w:left="-115" w:right="-115"/>
              <w:jc w:val="center"/>
              <w:rPr>
                <w:rFonts w:cs="Arial"/>
                <w:sz w:val="18"/>
                <w:szCs w:val="18"/>
              </w:rPr>
            </w:pPr>
            <w:r w:rsidRPr="004A4690">
              <w:rPr>
                <w:rFonts w:cs="Arial"/>
                <w:sz w:val="18"/>
                <w:szCs w:val="18"/>
              </w:rPr>
              <w:t>9.</w:t>
            </w:r>
          </w:p>
        </w:tc>
        <w:tc>
          <w:tcPr>
            <w:tcW w:w="2750" w:type="dxa"/>
            <w:vAlign w:val="bottom"/>
          </w:tcPr>
          <w:p w14:paraId="046B4F6F" w14:textId="71C327DD" w:rsidR="006079CA" w:rsidRPr="004A4690" w:rsidRDefault="006079CA" w:rsidP="006079CA">
            <w:pPr>
              <w:pStyle w:val="BodyTextIndent"/>
              <w:spacing w:before="60" w:after="60"/>
              <w:ind w:left="0"/>
              <w:rPr>
                <w:rFonts w:cs="Arial"/>
                <w:sz w:val="18"/>
                <w:szCs w:val="18"/>
              </w:rPr>
            </w:pPr>
            <w:r w:rsidRPr="004A4690">
              <w:rPr>
                <w:rFonts w:cs="Arial"/>
                <w:sz w:val="18"/>
                <w:szCs w:val="18"/>
              </w:rPr>
              <w:t>Quỹ khác thuộc vốn chủ sở hữu</w:t>
            </w:r>
          </w:p>
        </w:tc>
        <w:tc>
          <w:tcPr>
            <w:tcW w:w="1632" w:type="dxa"/>
            <w:vAlign w:val="bottom"/>
          </w:tcPr>
          <w:p w14:paraId="23D30176" w14:textId="39D4D29D" w:rsidR="006079CA" w:rsidRPr="00C80A5B" w:rsidRDefault="00E71E72">
            <w:pPr>
              <w:pStyle w:val="BodyTextIndent"/>
              <w:spacing w:before="60" w:after="60"/>
              <w:ind w:left="-86"/>
              <w:jc w:val="right"/>
              <w:rPr>
                <w:rFonts w:cs="Arial"/>
                <w:sz w:val="18"/>
                <w:szCs w:val="18"/>
                <w:highlight w:val="yellow"/>
              </w:rPr>
            </w:pPr>
            <w:r>
              <w:rPr>
                <w:rFonts w:cs="Arial"/>
                <w:color w:val="2E2E38"/>
                <w:sz w:val="18"/>
                <w:szCs w:val="18"/>
                <w:lang w:val="en-US"/>
              </w:rPr>
              <w:t>-</w:t>
            </w:r>
            <w:r w:rsidR="00A71591" w:rsidRPr="00A71591">
              <w:rPr>
                <w:rFonts w:cs="Arial"/>
                <w:color w:val="2E2E38"/>
                <w:sz w:val="18"/>
                <w:szCs w:val="18"/>
              </w:rPr>
              <w:t xml:space="preserve"> </w:t>
            </w:r>
          </w:p>
        </w:tc>
        <w:tc>
          <w:tcPr>
            <w:tcW w:w="1627" w:type="dxa"/>
            <w:shd w:val="clear" w:color="auto" w:fill="D9D9D9"/>
            <w:vAlign w:val="bottom"/>
          </w:tcPr>
          <w:p w14:paraId="70EBBED1" w14:textId="53DF3B6A" w:rsidR="006079CA" w:rsidRPr="004A4690" w:rsidRDefault="006079CA">
            <w:pPr>
              <w:pStyle w:val="BodyTextIndent"/>
              <w:spacing w:before="60" w:after="60"/>
              <w:ind w:left="-86"/>
              <w:jc w:val="right"/>
              <w:rPr>
                <w:rFonts w:cs="Arial"/>
                <w:sz w:val="18"/>
                <w:szCs w:val="18"/>
              </w:rPr>
            </w:pPr>
          </w:p>
        </w:tc>
        <w:tc>
          <w:tcPr>
            <w:tcW w:w="1627" w:type="dxa"/>
            <w:shd w:val="clear" w:color="auto" w:fill="D9D9D9"/>
            <w:vAlign w:val="bottom"/>
          </w:tcPr>
          <w:p w14:paraId="1F04458C" w14:textId="35F74306" w:rsidR="006079CA" w:rsidRPr="004A4690" w:rsidRDefault="006079CA">
            <w:pPr>
              <w:pStyle w:val="BodyTextIndent"/>
              <w:spacing w:before="60" w:after="60"/>
              <w:ind w:left="-86"/>
              <w:jc w:val="right"/>
              <w:rPr>
                <w:rFonts w:cs="Arial"/>
                <w:sz w:val="18"/>
                <w:szCs w:val="18"/>
              </w:rPr>
            </w:pPr>
          </w:p>
        </w:tc>
      </w:tr>
      <w:tr w:rsidR="006079CA" w14:paraId="4E6CC067" w14:textId="77777777" w:rsidTr="00E973A7">
        <w:tc>
          <w:tcPr>
            <w:tcW w:w="530" w:type="dxa"/>
          </w:tcPr>
          <w:p w14:paraId="76B966C4" w14:textId="66DD2F09" w:rsidR="006079CA" w:rsidRPr="004A4690" w:rsidRDefault="006079CA" w:rsidP="006079CA">
            <w:pPr>
              <w:pStyle w:val="BodyTextIndent"/>
              <w:spacing w:before="60" w:after="60"/>
              <w:ind w:left="-115" w:right="-115"/>
              <w:jc w:val="center"/>
              <w:rPr>
                <w:rFonts w:cs="Arial"/>
                <w:sz w:val="18"/>
                <w:szCs w:val="18"/>
              </w:rPr>
            </w:pPr>
            <w:r w:rsidRPr="004A4690">
              <w:rPr>
                <w:rFonts w:cs="Arial"/>
                <w:sz w:val="18"/>
                <w:szCs w:val="18"/>
              </w:rPr>
              <w:t>10.</w:t>
            </w:r>
          </w:p>
        </w:tc>
        <w:tc>
          <w:tcPr>
            <w:tcW w:w="2750" w:type="dxa"/>
            <w:vAlign w:val="bottom"/>
          </w:tcPr>
          <w:p w14:paraId="41A873DA" w14:textId="47B2892C" w:rsidR="006079CA" w:rsidRPr="004A4690" w:rsidRDefault="006079CA" w:rsidP="006079CA">
            <w:pPr>
              <w:pStyle w:val="BodyTextIndent"/>
              <w:spacing w:before="60" w:after="60"/>
              <w:ind w:left="0"/>
              <w:rPr>
                <w:rFonts w:cs="Arial"/>
                <w:sz w:val="18"/>
                <w:szCs w:val="18"/>
              </w:rPr>
            </w:pPr>
            <w:r w:rsidRPr="004A4690">
              <w:rPr>
                <w:rFonts w:cs="Arial"/>
                <w:sz w:val="18"/>
                <w:szCs w:val="18"/>
              </w:rPr>
              <w:t>Lợi nhuận sau thuế chưa phân phối</w:t>
            </w:r>
          </w:p>
        </w:tc>
        <w:tc>
          <w:tcPr>
            <w:tcW w:w="1632" w:type="dxa"/>
            <w:vAlign w:val="bottom"/>
          </w:tcPr>
          <w:p w14:paraId="76714C55" w14:textId="0FFDDD77" w:rsidR="006079CA" w:rsidRPr="00C80A5B" w:rsidRDefault="00E070B5">
            <w:pPr>
              <w:pStyle w:val="BodyTextIndent"/>
              <w:spacing w:before="60" w:after="60"/>
              <w:ind w:left="-86"/>
              <w:jc w:val="right"/>
              <w:rPr>
                <w:rFonts w:cs="Arial"/>
                <w:sz w:val="18"/>
                <w:szCs w:val="18"/>
                <w:highlight w:val="yellow"/>
              </w:rPr>
            </w:pPr>
            <w:r>
              <w:rPr>
                <w:rFonts w:cs="Arial"/>
                <w:color w:val="2E2E38"/>
                <w:sz w:val="18"/>
                <w:szCs w:val="18"/>
                <w:lang w:val="en-US"/>
              </w:rPr>
              <w:t>69</w:t>
            </w:r>
            <w:r w:rsidR="00A71591" w:rsidRPr="00A71591">
              <w:rPr>
                <w:rFonts w:cs="Arial"/>
                <w:color w:val="2E2E38"/>
                <w:sz w:val="18"/>
                <w:szCs w:val="18"/>
              </w:rPr>
              <w:t>.</w:t>
            </w:r>
            <w:r>
              <w:rPr>
                <w:rFonts w:cs="Arial"/>
                <w:color w:val="2E2E38"/>
                <w:sz w:val="18"/>
                <w:szCs w:val="18"/>
                <w:lang w:val="en-US"/>
              </w:rPr>
              <w:t>767</w:t>
            </w:r>
            <w:r w:rsidR="00A71591" w:rsidRPr="00A71591">
              <w:rPr>
                <w:rFonts w:cs="Arial"/>
                <w:color w:val="2E2E38"/>
                <w:sz w:val="18"/>
                <w:szCs w:val="18"/>
              </w:rPr>
              <w:t>.</w:t>
            </w:r>
            <w:r>
              <w:rPr>
                <w:rFonts w:cs="Arial"/>
                <w:color w:val="2E2E38"/>
                <w:sz w:val="18"/>
                <w:szCs w:val="18"/>
                <w:lang w:val="en-US"/>
              </w:rPr>
              <w:t>225</w:t>
            </w:r>
            <w:r w:rsidR="00A71591" w:rsidRPr="00A71591">
              <w:rPr>
                <w:rFonts w:cs="Arial"/>
                <w:color w:val="2E2E38"/>
                <w:sz w:val="18"/>
                <w:szCs w:val="18"/>
              </w:rPr>
              <w:t>.</w:t>
            </w:r>
            <w:r>
              <w:rPr>
                <w:rFonts w:cs="Arial"/>
                <w:color w:val="2E2E38"/>
                <w:sz w:val="18"/>
                <w:szCs w:val="18"/>
                <w:lang w:val="en-US"/>
              </w:rPr>
              <w:t>600</w:t>
            </w:r>
            <w:r w:rsidR="00A71591" w:rsidRPr="00A71591">
              <w:rPr>
                <w:rFonts w:cs="Arial"/>
                <w:color w:val="2E2E38"/>
                <w:sz w:val="18"/>
                <w:szCs w:val="18"/>
              </w:rPr>
              <w:t xml:space="preserve"> </w:t>
            </w:r>
          </w:p>
        </w:tc>
        <w:tc>
          <w:tcPr>
            <w:tcW w:w="1627" w:type="dxa"/>
            <w:shd w:val="clear" w:color="auto" w:fill="D9D9D9"/>
            <w:vAlign w:val="bottom"/>
          </w:tcPr>
          <w:p w14:paraId="738A466C" w14:textId="230BA49E" w:rsidR="006079CA" w:rsidRPr="004A4690" w:rsidRDefault="006079CA">
            <w:pPr>
              <w:pStyle w:val="BodyTextIndent"/>
              <w:spacing w:before="60" w:after="60"/>
              <w:ind w:left="-86"/>
              <w:jc w:val="right"/>
              <w:rPr>
                <w:rFonts w:cs="Arial"/>
                <w:sz w:val="18"/>
                <w:szCs w:val="18"/>
              </w:rPr>
            </w:pPr>
          </w:p>
        </w:tc>
        <w:tc>
          <w:tcPr>
            <w:tcW w:w="1627" w:type="dxa"/>
            <w:shd w:val="clear" w:color="auto" w:fill="D9D9D9"/>
            <w:vAlign w:val="bottom"/>
          </w:tcPr>
          <w:p w14:paraId="1ABC8CA8" w14:textId="10B7104D" w:rsidR="006079CA" w:rsidRPr="004A4690" w:rsidRDefault="006079CA">
            <w:pPr>
              <w:pStyle w:val="BodyTextIndent"/>
              <w:spacing w:before="60" w:after="60"/>
              <w:ind w:left="-86"/>
              <w:jc w:val="right"/>
              <w:rPr>
                <w:rFonts w:cs="Arial"/>
                <w:sz w:val="18"/>
                <w:szCs w:val="18"/>
              </w:rPr>
            </w:pPr>
          </w:p>
        </w:tc>
      </w:tr>
      <w:tr w:rsidR="006079CA" w14:paraId="355EF8D8" w14:textId="77777777" w:rsidTr="00E973A7">
        <w:tc>
          <w:tcPr>
            <w:tcW w:w="530" w:type="dxa"/>
          </w:tcPr>
          <w:p w14:paraId="3D1E122D" w14:textId="2F05455B" w:rsidR="006079CA" w:rsidRPr="004A4690" w:rsidRDefault="006079CA" w:rsidP="006079CA">
            <w:pPr>
              <w:pStyle w:val="BodyTextIndent"/>
              <w:spacing w:before="60" w:after="60"/>
              <w:ind w:left="-115" w:right="-115"/>
              <w:jc w:val="center"/>
              <w:rPr>
                <w:rFonts w:cs="Arial"/>
                <w:sz w:val="18"/>
                <w:szCs w:val="18"/>
              </w:rPr>
            </w:pPr>
            <w:r w:rsidRPr="004A4690">
              <w:rPr>
                <w:rFonts w:cs="Arial"/>
                <w:sz w:val="18"/>
                <w:szCs w:val="18"/>
              </w:rPr>
              <w:t>11.</w:t>
            </w:r>
          </w:p>
        </w:tc>
        <w:tc>
          <w:tcPr>
            <w:tcW w:w="2750" w:type="dxa"/>
            <w:vAlign w:val="bottom"/>
          </w:tcPr>
          <w:p w14:paraId="45AC0B42" w14:textId="78428F3E" w:rsidR="006079CA" w:rsidRPr="004A4690" w:rsidRDefault="006079CA" w:rsidP="006079CA">
            <w:pPr>
              <w:pStyle w:val="BodyTextIndent"/>
              <w:spacing w:before="60" w:after="60"/>
              <w:ind w:left="0"/>
              <w:rPr>
                <w:rFonts w:cs="Arial"/>
                <w:sz w:val="18"/>
                <w:szCs w:val="18"/>
              </w:rPr>
            </w:pPr>
            <w:r w:rsidRPr="004A4690">
              <w:rPr>
                <w:rFonts w:cs="Arial"/>
                <w:sz w:val="18"/>
                <w:szCs w:val="18"/>
              </w:rPr>
              <w:t>Số dư dự phòng suy giảm giá trị tài sản</w:t>
            </w:r>
          </w:p>
        </w:tc>
        <w:tc>
          <w:tcPr>
            <w:tcW w:w="1632" w:type="dxa"/>
            <w:vAlign w:val="bottom"/>
          </w:tcPr>
          <w:p w14:paraId="7438C4AE" w14:textId="2D6B9556" w:rsidR="006079CA" w:rsidRPr="00C80A5B" w:rsidRDefault="00A71591">
            <w:pPr>
              <w:pStyle w:val="BodyTextIndent"/>
              <w:spacing w:before="60" w:after="60"/>
              <w:ind w:left="-86"/>
              <w:jc w:val="right"/>
              <w:rPr>
                <w:rFonts w:cs="Arial"/>
                <w:sz w:val="18"/>
                <w:szCs w:val="18"/>
                <w:highlight w:val="yellow"/>
              </w:rPr>
            </w:pPr>
            <w:r w:rsidRPr="00A71591">
              <w:rPr>
                <w:rFonts w:cs="Arial"/>
                <w:color w:val="2E2E38"/>
                <w:sz w:val="18"/>
                <w:szCs w:val="18"/>
              </w:rPr>
              <w:t xml:space="preserve">7.481.622.671 </w:t>
            </w:r>
          </w:p>
        </w:tc>
        <w:tc>
          <w:tcPr>
            <w:tcW w:w="1627" w:type="dxa"/>
            <w:shd w:val="clear" w:color="auto" w:fill="D9D9D9"/>
            <w:vAlign w:val="bottom"/>
          </w:tcPr>
          <w:p w14:paraId="40DE4205" w14:textId="4C3F5820" w:rsidR="006079CA" w:rsidRPr="004A4690" w:rsidRDefault="006079CA">
            <w:pPr>
              <w:pStyle w:val="BodyTextIndent"/>
              <w:spacing w:before="60" w:after="60"/>
              <w:ind w:left="-86"/>
              <w:jc w:val="right"/>
              <w:rPr>
                <w:rFonts w:cs="Arial"/>
                <w:sz w:val="18"/>
                <w:szCs w:val="18"/>
              </w:rPr>
            </w:pPr>
          </w:p>
        </w:tc>
        <w:tc>
          <w:tcPr>
            <w:tcW w:w="1627" w:type="dxa"/>
            <w:shd w:val="clear" w:color="auto" w:fill="D9D9D9"/>
            <w:vAlign w:val="bottom"/>
          </w:tcPr>
          <w:p w14:paraId="29978891" w14:textId="35249825" w:rsidR="006079CA" w:rsidRPr="004A4690" w:rsidRDefault="006079CA">
            <w:pPr>
              <w:pStyle w:val="BodyTextIndent"/>
              <w:spacing w:before="60" w:after="60"/>
              <w:ind w:left="-86"/>
              <w:jc w:val="right"/>
              <w:rPr>
                <w:rFonts w:cs="Arial"/>
                <w:sz w:val="18"/>
                <w:szCs w:val="18"/>
              </w:rPr>
            </w:pPr>
          </w:p>
        </w:tc>
      </w:tr>
      <w:tr w:rsidR="006079CA" w14:paraId="60E02991" w14:textId="77777777" w:rsidTr="00E973A7">
        <w:tc>
          <w:tcPr>
            <w:tcW w:w="530" w:type="dxa"/>
          </w:tcPr>
          <w:p w14:paraId="177D4BF7" w14:textId="2C7E3FE6" w:rsidR="006079CA" w:rsidRPr="004A4690" w:rsidRDefault="006079CA" w:rsidP="006079CA">
            <w:pPr>
              <w:pStyle w:val="BodyTextIndent"/>
              <w:spacing w:before="60" w:after="60"/>
              <w:ind w:left="-115" w:right="-115"/>
              <w:jc w:val="center"/>
              <w:rPr>
                <w:rFonts w:cs="Arial"/>
                <w:sz w:val="18"/>
                <w:szCs w:val="18"/>
              </w:rPr>
            </w:pPr>
            <w:r w:rsidRPr="004A4690">
              <w:rPr>
                <w:rFonts w:cs="Arial"/>
                <w:sz w:val="18"/>
                <w:szCs w:val="18"/>
              </w:rPr>
              <w:t>12.</w:t>
            </w:r>
          </w:p>
        </w:tc>
        <w:tc>
          <w:tcPr>
            <w:tcW w:w="2750" w:type="dxa"/>
            <w:vAlign w:val="bottom"/>
          </w:tcPr>
          <w:p w14:paraId="3CD7FFDF" w14:textId="0266367F" w:rsidR="006079CA" w:rsidRPr="004A4690" w:rsidRDefault="006079CA" w:rsidP="006079CA">
            <w:pPr>
              <w:pStyle w:val="BodyTextIndent"/>
              <w:spacing w:before="60" w:after="60"/>
              <w:ind w:left="0"/>
              <w:rPr>
                <w:rFonts w:cs="Arial"/>
                <w:sz w:val="18"/>
                <w:szCs w:val="18"/>
              </w:rPr>
            </w:pPr>
            <w:r w:rsidRPr="004A4690">
              <w:rPr>
                <w:rFonts w:cs="Arial"/>
                <w:sz w:val="18"/>
                <w:szCs w:val="18"/>
              </w:rPr>
              <w:t>Chênh lệch đánh giá lại tài sản cố định</w:t>
            </w:r>
          </w:p>
        </w:tc>
        <w:tc>
          <w:tcPr>
            <w:tcW w:w="1632" w:type="dxa"/>
            <w:vAlign w:val="bottom"/>
          </w:tcPr>
          <w:p w14:paraId="457FF03E" w14:textId="60BF65E4" w:rsidR="006079CA" w:rsidRPr="00C80A5B" w:rsidRDefault="00703C51">
            <w:pPr>
              <w:pStyle w:val="BodyTextIndent"/>
              <w:spacing w:before="60" w:after="60"/>
              <w:ind w:left="-86"/>
              <w:jc w:val="right"/>
              <w:rPr>
                <w:rFonts w:cs="Arial"/>
                <w:sz w:val="18"/>
                <w:szCs w:val="18"/>
                <w:highlight w:val="yellow"/>
              </w:rPr>
            </w:pPr>
            <w:r>
              <w:rPr>
                <w:rFonts w:cs="Arial"/>
                <w:color w:val="2E2E38"/>
                <w:sz w:val="18"/>
                <w:szCs w:val="18"/>
              </w:rPr>
              <w:t>-</w:t>
            </w:r>
          </w:p>
        </w:tc>
        <w:tc>
          <w:tcPr>
            <w:tcW w:w="1627" w:type="dxa"/>
            <w:shd w:val="clear" w:color="auto" w:fill="D9D9D9"/>
            <w:vAlign w:val="bottom"/>
          </w:tcPr>
          <w:p w14:paraId="58305962" w14:textId="76D976CE" w:rsidR="006079CA" w:rsidRPr="004A4690" w:rsidRDefault="006079CA">
            <w:pPr>
              <w:pStyle w:val="BodyTextIndent"/>
              <w:spacing w:before="60" w:after="60"/>
              <w:ind w:left="-86"/>
              <w:jc w:val="right"/>
              <w:rPr>
                <w:rFonts w:cs="Arial"/>
                <w:sz w:val="18"/>
                <w:szCs w:val="18"/>
              </w:rPr>
            </w:pPr>
          </w:p>
        </w:tc>
        <w:tc>
          <w:tcPr>
            <w:tcW w:w="1627" w:type="dxa"/>
            <w:shd w:val="clear" w:color="auto" w:fill="D9D9D9"/>
            <w:vAlign w:val="bottom"/>
          </w:tcPr>
          <w:p w14:paraId="51E1DCCB" w14:textId="0FAFC0DD" w:rsidR="006079CA" w:rsidRPr="004A4690" w:rsidRDefault="006079CA">
            <w:pPr>
              <w:pStyle w:val="BodyTextIndent"/>
              <w:spacing w:before="60" w:after="60"/>
              <w:ind w:left="-86"/>
              <w:jc w:val="right"/>
              <w:rPr>
                <w:rFonts w:cs="Arial"/>
                <w:sz w:val="18"/>
                <w:szCs w:val="18"/>
              </w:rPr>
            </w:pPr>
          </w:p>
        </w:tc>
      </w:tr>
      <w:tr w:rsidR="006079CA" w14:paraId="23436F5F" w14:textId="77777777" w:rsidTr="00E973A7">
        <w:tc>
          <w:tcPr>
            <w:tcW w:w="530" w:type="dxa"/>
          </w:tcPr>
          <w:p w14:paraId="12A78701" w14:textId="264554BE" w:rsidR="006079CA" w:rsidRPr="004A4690" w:rsidRDefault="006079CA" w:rsidP="006079CA">
            <w:pPr>
              <w:pStyle w:val="BodyTextIndent"/>
              <w:spacing w:before="60" w:after="60"/>
              <w:ind w:left="-115" w:right="-115"/>
              <w:jc w:val="center"/>
              <w:rPr>
                <w:rFonts w:cs="Arial"/>
                <w:sz w:val="18"/>
                <w:szCs w:val="18"/>
              </w:rPr>
            </w:pPr>
            <w:r w:rsidRPr="004A4690">
              <w:rPr>
                <w:rFonts w:cs="Arial"/>
                <w:sz w:val="18"/>
                <w:szCs w:val="18"/>
              </w:rPr>
              <w:t>13.</w:t>
            </w:r>
          </w:p>
        </w:tc>
        <w:tc>
          <w:tcPr>
            <w:tcW w:w="2750" w:type="dxa"/>
            <w:vAlign w:val="bottom"/>
          </w:tcPr>
          <w:p w14:paraId="3FF2F759" w14:textId="4CD0D61D" w:rsidR="006079CA" w:rsidRPr="004A4690" w:rsidRDefault="006079CA" w:rsidP="006079CA">
            <w:pPr>
              <w:pStyle w:val="BodyTextIndent"/>
              <w:spacing w:before="60" w:after="60"/>
              <w:ind w:left="0"/>
              <w:rPr>
                <w:rFonts w:cs="Arial"/>
                <w:sz w:val="18"/>
                <w:szCs w:val="18"/>
              </w:rPr>
            </w:pPr>
            <w:r w:rsidRPr="004A4690">
              <w:rPr>
                <w:rFonts w:cs="Arial"/>
                <w:sz w:val="18"/>
                <w:szCs w:val="18"/>
              </w:rPr>
              <w:t>Chênh lệch tỷ giá hối đoái</w:t>
            </w:r>
          </w:p>
        </w:tc>
        <w:tc>
          <w:tcPr>
            <w:tcW w:w="1632" w:type="dxa"/>
            <w:vAlign w:val="bottom"/>
          </w:tcPr>
          <w:p w14:paraId="6707DDD5" w14:textId="29B4CB19" w:rsidR="006079CA" w:rsidRPr="00C80A5B" w:rsidRDefault="00703C51">
            <w:pPr>
              <w:pStyle w:val="BodyTextIndent"/>
              <w:spacing w:before="60" w:after="60"/>
              <w:ind w:left="-86"/>
              <w:jc w:val="right"/>
              <w:rPr>
                <w:rFonts w:cs="Arial"/>
                <w:sz w:val="18"/>
                <w:szCs w:val="18"/>
                <w:highlight w:val="yellow"/>
              </w:rPr>
            </w:pPr>
            <w:r>
              <w:rPr>
                <w:rFonts w:cs="Arial"/>
                <w:color w:val="2E2E38"/>
                <w:sz w:val="18"/>
                <w:szCs w:val="18"/>
              </w:rPr>
              <w:t>-</w:t>
            </w:r>
          </w:p>
        </w:tc>
        <w:tc>
          <w:tcPr>
            <w:tcW w:w="1627" w:type="dxa"/>
            <w:shd w:val="clear" w:color="auto" w:fill="D9D9D9"/>
            <w:vAlign w:val="bottom"/>
          </w:tcPr>
          <w:p w14:paraId="33D61FAD" w14:textId="720E2BD8" w:rsidR="006079CA" w:rsidRPr="004A4690" w:rsidRDefault="006079CA">
            <w:pPr>
              <w:pStyle w:val="BodyTextIndent"/>
              <w:spacing w:before="60" w:after="60"/>
              <w:ind w:left="-86"/>
              <w:jc w:val="right"/>
              <w:rPr>
                <w:rFonts w:cs="Arial"/>
                <w:sz w:val="18"/>
                <w:szCs w:val="18"/>
              </w:rPr>
            </w:pPr>
          </w:p>
        </w:tc>
        <w:tc>
          <w:tcPr>
            <w:tcW w:w="1627" w:type="dxa"/>
            <w:shd w:val="clear" w:color="auto" w:fill="D9D9D9"/>
            <w:vAlign w:val="bottom"/>
          </w:tcPr>
          <w:p w14:paraId="388A0DE2" w14:textId="24B4E279" w:rsidR="006079CA" w:rsidRPr="004A4690" w:rsidRDefault="006079CA">
            <w:pPr>
              <w:pStyle w:val="BodyTextIndent"/>
              <w:spacing w:before="60" w:after="60"/>
              <w:ind w:left="-86"/>
              <w:jc w:val="right"/>
              <w:rPr>
                <w:rFonts w:cs="Arial"/>
                <w:sz w:val="18"/>
                <w:szCs w:val="18"/>
              </w:rPr>
            </w:pPr>
          </w:p>
        </w:tc>
      </w:tr>
      <w:tr w:rsidR="004117E4" w14:paraId="09AE1C8A" w14:textId="77777777" w:rsidTr="00E973A7">
        <w:tc>
          <w:tcPr>
            <w:tcW w:w="530" w:type="dxa"/>
          </w:tcPr>
          <w:p w14:paraId="6D1441F0" w14:textId="02B30642" w:rsidR="004117E4" w:rsidRPr="004A4690" w:rsidRDefault="004117E4" w:rsidP="004117E4">
            <w:pPr>
              <w:pStyle w:val="BodyTextIndent"/>
              <w:spacing w:before="60" w:after="60"/>
              <w:ind w:left="-115" w:right="-115"/>
              <w:jc w:val="center"/>
              <w:rPr>
                <w:rFonts w:cs="Arial"/>
                <w:sz w:val="18"/>
                <w:szCs w:val="18"/>
              </w:rPr>
            </w:pPr>
            <w:r w:rsidRPr="004A4690">
              <w:rPr>
                <w:rFonts w:cs="Arial"/>
                <w:sz w:val="18"/>
                <w:szCs w:val="18"/>
              </w:rPr>
              <w:t>14.</w:t>
            </w:r>
          </w:p>
        </w:tc>
        <w:tc>
          <w:tcPr>
            <w:tcW w:w="2750" w:type="dxa"/>
            <w:vAlign w:val="bottom"/>
          </w:tcPr>
          <w:p w14:paraId="3D327765" w14:textId="27453A46" w:rsidR="004117E4" w:rsidRPr="004A4690" w:rsidRDefault="004117E4" w:rsidP="004117E4">
            <w:pPr>
              <w:pStyle w:val="BodyTextIndent"/>
              <w:spacing w:before="60" w:after="60"/>
              <w:ind w:left="0"/>
              <w:rPr>
                <w:rFonts w:cs="Arial"/>
                <w:sz w:val="18"/>
                <w:szCs w:val="18"/>
              </w:rPr>
            </w:pPr>
            <w:r w:rsidRPr="004A4690">
              <w:rPr>
                <w:rFonts w:cs="Arial"/>
                <w:sz w:val="18"/>
                <w:szCs w:val="18"/>
              </w:rPr>
              <w:t>Các khoản nợ có thể chuyển đổi</w:t>
            </w:r>
          </w:p>
        </w:tc>
        <w:tc>
          <w:tcPr>
            <w:tcW w:w="1632" w:type="dxa"/>
            <w:shd w:val="clear" w:color="auto" w:fill="D9D9D9"/>
            <w:vAlign w:val="bottom"/>
          </w:tcPr>
          <w:p w14:paraId="541B240C" w14:textId="4A61101A" w:rsidR="004117E4" w:rsidRPr="004A4690" w:rsidRDefault="004117E4">
            <w:pPr>
              <w:pStyle w:val="BodyTextIndent"/>
              <w:spacing w:before="60" w:after="60"/>
              <w:ind w:left="-86"/>
              <w:jc w:val="right"/>
              <w:rPr>
                <w:rFonts w:cs="Arial"/>
                <w:sz w:val="18"/>
                <w:szCs w:val="18"/>
              </w:rPr>
            </w:pPr>
          </w:p>
        </w:tc>
        <w:tc>
          <w:tcPr>
            <w:tcW w:w="1627" w:type="dxa"/>
            <w:shd w:val="clear" w:color="auto" w:fill="D9D9D9"/>
            <w:vAlign w:val="bottom"/>
          </w:tcPr>
          <w:p w14:paraId="3042CFB4" w14:textId="08B38E9D" w:rsidR="004117E4" w:rsidRPr="004A4690" w:rsidRDefault="004117E4">
            <w:pPr>
              <w:pStyle w:val="BodyTextIndent"/>
              <w:spacing w:before="60" w:after="60"/>
              <w:ind w:left="-86"/>
              <w:jc w:val="right"/>
              <w:rPr>
                <w:rFonts w:cs="Arial"/>
                <w:sz w:val="18"/>
                <w:szCs w:val="18"/>
              </w:rPr>
            </w:pPr>
          </w:p>
        </w:tc>
        <w:tc>
          <w:tcPr>
            <w:tcW w:w="1627" w:type="dxa"/>
            <w:vAlign w:val="bottom"/>
          </w:tcPr>
          <w:p w14:paraId="0E270316" w14:textId="17E04DCF" w:rsidR="004117E4" w:rsidRPr="00D964F4" w:rsidRDefault="00703C51">
            <w:pPr>
              <w:pStyle w:val="BodyTextIndent"/>
              <w:spacing w:before="60" w:after="60"/>
              <w:ind w:left="-86"/>
              <w:jc w:val="right"/>
              <w:rPr>
                <w:rFonts w:cs="Arial"/>
                <w:sz w:val="18"/>
                <w:szCs w:val="18"/>
                <w:highlight w:val="yellow"/>
                <w:lang w:val="en-US"/>
              </w:rPr>
            </w:pPr>
            <w:r>
              <w:rPr>
                <w:rFonts w:cs="Arial"/>
                <w:sz w:val="18"/>
                <w:szCs w:val="18"/>
              </w:rPr>
              <w:t>-</w:t>
            </w:r>
          </w:p>
        </w:tc>
      </w:tr>
      <w:tr w:rsidR="00C009F1" w14:paraId="42DC90EC" w14:textId="77777777" w:rsidTr="00E973A7">
        <w:tc>
          <w:tcPr>
            <w:tcW w:w="530" w:type="dxa"/>
          </w:tcPr>
          <w:p w14:paraId="7789A0CA" w14:textId="0FBAF054" w:rsidR="00C009F1" w:rsidRPr="004A4690" w:rsidRDefault="00C009F1" w:rsidP="00C009F1">
            <w:pPr>
              <w:pStyle w:val="BodyTextIndent"/>
              <w:spacing w:before="60" w:after="60"/>
              <w:ind w:left="-115" w:right="-115"/>
              <w:jc w:val="center"/>
              <w:rPr>
                <w:rFonts w:cs="Arial"/>
                <w:sz w:val="18"/>
                <w:szCs w:val="18"/>
              </w:rPr>
            </w:pPr>
            <w:r w:rsidRPr="004A4690">
              <w:rPr>
                <w:rFonts w:cs="Arial"/>
                <w:sz w:val="18"/>
                <w:szCs w:val="18"/>
              </w:rPr>
              <w:t>15.</w:t>
            </w:r>
          </w:p>
        </w:tc>
        <w:tc>
          <w:tcPr>
            <w:tcW w:w="2750" w:type="dxa"/>
            <w:vAlign w:val="bottom"/>
          </w:tcPr>
          <w:p w14:paraId="75EA4A3C" w14:textId="11A27FB0" w:rsidR="00C009F1" w:rsidRPr="004A4690" w:rsidRDefault="00C009F1" w:rsidP="00C009F1">
            <w:pPr>
              <w:pStyle w:val="BodyTextIndent"/>
              <w:spacing w:before="60" w:after="60"/>
              <w:ind w:left="0"/>
              <w:rPr>
                <w:rFonts w:cs="Arial"/>
                <w:sz w:val="18"/>
                <w:szCs w:val="18"/>
              </w:rPr>
            </w:pPr>
            <w:r w:rsidRPr="004A4690">
              <w:rPr>
                <w:rFonts w:cs="Arial"/>
                <w:sz w:val="18"/>
                <w:szCs w:val="18"/>
              </w:rPr>
              <w:t xml:space="preserve">Toàn bộ phần giảm đi hoặc tăng thêm của các chứng khoán tại chỉ tiêu đầu tư tài chính </w:t>
            </w:r>
          </w:p>
        </w:tc>
        <w:tc>
          <w:tcPr>
            <w:tcW w:w="1632" w:type="dxa"/>
            <w:shd w:val="clear" w:color="auto" w:fill="D9D9D9"/>
            <w:vAlign w:val="bottom"/>
          </w:tcPr>
          <w:p w14:paraId="382ECC85" w14:textId="5F0A891B" w:rsidR="00C009F1" w:rsidRPr="004A4690" w:rsidRDefault="00C009F1">
            <w:pPr>
              <w:pStyle w:val="BodyTextIndent"/>
              <w:spacing w:before="60" w:after="60"/>
              <w:ind w:left="-86"/>
              <w:jc w:val="right"/>
              <w:rPr>
                <w:rFonts w:cs="Arial"/>
                <w:sz w:val="18"/>
                <w:szCs w:val="18"/>
              </w:rPr>
            </w:pPr>
          </w:p>
        </w:tc>
        <w:tc>
          <w:tcPr>
            <w:tcW w:w="1627" w:type="dxa"/>
            <w:vAlign w:val="bottom"/>
          </w:tcPr>
          <w:p w14:paraId="7668D35E" w14:textId="1315BBDE" w:rsidR="00C009F1" w:rsidRPr="00D964F4" w:rsidRDefault="00703C51">
            <w:pPr>
              <w:pStyle w:val="BodyTextIndent"/>
              <w:spacing w:before="60" w:after="60"/>
              <w:ind w:left="-86"/>
              <w:jc w:val="right"/>
              <w:rPr>
                <w:rFonts w:cs="Arial"/>
                <w:sz w:val="18"/>
                <w:szCs w:val="18"/>
                <w:highlight w:val="yellow"/>
                <w:lang w:val="en-US"/>
              </w:rPr>
            </w:pPr>
            <w:r>
              <w:rPr>
                <w:rFonts w:cs="Arial"/>
                <w:sz w:val="18"/>
                <w:szCs w:val="18"/>
              </w:rPr>
              <w:t>-</w:t>
            </w:r>
          </w:p>
        </w:tc>
        <w:tc>
          <w:tcPr>
            <w:tcW w:w="1627" w:type="dxa"/>
            <w:vAlign w:val="bottom"/>
          </w:tcPr>
          <w:p w14:paraId="2E81C12C" w14:textId="43D4F9EE" w:rsidR="00C009F1" w:rsidRPr="00C80A5B" w:rsidRDefault="00703C51">
            <w:pPr>
              <w:pStyle w:val="BodyTextIndent"/>
              <w:spacing w:before="60" w:after="60"/>
              <w:ind w:left="-86"/>
              <w:jc w:val="right"/>
              <w:rPr>
                <w:rFonts w:cs="Arial"/>
                <w:sz w:val="18"/>
                <w:szCs w:val="18"/>
                <w:highlight w:val="yellow"/>
              </w:rPr>
            </w:pPr>
            <w:r>
              <w:rPr>
                <w:rFonts w:cs="Arial"/>
                <w:sz w:val="18"/>
                <w:szCs w:val="18"/>
              </w:rPr>
              <w:t>-</w:t>
            </w:r>
          </w:p>
        </w:tc>
      </w:tr>
      <w:tr w:rsidR="004117E4" w14:paraId="354F4F0C" w14:textId="77777777" w:rsidTr="00E973A7">
        <w:tc>
          <w:tcPr>
            <w:tcW w:w="530" w:type="dxa"/>
          </w:tcPr>
          <w:p w14:paraId="22B082B5" w14:textId="59E04AFE" w:rsidR="004117E4" w:rsidRPr="004A4690" w:rsidRDefault="004117E4" w:rsidP="004117E4">
            <w:pPr>
              <w:pStyle w:val="BodyTextIndent"/>
              <w:spacing w:before="60" w:after="60"/>
              <w:ind w:left="-115" w:right="-115"/>
              <w:jc w:val="center"/>
              <w:rPr>
                <w:rFonts w:cs="Arial"/>
                <w:sz w:val="18"/>
                <w:szCs w:val="18"/>
              </w:rPr>
            </w:pPr>
            <w:r w:rsidRPr="004A4690">
              <w:rPr>
                <w:rFonts w:cs="Arial"/>
                <w:sz w:val="18"/>
                <w:szCs w:val="18"/>
              </w:rPr>
              <w:t>16.</w:t>
            </w:r>
          </w:p>
        </w:tc>
        <w:tc>
          <w:tcPr>
            <w:tcW w:w="2750" w:type="dxa"/>
            <w:vAlign w:val="bottom"/>
          </w:tcPr>
          <w:p w14:paraId="68930C7A" w14:textId="0CA9DCFA" w:rsidR="004117E4" w:rsidRPr="004A4690" w:rsidRDefault="004117E4" w:rsidP="004117E4">
            <w:pPr>
              <w:pStyle w:val="BodyTextIndent"/>
              <w:spacing w:before="60" w:after="60"/>
              <w:ind w:left="0"/>
              <w:rPr>
                <w:rFonts w:cs="Arial"/>
                <w:sz w:val="18"/>
                <w:szCs w:val="18"/>
              </w:rPr>
            </w:pPr>
            <w:r w:rsidRPr="004A4690">
              <w:rPr>
                <w:rFonts w:cs="Arial"/>
                <w:sz w:val="18"/>
                <w:szCs w:val="18"/>
              </w:rPr>
              <w:t>Vốn khác (nếu có)</w:t>
            </w:r>
          </w:p>
        </w:tc>
        <w:tc>
          <w:tcPr>
            <w:tcW w:w="1632" w:type="dxa"/>
            <w:vAlign w:val="bottom"/>
          </w:tcPr>
          <w:p w14:paraId="6C52A365" w14:textId="5C8507D6" w:rsidR="004117E4" w:rsidRPr="00D964F4" w:rsidRDefault="00703C51">
            <w:pPr>
              <w:pStyle w:val="BodyTextIndent"/>
              <w:spacing w:before="60" w:after="60"/>
              <w:ind w:left="-86"/>
              <w:jc w:val="right"/>
              <w:rPr>
                <w:rFonts w:cs="Arial"/>
                <w:sz w:val="18"/>
                <w:szCs w:val="18"/>
                <w:highlight w:val="yellow"/>
                <w:lang w:val="en-US"/>
              </w:rPr>
            </w:pPr>
            <w:r>
              <w:rPr>
                <w:rFonts w:cs="Arial"/>
                <w:sz w:val="18"/>
                <w:szCs w:val="18"/>
              </w:rPr>
              <w:t>-</w:t>
            </w:r>
          </w:p>
        </w:tc>
        <w:tc>
          <w:tcPr>
            <w:tcW w:w="1627" w:type="dxa"/>
            <w:shd w:val="clear" w:color="auto" w:fill="D9D9D9"/>
          </w:tcPr>
          <w:p w14:paraId="39535C4B" w14:textId="4EC5FF63" w:rsidR="004117E4" w:rsidRPr="004A4690" w:rsidRDefault="004117E4" w:rsidP="00B67A71">
            <w:pPr>
              <w:pStyle w:val="BodyTextIndent"/>
              <w:spacing w:before="60" w:after="60"/>
              <w:ind w:left="-86"/>
              <w:jc w:val="right"/>
              <w:rPr>
                <w:rFonts w:cs="Arial"/>
                <w:sz w:val="18"/>
                <w:szCs w:val="18"/>
              </w:rPr>
            </w:pPr>
          </w:p>
        </w:tc>
        <w:tc>
          <w:tcPr>
            <w:tcW w:w="1627" w:type="dxa"/>
            <w:shd w:val="clear" w:color="auto" w:fill="D9D9D9"/>
          </w:tcPr>
          <w:p w14:paraId="4E0873CD" w14:textId="1CE3592D" w:rsidR="004117E4" w:rsidRPr="004A4690" w:rsidRDefault="004117E4" w:rsidP="00B67A71">
            <w:pPr>
              <w:pStyle w:val="BodyTextIndent"/>
              <w:spacing w:before="60" w:after="60"/>
              <w:ind w:left="-86"/>
              <w:jc w:val="right"/>
              <w:rPr>
                <w:rFonts w:cs="Arial"/>
                <w:sz w:val="18"/>
                <w:szCs w:val="18"/>
              </w:rPr>
            </w:pPr>
          </w:p>
        </w:tc>
      </w:tr>
      <w:tr w:rsidR="00C23506" w14:paraId="0FE235A9" w14:textId="77777777" w:rsidTr="00EF758B">
        <w:tc>
          <w:tcPr>
            <w:tcW w:w="530" w:type="dxa"/>
          </w:tcPr>
          <w:p w14:paraId="3E985574" w14:textId="5CB71612" w:rsidR="00C23506" w:rsidRPr="004A4690" w:rsidRDefault="00C23506" w:rsidP="004A4690">
            <w:pPr>
              <w:pStyle w:val="BodyTextIndent"/>
              <w:spacing w:before="60" w:after="60"/>
              <w:ind w:left="-115" w:right="-115"/>
              <w:jc w:val="center"/>
              <w:rPr>
                <w:rFonts w:cs="Arial"/>
                <w:b/>
                <w:sz w:val="18"/>
                <w:szCs w:val="18"/>
              </w:rPr>
            </w:pPr>
            <w:r w:rsidRPr="004A4690">
              <w:rPr>
                <w:rFonts w:cs="Arial"/>
                <w:b/>
                <w:sz w:val="18"/>
                <w:szCs w:val="18"/>
              </w:rPr>
              <w:t>1A</w:t>
            </w:r>
          </w:p>
        </w:tc>
        <w:tc>
          <w:tcPr>
            <w:tcW w:w="2750" w:type="dxa"/>
          </w:tcPr>
          <w:p w14:paraId="751311AA" w14:textId="1FE23006" w:rsidR="00C23506" w:rsidRPr="004A4690" w:rsidRDefault="00C23506" w:rsidP="004A4690">
            <w:pPr>
              <w:pStyle w:val="BodyTextIndent"/>
              <w:spacing w:before="60" w:after="60"/>
              <w:ind w:left="0"/>
              <w:rPr>
                <w:rFonts w:cs="Arial"/>
                <w:b/>
                <w:sz w:val="18"/>
                <w:szCs w:val="18"/>
              </w:rPr>
            </w:pPr>
            <w:r>
              <w:rPr>
                <w:rFonts w:cs="Arial"/>
                <w:b/>
                <w:sz w:val="18"/>
                <w:szCs w:val="18"/>
              </w:rPr>
              <w:t>Tổng</w:t>
            </w:r>
          </w:p>
        </w:tc>
        <w:tc>
          <w:tcPr>
            <w:tcW w:w="4886" w:type="dxa"/>
            <w:gridSpan w:val="3"/>
          </w:tcPr>
          <w:p w14:paraId="431175D5" w14:textId="55AD9F58" w:rsidR="00C23506" w:rsidRPr="00D964F4" w:rsidRDefault="00A71591" w:rsidP="00B67A71">
            <w:pPr>
              <w:pStyle w:val="BodyTextIndent"/>
              <w:spacing w:before="60" w:after="60"/>
              <w:ind w:left="-86"/>
              <w:jc w:val="right"/>
              <w:rPr>
                <w:rFonts w:cs="Arial"/>
                <w:b/>
                <w:sz w:val="18"/>
                <w:szCs w:val="18"/>
                <w:highlight w:val="yellow"/>
                <w:lang w:val="en-US"/>
              </w:rPr>
            </w:pPr>
            <w:r w:rsidRPr="00A71591">
              <w:rPr>
                <w:rFonts w:cs="Arial"/>
                <w:b/>
                <w:sz w:val="18"/>
                <w:szCs w:val="18"/>
              </w:rPr>
              <w:t>1.</w:t>
            </w:r>
            <w:r w:rsidR="000F2D67">
              <w:rPr>
                <w:rFonts w:cs="Arial"/>
                <w:b/>
                <w:sz w:val="18"/>
                <w:szCs w:val="18"/>
                <w:lang w:val="en-US"/>
              </w:rPr>
              <w:t>316</w:t>
            </w:r>
            <w:r w:rsidRPr="00A71591">
              <w:rPr>
                <w:rFonts w:cs="Arial"/>
                <w:b/>
                <w:sz w:val="18"/>
                <w:szCs w:val="18"/>
              </w:rPr>
              <w:t>.</w:t>
            </w:r>
            <w:r w:rsidR="000F2D67">
              <w:rPr>
                <w:rFonts w:cs="Arial"/>
                <w:b/>
                <w:sz w:val="18"/>
                <w:szCs w:val="18"/>
                <w:lang w:val="en-US"/>
              </w:rPr>
              <w:t>476</w:t>
            </w:r>
            <w:r w:rsidRPr="00A71591">
              <w:rPr>
                <w:rFonts w:cs="Arial"/>
                <w:b/>
                <w:sz w:val="18"/>
                <w:szCs w:val="18"/>
              </w:rPr>
              <w:t>.</w:t>
            </w:r>
            <w:r w:rsidR="000F2D67">
              <w:rPr>
                <w:rFonts w:cs="Arial"/>
                <w:b/>
                <w:sz w:val="18"/>
                <w:szCs w:val="18"/>
                <w:lang w:val="en-US"/>
              </w:rPr>
              <w:t>147</w:t>
            </w:r>
            <w:r w:rsidRPr="00A71591">
              <w:rPr>
                <w:rFonts w:cs="Arial"/>
                <w:b/>
                <w:sz w:val="18"/>
                <w:szCs w:val="18"/>
              </w:rPr>
              <w:t>.</w:t>
            </w:r>
            <w:r w:rsidR="000F2D67">
              <w:rPr>
                <w:rFonts w:cs="Arial"/>
                <w:b/>
                <w:sz w:val="18"/>
                <w:szCs w:val="18"/>
                <w:lang w:val="en-US"/>
              </w:rPr>
              <w:t>167</w:t>
            </w:r>
            <w:r w:rsidRPr="00A71591">
              <w:rPr>
                <w:rFonts w:cs="Arial"/>
                <w:b/>
                <w:sz w:val="18"/>
                <w:szCs w:val="18"/>
              </w:rPr>
              <w:tab/>
            </w:r>
          </w:p>
        </w:tc>
      </w:tr>
    </w:tbl>
    <w:p w14:paraId="577748D4" w14:textId="398A6A5B" w:rsidR="000473DB" w:rsidRDefault="000473DB" w:rsidP="005F3FAA">
      <w:pPr>
        <w:pStyle w:val="BodyTextIndent"/>
        <w:ind w:left="720"/>
        <w:rPr>
          <w:rFonts w:cs="Arial"/>
        </w:rPr>
      </w:pPr>
    </w:p>
    <w:p w14:paraId="495031E7" w14:textId="77777777" w:rsidR="00681831" w:rsidRDefault="00681831" w:rsidP="005F3FAA">
      <w:pPr>
        <w:pStyle w:val="BodyTextIndent"/>
        <w:ind w:left="720"/>
        <w:rPr>
          <w:rFonts w:cs="Arial"/>
        </w:rPr>
        <w:sectPr w:rsidR="00681831" w:rsidSect="00774EE4">
          <w:type w:val="nextColumn"/>
          <w:pgSz w:w="11909" w:h="16834" w:code="9"/>
          <w:pgMar w:top="1440" w:right="1440" w:bottom="862" w:left="1582" w:header="720" w:footer="578" w:gutter="0"/>
          <w:cols w:space="720"/>
          <w:docGrid w:linePitch="272"/>
        </w:sectPr>
      </w:pPr>
    </w:p>
    <w:p w14:paraId="3189A12C" w14:textId="469BA365" w:rsidR="00681831" w:rsidRPr="00486E16" w:rsidRDefault="00681831" w:rsidP="004A4690">
      <w:pPr>
        <w:pStyle w:val="Style1"/>
        <w:numPr>
          <w:ilvl w:val="0"/>
          <w:numId w:val="0"/>
        </w:numPr>
        <w:spacing w:after="0"/>
        <w:rPr>
          <w:rFonts w:cs="Arial"/>
          <w:b w:val="0"/>
          <w:i w:val="0"/>
        </w:rPr>
      </w:pPr>
      <w:r>
        <w:rPr>
          <w:rFonts w:cs="Arial"/>
          <w:i w:val="0"/>
        </w:rPr>
        <w:lastRenderedPageBreak/>
        <w:t>7</w:t>
      </w:r>
      <w:r w:rsidRPr="00486E16">
        <w:rPr>
          <w:rFonts w:cs="Arial"/>
          <w:i w:val="0"/>
        </w:rPr>
        <w:t>.</w:t>
      </w:r>
      <w:r w:rsidRPr="00486E16">
        <w:rPr>
          <w:rFonts w:cs="Arial"/>
          <w:i w:val="0"/>
        </w:rPr>
        <w:tab/>
      </w:r>
      <w:r w:rsidR="00914214">
        <w:rPr>
          <w:rFonts w:cs="Arial"/>
          <w:i w:val="0"/>
          <w:lang w:val="en-US"/>
        </w:rPr>
        <w:t>BẢNG TÍNH</w:t>
      </w:r>
      <w:r w:rsidR="00914214" w:rsidRPr="004A4690">
        <w:rPr>
          <w:rFonts w:cs="Arial"/>
          <w:i w:val="0"/>
        </w:rPr>
        <w:t xml:space="preserve"> </w:t>
      </w:r>
      <w:r>
        <w:rPr>
          <w:rFonts w:cs="Arial"/>
          <w:i w:val="0"/>
        </w:rPr>
        <w:t>VỐN KHẢ DỤNG</w:t>
      </w:r>
      <w:r w:rsidRPr="00486E16">
        <w:rPr>
          <w:rFonts w:cs="Arial"/>
          <w:b w:val="0"/>
          <w:i w:val="0"/>
        </w:rPr>
        <w:t xml:space="preserve"> (tiếp theo)</w:t>
      </w:r>
    </w:p>
    <w:p w14:paraId="07F8EE14" w14:textId="77777777" w:rsidR="00681831" w:rsidRPr="00D964F4" w:rsidRDefault="00681831" w:rsidP="00681831">
      <w:pPr>
        <w:pStyle w:val="BodyTextIndent"/>
        <w:ind w:left="720"/>
        <w:rPr>
          <w:rFonts w:cs="Arial"/>
          <w:sz w:val="16"/>
          <w:szCs w:val="16"/>
        </w:rPr>
      </w:pPr>
    </w:p>
    <w:tbl>
      <w:tblPr>
        <w:tblStyle w:val="TableGrid"/>
        <w:tblW w:w="8166" w:type="dxa"/>
        <w:tblInd w:w="720" w:type="dxa"/>
        <w:tblLayout w:type="fixed"/>
        <w:tblLook w:val="04A0" w:firstRow="1" w:lastRow="0" w:firstColumn="1" w:lastColumn="0" w:noHBand="0" w:noVBand="1"/>
      </w:tblPr>
      <w:tblGrid>
        <w:gridCol w:w="530"/>
        <w:gridCol w:w="2750"/>
        <w:gridCol w:w="1632"/>
        <w:gridCol w:w="1627"/>
        <w:gridCol w:w="1627"/>
      </w:tblGrid>
      <w:tr w:rsidR="008830DA" w:rsidRPr="005A6C83" w14:paraId="000A5DC6" w14:textId="77777777" w:rsidTr="00EF758B">
        <w:tc>
          <w:tcPr>
            <w:tcW w:w="530" w:type="dxa"/>
            <w:vMerge w:val="restart"/>
            <w:tcBorders>
              <w:bottom w:val="nil"/>
            </w:tcBorders>
            <w:vAlign w:val="bottom"/>
          </w:tcPr>
          <w:p w14:paraId="515A492A" w14:textId="77777777" w:rsidR="008830DA" w:rsidRPr="005A6C83" w:rsidRDefault="008830DA" w:rsidP="00EF758B">
            <w:pPr>
              <w:pStyle w:val="BodyTextIndent"/>
              <w:spacing w:before="60" w:after="60"/>
              <w:ind w:left="-115" w:right="-115"/>
              <w:jc w:val="center"/>
              <w:rPr>
                <w:rFonts w:cs="Arial"/>
                <w:i/>
                <w:sz w:val="18"/>
                <w:szCs w:val="18"/>
              </w:rPr>
            </w:pPr>
            <w:r w:rsidRPr="005A6C83">
              <w:rPr>
                <w:rFonts w:cs="Arial"/>
                <w:i/>
                <w:sz w:val="18"/>
                <w:szCs w:val="18"/>
              </w:rPr>
              <w:t>STT</w:t>
            </w:r>
          </w:p>
        </w:tc>
        <w:tc>
          <w:tcPr>
            <w:tcW w:w="2750" w:type="dxa"/>
            <w:vMerge w:val="restart"/>
            <w:tcBorders>
              <w:bottom w:val="nil"/>
            </w:tcBorders>
            <w:vAlign w:val="bottom"/>
          </w:tcPr>
          <w:p w14:paraId="0FB5B9B9" w14:textId="77777777" w:rsidR="008830DA" w:rsidRPr="005A6C83" w:rsidRDefault="008830DA" w:rsidP="00EF758B">
            <w:pPr>
              <w:pStyle w:val="BodyTextIndent"/>
              <w:spacing w:before="60" w:after="60"/>
              <w:ind w:left="0"/>
              <w:rPr>
                <w:rFonts w:cs="Arial"/>
                <w:i/>
                <w:sz w:val="18"/>
                <w:szCs w:val="18"/>
              </w:rPr>
            </w:pPr>
            <w:r w:rsidRPr="005A6C83">
              <w:rPr>
                <w:rFonts w:cs="Arial"/>
                <w:i/>
                <w:sz w:val="18"/>
                <w:szCs w:val="18"/>
              </w:rPr>
              <w:t>NỘI DUNG</w:t>
            </w:r>
          </w:p>
        </w:tc>
        <w:tc>
          <w:tcPr>
            <w:tcW w:w="4886" w:type="dxa"/>
            <w:gridSpan w:val="3"/>
          </w:tcPr>
          <w:p w14:paraId="49A2A7C0" w14:textId="77777777" w:rsidR="008830DA" w:rsidRPr="005A6C83" w:rsidRDefault="008830DA" w:rsidP="00B67A71">
            <w:pPr>
              <w:pStyle w:val="BodyTextIndent"/>
              <w:spacing w:before="60" w:after="60"/>
              <w:ind w:left="-86"/>
              <w:jc w:val="center"/>
              <w:rPr>
                <w:rFonts w:cs="Arial"/>
                <w:i/>
                <w:sz w:val="18"/>
                <w:szCs w:val="18"/>
              </w:rPr>
            </w:pPr>
            <w:r w:rsidRPr="005A6C83">
              <w:rPr>
                <w:rFonts w:cs="Arial"/>
                <w:i/>
                <w:sz w:val="18"/>
                <w:szCs w:val="18"/>
              </w:rPr>
              <w:t>Vốn khả dụng</w:t>
            </w:r>
          </w:p>
        </w:tc>
      </w:tr>
      <w:tr w:rsidR="008830DA" w:rsidRPr="005A6C83" w14:paraId="70B87E38" w14:textId="77777777" w:rsidTr="00EF758B">
        <w:tc>
          <w:tcPr>
            <w:tcW w:w="530" w:type="dxa"/>
            <w:vMerge/>
            <w:tcBorders>
              <w:bottom w:val="nil"/>
            </w:tcBorders>
          </w:tcPr>
          <w:p w14:paraId="28BC336C" w14:textId="77777777" w:rsidR="008830DA" w:rsidRPr="005A6C83" w:rsidRDefault="008830DA" w:rsidP="00EF758B">
            <w:pPr>
              <w:pStyle w:val="BodyTextIndent"/>
              <w:spacing w:before="60" w:after="60"/>
              <w:ind w:left="-115" w:right="-115"/>
              <w:jc w:val="center"/>
              <w:rPr>
                <w:rFonts w:cs="Arial"/>
                <w:sz w:val="18"/>
                <w:szCs w:val="18"/>
              </w:rPr>
            </w:pPr>
          </w:p>
        </w:tc>
        <w:tc>
          <w:tcPr>
            <w:tcW w:w="2750" w:type="dxa"/>
            <w:vMerge/>
            <w:tcBorders>
              <w:bottom w:val="nil"/>
            </w:tcBorders>
          </w:tcPr>
          <w:p w14:paraId="570D7C71" w14:textId="77777777" w:rsidR="008830DA" w:rsidRPr="005A6C83" w:rsidRDefault="008830DA" w:rsidP="00EF758B">
            <w:pPr>
              <w:pStyle w:val="BodyTextIndent"/>
              <w:spacing w:before="60" w:after="60"/>
              <w:ind w:left="0"/>
              <w:rPr>
                <w:rFonts w:cs="Arial"/>
                <w:sz w:val="18"/>
                <w:szCs w:val="18"/>
              </w:rPr>
            </w:pPr>
          </w:p>
        </w:tc>
        <w:tc>
          <w:tcPr>
            <w:tcW w:w="1632" w:type="dxa"/>
          </w:tcPr>
          <w:p w14:paraId="3B6BEA18" w14:textId="77777777" w:rsidR="008830DA" w:rsidRPr="005A6C83" w:rsidRDefault="008830DA" w:rsidP="00B67A71">
            <w:pPr>
              <w:pStyle w:val="BodyTextIndent"/>
              <w:spacing w:before="60"/>
              <w:ind w:left="-86"/>
              <w:jc w:val="right"/>
              <w:rPr>
                <w:rFonts w:cs="Arial"/>
                <w:i/>
                <w:sz w:val="18"/>
                <w:szCs w:val="18"/>
              </w:rPr>
            </w:pPr>
            <w:r w:rsidRPr="005A6C83">
              <w:rPr>
                <w:rFonts w:cs="Arial"/>
                <w:i/>
                <w:sz w:val="18"/>
                <w:szCs w:val="18"/>
              </w:rPr>
              <w:t>Vốn khả dụng</w:t>
            </w:r>
          </w:p>
          <w:p w14:paraId="36007BE7" w14:textId="77777777" w:rsidR="008830DA" w:rsidRPr="005A6C83" w:rsidRDefault="008830DA" w:rsidP="00B67A71">
            <w:pPr>
              <w:pStyle w:val="BodyTextIndent"/>
              <w:spacing w:after="60"/>
              <w:ind w:left="-86"/>
              <w:jc w:val="right"/>
              <w:rPr>
                <w:rFonts w:cs="Arial"/>
                <w:i/>
                <w:sz w:val="18"/>
                <w:szCs w:val="18"/>
              </w:rPr>
            </w:pPr>
            <w:r w:rsidRPr="005A6C83">
              <w:rPr>
                <w:rFonts w:cs="Arial"/>
                <w:i/>
                <w:sz w:val="18"/>
                <w:szCs w:val="18"/>
              </w:rPr>
              <w:t>VND</w:t>
            </w:r>
          </w:p>
        </w:tc>
        <w:tc>
          <w:tcPr>
            <w:tcW w:w="1627" w:type="dxa"/>
          </w:tcPr>
          <w:p w14:paraId="4B9E16F2" w14:textId="77777777" w:rsidR="008830DA" w:rsidRPr="005A6C83" w:rsidRDefault="008830DA" w:rsidP="00B67A71">
            <w:pPr>
              <w:pStyle w:val="BodyTextIndent"/>
              <w:spacing w:before="60"/>
              <w:ind w:left="-86"/>
              <w:jc w:val="right"/>
              <w:rPr>
                <w:rFonts w:cs="Arial"/>
                <w:i/>
                <w:sz w:val="18"/>
                <w:szCs w:val="18"/>
              </w:rPr>
            </w:pPr>
            <w:r w:rsidRPr="005A6C83">
              <w:rPr>
                <w:rFonts w:cs="Arial"/>
                <w:i/>
                <w:sz w:val="18"/>
                <w:szCs w:val="18"/>
              </w:rPr>
              <w:t>Khoản giảm trừ</w:t>
            </w:r>
          </w:p>
          <w:p w14:paraId="0AE32D71" w14:textId="77777777" w:rsidR="008830DA" w:rsidRPr="005A6C83" w:rsidRDefault="008830DA" w:rsidP="00B67A71">
            <w:pPr>
              <w:pStyle w:val="BodyTextIndent"/>
              <w:spacing w:after="60"/>
              <w:ind w:left="-86"/>
              <w:jc w:val="right"/>
              <w:rPr>
                <w:rFonts w:cs="Arial"/>
                <w:i/>
                <w:sz w:val="18"/>
                <w:szCs w:val="18"/>
              </w:rPr>
            </w:pPr>
            <w:r w:rsidRPr="005A6C83">
              <w:rPr>
                <w:rFonts w:cs="Arial"/>
                <w:i/>
                <w:sz w:val="18"/>
                <w:szCs w:val="18"/>
              </w:rPr>
              <w:t>VND</w:t>
            </w:r>
          </w:p>
        </w:tc>
        <w:tc>
          <w:tcPr>
            <w:tcW w:w="1627" w:type="dxa"/>
          </w:tcPr>
          <w:p w14:paraId="4852EE44" w14:textId="77777777" w:rsidR="008830DA" w:rsidRPr="005A6C83" w:rsidRDefault="008830DA" w:rsidP="00B67A71">
            <w:pPr>
              <w:pStyle w:val="BodyTextIndent"/>
              <w:spacing w:before="60"/>
              <w:ind w:left="-86"/>
              <w:jc w:val="right"/>
              <w:rPr>
                <w:rFonts w:cs="Arial"/>
                <w:i/>
                <w:sz w:val="18"/>
                <w:szCs w:val="18"/>
              </w:rPr>
            </w:pPr>
            <w:r w:rsidRPr="005A6C83">
              <w:rPr>
                <w:rFonts w:cs="Arial"/>
                <w:i/>
                <w:sz w:val="18"/>
                <w:szCs w:val="18"/>
              </w:rPr>
              <w:t>Khoản tăng thêm</w:t>
            </w:r>
          </w:p>
          <w:p w14:paraId="308B729B" w14:textId="77777777" w:rsidR="008830DA" w:rsidRPr="005A6C83" w:rsidRDefault="008830DA" w:rsidP="00B67A71">
            <w:pPr>
              <w:pStyle w:val="BodyTextIndent"/>
              <w:spacing w:after="60"/>
              <w:ind w:left="-86"/>
              <w:jc w:val="right"/>
              <w:rPr>
                <w:rFonts w:cs="Arial"/>
                <w:i/>
                <w:sz w:val="18"/>
                <w:szCs w:val="18"/>
              </w:rPr>
            </w:pPr>
            <w:r w:rsidRPr="005A6C83">
              <w:rPr>
                <w:rFonts w:cs="Arial"/>
                <w:i/>
                <w:sz w:val="18"/>
                <w:szCs w:val="18"/>
              </w:rPr>
              <w:t>VND</w:t>
            </w:r>
          </w:p>
        </w:tc>
      </w:tr>
      <w:tr w:rsidR="008830DA" w:rsidRPr="005A6C83" w14:paraId="6B1BE16C" w14:textId="77777777" w:rsidTr="00EF758B">
        <w:tc>
          <w:tcPr>
            <w:tcW w:w="530" w:type="dxa"/>
            <w:tcBorders>
              <w:top w:val="nil"/>
            </w:tcBorders>
          </w:tcPr>
          <w:p w14:paraId="70CF2958" w14:textId="77777777" w:rsidR="008830DA" w:rsidRPr="005A6C83" w:rsidRDefault="008830DA" w:rsidP="00EF758B">
            <w:pPr>
              <w:pStyle w:val="BodyTextIndent"/>
              <w:spacing w:before="60" w:after="60"/>
              <w:ind w:left="-115" w:right="-115"/>
              <w:jc w:val="center"/>
              <w:rPr>
                <w:rFonts w:cs="Arial"/>
                <w:sz w:val="18"/>
                <w:szCs w:val="18"/>
              </w:rPr>
            </w:pPr>
          </w:p>
        </w:tc>
        <w:tc>
          <w:tcPr>
            <w:tcW w:w="2750" w:type="dxa"/>
            <w:tcBorders>
              <w:top w:val="nil"/>
            </w:tcBorders>
          </w:tcPr>
          <w:p w14:paraId="567210AD" w14:textId="77777777" w:rsidR="008830DA" w:rsidRPr="005A6C83" w:rsidRDefault="008830DA" w:rsidP="00EF758B">
            <w:pPr>
              <w:pStyle w:val="BodyTextIndent"/>
              <w:spacing w:before="60" w:after="60"/>
              <w:ind w:left="0"/>
              <w:rPr>
                <w:rFonts w:cs="Arial"/>
                <w:sz w:val="18"/>
                <w:szCs w:val="18"/>
              </w:rPr>
            </w:pPr>
          </w:p>
        </w:tc>
        <w:tc>
          <w:tcPr>
            <w:tcW w:w="1632" w:type="dxa"/>
          </w:tcPr>
          <w:p w14:paraId="70F6927D" w14:textId="77777777" w:rsidR="008830DA" w:rsidRPr="005A6C83" w:rsidRDefault="008830DA" w:rsidP="00B67A71">
            <w:pPr>
              <w:pStyle w:val="BodyTextIndent"/>
              <w:spacing w:before="60" w:after="60"/>
              <w:ind w:left="-86"/>
              <w:jc w:val="center"/>
              <w:rPr>
                <w:rFonts w:cs="Arial"/>
                <w:sz w:val="18"/>
                <w:szCs w:val="18"/>
              </w:rPr>
            </w:pPr>
            <w:r w:rsidRPr="005A6C83">
              <w:rPr>
                <w:rFonts w:cs="Arial"/>
                <w:sz w:val="18"/>
                <w:szCs w:val="18"/>
              </w:rPr>
              <w:t>(1)</w:t>
            </w:r>
          </w:p>
        </w:tc>
        <w:tc>
          <w:tcPr>
            <w:tcW w:w="1627" w:type="dxa"/>
          </w:tcPr>
          <w:p w14:paraId="3E5EB6DA" w14:textId="77777777" w:rsidR="008830DA" w:rsidRPr="005A6C83" w:rsidRDefault="008830DA" w:rsidP="00B67A71">
            <w:pPr>
              <w:pStyle w:val="BodyTextIndent"/>
              <w:spacing w:before="60" w:after="60"/>
              <w:ind w:left="-86"/>
              <w:jc w:val="center"/>
              <w:rPr>
                <w:rFonts w:cs="Arial"/>
                <w:sz w:val="18"/>
                <w:szCs w:val="18"/>
              </w:rPr>
            </w:pPr>
            <w:r w:rsidRPr="005A6C83">
              <w:rPr>
                <w:rFonts w:cs="Arial"/>
                <w:sz w:val="18"/>
                <w:szCs w:val="18"/>
              </w:rPr>
              <w:t>(2)</w:t>
            </w:r>
          </w:p>
        </w:tc>
        <w:tc>
          <w:tcPr>
            <w:tcW w:w="1627" w:type="dxa"/>
          </w:tcPr>
          <w:p w14:paraId="5299A355" w14:textId="77777777" w:rsidR="008830DA" w:rsidRPr="005A6C83" w:rsidRDefault="008830DA" w:rsidP="00B67A71">
            <w:pPr>
              <w:pStyle w:val="BodyTextIndent"/>
              <w:spacing w:before="60" w:after="60"/>
              <w:ind w:left="-86"/>
              <w:jc w:val="center"/>
              <w:rPr>
                <w:rFonts w:cs="Arial"/>
                <w:sz w:val="18"/>
                <w:szCs w:val="18"/>
              </w:rPr>
            </w:pPr>
            <w:r w:rsidRPr="005A6C83">
              <w:rPr>
                <w:rFonts w:cs="Arial"/>
                <w:sz w:val="18"/>
                <w:szCs w:val="18"/>
              </w:rPr>
              <w:t>(3)</w:t>
            </w:r>
          </w:p>
        </w:tc>
      </w:tr>
      <w:tr w:rsidR="008830DA" w:rsidRPr="005A6C83" w14:paraId="3239DF35" w14:textId="77777777" w:rsidTr="00EF758B">
        <w:tc>
          <w:tcPr>
            <w:tcW w:w="530" w:type="dxa"/>
            <w:shd w:val="clear" w:color="auto" w:fill="A6A6A6"/>
          </w:tcPr>
          <w:p w14:paraId="27A3DB81" w14:textId="5CCB07EC" w:rsidR="008830DA" w:rsidRPr="005A6C83" w:rsidRDefault="008830DA" w:rsidP="00EF758B">
            <w:pPr>
              <w:pStyle w:val="BodyTextIndent"/>
              <w:spacing w:before="60" w:after="60"/>
              <w:ind w:left="-115" w:right="-115"/>
              <w:jc w:val="center"/>
              <w:rPr>
                <w:rFonts w:cs="Arial"/>
                <w:b/>
                <w:sz w:val="18"/>
                <w:szCs w:val="18"/>
              </w:rPr>
            </w:pPr>
            <w:r w:rsidRPr="005A6C83">
              <w:rPr>
                <w:rFonts w:cs="Arial"/>
                <w:b/>
                <w:sz w:val="18"/>
                <w:szCs w:val="18"/>
              </w:rPr>
              <w:t>B</w:t>
            </w:r>
          </w:p>
        </w:tc>
        <w:tc>
          <w:tcPr>
            <w:tcW w:w="2750" w:type="dxa"/>
            <w:shd w:val="clear" w:color="auto" w:fill="A6A6A6"/>
          </w:tcPr>
          <w:p w14:paraId="5428B3A9" w14:textId="4965CEE1" w:rsidR="008830DA" w:rsidRPr="005A6C83" w:rsidRDefault="008830DA" w:rsidP="00EF758B">
            <w:pPr>
              <w:pStyle w:val="BodyTextIndent"/>
              <w:spacing w:before="60" w:after="60"/>
              <w:ind w:left="0"/>
              <w:rPr>
                <w:rFonts w:cs="Arial"/>
                <w:b/>
                <w:sz w:val="18"/>
                <w:szCs w:val="18"/>
              </w:rPr>
            </w:pPr>
            <w:r w:rsidRPr="005A6C83">
              <w:rPr>
                <w:rFonts w:cs="Arial"/>
                <w:b/>
                <w:sz w:val="18"/>
                <w:szCs w:val="18"/>
              </w:rPr>
              <w:t>Tài sản ngắn hạn</w:t>
            </w:r>
          </w:p>
        </w:tc>
        <w:tc>
          <w:tcPr>
            <w:tcW w:w="1632" w:type="dxa"/>
            <w:shd w:val="clear" w:color="auto" w:fill="A6A6A6"/>
          </w:tcPr>
          <w:p w14:paraId="38814565" w14:textId="77777777" w:rsidR="008830DA" w:rsidRPr="005A6C83" w:rsidRDefault="008830DA" w:rsidP="00B67A71">
            <w:pPr>
              <w:pStyle w:val="BodyTextIndent"/>
              <w:spacing w:before="60" w:after="60"/>
              <w:ind w:left="-86"/>
              <w:rPr>
                <w:rFonts w:cs="Arial"/>
                <w:b/>
                <w:sz w:val="18"/>
                <w:szCs w:val="18"/>
              </w:rPr>
            </w:pPr>
          </w:p>
        </w:tc>
        <w:tc>
          <w:tcPr>
            <w:tcW w:w="1627" w:type="dxa"/>
            <w:shd w:val="clear" w:color="auto" w:fill="A6A6A6"/>
          </w:tcPr>
          <w:p w14:paraId="524FF5DA" w14:textId="77777777" w:rsidR="008830DA" w:rsidRPr="005A6C83" w:rsidRDefault="008830DA" w:rsidP="00B67A71">
            <w:pPr>
              <w:pStyle w:val="BodyTextIndent"/>
              <w:spacing w:before="60" w:after="60"/>
              <w:ind w:left="-86"/>
              <w:rPr>
                <w:rFonts w:cs="Arial"/>
                <w:b/>
                <w:sz w:val="18"/>
                <w:szCs w:val="18"/>
              </w:rPr>
            </w:pPr>
          </w:p>
        </w:tc>
        <w:tc>
          <w:tcPr>
            <w:tcW w:w="1627" w:type="dxa"/>
            <w:shd w:val="clear" w:color="auto" w:fill="A6A6A6"/>
          </w:tcPr>
          <w:p w14:paraId="609794F2" w14:textId="77777777" w:rsidR="008830DA" w:rsidRPr="005A6C83" w:rsidRDefault="008830DA" w:rsidP="00B67A71">
            <w:pPr>
              <w:pStyle w:val="BodyTextIndent"/>
              <w:spacing w:before="60" w:after="60"/>
              <w:ind w:left="-86"/>
              <w:rPr>
                <w:rFonts w:cs="Arial"/>
                <w:b/>
                <w:sz w:val="18"/>
                <w:szCs w:val="18"/>
              </w:rPr>
            </w:pPr>
          </w:p>
        </w:tc>
      </w:tr>
      <w:tr w:rsidR="008830DA" w:rsidRPr="005A6C83" w14:paraId="5AB6AF0B" w14:textId="77777777" w:rsidTr="00E973A7">
        <w:tc>
          <w:tcPr>
            <w:tcW w:w="530" w:type="dxa"/>
          </w:tcPr>
          <w:p w14:paraId="7134BF2E" w14:textId="5BDD8ABC" w:rsidR="008830DA" w:rsidRPr="005A6C83" w:rsidRDefault="008830DA" w:rsidP="00EF758B">
            <w:pPr>
              <w:pStyle w:val="BodyTextIndent"/>
              <w:spacing w:before="60" w:after="60"/>
              <w:ind w:left="-115" w:right="-115"/>
              <w:jc w:val="center"/>
              <w:rPr>
                <w:rFonts w:cs="Arial"/>
                <w:b/>
                <w:i/>
                <w:sz w:val="18"/>
                <w:szCs w:val="18"/>
              </w:rPr>
            </w:pPr>
            <w:r w:rsidRPr="005A6C83">
              <w:rPr>
                <w:rFonts w:cs="Arial"/>
                <w:b/>
                <w:i/>
                <w:sz w:val="18"/>
                <w:szCs w:val="18"/>
              </w:rPr>
              <w:t>I</w:t>
            </w:r>
          </w:p>
        </w:tc>
        <w:tc>
          <w:tcPr>
            <w:tcW w:w="2750" w:type="dxa"/>
            <w:vAlign w:val="bottom"/>
          </w:tcPr>
          <w:p w14:paraId="0F973A21" w14:textId="6077C854" w:rsidR="008830DA" w:rsidRPr="005A6C83" w:rsidRDefault="008830DA" w:rsidP="00EF758B">
            <w:pPr>
              <w:pStyle w:val="BodyTextIndent"/>
              <w:spacing w:before="60" w:after="60"/>
              <w:ind w:left="0"/>
              <w:rPr>
                <w:rFonts w:cs="Arial"/>
                <w:b/>
                <w:i/>
                <w:sz w:val="18"/>
                <w:szCs w:val="18"/>
              </w:rPr>
            </w:pPr>
            <w:r w:rsidRPr="005A6C83">
              <w:rPr>
                <w:rFonts w:cs="Arial"/>
                <w:b/>
                <w:i/>
                <w:sz w:val="18"/>
                <w:szCs w:val="18"/>
              </w:rPr>
              <w:t>Tài sản tài chính</w:t>
            </w:r>
          </w:p>
        </w:tc>
        <w:tc>
          <w:tcPr>
            <w:tcW w:w="1632" w:type="dxa"/>
            <w:shd w:val="clear" w:color="auto" w:fill="D9D9D9"/>
            <w:vAlign w:val="bottom"/>
          </w:tcPr>
          <w:p w14:paraId="379DC58D" w14:textId="6E4D168E" w:rsidR="008830DA" w:rsidRPr="005A6C83" w:rsidRDefault="008830DA">
            <w:pPr>
              <w:pStyle w:val="BodyTextIndent"/>
              <w:spacing w:before="60" w:after="60"/>
              <w:ind w:left="-86"/>
              <w:jc w:val="right"/>
              <w:rPr>
                <w:rFonts w:cs="Arial"/>
                <w:sz w:val="18"/>
                <w:szCs w:val="18"/>
              </w:rPr>
            </w:pPr>
          </w:p>
        </w:tc>
        <w:tc>
          <w:tcPr>
            <w:tcW w:w="1627" w:type="dxa"/>
            <w:shd w:val="clear" w:color="auto" w:fill="D9D9D9"/>
            <w:vAlign w:val="bottom"/>
          </w:tcPr>
          <w:p w14:paraId="3AB08997" w14:textId="77777777" w:rsidR="008830DA" w:rsidRPr="005A6C83" w:rsidRDefault="008830DA">
            <w:pPr>
              <w:pStyle w:val="BodyTextIndent"/>
              <w:spacing w:before="60" w:after="60"/>
              <w:ind w:left="-86"/>
              <w:jc w:val="right"/>
              <w:rPr>
                <w:rFonts w:cs="Arial"/>
                <w:sz w:val="18"/>
                <w:szCs w:val="18"/>
              </w:rPr>
            </w:pPr>
          </w:p>
        </w:tc>
        <w:tc>
          <w:tcPr>
            <w:tcW w:w="1627" w:type="dxa"/>
            <w:shd w:val="clear" w:color="auto" w:fill="D9D9D9"/>
            <w:vAlign w:val="bottom"/>
          </w:tcPr>
          <w:p w14:paraId="219B37C1" w14:textId="77777777" w:rsidR="008830DA" w:rsidRPr="005A6C83" w:rsidRDefault="008830DA">
            <w:pPr>
              <w:pStyle w:val="BodyTextIndent"/>
              <w:spacing w:before="60" w:after="60"/>
              <w:ind w:left="-86"/>
              <w:jc w:val="right"/>
              <w:rPr>
                <w:rFonts w:cs="Arial"/>
                <w:sz w:val="18"/>
                <w:szCs w:val="18"/>
              </w:rPr>
            </w:pPr>
          </w:p>
        </w:tc>
      </w:tr>
      <w:tr w:rsidR="005E5E49" w:rsidRPr="005A6C83" w14:paraId="4AD6BB3C" w14:textId="77777777" w:rsidTr="00E973A7">
        <w:tc>
          <w:tcPr>
            <w:tcW w:w="530" w:type="dxa"/>
          </w:tcPr>
          <w:p w14:paraId="2D662139" w14:textId="750A342D" w:rsidR="005E5E49" w:rsidRPr="005A6C83" w:rsidRDefault="005E5E49" w:rsidP="005E5E49">
            <w:pPr>
              <w:pStyle w:val="BodyTextIndent"/>
              <w:spacing w:before="60" w:after="60"/>
              <w:ind w:left="-115" w:right="-115"/>
              <w:jc w:val="center"/>
              <w:rPr>
                <w:rFonts w:cs="Arial"/>
                <w:sz w:val="18"/>
                <w:szCs w:val="18"/>
              </w:rPr>
            </w:pPr>
            <w:r w:rsidRPr="005A6C83">
              <w:rPr>
                <w:rFonts w:cs="Arial"/>
                <w:sz w:val="18"/>
                <w:szCs w:val="18"/>
              </w:rPr>
              <w:t>1.</w:t>
            </w:r>
          </w:p>
        </w:tc>
        <w:tc>
          <w:tcPr>
            <w:tcW w:w="2750" w:type="dxa"/>
            <w:vAlign w:val="bottom"/>
          </w:tcPr>
          <w:p w14:paraId="42155495" w14:textId="30521949" w:rsidR="005E5E49" w:rsidRPr="005A6C83" w:rsidRDefault="005E5E49" w:rsidP="005E5E49">
            <w:pPr>
              <w:pStyle w:val="BodyTextIndent"/>
              <w:spacing w:before="60" w:after="60"/>
              <w:ind w:left="0"/>
              <w:rPr>
                <w:rFonts w:cs="Arial"/>
                <w:sz w:val="18"/>
                <w:szCs w:val="18"/>
              </w:rPr>
            </w:pPr>
            <w:r w:rsidRPr="005A6C83">
              <w:rPr>
                <w:rFonts w:cs="Arial"/>
                <w:sz w:val="18"/>
                <w:szCs w:val="18"/>
              </w:rPr>
              <w:t>Tiền và các khoản tương đương tiền</w:t>
            </w:r>
          </w:p>
        </w:tc>
        <w:tc>
          <w:tcPr>
            <w:tcW w:w="1632" w:type="dxa"/>
            <w:shd w:val="clear" w:color="auto" w:fill="D9D9D9"/>
            <w:vAlign w:val="bottom"/>
          </w:tcPr>
          <w:p w14:paraId="475ABFE8" w14:textId="22D59A42" w:rsidR="005E5E49" w:rsidRPr="005A6C83" w:rsidRDefault="005E5E49">
            <w:pPr>
              <w:pStyle w:val="BodyTextIndent"/>
              <w:spacing w:before="60" w:after="60"/>
              <w:ind w:left="-86"/>
              <w:jc w:val="right"/>
              <w:rPr>
                <w:rFonts w:cs="Arial"/>
                <w:sz w:val="18"/>
                <w:szCs w:val="18"/>
              </w:rPr>
            </w:pPr>
          </w:p>
        </w:tc>
        <w:tc>
          <w:tcPr>
            <w:tcW w:w="1627" w:type="dxa"/>
            <w:shd w:val="clear" w:color="auto" w:fill="D9D9D9"/>
            <w:vAlign w:val="bottom"/>
          </w:tcPr>
          <w:p w14:paraId="7F80F0B5" w14:textId="77777777" w:rsidR="005E5E49" w:rsidRPr="005A6C83" w:rsidRDefault="005E5E49">
            <w:pPr>
              <w:pStyle w:val="BodyTextIndent"/>
              <w:spacing w:before="60" w:after="60"/>
              <w:ind w:left="-86"/>
              <w:jc w:val="right"/>
              <w:rPr>
                <w:rFonts w:cs="Arial"/>
                <w:sz w:val="18"/>
                <w:szCs w:val="18"/>
              </w:rPr>
            </w:pPr>
          </w:p>
        </w:tc>
        <w:tc>
          <w:tcPr>
            <w:tcW w:w="1627" w:type="dxa"/>
            <w:shd w:val="clear" w:color="auto" w:fill="D9D9D9"/>
            <w:vAlign w:val="bottom"/>
          </w:tcPr>
          <w:p w14:paraId="109F5042" w14:textId="77777777" w:rsidR="005E5E49" w:rsidRPr="005A6C83" w:rsidRDefault="005E5E49">
            <w:pPr>
              <w:pStyle w:val="BodyTextIndent"/>
              <w:spacing w:before="60" w:after="60"/>
              <w:ind w:left="-86"/>
              <w:jc w:val="right"/>
              <w:rPr>
                <w:rFonts w:cs="Arial"/>
                <w:sz w:val="18"/>
                <w:szCs w:val="18"/>
              </w:rPr>
            </w:pPr>
          </w:p>
        </w:tc>
      </w:tr>
      <w:tr w:rsidR="00E0124E" w:rsidRPr="005A6C83" w14:paraId="3F81CB80" w14:textId="77777777" w:rsidTr="00E973A7">
        <w:tc>
          <w:tcPr>
            <w:tcW w:w="530" w:type="dxa"/>
            <w:vMerge w:val="restart"/>
          </w:tcPr>
          <w:p w14:paraId="2AD9BCAC" w14:textId="1992656B" w:rsidR="00E0124E" w:rsidRPr="005A6C83" w:rsidRDefault="00E0124E" w:rsidP="005E5E49">
            <w:pPr>
              <w:pStyle w:val="BodyTextIndent"/>
              <w:spacing w:before="60" w:after="60"/>
              <w:ind w:left="-115" w:right="-115"/>
              <w:jc w:val="center"/>
              <w:rPr>
                <w:rFonts w:cs="Arial"/>
                <w:sz w:val="18"/>
                <w:szCs w:val="18"/>
              </w:rPr>
            </w:pPr>
            <w:r w:rsidRPr="005A6C83">
              <w:rPr>
                <w:rFonts w:cs="Arial"/>
                <w:sz w:val="18"/>
                <w:szCs w:val="18"/>
              </w:rPr>
              <w:t>2.</w:t>
            </w:r>
          </w:p>
        </w:tc>
        <w:tc>
          <w:tcPr>
            <w:tcW w:w="2750" w:type="dxa"/>
            <w:vAlign w:val="bottom"/>
          </w:tcPr>
          <w:p w14:paraId="7E27DE15" w14:textId="3C0F501B" w:rsidR="00E0124E" w:rsidRPr="00335B18" w:rsidRDefault="00E0124E" w:rsidP="005E5E49">
            <w:pPr>
              <w:pStyle w:val="BodyTextIndent"/>
              <w:spacing w:before="60" w:after="60"/>
              <w:ind w:left="0"/>
              <w:rPr>
                <w:rFonts w:cs="Arial"/>
                <w:sz w:val="18"/>
                <w:szCs w:val="18"/>
                <w:lang w:val="en-US"/>
              </w:rPr>
            </w:pPr>
            <w:r w:rsidRPr="005A6C83">
              <w:rPr>
                <w:rFonts w:cs="Arial"/>
                <w:sz w:val="18"/>
                <w:szCs w:val="18"/>
              </w:rPr>
              <w:t>Các tài sản tài chính</w:t>
            </w:r>
            <w:r w:rsidR="00945C6E" w:rsidRPr="005A6C83">
              <w:rPr>
                <w:rFonts w:cs="Arial"/>
                <w:sz w:val="18"/>
                <w:szCs w:val="18"/>
                <w:lang w:val="en-US"/>
              </w:rPr>
              <w:t xml:space="preserve"> </w:t>
            </w:r>
            <w:proofErr w:type="spellStart"/>
            <w:r w:rsidR="00945C6E" w:rsidRPr="005A6C83">
              <w:rPr>
                <w:rFonts w:cs="Arial"/>
                <w:sz w:val="18"/>
                <w:szCs w:val="18"/>
                <w:lang w:val="en-US"/>
              </w:rPr>
              <w:t>ghi</w:t>
            </w:r>
            <w:proofErr w:type="spellEnd"/>
            <w:r w:rsidR="00945C6E" w:rsidRPr="005A6C83">
              <w:rPr>
                <w:rFonts w:cs="Arial"/>
                <w:sz w:val="18"/>
                <w:szCs w:val="18"/>
                <w:lang w:val="en-US"/>
              </w:rPr>
              <w:t xml:space="preserve"> </w:t>
            </w:r>
            <w:proofErr w:type="spellStart"/>
            <w:r w:rsidR="00945C6E" w:rsidRPr="005A6C83">
              <w:rPr>
                <w:rFonts w:cs="Arial"/>
                <w:sz w:val="18"/>
                <w:szCs w:val="18"/>
                <w:lang w:val="en-US"/>
              </w:rPr>
              <w:t>nhận</w:t>
            </w:r>
            <w:proofErr w:type="spellEnd"/>
            <w:r w:rsidR="00945C6E" w:rsidRPr="005A6C83">
              <w:rPr>
                <w:rFonts w:cs="Arial"/>
                <w:sz w:val="18"/>
                <w:szCs w:val="18"/>
                <w:lang w:val="en-US"/>
              </w:rPr>
              <w:t xml:space="preserve"> </w:t>
            </w:r>
            <w:proofErr w:type="spellStart"/>
            <w:r w:rsidR="00945C6E" w:rsidRPr="005A6C83">
              <w:rPr>
                <w:rFonts w:cs="Arial"/>
                <w:sz w:val="18"/>
                <w:szCs w:val="18"/>
                <w:lang w:val="en-US"/>
              </w:rPr>
              <w:t>thông</w:t>
            </w:r>
            <w:proofErr w:type="spellEnd"/>
            <w:r w:rsidR="00945C6E" w:rsidRPr="005A6C83">
              <w:rPr>
                <w:rFonts w:cs="Arial"/>
                <w:sz w:val="18"/>
                <w:szCs w:val="18"/>
                <w:lang w:val="en-US"/>
              </w:rPr>
              <w:t xml:space="preserve"> qua </w:t>
            </w:r>
            <w:proofErr w:type="spellStart"/>
            <w:r w:rsidR="00945C6E" w:rsidRPr="005A6C83">
              <w:rPr>
                <w:rFonts w:cs="Arial"/>
                <w:sz w:val="18"/>
                <w:szCs w:val="18"/>
                <w:lang w:val="en-US"/>
              </w:rPr>
              <w:t>lãi</w:t>
            </w:r>
            <w:proofErr w:type="spellEnd"/>
            <w:r w:rsidR="00945C6E" w:rsidRPr="005A6C83">
              <w:rPr>
                <w:rFonts w:cs="Arial"/>
                <w:sz w:val="18"/>
                <w:szCs w:val="18"/>
                <w:lang w:val="en-US"/>
              </w:rPr>
              <w:t>/</w:t>
            </w:r>
            <w:proofErr w:type="spellStart"/>
            <w:r w:rsidR="00945C6E" w:rsidRPr="005A6C83">
              <w:rPr>
                <w:rFonts w:cs="Arial"/>
                <w:sz w:val="18"/>
                <w:szCs w:val="18"/>
                <w:lang w:val="en-US"/>
              </w:rPr>
              <w:t>lỗ</w:t>
            </w:r>
            <w:proofErr w:type="spellEnd"/>
            <w:r w:rsidRPr="005A6C83">
              <w:rPr>
                <w:rFonts w:cs="Arial"/>
                <w:sz w:val="18"/>
                <w:szCs w:val="18"/>
              </w:rPr>
              <w:t xml:space="preserve"> </w:t>
            </w:r>
            <w:r w:rsidR="00945C6E" w:rsidRPr="005A6C83">
              <w:rPr>
                <w:rFonts w:cs="Arial"/>
                <w:sz w:val="18"/>
                <w:szCs w:val="18"/>
                <w:lang w:val="en-US"/>
              </w:rPr>
              <w:t>(</w:t>
            </w:r>
            <w:r w:rsidRPr="005A6C83">
              <w:rPr>
                <w:rFonts w:cs="Arial"/>
                <w:sz w:val="18"/>
                <w:szCs w:val="18"/>
              </w:rPr>
              <w:t>FVTPL</w:t>
            </w:r>
            <w:r w:rsidR="00945C6E" w:rsidRPr="005A6C83">
              <w:rPr>
                <w:rFonts w:cs="Arial"/>
                <w:sz w:val="18"/>
                <w:szCs w:val="18"/>
                <w:lang w:val="en-US"/>
              </w:rPr>
              <w:t>)</w:t>
            </w:r>
          </w:p>
        </w:tc>
        <w:tc>
          <w:tcPr>
            <w:tcW w:w="1632" w:type="dxa"/>
            <w:shd w:val="clear" w:color="auto" w:fill="D9D9D9"/>
            <w:vAlign w:val="bottom"/>
          </w:tcPr>
          <w:p w14:paraId="5A7FD665" w14:textId="778B8ED8" w:rsidR="00E0124E" w:rsidRPr="005A6C83" w:rsidRDefault="00E0124E">
            <w:pPr>
              <w:pStyle w:val="BodyTextIndent"/>
              <w:spacing w:before="60" w:after="60"/>
              <w:ind w:left="-86"/>
              <w:jc w:val="right"/>
              <w:rPr>
                <w:rFonts w:cs="Arial"/>
                <w:sz w:val="18"/>
                <w:szCs w:val="18"/>
              </w:rPr>
            </w:pPr>
          </w:p>
        </w:tc>
        <w:tc>
          <w:tcPr>
            <w:tcW w:w="1627" w:type="dxa"/>
            <w:shd w:val="clear" w:color="auto" w:fill="D9D9D9"/>
            <w:vAlign w:val="bottom"/>
          </w:tcPr>
          <w:p w14:paraId="7550C9D0" w14:textId="77777777" w:rsidR="00E0124E" w:rsidRPr="005A6C83" w:rsidRDefault="00E0124E">
            <w:pPr>
              <w:pStyle w:val="BodyTextIndent"/>
              <w:spacing w:before="60" w:after="60"/>
              <w:ind w:left="-86"/>
              <w:jc w:val="right"/>
              <w:rPr>
                <w:rFonts w:cs="Arial"/>
                <w:sz w:val="18"/>
                <w:szCs w:val="18"/>
              </w:rPr>
            </w:pPr>
          </w:p>
        </w:tc>
        <w:tc>
          <w:tcPr>
            <w:tcW w:w="1627" w:type="dxa"/>
            <w:shd w:val="clear" w:color="auto" w:fill="D9D9D9"/>
            <w:vAlign w:val="bottom"/>
          </w:tcPr>
          <w:p w14:paraId="375B2AB2" w14:textId="77777777" w:rsidR="00E0124E" w:rsidRPr="005A6C83" w:rsidRDefault="00E0124E">
            <w:pPr>
              <w:pStyle w:val="BodyTextIndent"/>
              <w:spacing w:before="60" w:after="60"/>
              <w:ind w:left="-86"/>
              <w:jc w:val="right"/>
              <w:rPr>
                <w:rFonts w:cs="Arial"/>
                <w:sz w:val="18"/>
                <w:szCs w:val="18"/>
              </w:rPr>
            </w:pPr>
          </w:p>
        </w:tc>
      </w:tr>
      <w:tr w:rsidR="00E0124E" w:rsidRPr="005A6C83" w14:paraId="07F7C33A" w14:textId="77777777" w:rsidTr="00E973A7">
        <w:tc>
          <w:tcPr>
            <w:tcW w:w="530" w:type="dxa"/>
            <w:vMerge/>
          </w:tcPr>
          <w:p w14:paraId="7168C95C" w14:textId="6E3E7F6E" w:rsidR="00E0124E" w:rsidRPr="005A6C83" w:rsidRDefault="00E0124E" w:rsidP="005E5E49">
            <w:pPr>
              <w:pStyle w:val="BodyTextIndent"/>
              <w:spacing w:before="60" w:after="60"/>
              <w:ind w:left="-115" w:right="-115"/>
              <w:jc w:val="center"/>
              <w:rPr>
                <w:rFonts w:cs="Arial"/>
                <w:sz w:val="18"/>
                <w:szCs w:val="18"/>
              </w:rPr>
            </w:pPr>
          </w:p>
        </w:tc>
        <w:tc>
          <w:tcPr>
            <w:tcW w:w="2750" w:type="dxa"/>
            <w:vAlign w:val="bottom"/>
          </w:tcPr>
          <w:p w14:paraId="5C01C2C9" w14:textId="30098960" w:rsidR="00E0124E" w:rsidRPr="005A6C83" w:rsidRDefault="00E0124E" w:rsidP="005E5E49">
            <w:pPr>
              <w:pStyle w:val="BodyTextIndent"/>
              <w:spacing w:before="60" w:after="60"/>
              <w:ind w:left="0"/>
              <w:rPr>
                <w:rFonts w:cs="Arial"/>
                <w:sz w:val="18"/>
                <w:szCs w:val="18"/>
              </w:rPr>
            </w:pPr>
            <w:r w:rsidRPr="005A6C83">
              <w:rPr>
                <w:rFonts w:cs="Arial"/>
                <w:sz w:val="18"/>
                <w:szCs w:val="18"/>
              </w:rPr>
              <w:t>Chứng khoán tiềm ẩn rủi ro thị trường</w:t>
            </w:r>
          </w:p>
        </w:tc>
        <w:tc>
          <w:tcPr>
            <w:tcW w:w="1632" w:type="dxa"/>
            <w:shd w:val="clear" w:color="auto" w:fill="D9D9D9"/>
            <w:vAlign w:val="bottom"/>
          </w:tcPr>
          <w:p w14:paraId="4A9A764E" w14:textId="3FF3EF80" w:rsidR="00E0124E" w:rsidRPr="005A6C83" w:rsidRDefault="00E0124E">
            <w:pPr>
              <w:pStyle w:val="BodyTextIndent"/>
              <w:spacing w:before="60" w:after="60"/>
              <w:ind w:left="-86"/>
              <w:jc w:val="right"/>
              <w:rPr>
                <w:rFonts w:cs="Arial"/>
                <w:sz w:val="18"/>
                <w:szCs w:val="18"/>
              </w:rPr>
            </w:pPr>
          </w:p>
        </w:tc>
        <w:tc>
          <w:tcPr>
            <w:tcW w:w="1627" w:type="dxa"/>
            <w:shd w:val="clear" w:color="auto" w:fill="D9D9D9"/>
            <w:vAlign w:val="bottom"/>
          </w:tcPr>
          <w:p w14:paraId="22B96DA6" w14:textId="77777777" w:rsidR="00E0124E" w:rsidRPr="005A6C83" w:rsidRDefault="00E0124E">
            <w:pPr>
              <w:pStyle w:val="BodyTextIndent"/>
              <w:spacing w:before="60" w:after="60"/>
              <w:ind w:left="-86"/>
              <w:jc w:val="right"/>
              <w:rPr>
                <w:rFonts w:cs="Arial"/>
                <w:sz w:val="18"/>
                <w:szCs w:val="18"/>
              </w:rPr>
            </w:pPr>
          </w:p>
        </w:tc>
        <w:tc>
          <w:tcPr>
            <w:tcW w:w="1627" w:type="dxa"/>
            <w:shd w:val="clear" w:color="auto" w:fill="D9D9D9"/>
            <w:vAlign w:val="bottom"/>
          </w:tcPr>
          <w:p w14:paraId="3EB02E94" w14:textId="77777777" w:rsidR="00E0124E" w:rsidRPr="005A6C83" w:rsidRDefault="00E0124E">
            <w:pPr>
              <w:pStyle w:val="BodyTextIndent"/>
              <w:spacing w:before="60" w:after="60"/>
              <w:ind w:left="-86"/>
              <w:jc w:val="right"/>
              <w:rPr>
                <w:rFonts w:cs="Arial"/>
                <w:sz w:val="18"/>
                <w:szCs w:val="18"/>
              </w:rPr>
            </w:pPr>
          </w:p>
        </w:tc>
      </w:tr>
      <w:tr w:rsidR="00E0124E" w:rsidRPr="005A6C83" w14:paraId="51ADC7F7" w14:textId="77777777" w:rsidTr="00E973A7">
        <w:tc>
          <w:tcPr>
            <w:tcW w:w="530" w:type="dxa"/>
            <w:vMerge/>
          </w:tcPr>
          <w:p w14:paraId="47094B48" w14:textId="6EAB7EDE" w:rsidR="00E0124E" w:rsidRPr="005A6C83" w:rsidRDefault="00E0124E" w:rsidP="005E5E49">
            <w:pPr>
              <w:pStyle w:val="BodyTextIndent"/>
              <w:spacing w:before="60" w:after="60"/>
              <w:ind w:left="-115" w:right="-115"/>
              <w:jc w:val="center"/>
              <w:rPr>
                <w:rFonts w:cs="Arial"/>
                <w:sz w:val="18"/>
                <w:szCs w:val="18"/>
              </w:rPr>
            </w:pPr>
          </w:p>
        </w:tc>
        <w:tc>
          <w:tcPr>
            <w:tcW w:w="2750" w:type="dxa"/>
            <w:vAlign w:val="bottom"/>
          </w:tcPr>
          <w:p w14:paraId="4A99E05F" w14:textId="75BC507D" w:rsidR="00E0124E" w:rsidRPr="005A6C83" w:rsidRDefault="00E0124E" w:rsidP="005E5E49">
            <w:pPr>
              <w:pStyle w:val="BodyTextIndent"/>
              <w:spacing w:before="60" w:after="60"/>
              <w:ind w:left="0"/>
              <w:rPr>
                <w:rFonts w:cs="Arial"/>
                <w:sz w:val="18"/>
                <w:szCs w:val="18"/>
              </w:rPr>
            </w:pPr>
            <w:r w:rsidRPr="005A6C83">
              <w:rPr>
                <w:rFonts w:cs="Arial"/>
                <w:sz w:val="18"/>
                <w:szCs w:val="18"/>
              </w:rPr>
              <w:t xml:space="preserve">Chứng khoán bị giảm trừ khỏi vốn khả dụng </w:t>
            </w:r>
          </w:p>
        </w:tc>
        <w:tc>
          <w:tcPr>
            <w:tcW w:w="1632" w:type="dxa"/>
            <w:shd w:val="clear" w:color="auto" w:fill="D9D9D9"/>
            <w:vAlign w:val="bottom"/>
          </w:tcPr>
          <w:p w14:paraId="0C4186D7" w14:textId="0C37E53C" w:rsidR="00E0124E" w:rsidRPr="005A6C83" w:rsidRDefault="00E0124E">
            <w:pPr>
              <w:pStyle w:val="BodyTextIndent"/>
              <w:spacing w:before="60" w:after="60"/>
              <w:ind w:left="-86"/>
              <w:jc w:val="right"/>
              <w:rPr>
                <w:rFonts w:cs="Arial"/>
                <w:sz w:val="18"/>
                <w:szCs w:val="18"/>
              </w:rPr>
            </w:pPr>
          </w:p>
        </w:tc>
        <w:tc>
          <w:tcPr>
            <w:tcW w:w="1627" w:type="dxa"/>
            <w:shd w:val="clear" w:color="auto" w:fill="auto"/>
            <w:vAlign w:val="bottom"/>
          </w:tcPr>
          <w:p w14:paraId="48DE8FEA" w14:textId="3919621F" w:rsidR="00E0124E" w:rsidRPr="00D964F4" w:rsidRDefault="00703C51">
            <w:pPr>
              <w:pStyle w:val="BodyTextIndent"/>
              <w:spacing w:before="60" w:after="60"/>
              <w:ind w:left="-86"/>
              <w:jc w:val="right"/>
              <w:rPr>
                <w:rFonts w:cs="Arial"/>
                <w:sz w:val="18"/>
                <w:szCs w:val="18"/>
                <w:highlight w:val="yellow"/>
                <w:lang w:val="en-US"/>
              </w:rPr>
            </w:pPr>
            <w:r>
              <w:rPr>
                <w:rFonts w:cs="Arial"/>
                <w:sz w:val="18"/>
                <w:szCs w:val="18"/>
              </w:rPr>
              <w:t>-</w:t>
            </w:r>
          </w:p>
        </w:tc>
        <w:tc>
          <w:tcPr>
            <w:tcW w:w="1627" w:type="dxa"/>
            <w:shd w:val="clear" w:color="auto" w:fill="D9D9D9"/>
            <w:vAlign w:val="bottom"/>
          </w:tcPr>
          <w:p w14:paraId="1D43EB7C" w14:textId="77777777" w:rsidR="00E0124E" w:rsidRPr="005A6C83" w:rsidRDefault="00E0124E">
            <w:pPr>
              <w:pStyle w:val="BodyTextIndent"/>
              <w:spacing w:before="60" w:after="60"/>
              <w:ind w:left="-86"/>
              <w:jc w:val="right"/>
              <w:rPr>
                <w:rFonts w:cs="Arial"/>
                <w:sz w:val="18"/>
                <w:szCs w:val="18"/>
              </w:rPr>
            </w:pPr>
          </w:p>
        </w:tc>
      </w:tr>
      <w:tr w:rsidR="00ED2E5A" w:rsidRPr="005A6C83" w14:paraId="3C9C4736" w14:textId="77777777" w:rsidTr="00E973A7">
        <w:tc>
          <w:tcPr>
            <w:tcW w:w="530" w:type="dxa"/>
            <w:vMerge w:val="restart"/>
          </w:tcPr>
          <w:p w14:paraId="12DD395B" w14:textId="61240C11" w:rsidR="00ED2E5A" w:rsidRPr="005A6C83" w:rsidRDefault="00ED2E5A" w:rsidP="005E5E49">
            <w:pPr>
              <w:pStyle w:val="BodyTextIndent"/>
              <w:spacing w:before="60" w:after="60"/>
              <w:ind w:left="-115" w:right="-115"/>
              <w:jc w:val="center"/>
              <w:rPr>
                <w:rFonts w:cs="Arial"/>
                <w:sz w:val="18"/>
                <w:szCs w:val="18"/>
              </w:rPr>
            </w:pPr>
            <w:r w:rsidRPr="005A6C83">
              <w:rPr>
                <w:rFonts w:cs="Arial"/>
                <w:sz w:val="18"/>
                <w:szCs w:val="18"/>
              </w:rPr>
              <w:t>3.</w:t>
            </w:r>
          </w:p>
        </w:tc>
        <w:tc>
          <w:tcPr>
            <w:tcW w:w="2750" w:type="dxa"/>
            <w:vAlign w:val="bottom"/>
          </w:tcPr>
          <w:p w14:paraId="4BEE1DBE" w14:textId="5AF6F969" w:rsidR="00ED2E5A" w:rsidRPr="00335B18" w:rsidRDefault="00ED2E5A" w:rsidP="005E5E49">
            <w:pPr>
              <w:pStyle w:val="BodyTextIndent"/>
              <w:spacing w:before="60" w:after="60"/>
              <w:ind w:left="0"/>
              <w:rPr>
                <w:rFonts w:cs="Arial"/>
                <w:sz w:val="18"/>
                <w:szCs w:val="18"/>
                <w:lang w:val="en-US"/>
              </w:rPr>
            </w:pPr>
            <w:r w:rsidRPr="005A6C83">
              <w:rPr>
                <w:rFonts w:cs="Arial"/>
                <w:sz w:val="18"/>
                <w:szCs w:val="18"/>
              </w:rPr>
              <w:t>Các khoản đầu tư</w:t>
            </w:r>
            <w:r w:rsidR="00945C6E" w:rsidRPr="005A6C83">
              <w:rPr>
                <w:rFonts w:cs="Arial"/>
                <w:sz w:val="18"/>
                <w:szCs w:val="18"/>
                <w:lang w:val="en-US"/>
              </w:rPr>
              <w:t xml:space="preserve"> </w:t>
            </w:r>
            <w:proofErr w:type="spellStart"/>
            <w:r w:rsidR="00945C6E" w:rsidRPr="005A6C83">
              <w:rPr>
                <w:rFonts w:cs="Arial"/>
                <w:sz w:val="18"/>
                <w:szCs w:val="18"/>
                <w:lang w:val="en-US"/>
              </w:rPr>
              <w:t>nắm</w:t>
            </w:r>
            <w:proofErr w:type="spellEnd"/>
            <w:r w:rsidR="00945C6E" w:rsidRPr="005A6C83">
              <w:rPr>
                <w:rFonts w:cs="Arial"/>
                <w:sz w:val="18"/>
                <w:szCs w:val="18"/>
                <w:lang w:val="en-US"/>
              </w:rPr>
              <w:t xml:space="preserve"> </w:t>
            </w:r>
            <w:proofErr w:type="spellStart"/>
            <w:r w:rsidR="00945C6E" w:rsidRPr="005A6C83">
              <w:rPr>
                <w:rFonts w:cs="Arial"/>
                <w:sz w:val="18"/>
                <w:szCs w:val="18"/>
                <w:lang w:val="en-US"/>
              </w:rPr>
              <w:t>giữ</w:t>
            </w:r>
            <w:proofErr w:type="spellEnd"/>
            <w:r w:rsidR="00945C6E" w:rsidRPr="005A6C83">
              <w:rPr>
                <w:rFonts w:cs="Arial"/>
                <w:sz w:val="18"/>
                <w:szCs w:val="18"/>
                <w:lang w:val="en-US"/>
              </w:rPr>
              <w:t xml:space="preserve"> </w:t>
            </w:r>
            <w:proofErr w:type="spellStart"/>
            <w:r w:rsidR="00945C6E" w:rsidRPr="005A6C83">
              <w:rPr>
                <w:rFonts w:cs="Arial"/>
                <w:sz w:val="18"/>
                <w:szCs w:val="18"/>
                <w:lang w:val="en-US"/>
              </w:rPr>
              <w:t>đến</w:t>
            </w:r>
            <w:proofErr w:type="spellEnd"/>
            <w:r w:rsidR="00945C6E" w:rsidRPr="005A6C83">
              <w:rPr>
                <w:rFonts w:cs="Arial"/>
                <w:sz w:val="18"/>
                <w:szCs w:val="18"/>
                <w:lang w:val="en-US"/>
              </w:rPr>
              <w:t xml:space="preserve"> </w:t>
            </w:r>
            <w:proofErr w:type="spellStart"/>
            <w:r w:rsidR="00945C6E" w:rsidRPr="005A6C83">
              <w:rPr>
                <w:rFonts w:cs="Arial"/>
                <w:sz w:val="18"/>
                <w:szCs w:val="18"/>
                <w:lang w:val="en-US"/>
              </w:rPr>
              <w:t>ngày</w:t>
            </w:r>
            <w:proofErr w:type="spellEnd"/>
            <w:r w:rsidR="00945C6E" w:rsidRPr="005A6C83">
              <w:rPr>
                <w:rFonts w:cs="Arial"/>
                <w:sz w:val="18"/>
                <w:szCs w:val="18"/>
                <w:lang w:val="en-US"/>
              </w:rPr>
              <w:t xml:space="preserve"> </w:t>
            </w:r>
            <w:proofErr w:type="spellStart"/>
            <w:r w:rsidR="00945C6E" w:rsidRPr="005A6C83">
              <w:rPr>
                <w:rFonts w:cs="Arial"/>
                <w:sz w:val="18"/>
                <w:szCs w:val="18"/>
                <w:lang w:val="en-US"/>
              </w:rPr>
              <w:t>đáo</w:t>
            </w:r>
            <w:proofErr w:type="spellEnd"/>
            <w:r w:rsidR="00945C6E" w:rsidRPr="005A6C83">
              <w:rPr>
                <w:rFonts w:cs="Arial"/>
                <w:sz w:val="18"/>
                <w:szCs w:val="18"/>
                <w:lang w:val="en-US"/>
              </w:rPr>
              <w:t xml:space="preserve"> </w:t>
            </w:r>
            <w:proofErr w:type="spellStart"/>
            <w:r w:rsidR="00945C6E" w:rsidRPr="005A6C83">
              <w:rPr>
                <w:rFonts w:cs="Arial"/>
                <w:sz w:val="18"/>
                <w:szCs w:val="18"/>
                <w:lang w:val="en-US"/>
              </w:rPr>
              <w:t>hạn</w:t>
            </w:r>
            <w:proofErr w:type="spellEnd"/>
            <w:r w:rsidRPr="005A6C83">
              <w:rPr>
                <w:rFonts w:cs="Arial"/>
                <w:sz w:val="18"/>
                <w:szCs w:val="18"/>
              </w:rPr>
              <w:t xml:space="preserve"> </w:t>
            </w:r>
            <w:r w:rsidR="00945C6E" w:rsidRPr="005A6C83">
              <w:rPr>
                <w:rFonts w:cs="Arial"/>
                <w:sz w:val="18"/>
                <w:szCs w:val="18"/>
                <w:lang w:val="en-US"/>
              </w:rPr>
              <w:t>(</w:t>
            </w:r>
            <w:r w:rsidRPr="005A6C83">
              <w:rPr>
                <w:rFonts w:cs="Arial"/>
                <w:sz w:val="18"/>
                <w:szCs w:val="18"/>
              </w:rPr>
              <w:t>HTM</w:t>
            </w:r>
            <w:r w:rsidR="00945C6E" w:rsidRPr="005A6C83">
              <w:rPr>
                <w:rFonts w:cs="Arial"/>
                <w:sz w:val="18"/>
                <w:szCs w:val="18"/>
                <w:lang w:val="en-US"/>
              </w:rPr>
              <w:t>)</w:t>
            </w:r>
          </w:p>
        </w:tc>
        <w:tc>
          <w:tcPr>
            <w:tcW w:w="1632" w:type="dxa"/>
            <w:shd w:val="clear" w:color="auto" w:fill="D9D9D9"/>
            <w:vAlign w:val="bottom"/>
          </w:tcPr>
          <w:p w14:paraId="08F7D905" w14:textId="5761D935" w:rsidR="00ED2E5A" w:rsidRPr="005A6C83" w:rsidRDefault="00ED2E5A">
            <w:pPr>
              <w:pStyle w:val="BodyTextIndent"/>
              <w:spacing w:before="60" w:after="60"/>
              <w:ind w:left="-86"/>
              <w:jc w:val="right"/>
              <w:rPr>
                <w:rFonts w:cs="Arial"/>
                <w:sz w:val="18"/>
                <w:szCs w:val="18"/>
              </w:rPr>
            </w:pPr>
          </w:p>
        </w:tc>
        <w:tc>
          <w:tcPr>
            <w:tcW w:w="1627" w:type="dxa"/>
            <w:shd w:val="clear" w:color="auto" w:fill="D9D9D9"/>
            <w:vAlign w:val="bottom"/>
          </w:tcPr>
          <w:p w14:paraId="274D43E0" w14:textId="77777777" w:rsidR="00ED2E5A" w:rsidRPr="005A6C83" w:rsidRDefault="00ED2E5A">
            <w:pPr>
              <w:pStyle w:val="BodyTextIndent"/>
              <w:spacing w:before="60" w:after="60"/>
              <w:ind w:left="-86"/>
              <w:jc w:val="right"/>
              <w:rPr>
                <w:rFonts w:cs="Arial"/>
                <w:sz w:val="18"/>
                <w:szCs w:val="18"/>
                <w:highlight w:val="yellow"/>
              </w:rPr>
            </w:pPr>
          </w:p>
        </w:tc>
        <w:tc>
          <w:tcPr>
            <w:tcW w:w="1627" w:type="dxa"/>
            <w:shd w:val="clear" w:color="auto" w:fill="D9D9D9"/>
            <w:vAlign w:val="bottom"/>
          </w:tcPr>
          <w:p w14:paraId="5A319E8C" w14:textId="77777777" w:rsidR="00ED2E5A" w:rsidRPr="005A6C83" w:rsidRDefault="00ED2E5A">
            <w:pPr>
              <w:pStyle w:val="BodyTextIndent"/>
              <w:spacing w:before="60" w:after="60"/>
              <w:ind w:left="-86"/>
              <w:jc w:val="right"/>
              <w:rPr>
                <w:rFonts w:cs="Arial"/>
                <w:sz w:val="18"/>
                <w:szCs w:val="18"/>
              </w:rPr>
            </w:pPr>
          </w:p>
        </w:tc>
      </w:tr>
      <w:tr w:rsidR="00ED2E5A" w:rsidRPr="005A6C83" w14:paraId="6297D748" w14:textId="77777777" w:rsidTr="00E973A7">
        <w:tc>
          <w:tcPr>
            <w:tcW w:w="530" w:type="dxa"/>
            <w:vMerge/>
          </w:tcPr>
          <w:p w14:paraId="5264C11A" w14:textId="4362C680" w:rsidR="00ED2E5A" w:rsidRPr="005A6C83" w:rsidRDefault="00ED2E5A" w:rsidP="005E5E49">
            <w:pPr>
              <w:pStyle w:val="BodyTextIndent"/>
              <w:spacing w:before="60" w:after="60"/>
              <w:ind w:left="-115" w:right="-115"/>
              <w:jc w:val="center"/>
              <w:rPr>
                <w:rFonts w:cs="Arial"/>
                <w:sz w:val="18"/>
                <w:szCs w:val="18"/>
              </w:rPr>
            </w:pPr>
          </w:p>
        </w:tc>
        <w:tc>
          <w:tcPr>
            <w:tcW w:w="2750" w:type="dxa"/>
            <w:vAlign w:val="bottom"/>
          </w:tcPr>
          <w:p w14:paraId="7E50DE27" w14:textId="69803133" w:rsidR="00ED2E5A" w:rsidRPr="005A6C83" w:rsidRDefault="00ED2E5A" w:rsidP="005E5E49">
            <w:pPr>
              <w:pStyle w:val="BodyTextIndent"/>
              <w:spacing w:before="60" w:after="60"/>
              <w:ind w:left="0"/>
              <w:rPr>
                <w:rFonts w:cs="Arial"/>
                <w:sz w:val="18"/>
                <w:szCs w:val="18"/>
              </w:rPr>
            </w:pPr>
            <w:r w:rsidRPr="005A6C83">
              <w:rPr>
                <w:rFonts w:cs="Arial"/>
                <w:sz w:val="18"/>
                <w:szCs w:val="18"/>
              </w:rPr>
              <w:t>Chứng khoán tiềm ẩn rủi ro thị trường</w:t>
            </w:r>
          </w:p>
        </w:tc>
        <w:tc>
          <w:tcPr>
            <w:tcW w:w="1632" w:type="dxa"/>
            <w:shd w:val="clear" w:color="auto" w:fill="D9D9D9"/>
            <w:vAlign w:val="bottom"/>
          </w:tcPr>
          <w:p w14:paraId="7F678AF4" w14:textId="5FD698C0" w:rsidR="00ED2E5A" w:rsidRPr="005A6C83" w:rsidRDefault="00ED2E5A">
            <w:pPr>
              <w:pStyle w:val="BodyTextIndent"/>
              <w:spacing w:before="60" w:after="60"/>
              <w:ind w:left="-86"/>
              <w:jc w:val="right"/>
              <w:rPr>
                <w:rFonts w:cs="Arial"/>
                <w:sz w:val="18"/>
                <w:szCs w:val="18"/>
              </w:rPr>
            </w:pPr>
          </w:p>
        </w:tc>
        <w:tc>
          <w:tcPr>
            <w:tcW w:w="1627" w:type="dxa"/>
            <w:shd w:val="clear" w:color="auto" w:fill="D9D9D9"/>
            <w:vAlign w:val="bottom"/>
          </w:tcPr>
          <w:p w14:paraId="424ABE88" w14:textId="77777777" w:rsidR="00ED2E5A" w:rsidRPr="005A6C83" w:rsidRDefault="00ED2E5A">
            <w:pPr>
              <w:pStyle w:val="BodyTextIndent"/>
              <w:spacing w:before="60" w:after="60"/>
              <w:ind w:left="-86"/>
              <w:jc w:val="right"/>
              <w:rPr>
                <w:rFonts w:cs="Arial"/>
                <w:sz w:val="18"/>
                <w:szCs w:val="18"/>
                <w:highlight w:val="yellow"/>
              </w:rPr>
            </w:pPr>
          </w:p>
        </w:tc>
        <w:tc>
          <w:tcPr>
            <w:tcW w:w="1627" w:type="dxa"/>
            <w:shd w:val="clear" w:color="auto" w:fill="D9D9D9"/>
            <w:vAlign w:val="bottom"/>
          </w:tcPr>
          <w:p w14:paraId="487C460A" w14:textId="77777777" w:rsidR="00ED2E5A" w:rsidRPr="005A6C83" w:rsidRDefault="00ED2E5A">
            <w:pPr>
              <w:pStyle w:val="BodyTextIndent"/>
              <w:spacing w:before="60" w:after="60"/>
              <w:ind w:left="-86"/>
              <w:jc w:val="right"/>
              <w:rPr>
                <w:rFonts w:cs="Arial"/>
                <w:sz w:val="18"/>
                <w:szCs w:val="18"/>
              </w:rPr>
            </w:pPr>
          </w:p>
        </w:tc>
      </w:tr>
      <w:tr w:rsidR="00473C6E" w:rsidRPr="005A6C83" w14:paraId="1EAF33A8" w14:textId="77777777" w:rsidTr="00E973A7">
        <w:tc>
          <w:tcPr>
            <w:tcW w:w="530" w:type="dxa"/>
            <w:vMerge/>
          </w:tcPr>
          <w:p w14:paraId="762AC357" w14:textId="3F65F1FE" w:rsidR="00473C6E" w:rsidRPr="005A6C83" w:rsidRDefault="00473C6E" w:rsidP="00473C6E">
            <w:pPr>
              <w:pStyle w:val="BodyTextIndent"/>
              <w:spacing w:before="60" w:after="60"/>
              <w:ind w:left="-115" w:right="-115"/>
              <w:jc w:val="center"/>
              <w:rPr>
                <w:rFonts w:cs="Arial"/>
                <w:sz w:val="18"/>
                <w:szCs w:val="18"/>
              </w:rPr>
            </w:pPr>
          </w:p>
        </w:tc>
        <w:tc>
          <w:tcPr>
            <w:tcW w:w="2750" w:type="dxa"/>
            <w:vAlign w:val="bottom"/>
          </w:tcPr>
          <w:p w14:paraId="6194C6CE" w14:textId="0AA026F0" w:rsidR="00473C6E" w:rsidRPr="005A6C83" w:rsidRDefault="00473C6E" w:rsidP="00473C6E">
            <w:pPr>
              <w:pStyle w:val="BodyTextIndent"/>
              <w:spacing w:before="60" w:after="60"/>
              <w:ind w:left="0"/>
              <w:rPr>
                <w:rFonts w:cs="Arial"/>
                <w:sz w:val="18"/>
                <w:szCs w:val="18"/>
              </w:rPr>
            </w:pPr>
            <w:r w:rsidRPr="005A6C83">
              <w:rPr>
                <w:rFonts w:cs="Arial"/>
                <w:sz w:val="18"/>
                <w:szCs w:val="18"/>
              </w:rPr>
              <w:t xml:space="preserve">Chứng khoán bị giảm trừ khỏi vốn khả dụng </w:t>
            </w:r>
          </w:p>
        </w:tc>
        <w:tc>
          <w:tcPr>
            <w:tcW w:w="1632" w:type="dxa"/>
            <w:shd w:val="clear" w:color="auto" w:fill="D9D9D9"/>
            <w:vAlign w:val="bottom"/>
          </w:tcPr>
          <w:p w14:paraId="239BC3C0" w14:textId="46AED710" w:rsidR="00473C6E" w:rsidRPr="005A6C83" w:rsidRDefault="00473C6E">
            <w:pPr>
              <w:pStyle w:val="BodyTextIndent"/>
              <w:spacing w:before="60" w:after="60"/>
              <w:ind w:left="-86"/>
              <w:jc w:val="right"/>
              <w:rPr>
                <w:rFonts w:cs="Arial"/>
                <w:sz w:val="18"/>
                <w:szCs w:val="18"/>
              </w:rPr>
            </w:pPr>
          </w:p>
        </w:tc>
        <w:tc>
          <w:tcPr>
            <w:tcW w:w="1627" w:type="dxa"/>
            <w:shd w:val="clear" w:color="auto" w:fill="auto"/>
            <w:vAlign w:val="bottom"/>
          </w:tcPr>
          <w:p w14:paraId="29B15A58" w14:textId="1DD60985" w:rsidR="00473C6E" w:rsidRPr="005A6C83" w:rsidRDefault="00703C51">
            <w:pPr>
              <w:pStyle w:val="BodyTextIndent"/>
              <w:spacing w:before="60" w:after="60"/>
              <w:ind w:left="-86"/>
              <w:jc w:val="right"/>
              <w:rPr>
                <w:rFonts w:cs="Arial"/>
                <w:sz w:val="18"/>
                <w:szCs w:val="18"/>
                <w:highlight w:val="yellow"/>
              </w:rPr>
            </w:pPr>
            <w:r>
              <w:rPr>
                <w:rFonts w:cs="Arial"/>
                <w:sz w:val="18"/>
                <w:szCs w:val="18"/>
                <w:lang w:val="en-US"/>
              </w:rPr>
              <w:t>-</w:t>
            </w:r>
          </w:p>
        </w:tc>
        <w:tc>
          <w:tcPr>
            <w:tcW w:w="1627" w:type="dxa"/>
            <w:shd w:val="clear" w:color="auto" w:fill="D9D9D9"/>
            <w:vAlign w:val="bottom"/>
          </w:tcPr>
          <w:p w14:paraId="13E3A149" w14:textId="77777777" w:rsidR="00473C6E" w:rsidRPr="005A6C83" w:rsidRDefault="00473C6E">
            <w:pPr>
              <w:pStyle w:val="BodyTextIndent"/>
              <w:spacing w:before="60" w:after="60"/>
              <w:ind w:left="-86"/>
              <w:jc w:val="right"/>
              <w:rPr>
                <w:rFonts w:cs="Arial"/>
                <w:sz w:val="18"/>
                <w:szCs w:val="18"/>
              </w:rPr>
            </w:pPr>
          </w:p>
        </w:tc>
      </w:tr>
      <w:tr w:rsidR="00473C6E" w:rsidRPr="005A6C83" w14:paraId="0566579D" w14:textId="77777777" w:rsidTr="00E973A7">
        <w:tc>
          <w:tcPr>
            <w:tcW w:w="530" w:type="dxa"/>
          </w:tcPr>
          <w:p w14:paraId="425D681B" w14:textId="58198AF6" w:rsidR="00473C6E" w:rsidRPr="005A6C83" w:rsidRDefault="00473C6E" w:rsidP="00473C6E">
            <w:pPr>
              <w:pStyle w:val="BodyTextIndent"/>
              <w:spacing w:before="60" w:after="60"/>
              <w:ind w:left="-115" w:right="-115"/>
              <w:jc w:val="center"/>
              <w:rPr>
                <w:rFonts w:cs="Arial"/>
                <w:sz w:val="18"/>
                <w:szCs w:val="18"/>
              </w:rPr>
            </w:pPr>
            <w:r w:rsidRPr="005A6C83">
              <w:rPr>
                <w:rFonts w:cs="Arial"/>
                <w:sz w:val="18"/>
                <w:szCs w:val="18"/>
              </w:rPr>
              <w:t>4.</w:t>
            </w:r>
          </w:p>
        </w:tc>
        <w:tc>
          <w:tcPr>
            <w:tcW w:w="2750" w:type="dxa"/>
            <w:vAlign w:val="bottom"/>
          </w:tcPr>
          <w:p w14:paraId="146FB6DE" w14:textId="2268E89B" w:rsidR="00473C6E" w:rsidRPr="005A6C83" w:rsidRDefault="00473C6E" w:rsidP="00473C6E">
            <w:pPr>
              <w:pStyle w:val="BodyTextIndent"/>
              <w:spacing w:before="60" w:after="60"/>
              <w:ind w:left="0"/>
              <w:rPr>
                <w:rFonts w:cs="Arial"/>
                <w:sz w:val="18"/>
                <w:szCs w:val="18"/>
              </w:rPr>
            </w:pPr>
            <w:r w:rsidRPr="005A6C83">
              <w:rPr>
                <w:rFonts w:cs="Arial"/>
                <w:sz w:val="18"/>
                <w:szCs w:val="18"/>
              </w:rPr>
              <w:t>Các khoản cho vay</w:t>
            </w:r>
          </w:p>
        </w:tc>
        <w:tc>
          <w:tcPr>
            <w:tcW w:w="1632" w:type="dxa"/>
            <w:shd w:val="clear" w:color="auto" w:fill="D9D9D9"/>
            <w:vAlign w:val="bottom"/>
          </w:tcPr>
          <w:p w14:paraId="1CC71B12" w14:textId="3C7D6E6F" w:rsidR="00473C6E" w:rsidRPr="005A6C83" w:rsidRDefault="00473C6E">
            <w:pPr>
              <w:pStyle w:val="BodyTextIndent"/>
              <w:spacing w:before="60" w:after="60"/>
              <w:ind w:left="-86"/>
              <w:jc w:val="right"/>
              <w:rPr>
                <w:rFonts w:cs="Arial"/>
                <w:sz w:val="18"/>
                <w:szCs w:val="18"/>
              </w:rPr>
            </w:pPr>
          </w:p>
        </w:tc>
        <w:tc>
          <w:tcPr>
            <w:tcW w:w="1627" w:type="dxa"/>
            <w:shd w:val="clear" w:color="auto" w:fill="D9D9D9"/>
            <w:vAlign w:val="bottom"/>
          </w:tcPr>
          <w:p w14:paraId="1D6652C4" w14:textId="77777777" w:rsidR="00473C6E" w:rsidRPr="005A6C83" w:rsidRDefault="00473C6E">
            <w:pPr>
              <w:pStyle w:val="BodyTextIndent"/>
              <w:spacing w:before="60" w:after="60"/>
              <w:ind w:left="-86"/>
              <w:jc w:val="right"/>
              <w:rPr>
                <w:rFonts w:cs="Arial"/>
                <w:sz w:val="18"/>
                <w:szCs w:val="18"/>
                <w:highlight w:val="yellow"/>
              </w:rPr>
            </w:pPr>
          </w:p>
        </w:tc>
        <w:tc>
          <w:tcPr>
            <w:tcW w:w="1627" w:type="dxa"/>
            <w:shd w:val="clear" w:color="auto" w:fill="D9D9D9"/>
            <w:vAlign w:val="bottom"/>
          </w:tcPr>
          <w:p w14:paraId="7981D8C8" w14:textId="77777777" w:rsidR="00473C6E" w:rsidRPr="005A6C83" w:rsidRDefault="00473C6E">
            <w:pPr>
              <w:pStyle w:val="BodyTextIndent"/>
              <w:spacing w:before="60" w:after="60"/>
              <w:ind w:left="-86"/>
              <w:jc w:val="right"/>
              <w:rPr>
                <w:rFonts w:cs="Arial"/>
                <w:sz w:val="18"/>
                <w:szCs w:val="18"/>
              </w:rPr>
            </w:pPr>
          </w:p>
        </w:tc>
      </w:tr>
      <w:tr w:rsidR="00473C6E" w:rsidRPr="005A6C83" w14:paraId="6B4E5F7D" w14:textId="77777777" w:rsidTr="00E973A7">
        <w:tc>
          <w:tcPr>
            <w:tcW w:w="530" w:type="dxa"/>
            <w:vMerge w:val="restart"/>
          </w:tcPr>
          <w:p w14:paraId="423BC554" w14:textId="5B010F21" w:rsidR="00473C6E" w:rsidRPr="005A6C83" w:rsidRDefault="00473C6E" w:rsidP="00473C6E">
            <w:pPr>
              <w:pStyle w:val="BodyTextIndent"/>
              <w:spacing w:before="60" w:after="60"/>
              <w:ind w:left="-115" w:right="-115"/>
              <w:jc w:val="center"/>
              <w:rPr>
                <w:rFonts w:cs="Arial"/>
                <w:sz w:val="18"/>
                <w:szCs w:val="18"/>
              </w:rPr>
            </w:pPr>
            <w:r w:rsidRPr="005A6C83">
              <w:rPr>
                <w:rFonts w:cs="Arial"/>
                <w:sz w:val="18"/>
                <w:szCs w:val="18"/>
              </w:rPr>
              <w:t>5.</w:t>
            </w:r>
          </w:p>
        </w:tc>
        <w:tc>
          <w:tcPr>
            <w:tcW w:w="2750" w:type="dxa"/>
            <w:vAlign w:val="bottom"/>
          </w:tcPr>
          <w:p w14:paraId="0A0DF033" w14:textId="37B625C8" w:rsidR="00473C6E" w:rsidRPr="00335B18" w:rsidRDefault="00473C6E" w:rsidP="00473C6E">
            <w:pPr>
              <w:pStyle w:val="BodyTextIndent"/>
              <w:spacing w:before="60" w:after="60"/>
              <w:ind w:left="0"/>
              <w:rPr>
                <w:rFonts w:cs="Arial"/>
                <w:sz w:val="18"/>
                <w:szCs w:val="18"/>
                <w:lang w:val="en-US"/>
              </w:rPr>
            </w:pPr>
            <w:r w:rsidRPr="005A6C83">
              <w:rPr>
                <w:rFonts w:cs="Arial"/>
                <w:sz w:val="18"/>
                <w:szCs w:val="18"/>
              </w:rPr>
              <w:t xml:space="preserve">Tài sản tài </w:t>
            </w:r>
            <w:r w:rsidR="00945C6E" w:rsidRPr="005A6C83">
              <w:rPr>
                <w:rFonts w:cs="Arial"/>
                <w:sz w:val="18"/>
                <w:szCs w:val="18"/>
              </w:rPr>
              <w:t>chinh</w:t>
            </w:r>
            <w:r w:rsidR="00945C6E" w:rsidRPr="005A6C83">
              <w:rPr>
                <w:rFonts w:cs="Arial"/>
                <w:sz w:val="18"/>
                <w:szCs w:val="18"/>
                <w:lang w:val="en-US"/>
              </w:rPr>
              <w:t xml:space="preserve"> </w:t>
            </w:r>
            <w:proofErr w:type="spellStart"/>
            <w:r w:rsidR="00945C6E" w:rsidRPr="005A6C83">
              <w:rPr>
                <w:rFonts w:cs="Arial"/>
                <w:sz w:val="18"/>
                <w:szCs w:val="18"/>
                <w:lang w:val="en-US"/>
              </w:rPr>
              <w:t>sẵn</w:t>
            </w:r>
            <w:proofErr w:type="spellEnd"/>
            <w:r w:rsidR="00945C6E" w:rsidRPr="005A6C83">
              <w:rPr>
                <w:rFonts w:cs="Arial"/>
                <w:sz w:val="18"/>
                <w:szCs w:val="18"/>
                <w:lang w:val="en-US"/>
              </w:rPr>
              <w:t xml:space="preserve"> </w:t>
            </w:r>
            <w:proofErr w:type="spellStart"/>
            <w:r w:rsidR="00945C6E" w:rsidRPr="005A6C83">
              <w:rPr>
                <w:rFonts w:cs="Arial"/>
                <w:sz w:val="18"/>
                <w:szCs w:val="18"/>
                <w:lang w:val="en-US"/>
              </w:rPr>
              <w:t>sàng</w:t>
            </w:r>
            <w:proofErr w:type="spellEnd"/>
            <w:r w:rsidR="00945C6E" w:rsidRPr="005A6C83">
              <w:rPr>
                <w:rFonts w:cs="Arial"/>
                <w:sz w:val="18"/>
                <w:szCs w:val="18"/>
                <w:lang w:val="en-US"/>
              </w:rPr>
              <w:t xml:space="preserve"> </w:t>
            </w:r>
            <w:proofErr w:type="spellStart"/>
            <w:r w:rsidR="00945C6E" w:rsidRPr="005A6C83">
              <w:rPr>
                <w:rFonts w:cs="Arial"/>
                <w:sz w:val="18"/>
                <w:szCs w:val="18"/>
                <w:lang w:val="en-US"/>
              </w:rPr>
              <w:t>để</w:t>
            </w:r>
            <w:proofErr w:type="spellEnd"/>
            <w:r w:rsidR="00945C6E" w:rsidRPr="005A6C83">
              <w:rPr>
                <w:rFonts w:cs="Arial"/>
                <w:sz w:val="18"/>
                <w:szCs w:val="18"/>
                <w:lang w:val="en-US"/>
              </w:rPr>
              <w:t xml:space="preserve"> </w:t>
            </w:r>
            <w:proofErr w:type="spellStart"/>
            <w:r w:rsidR="00945C6E" w:rsidRPr="005A6C83">
              <w:rPr>
                <w:rFonts w:cs="Arial"/>
                <w:sz w:val="18"/>
                <w:szCs w:val="18"/>
                <w:lang w:val="en-US"/>
              </w:rPr>
              <w:t>bán</w:t>
            </w:r>
            <w:proofErr w:type="spellEnd"/>
            <w:r w:rsidRPr="005A6C83">
              <w:rPr>
                <w:rFonts w:cs="Arial"/>
                <w:sz w:val="18"/>
                <w:szCs w:val="18"/>
              </w:rPr>
              <w:t xml:space="preserve"> </w:t>
            </w:r>
            <w:r w:rsidR="00945C6E" w:rsidRPr="005A6C83">
              <w:rPr>
                <w:rFonts w:cs="Arial"/>
                <w:sz w:val="18"/>
                <w:szCs w:val="18"/>
                <w:lang w:val="en-US"/>
              </w:rPr>
              <w:t>(</w:t>
            </w:r>
            <w:r w:rsidRPr="005A6C83">
              <w:rPr>
                <w:rFonts w:cs="Arial"/>
                <w:sz w:val="18"/>
                <w:szCs w:val="18"/>
              </w:rPr>
              <w:t>AFS</w:t>
            </w:r>
            <w:r w:rsidR="00945C6E" w:rsidRPr="005A6C83">
              <w:rPr>
                <w:rFonts w:cs="Arial"/>
                <w:sz w:val="18"/>
                <w:szCs w:val="18"/>
                <w:lang w:val="en-US"/>
              </w:rPr>
              <w:t>)</w:t>
            </w:r>
          </w:p>
        </w:tc>
        <w:tc>
          <w:tcPr>
            <w:tcW w:w="1632" w:type="dxa"/>
            <w:shd w:val="clear" w:color="auto" w:fill="D9D9D9"/>
            <w:vAlign w:val="bottom"/>
          </w:tcPr>
          <w:p w14:paraId="53C48F58" w14:textId="33026833" w:rsidR="00473C6E" w:rsidRPr="005A6C83" w:rsidRDefault="00473C6E">
            <w:pPr>
              <w:pStyle w:val="BodyTextIndent"/>
              <w:spacing w:before="60" w:after="60"/>
              <w:ind w:left="-86"/>
              <w:jc w:val="right"/>
              <w:rPr>
                <w:rFonts w:cs="Arial"/>
                <w:sz w:val="18"/>
                <w:szCs w:val="18"/>
              </w:rPr>
            </w:pPr>
          </w:p>
        </w:tc>
        <w:tc>
          <w:tcPr>
            <w:tcW w:w="1627" w:type="dxa"/>
            <w:shd w:val="clear" w:color="auto" w:fill="D9D9D9"/>
            <w:vAlign w:val="bottom"/>
          </w:tcPr>
          <w:p w14:paraId="36BC135D" w14:textId="77777777" w:rsidR="00473C6E" w:rsidRPr="005A6C83" w:rsidRDefault="00473C6E">
            <w:pPr>
              <w:pStyle w:val="BodyTextIndent"/>
              <w:spacing w:before="60" w:after="60"/>
              <w:ind w:left="-86"/>
              <w:jc w:val="right"/>
              <w:rPr>
                <w:rFonts w:cs="Arial"/>
                <w:sz w:val="18"/>
                <w:szCs w:val="18"/>
                <w:highlight w:val="yellow"/>
              </w:rPr>
            </w:pPr>
          </w:p>
        </w:tc>
        <w:tc>
          <w:tcPr>
            <w:tcW w:w="1627" w:type="dxa"/>
            <w:shd w:val="clear" w:color="auto" w:fill="D9D9D9"/>
            <w:vAlign w:val="bottom"/>
          </w:tcPr>
          <w:p w14:paraId="683F9BF1" w14:textId="77777777" w:rsidR="00473C6E" w:rsidRPr="005A6C83" w:rsidRDefault="00473C6E">
            <w:pPr>
              <w:pStyle w:val="BodyTextIndent"/>
              <w:spacing w:before="60" w:after="60"/>
              <w:ind w:left="-86"/>
              <w:jc w:val="right"/>
              <w:rPr>
                <w:rFonts w:cs="Arial"/>
                <w:sz w:val="18"/>
                <w:szCs w:val="18"/>
              </w:rPr>
            </w:pPr>
          </w:p>
        </w:tc>
      </w:tr>
      <w:tr w:rsidR="00473C6E" w:rsidRPr="005A6C83" w14:paraId="18657320" w14:textId="77777777" w:rsidTr="00E973A7">
        <w:tc>
          <w:tcPr>
            <w:tcW w:w="530" w:type="dxa"/>
            <w:vMerge/>
          </w:tcPr>
          <w:p w14:paraId="38B230AD" w14:textId="52AE590D" w:rsidR="00473C6E" w:rsidRPr="005A6C83" w:rsidRDefault="00473C6E" w:rsidP="00473C6E">
            <w:pPr>
              <w:pStyle w:val="BodyTextIndent"/>
              <w:spacing w:before="60" w:after="60"/>
              <w:ind w:left="-115" w:right="-115"/>
              <w:jc w:val="center"/>
              <w:rPr>
                <w:rFonts w:cs="Arial"/>
                <w:sz w:val="18"/>
                <w:szCs w:val="18"/>
              </w:rPr>
            </w:pPr>
          </w:p>
        </w:tc>
        <w:tc>
          <w:tcPr>
            <w:tcW w:w="2750" w:type="dxa"/>
            <w:vAlign w:val="bottom"/>
          </w:tcPr>
          <w:p w14:paraId="270236D7" w14:textId="06D40E22" w:rsidR="00473C6E" w:rsidRPr="005A6C83" w:rsidRDefault="00473C6E" w:rsidP="00473C6E">
            <w:pPr>
              <w:pStyle w:val="BodyTextIndent"/>
              <w:spacing w:before="60" w:after="60"/>
              <w:ind w:left="0"/>
              <w:rPr>
                <w:rFonts w:cs="Arial"/>
                <w:sz w:val="18"/>
                <w:szCs w:val="18"/>
              </w:rPr>
            </w:pPr>
            <w:r w:rsidRPr="005A6C83">
              <w:rPr>
                <w:rFonts w:cs="Arial"/>
                <w:sz w:val="18"/>
                <w:szCs w:val="18"/>
              </w:rPr>
              <w:t>Chứng khoán tiềm ẩn rủi ro thị trường</w:t>
            </w:r>
          </w:p>
        </w:tc>
        <w:tc>
          <w:tcPr>
            <w:tcW w:w="1632" w:type="dxa"/>
            <w:shd w:val="clear" w:color="auto" w:fill="D9D9D9"/>
            <w:vAlign w:val="bottom"/>
          </w:tcPr>
          <w:p w14:paraId="1AFE8F5A" w14:textId="7E643820" w:rsidR="00473C6E" w:rsidRPr="005A6C83" w:rsidRDefault="00473C6E">
            <w:pPr>
              <w:pStyle w:val="BodyTextIndent"/>
              <w:spacing w:before="60" w:after="60"/>
              <w:ind w:left="-86"/>
              <w:jc w:val="right"/>
              <w:rPr>
                <w:rFonts w:cs="Arial"/>
                <w:sz w:val="18"/>
                <w:szCs w:val="18"/>
              </w:rPr>
            </w:pPr>
          </w:p>
        </w:tc>
        <w:tc>
          <w:tcPr>
            <w:tcW w:w="1627" w:type="dxa"/>
            <w:shd w:val="clear" w:color="auto" w:fill="D9D9D9"/>
            <w:vAlign w:val="bottom"/>
          </w:tcPr>
          <w:p w14:paraId="32CE40D8" w14:textId="77777777" w:rsidR="00473C6E" w:rsidRPr="005A6C83" w:rsidRDefault="00473C6E">
            <w:pPr>
              <w:pStyle w:val="BodyTextIndent"/>
              <w:spacing w:before="60" w:after="60"/>
              <w:ind w:left="-86"/>
              <w:jc w:val="right"/>
              <w:rPr>
                <w:rFonts w:cs="Arial"/>
                <w:sz w:val="18"/>
                <w:szCs w:val="18"/>
                <w:highlight w:val="yellow"/>
              </w:rPr>
            </w:pPr>
          </w:p>
        </w:tc>
        <w:tc>
          <w:tcPr>
            <w:tcW w:w="1627" w:type="dxa"/>
            <w:shd w:val="clear" w:color="auto" w:fill="D9D9D9"/>
            <w:vAlign w:val="bottom"/>
          </w:tcPr>
          <w:p w14:paraId="2D9A6D72" w14:textId="77777777" w:rsidR="00473C6E" w:rsidRPr="005A6C83" w:rsidRDefault="00473C6E">
            <w:pPr>
              <w:pStyle w:val="BodyTextIndent"/>
              <w:spacing w:before="60" w:after="60"/>
              <w:ind w:left="-86"/>
              <w:jc w:val="right"/>
              <w:rPr>
                <w:rFonts w:cs="Arial"/>
                <w:sz w:val="18"/>
                <w:szCs w:val="18"/>
              </w:rPr>
            </w:pPr>
          </w:p>
        </w:tc>
      </w:tr>
      <w:tr w:rsidR="00473C6E" w:rsidRPr="005A6C83" w14:paraId="0D5B7B0A" w14:textId="77777777" w:rsidTr="00E973A7">
        <w:tc>
          <w:tcPr>
            <w:tcW w:w="530" w:type="dxa"/>
            <w:vMerge/>
          </w:tcPr>
          <w:p w14:paraId="06FE5BC2" w14:textId="059B2F6D" w:rsidR="00473C6E" w:rsidRPr="005A6C83" w:rsidRDefault="00473C6E" w:rsidP="00473C6E">
            <w:pPr>
              <w:pStyle w:val="BodyTextIndent"/>
              <w:spacing w:before="60" w:after="60"/>
              <w:ind w:left="-115" w:right="-115"/>
              <w:jc w:val="center"/>
              <w:rPr>
                <w:rFonts w:cs="Arial"/>
                <w:sz w:val="18"/>
                <w:szCs w:val="18"/>
              </w:rPr>
            </w:pPr>
          </w:p>
        </w:tc>
        <w:tc>
          <w:tcPr>
            <w:tcW w:w="2750" w:type="dxa"/>
            <w:vAlign w:val="bottom"/>
          </w:tcPr>
          <w:p w14:paraId="6712DFBD" w14:textId="72ED846D" w:rsidR="00473C6E" w:rsidRPr="005A6C83" w:rsidRDefault="00473C6E" w:rsidP="00473C6E">
            <w:pPr>
              <w:pStyle w:val="BodyTextIndent"/>
              <w:spacing w:before="60" w:after="60"/>
              <w:ind w:left="0"/>
              <w:rPr>
                <w:rFonts w:cs="Arial"/>
                <w:sz w:val="18"/>
                <w:szCs w:val="18"/>
              </w:rPr>
            </w:pPr>
            <w:r w:rsidRPr="005A6C83">
              <w:rPr>
                <w:rFonts w:cs="Arial"/>
                <w:sz w:val="18"/>
                <w:szCs w:val="18"/>
              </w:rPr>
              <w:t xml:space="preserve">Chứng khoán bị giảm trừ khỏi vốn khả dụng </w:t>
            </w:r>
          </w:p>
        </w:tc>
        <w:tc>
          <w:tcPr>
            <w:tcW w:w="1632" w:type="dxa"/>
            <w:shd w:val="clear" w:color="auto" w:fill="D9D9D9"/>
            <w:vAlign w:val="bottom"/>
          </w:tcPr>
          <w:p w14:paraId="5A1E53B0" w14:textId="65CA2E64" w:rsidR="00473C6E" w:rsidRPr="005A6C83" w:rsidRDefault="00473C6E">
            <w:pPr>
              <w:pStyle w:val="BodyTextIndent"/>
              <w:spacing w:before="60" w:after="60"/>
              <w:ind w:left="-86"/>
              <w:jc w:val="right"/>
              <w:rPr>
                <w:rFonts w:cs="Arial"/>
                <w:sz w:val="18"/>
                <w:szCs w:val="18"/>
              </w:rPr>
            </w:pPr>
          </w:p>
        </w:tc>
        <w:tc>
          <w:tcPr>
            <w:tcW w:w="1627" w:type="dxa"/>
            <w:shd w:val="clear" w:color="auto" w:fill="auto"/>
            <w:vAlign w:val="bottom"/>
          </w:tcPr>
          <w:p w14:paraId="587D74B5" w14:textId="3737E705" w:rsidR="00473C6E" w:rsidRPr="005A6C83" w:rsidRDefault="00703C51">
            <w:pPr>
              <w:pStyle w:val="BodyTextIndent"/>
              <w:spacing w:before="60" w:after="60"/>
              <w:ind w:left="-86"/>
              <w:jc w:val="right"/>
              <w:rPr>
                <w:rFonts w:cs="Arial"/>
                <w:sz w:val="18"/>
                <w:szCs w:val="18"/>
                <w:highlight w:val="yellow"/>
              </w:rPr>
            </w:pPr>
            <w:r>
              <w:rPr>
                <w:rFonts w:cs="Arial"/>
                <w:sz w:val="18"/>
                <w:szCs w:val="18"/>
                <w:lang w:val="en-US"/>
              </w:rPr>
              <w:t>-</w:t>
            </w:r>
          </w:p>
        </w:tc>
        <w:tc>
          <w:tcPr>
            <w:tcW w:w="1627" w:type="dxa"/>
            <w:shd w:val="clear" w:color="auto" w:fill="D9D9D9"/>
            <w:vAlign w:val="bottom"/>
          </w:tcPr>
          <w:p w14:paraId="5FF32190" w14:textId="77777777" w:rsidR="00473C6E" w:rsidRPr="005A6C83" w:rsidRDefault="00473C6E">
            <w:pPr>
              <w:pStyle w:val="BodyTextIndent"/>
              <w:spacing w:before="60" w:after="60"/>
              <w:ind w:left="-86"/>
              <w:jc w:val="right"/>
              <w:rPr>
                <w:rFonts w:cs="Arial"/>
                <w:sz w:val="18"/>
                <w:szCs w:val="18"/>
              </w:rPr>
            </w:pPr>
          </w:p>
        </w:tc>
      </w:tr>
      <w:tr w:rsidR="00473C6E" w:rsidRPr="005A6C83" w14:paraId="6D424FF2" w14:textId="77777777" w:rsidTr="00E973A7">
        <w:tc>
          <w:tcPr>
            <w:tcW w:w="530" w:type="dxa"/>
          </w:tcPr>
          <w:p w14:paraId="098BED6D" w14:textId="4595B892" w:rsidR="00473C6E" w:rsidRPr="005A6C83" w:rsidRDefault="00473C6E" w:rsidP="00473C6E">
            <w:pPr>
              <w:pStyle w:val="BodyTextIndent"/>
              <w:spacing w:before="60" w:after="60"/>
              <w:ind w:left="-115" w:right="-115"/>
              <w:jc w:val="center"/>
              <w:rPr>
                <w:rFonts w:cs="Arial"/>
                <w:sz w:val="18"/>
                <w:szCs w:val="18"/>
              </w:rPr>
            </w:pPr>
            <w:r w:rsidRPr="005A6C83">
              <w:rPr>
                <w:rFonts w:cs="Arial"/>
                <w:sz w:val="18"/>
                <w:szCs w:val="18"/>
              </w:rPr>
              <w:t>6.</w:t>
            </w:r>
          </w:p>
        </w:tc>
        <w:tc>
          <w:tcPr>
            <w:tcW w:w="2750" w:type="dxa"/>
            <w:vAlign w:val="bottom"/>
          </w:tcPr>
          <w:p w14:paraId="58202A50" w14:textId="5E6E3CBE" w:rsidR="00473C6E" w:rsidRPr="005A6C83" w:rsidRDefault="00473C6E" w:rsidP="00473C6E">
            <w:pPr>
              <w:pStyle w:val="BodyTextIndent"/>
              <w:spacing w:before="60" w:after="60"/>
              <w:ind w:left="0"/>
              <w:rPr>
                <w:rFonts w:cs="Arial"/>
                <w:sz w:val="18"/>
                <w:szCs w:val="18"/>
              </w:rPr>
            </w:pPr>
            <w:r w:rsidRPr="005A6C83">
              <w:rPr>
                <w:rFonts w:cs="Arial"/>
                <w:sz w:val="18"/>
                <w:szCs w:val="18"/>
              </w:rPr>
              <w:t>Dự phòng suy giảm giá trị tài sản tài chính và tài sản thế chấp</w:t>
            </w:r>
          </w:p>
        </w:tc>
        <w:tc>
          <w:tcPr>
            <w:tcW w:w="1632" w:type="dxa"/>
            <w:shd w:val="clear" w:color="auto" w:fill="D9D9D9"/>
            <w:vAlign w:val="bottom"/>
          </w:tcPr>
          <w:p w14:paraId="65043659" w14:textId="18629B75" w:rsidR="00473C6E" w:rsidRPr="005A6C83" w:rsidRDefault="00473C6E">
            <w:pPr>
              <w:pStyle w:val="BodyTextIndent"/>
              <w:spacing w:before="60" w:after="60"/>
              <w:ind w:left="-86"/>
              <w:jc w:val="right"/>
              <w:rPr>
                <w:rFonts w:cs="Arial"/>
                <w:sz w:val="18"/>
                <w:szCs w:val="18"/>
              </w:rPr>
            </w:pPr>
          </w:p>
        </w:tc>
        <w:tc>
          <w:tcPr>
            <w:tcW w:w="1627" w:type="dxa"/>
            <w:shd w:val="clear" w:color="auto" w:fill="D9D9D9"/>
            <w:vAlign w:val="bottom"/>
          </w:tcPr>
          <w:p w14:paraId="6DA5D4C3" w14:textId="77777777" w:rsidR="00473C6E" w:rsidRPr="005A6C83" w:rsidRDefault="00473C6E">
            <w:pPr>
              <w:pStyle w:val="BodyTextIndent"/>
              <w:spacing w:before="60" w:after="60"/>
              <w:ind w:left="-86"/>
              <w:jc w:val="right"/>
              <w:rPr>
                <w:rFonts w:cs="Arial"/>
                <w:sz w:val="18"/>
                <w:szCs w:val="18"/>
                <w:highlight w:val="yellow"/>
              </w:rPr>
            </w:pPr>
          </w:p>
        </w:tc>
        <w:tc>
          <w:tcPr>
            <w:tcW w:w="1627" w:type="dxa"/>
            <w:shd w:val="clear" w:color="auto" w:fill="D9D9D9"/>
            <w:vAlign w:val="bottom"/>
          </w:tcPr>
          <w:p w14:paraId="0DE03447" w14:textId="77777777" w:rsidR="00473C6E" w:rsidRPr="005A6C83" w:rsidRDefault="00473C6E">
            <w:pPr>
              <w:pStyle w:val="BodyTextIndent"/>
              <w:spacing w:before="60" w:after="60"/>
              <w:ind w:left="-86"/>
              <w:jc w:val="right"/>
              <w:rPr>
                <w:rFonts w:cs="Arial"/>
                <w:sz w:val="18"/>
                <w:szCs w:val="18"/>
              </w:rPr>
            </w:pPr>
          </w:p>
        </w:tc>
      </w:tr>
      <w:tr w:rsidR="00473C6E" w:rsidRPr="005A6C83" w14:paraId="0A798F49" w14:textId="77777777" w:rsidTr="00E973A7">
        <w:tc>
          <w:tcPr>
            <w:tcW w:w="530" w:type="dxa"/>
            <w:vMerge w:val="restart"/>
          </w:tcPr>
          <w:p w14:paraId="2401F40C" w14:textId="11B0D4B5" w:rsidR="00473C6E" w:rsidRPr="005A6C83" w:rsidRDefault="00473C6E" w:rsidP="00473C6E">
            <w:pPr>
              <w:pStyle w:val="BodyTextIndent"/>
              <w:spacing w:before="60" w:after="60"/>
              <w:ind w:left="-115" w:right="-115"/>
              <w:jc w:val="center"/>
              <w:rPr>
                <w:rFonts w:cs="Arial"/>
                <w:sz w:val="18"/>
                <w:szCs w:val="18"/>
              </w:rPr>
            </w:pPr>
            <w:r w:rsidRPr="005A6C83">
              <w:rPr>
                <w:rFonts w:cs="Arial"/>
                <w:sz w:val="18"/>
                <w:szCs w:val="18"/>
              </w:rPr>
              <w:t>7.</w:t>
            </w:r>
          </w:p>
        </w:tc>
        <w:tc>
          <w:tcPr>
            <w:tcW w:w="2750" w:type="dxa"/>
            <w:vAlign w:val="bottom"/>
          </w:tcPr>
          <w:p w14:paraId="79FC3105" w14:textId="661BF71E" w:rsidR="00473C6E" w:rsidRPr="005A6C83" w:rsidRDefault="00473C6E" w:rsidP="00473C6E">
            <w:pPr>
              <w:pStyle w:val="BodyTextIndent"/>
              <w:spacing w:before="60" w:after="60"/>
              <w:ind w:left="0"/>
              <w:rPr>
                <w:rFonts w:cs="Arial"/>
                <w:sz w:val="18"/>
                <w:szCs w:val="18"/>
              </w:rPr>
            </w:pPr>
            <w:r w:rsidRPr="005A6C83">
              <w:rPr>
                <w:rFonts w:cs="Arial"/>
                <w:sz w:val="18"/>
                <w:szCs w:val="18"/>
              </w:rPr>
              <w:t>Các khoản phải thu (phải thu bán các tài sản tài chính, phải thu và dự thu cổ tức, tiền lãi từ các tài sản tài chính)</w:t>
            </w:r>
          </w:p>
        </w:tc>
        <w:tc>
          <w:tcPr>
            <w:tcW w:w="1632" w:type="dxa"/>
            <w:shd w:val="clear" w:color="auto" w:fill="D9D9D9"/>
            <w:vAlign w:val="bottom"/>
          </w:tcPr>
          <w:p w14:paraId="5AF183A7" w14:textId="77777777" w:rsidR="00473C6E" w:rsidRPr="005A6C83" w:rsidRDefault="00473C6E">
            <w:pPr>
              <w:pStyle w:val="BodyTextIndent"/>
              <w:spacing w:before="60" w:after="60"/>
              <w:ind w:left="-86"/>
              <w:jc w:val="right"/>
              <w:rPr>
                <w:rFonts w:cs="Arial"/>
                <w:sz w:val="18"/>
                <w:szCs w:val="18"/>
              </w:rPr>
            </w:pPr>
          </w:p>
        </w:tc>
        <w:tc>
          <w:tcPr>
            <w:tcW w:w="1627" w:type="dxa"/>
            <w:shd w:val="clear" w:color="auto" w:fill="D9D9D9"/>
            <w:vAlign w:val="bottom"/>
          </w:tcPr>
          <w:p w14:paraId="7E547ACD" w14:textId="77777777" w:rsidR="00473C6E" w:rsidRPr="005A6C83" w:rsidRDefault="00473C6E">
            <w:pPr>
              <w:pStyle w:val="BodyTextIndent"/>
              <w:spacing w:before="60" w:after="60"/>
              <w:ind w:left="-86"/>
              <w:jc w:val="right"/>
              <w:rPr>
                <w:rFonts w:cs="Arial"/>
                <w:sz w:val="18"/>
                <w:szCs w:val="18"/>
                <w:highlight w:val="yellow"/>
              </w:rPr>
            </w:pPr>
          </w:p>
        </w:tc>
        <w:tc>
          <w:tcPr>
            <w:tcW w:w="1627" w:type="dxa"/>
            <w:shd w:val="clear" w:color="auto" w:fill="D9D9D9"/>
            <w:vAlign w:val="bottom"/>
          </w:tcPr>
          <w:p w14:paraId="09F80236" w14:textId="19F284EA" w:rsidR="00473C6E" w:rsidRPr="005A6C83" w:rsidRDefault="00473C6E">
            <w:pPr>
              <w:pStyle w:val="BodyTextIndent"/>
              <w:spacing w:before="60" w:after="60"/>
              <w:ind w:left="-86"/>
              <w:jc w:val="right"/>
              <w:rPr>
                <w:rFonts w:cs="Arial"/>
                <w:sz w:val="18"/>
                <w:szCs w:val="18"/>
              </w:rPr>
            </w:pPr>
          </w:p>
        </w:tc>
      </w:tr>
      <w:tr w:rsidR="00B036AA" w:rsidRPr="005A6C83" w14:paraId="3C549AA9" w14:textId="77777777" w:rsidTr="00E973A7">
        <w:tc>
          <w:tcPr>
            <w:tcW w:w="530" w:type="dxa"/>
            <w:vMerge/>
          </w:tcPr>
          <w:p w14:paraId="179BB4C6" w14:textId="77777777" w:rsidR="00B036AA" w:rsidRPr="005A6C83" w:rsidRDefault="00B036AA" w:rsidP="00473C6E">
            <w:pPr>
              <w:pStyle w:val="BodyTextIndent"/>
              <w:spacing w:before="60" w:after="60"/>
              <w:ind w:left="-115" w:right="-115"/>
              <w:jc w:val="center"/>
              <w:rPr>
                <w:rFonts w:cs="Arial"/>
                <w:sz w:val="18"/>
                <w:szCs w:val="18"/>
              </w:rPr>
            </w:pPr>
          </w:p>
        </w:tc>
        <w:tc>
          <w:tcPr>
            <w:tcW w:w="2750" w:type="dxa"/>
            <w:vAlign w:val="bottom"/>
          </w:tcPr>
          <w:p w14:paraId="4B72CA86" w14:textId="14BE1067" w:rsidR="00B036AA" w:rsidRPr="005A6C83" w:rsidRDefault="00B036AA" w:rsidP="00473C6E">
            <w:pPr>
              <w:pStyle w:val="BodyTextIndent"/>
              <w:spacing w:before="60" w:after="60"/>
              <w:ind w:left="0"/>
              <w:rPr>
                <w:rFonts w:cs="Arial"/>
                <w:sz w:val="18"/>
                <w:szCs w:val="18"/>
              </w:rPr>
            </w:pPr>
            <w:r w:rsidRPr="005A6C83">
              <w:rPr>
                <w:rFonts w:cs="Arial"/>
                <w:sz w:val="18"/>
                <w:szCs w:val="18"/>
              </w:rPr>
              <w:t>Các khoản phải thu có thời hạn thanh toán còn lại từ 90 ngày trở xuống</w:t>
            </w:r>
          </w:p>
        </w:tc>
        <w:tc>
          <w:tcPr>
            <w:tcW w:w="1632" w:type="dxa"/>
            <w:shd w:val="clear" w:color="auto" w:fill="D9D9D9"/>
            <w:vAlign w:val="bottom"/>
          </w:tcPr>
          <w:p w14:paraId="0DD0522C" w14:textId="77777777" w:rsidR="00B036AA" w:rsidRPr="005A6C83" w:rsidRDefault="00B036AA">
            <w:pPr>
              <w:pStyle w:val="BodyTextIndent"/>
              <w:spacing w:before="60" w:after="60"/>
              <w:ind w:left="-86"/>
              <w:jc w:val="right"/>
              <w:rPr>
                <w:rFonts w:cs="Arial"/>
                <w:sz w:val="18"/>
                <w:szCs w:val="18"/>
              </w:rPr>
            </w:pPr>
          </w:p>
        </w:tc>
        <w:tc>
          <w:tcPr>
            <w:tcW w:w="1627" w:type="dxa"/>
            <w:shd w:val="clear" w:color="auto" w:fill="D9D9D9"/>
            <w:vAlign w:val="bottom"/>
          </w:tcPr>
          <w:p w14:paraId="0BED0D26" w14:textId="77777777" w:rsidR="00B036AA" w:rsidRPr="005A6C83" w:rsidRDefault="00B036AA">
            <w:pPr>
              <w:pStyle w:val="BodyTextIndent"/>
              <w:spacing w:before="60" w:after="60"/>
              <w:ind w:left="-86"/>
              <w:jc w:val="right"/>
              <w:rPr>
                <w:rFonts w:cs="Arial"/>
                <w:sz w:val="18"/>
                <w:szCs w:val="18"/>
                <w:highlight w:val="yellow"/>
              </w:rPr>
            </w:pPr>
          </w:p>
        </w:tc>
        <w:tc>
          <w:tcPr>
            <w:tcW w:w="1627" w:type="dxa"/>
            <w:shd w:val="clear" w:color="auto" w:fill="D9D9D9"/>
            <w:vAlign w:val="bottom"/>
          </w:tcPr>
          <w:p w14:paraId="201E0FE5" w14:textId="77777777" w:rsidR="00B036AA" w:rsidRPr="005A6C83" w:rsidRDefault="00B036AA">
            <w:pPr>
              <w:pStyle w:val="BodyTextIndent"/>
              <w:spacing w:before="60" w:after="60"/>
              <w:ind w:left="-86"/>
              <w:jc w:val="right"/>
              <w:rPr>
                <w:rFonts w:cs="Arial"/>
                <w:sz w:val="18"/>
                <w:szCs w:val="18"/>
              </w:rPr>
            </w:pPr>
          </w:p>
        </w:tc>
      </w:tr>
      <w:tr w:rsidR="003B6510" w:rsidRPr="005A6C83" w14:paraId="199EECCD" w14:textId="77777777" w:rsidTr="00E973A7">
        <w:tc>
          <w:tcPr>
            <w:tcW w:w="530" w:type="dxa"/>
            <w:vMerge/>
          </w:tcPr>
          <w:p w14:paraId="747AA9CD" w14:textId="47DCD9A1" w:rsidR="003B6510" w:rsidRPr="005A6C83" w:rsidRDefault="003B6510" w:rsidP="003B6510">
            <w:pPr>
              <w:pStyle w:val="BodyTextIndent"/>
              <w:spacing w:before="60" w:after="60"/>
              <w:ind w:left="-115" w:right="-115"/>
              <w:jc w:val="center"/>
              <w:rPr>
                <w:rFonts w:cs="Arial"/>
                <w:sz w:val="18"/>
                <w:szCs w:val="18"/>
              </w:rPr>
            </w:pPr>
          </w:p>
        </w:tc>
        <w:tc>
          <w:tcPr>
            <w:tcW w:w="2750" w:type="dxa"/>
          </w:tcPr>
          <w:p w14:paraId="20D105DA" w14:textId="46409BFF" w:rsidR="003B6510" w:rsidRPr="005A6C83" w:rsidRDefault="003B6510" w:rsidP="003B6510">
            <w:pPr>
              <w:pStyle w:val="BodyTextIndent"/>
              <w:spacing w:before="60" w:after="60"/>
              <w:ind w:left="0"/>
              <w:rPr>
                <w:rFonts w:cs="Arial"/>
                <w:sz w:val="18"/>
                <w:szCs w:val="18"/>
              </w:rPr>
            </w:pPr>
            <w:r w:rsidRPr="005A6C83">
              <w:rPr>
                <w:rFonts w:cs="Arial"/>
                <w:sz w:val="18"/>
                <w:szCs w:val="18"/>
              </w:rPr>
              <w:t>Các khoản phải thu có thời hạn thanh toán còn lại trên 90 ngày</w:t>
            </w:r>
          </w:p>
        </w:tc>
        <w:tc>
          <w:tcPr>
            <w:tcW w:w="1632" w:type="dxa"/>
            <w:shd w:val="clear" w:color="auto" w:fill="D9D9D9"/>
            <w:vAlign w:val="bottom"/>
          </w:tcPr>
          <w:p w14:paraId="0DDA30B9" w14:textId="77777777" w:rsidR="003B6510" w:rsidRPr="005A6C83" w:rsidRDefault="003B6510">
            <w:pPr>
              <w:pStyle w:val="BodyTextIndent"/>
              <w:spacing w:before="60" w:after="60"/>
              <w:ind w:left="-86"/>
              <w:jc w:val="right"/>
              <w:rPr>
                <w:rFonts w:cs="Arial"/>
                <w:sz w:val="18"/>
                <w:szCs w:val="18"/>
              </w:rPr>
            </w:pPr>
          </w:p>
        </w:tc>
        <w:tc>
          <w:tcPr>
            <w:tcW w:w="1627" w:type="dxa"/>
            <w:shd w:val="clear" w:color="auto" w:fill="auto"/>
            <w:vAlign w:val="bottom"/>
          </w:tcPr>
          <w:p w14:paraId="068BE959" w14:textId="5AC40A1E" w:rsidR="003B6510" w:rsidRPr="00D63E48" w:rsidRDefault="0044057D">
            <w:pPr>
              <w:pStyle w:val="BodyTextIndent"/>
              <w:spacing w:before="60" w:after="60"/>
              <w:ind w:left="-86"/>
              <w:jc w:val="right"/>
              <w:rPr>
                <w:rFonts w:cs="Arial"/>
                <w:sz w:val="18"/>
                <w:szCs w:val="18"/>
                <w:highlight w:val="yellow"/>
                <w:lang w:val="en-US"/>
                <w:rPrChange w:id="170" w:author="Hai Quang Le" w:date="2023-03-10T07:52:00Z">
                  <w:rPr>
                    <w:rFonts w:cs="Arial"/>
                    <w:sz w:val="18"/>
                    <w:szCs w:val="18"/>
                    <w:highlight w:val="yellow"/>
                  </w:rPr>
                </w:rPrChange>
              </w:rPr>
            </w:pPr>
            <w:commentRangeStart w:id="171"/>
            <w:commentRangeStart w:id="172"/>
            <w:del w:id="173" w:author="Hai Quang Le" w:date="2023-03-10T07:52:00Z">
              <w:r w:rsidDel="00D63E48">
                <w:rPr>
                  <w:rFonts w:cs="Arial"/>
                  <w:sz w:val="18"/>
                  <w:szCs w:val="18"/>
                  <w:lang w:val="en-US"/>
                </w:rPr>
                <w:delText>4</w:delText>
              </w:r>
              <w:r w:rsidR="00A71591" w:rsidRPr="00A71591" w:rsidDel="00D63E48">
                <w:rPr>
                  <w:rFonts w:cs="Arial"/>
                  <w:sz w:val="18"/>
                  <w:szCs w:val="18"/>
                </w:rPr>
                <w:delText>.</w:delText>
              </w:r>
              <w:r w:rsidDel="00D63E48">
                <w:rPr>
                  <w:rFonts w:cs="Arial"/>
                  <w:sz w:val="18"/>
                  <w:szCs w:val="18"/>
                  <w:lang w:val="en-US"/>
                </w:rPr>
                <w:delText>536</w:delText>
              </w:r>
              <w:r w:rsidR="00A71591" w:rsidRPr="00A71591" w:rsidDel="00D63E48">
                <w:rPr>
                  <w:rFonts w:cs="Arial"/>
                  <w:sz w:val="18"/>
                  <w:szCs w:val="18"/>
                </w:rPr>
                <w:delText>.</w:delText>
              </w:r>
              <w:r w:rsidDel="00D63E48">
                <w:rPr>
                  <w:rFonts w:cs="Arial"/>
                  <w:sz w:val="18"/>
                  <w:szCs w:val="18"/>
                  <w:lang w:val="en-US"/>
                </w:rPr>
                <w:delText>542</w:delText>
              </w:r>
              <w:r w:rsidR="00A71591" w:rsidRPr="00A71591" w:rsidDel="00D63E48">
                <w:rPr>
                  <w:rFonts w:cs="Arial"/>
                  <w:sz w:val="18"/>
                  <w:szCs w:val="18"/>
                </w:rPr>
                <w:delText>.</w:delText>
              </w:r>
              <w:r w:rsidDel="00D63E48">
                <w:rPr>
                  <w:rFonts w:cs="Arial"/>
                  <w:sz w:val="18"/>
                  <w:szCs w:val="18"/>
                  <w:lang w:val="en-US"/>
                </w:rPr>
                <w:delText>847</w:delText>
              </w:r>
              <w:r w:rsidR="00A71591" w:rsidRPr="00A71591" w:rsidDel="00D63E48">
                <w:rPr>
                  <w:rFonts w:cs="Arial"/>
                  <w:sz w:val="18"/>
                  <w:szCs w:val="18"/>
                </w:rPr>
                <w:delText xml:space="preserve"> </w:delText>
              </w:r>
              <w:commentRangeEnd w:id="171"/>
              <w:r w:rsidR="006F2E6A" w:rsidDel="00D63E48">
                <w:rPr>
                  <w:rStyle w:val="CommentReference"/>
                </w:rPr>
                <w:commentReference w:id="171"/>
              </w:r>
            </w:del>
            <w:commentRangeEnd w:id="172"/>
            <w:r w:rsidR="00D63E48">
              <w:rPr>
                <w:rStyle w:val="CommentReference"/>
              </w:rPr>
              <w:commentReference w:id="172"/>
            </w:r>
            <w:ins w:id="174" w:author="Hai Quang Le" w:date="2023-03-10T07:52:00Z">
              <w:r w:rsidR="00D63E48">
                <w:rPr>
                  <w:rFonts w:cs="Arial"/>
                  <w:sz w:val="18"/>
                  <w:szCs w:val="18"/>
                  <w:lang w:val="en-US"/>
                </w:rPr>
                <w:t>39.858.913.963</w:t>
              </w:r>
            </w:ins>
          </w:p>
        </w:tc>
        <w:tc>
          <w:tcPr>
            <w:tcW w:w="1627" w:type="dxa"/>
            <w:shd w:val="clear" w:color="auto" w:fill="D9D9D9"/>
            <w:vAlign w:val="bottom"/>
          </w:tcPr>
          <w:p w14:paraId="4083C164" w14:textId="07E1BB56" w:rsidR="003B6510" w:rsidRPr="005A6C83" w:rsidRDefault="003B6510">
            <w:pPr>
              <w:pStyle w:val="BodyTextIndent"/>
              <w:spacing w:before="60" w:after="60"/>
              <w:ind w:left="-86"/>
              <w:jc w:val="right"/>
              <w:rPr>
                <w:rFonts w:cs="Arial"/>
                <w:sz w:val="18"/>
                <w:szCs w:val="18"/>
              </w:rPr>
            </w:pPr>
          </w:p>
        </w:tc>
      </w:tr>
      <w:tr w:rsidR="00473C6E" w:rsidRPr="005A6C83" w14:paraId="5201075E" w14:textId="77777777" w:rsidTr="00E973A7">
        <w:tc>
          <w:tcPr>
            <w:tcW w:w="530" w:type="dxa"/>
          </w:tcPr>
          <w:p w14:paraId="00EF354A" w14:textId="5E8F7F27" w:rsidR="00473C6E" w:rsidRPr="005A6C83" w:rsidRDefault="00473C6E" w:rsidP="00473C6E">
            <w:pPr>
              <w:pStyle w:val="BodyTextIndent"/>
              <w:spacing w:before="60" w:after="60"/>
              <w:ind w:left="-115" w:right="-115"/>
              <w:jc w:val="center"/>
              <w:rPr>
                <w:rFonts w:cs="Arial"/>
                <w:sz w:val="18"/>
                <w:szCs w:val="18"/>
              </w:rPr>
            </w:pPr>
            <w:r w:rsidRPr="005A6C83">
              <w:rPr>
                <w:rFonts w:cs="Arial"/>
                <w:sz w:val="18"/>
                <w:szCs w:val="18"/>
              </w:rPr>
              <w:t>8.</w:t>
            </w:r>
          </w:p>
        </w:tc>
        <w:tc>
          <w:tcPr>
            <w:tcW w:w="2750" w:type="dxa"/>
            <w:vAlign w:val="bottom"/>
          </w:tcPr>
          <w:p w14:paraId="73DC0FED" w14:textId="7ED4DA6F" w:rsidR="00473C6E" w:rsidRPr="005A6C83" w:rsidRDefault="00473C6E" w:rsidP="00D964F4">
            <w:pPr>
              <w:pStyle w:val="BodyTextIndent"/>
              <w:ind w:left="0"/>
              <w:rPr>
                <w:rFonts w:cs="Arial"/>
                <w:sz w:val="18"/>
                <w:szCs w:val="18"/>
              </w:rPr>
            </w:pPr>
            <w:r w:rsidRPr="005A6C83">
              <w:rPr>
                <w:rFonts w:cs="Arial"/>
                <w:spacing w:val="-2"/>
                <w:sz w:val="18"/>
                <w:szCs w:val="18"/>
              </w:rPr>
              <w:t>Chứng quyền có bảo đảm chưa phát hành hết</w:t>
            </w:r>
          </w:p>
        </w:tc>
        <w:tc>
          <w:tcPr>
            <w:tcW w:w="1632" w:type="dxa"/>
            <w:shd w:val="clear" w:color="auto" w:fill="D9D9D9"/>
            <w:vAlign w:val="bottom"/>
          </w:tcPr>
          <w:p w14:paraId="5C5BF234" w14:textId="1A39AA15" w:rsidR="00473C6E" w:rsidRPr="005A6C83" w:rsidRDefault="00473C6E">
            <w:pPr>
              <w:pStyle w:val="BodyTextIndent"/>
              <w:spacing w:before="60" w:after="60"/>
              <w:ind w:left="-86"/>
              <w:jc w:val="right"/>
              <w:rPr>
                <w:rFonts w:cs="Arial"/>
                <w:sz w:val="18"/>
                <w:szCs w:val="18"/>
              </w:rPr>
            </w:pPr>
          </w:p>
        </w:tc>
        <w:tc>
          <w:tcPr>
            <w:tcW w:w="1627" w:type="dxa"/>
            <w:shd w:val="clear" w:color="auto" w:fill="D9D9D9"/>
            <w:vAlign w:val="bottom"/>
          </w:tcPr>
          <w:p w14:paraId="4E67AB0D" w14:textId="77777777" w:rsidR="00473C6E" w:rsidRPr="005A6C83" w:rsidRDefault="00473C6E">
            <w:pPr>
              <w:pStyle w:val="BodyTextIndent"/>
              <w:spacing w:before="60" w:after="60"/>
              <w:ind w:left="-86"/>
              <w:jc w:val="right"/>
              <w:rPr>
                <w:rFonts w:cs="Arial"/>
                <w:sz w:val="18"/>
                <w:szCs w:val="18"/>
                <w:highlight w:val="yellow"/>
              </w:rPr>
            </w:pPr>
          </w:p>
        </w:tc>
        <w:tc>
          <w:tcPr>
            <w:tcW w:w="1627" w:type="dxa"/>
            <w:shd w:val="clear" w:color="auto" w:fill="D9D9D9"/>
            <w:vAlign w:val="bottom"/>
          </w:tcPr>
          <w:p w14:paraId="7A19FCB8" w14:textId="77777777" w:rsidR="00473C6E" w:rsidRPr="005A6C83" w:rsidRDefault="00473C6E">
            <w:pPr>
              <w:pStyle w:val="BodyTextIndent"/>
              <w:spacing w:before="60" w:after="60"/>
              <w:ind w:left="-86"/>
              <w:jc w:val="right"/>
              <w:rPr>
                <w:rFonts w:cs="Arial"/>
                <w:sz w:val="18"/>
                <w:szCs w:val="18"/>
              </w:rPr>
            </w:pPr>
          </w:p>
        </w:tc>
      </w:tr>
      <w:tr w:rsidR="00473C6E" w:rsidRPr="005A6C83" w14:paraId="3198DDCB" w14:textId="77777777" w:rsidTr="00E973A7">
        <w:tc>
          <w:tcPr>
            <w:tcW w:w="530" w:type="dxa"/>
          </w:tcPr>
          <w:p w14:paraId="22723A42" w14:textId="7F062C37" w:rsidR="00473C6E" w:rsidRPr="005A6C83" w:rsidRDefault="00473C6E" w:rsidP="00473C6E">
            <w:pPr>
              <w:pStyle w:val="BodyTextIndent"/>
              <w:spacing w:before="60" w:after="60"/>
              <w:ind w:left="-115" w:right="-115"/>
              <w:jc w:val="center"/>
              <w:rPr>
                <w:rFonts w:cs="Arial"/>
                <w:sz w:val="18"/>
                <w:szCs w:val="18"/>
              </w:rPr>
            </w:pPr>
            <w:r w:rsidRPr="005A6C83">
              <w:rPr>
                <w:rFonts w:cs="Arial"/>
                <w:sz w:val="18"/>
                <w:szCs w:val="18"/>
              </w:rPr>
              <w:t>9.</w:t>
            </w:r>
          </w:p>
        </w:tc>
        <w:tc>
          <w:tcPr>
            <w:tcW w:w="2750" w:type="dxa"/>
            <w:vAlign w:val="bottom"/>
          </w:tcPr>
          <w:p w14:paraId="1331B286" w14:textId="46CCD43A" w:rsidR="00473C6E" w:rsidRPr="005A6C83" w:rsidRDefault="00473C6E" w:rsidP="00D964F4">
            <w:pPr>
              <w:pStyle w:val="BodyTextIndent"/>
              <w:ind w:left="0"/>
              <w:rPr>
                <w:rFonts w:cs="Arial"/>
                <w:sz w:val="18"/>
                <w:szCs w:val="18"/>
              </w:rPr>
            </w:pPr>
            <w:r w:rsidRPr="005A6C83">
              <w:rPr>
                <w:rFonts w:cs="Arial"/>
                <w:spacing w:val="-2"/>
                <w:sz w:val="18"/>
                <w:szCs w:val="18"/>
              </w:rPr>
              <w:t>Chứng khoán cơ sở phục vụ mục đích phòng ngửa rủi ro khi phát hành chứng quyền có bảo đảm</w:t>
            </w:r>
          </w:p>
        </w:tc>
        <w:tc>
          <w:tcPr>
            <w:tcW w:w="1632" w:type="dxa"/>
            <w:shd w:val="clear" w:color="auto" w:fill="D9D9D9"/>
            <w:vAlign w:val="bottom"/>
          </w:tcPr>
          <w:p w14:paraId="749A6929" w14:textId="77777777" w:rsidR="00473C6E" w:rsidRPr="005A6C83" w:rsidRDefault="00473C6E">
            <w:pPr>
              <w:pStyle w:val="BodyTextIndent"/>
              <w:spacing w:before="60" w:after="60"/>
              <w:ind w:left="-86"/>
              <w:jc w:val="right"/>
              <w:rPr>
                <w:rFonts w:cs="Arial"/>
                <w:sz w:val="18"/>
                <w:szCs w:val="18"/>
              </w:rPr>
            </w:pPr>
          </w:p>
        </w:tc>
        <w:tc>
          <w:tcPr>
            <w:tcW w:w="1627" w:type="dxa"/>
            <w:shd w:val="clear" w:color="auto" w:fill="auto"/>
            <w:vAlign w:val="bottom"/>
          </w:tcPr>
          <w:p w14:paraId="62C149B8" w14:textId="6964DEEE" w:rsidR="00473C6E" w:rsidRPr="00D964F4" w:rsidRDefault="00703C51">
            <w:pPr>
              <w:pStyle w:val="BodyTextIndent"/>
              <w:spacing w:before="60" w:after="60"/>
              <w:ind w:left="-86"/>
              <w:jc w:val="right"/>
              <w:rPr>
                <w:rFonts w:cs="Arial"/>
                <w:sz w:val="18"/>
                <w:szCs w:val="18"/>
                <w:highlight w:val="yellow"/>
                <w:lang w:val="en-US"/>
              </w:rPr>
            </w:pPr>
            <w:r>
              <w:rPr>
                <w:rFonts w:cs="Arial"/>
                <w:sz w:val="18"/>
                <w:szCs w:val="18"/>
              </w:rPr>
              <w:t>-</w:t>
            </w:r>
          </w:p>
        </w:tc>
        <w:tc>
          <w:tcPr>
            <w:tcW w:w="1627" w:type="dxa"/>
            <w:shd w:val="clear" w:color="auto" w:fill="D9D9D9"/>
            <w:vAlign w:val="bottom"/>
          </w:tcPr>
          <w:p w14:paraId="2C36138D" w14:textId="77777777" w:rsidR="00473C6E" w:rsidRPr="005A6C83" w:rsidRDefault="00473C6E">
            <w:pPr>
              <w:pStyle w:val="BodyTextIndent"/>
              <w:spacing w:before="60" w:after="60"/>
              <w:ind w:left="-86"/>
              <w:jc w:val="right"/>
              <w:rPr>
                <w:rFonts w:cs="Arial"/>
                <w:sz w:val="18"/>
                <w:szCs w:val="18"/>
              </w:rPr>
            </w:pPr>
          </w:p>
        </w:tc>
      </w:tr>
      <w:tr w:rsidR="00F41ADA" w:rsidRPr="005A6C83" w14:paraId="725DBD4D" w14:textId="77777777" w:rsidTr="00E973A7">
        <w:tc>
          <w:tcPr>
            <w:tcW w:w="530" w:type="dxa"/>
            <w:vMerge w:val="restart"/>
          </w:tcPr>
          <w:p w14:paraId="7A87A9E8" w14:textId="7A63F0A2" w:rsidR="00F41ADA" w:rsidRPr="005A6C83" w:rsidRDefault="00F41ADA" w:rsidP="00F41ADA">
            <w:pPr>
              <w:pStyle w:val="BodyTextIndent"/>
              <w:spacing w:before="60" w:after="60"/>
              <w:ind w:left="-115" w:right="-115"/>
              <w:jc w:val="center"/>
              <w:rPr>
                <w:rFonts w:cs="Arial"/>
                <w:sz w:val="18"/>
                <w:szCs w:val="18"/>
              </w:rPr>
            </w:pPr>
            <w:r w:rsidRPr="005A6C83">
              <w:rPr>
                <w:rFonts w:cs="Arial"/>
                <w:sz w:val="18"/>
                <w:szCs w:val="18"/>
              </w:rPr>
              <w:t>10.</w:t>
            </w:r>
          </w:p>
        </w:tc>
        <w:tc>
          <w:tcPr>
            <w:tcW w:w="2750" w:type="dxa"/>
          </w:tcPr>
          <w:p w14:paraId="418E2536" w14:textId="7EEE6A0C" w:rsidR="00F41ADA" w:rsidRPr="005A6C83" w:rsidRDefault="00F41ADA" w:rsidP="00D964F4">
            <w:pPr>
              <w:pStyle w:val="BodyTextIndent"/>
              <w:ind w:left="0"/>
              <w:rPr>
                <w:rFonts w:cs="Arial"/>
                <w:spacing w:val="-2"/>
                <w:sz w:val="18"/>
                <w:szCs w:val="18"/>
              </w:rPr>
            </w:pPr>
            <w:r w:rsidRPr="005A6C83">
              <w:rPr>
                <w:rFonts w:cs="Arial"/>
                <w:sz w:val="18"/>
                <w:szCs w:val="18"/>
              </w:rPr>
              <w:t>Phải thu các dịch vụ công ty chứng khoán cung cấp</w:t>
            </w:r>
          </w:p>
        </w:tc>
        <w:tc>
          <w:tcPr>
            <w:tcW w:w="1632" w:type="dxa"/>
            <w:shd w:val="clear" w:color="auto" w:fill="D9D9D9"/>
            <w:vAlign w:val="bottom"/>
          </w:tcPr>
          <w:p w14:paraId="0536733E" w14:textId="77777777" w:rsidR="00F41ADA" w:rsidRPr="005A6C83" w:rsidRDefault="00F41ADA">
            <w:pPr>
              <w:pStyle w:val="BodyTextIndent"/>
              <w:spacing w:before="60" w:after="60"/>
              <w:ind w:left="-86"/>
              <w:jc w:val="right"/>
              <w:rPr>
                <w:rFonts w:cs="Arial"/>
                <w:sz w:val="18"/>
                <w:szCs w:val="18"/>
              </w:rPr>
            </w:pPr>
          </w:p>
        </w:tc>
        <w:tc>
          <w:tcPr>
            <w:tcW w:w="1627" w:type="dxa"/>
            <w:shd w:val="clear" w:color="auto" w:fill="D9D9D9"/>
            <w:vAlign w:val="bottom"/>
          </w:tcPr>
          <w:p w14:paraId="14EFD736" w14:textId="77777777" w:rsidR="00F41ADA" w:rsidRPr="005A6C83" w:rsidRDefault="00F41ADA">
            <w:pPr>
              <w:pStyle w:val="BodyTextIndent"/>
              <w:spacing w:before="60" w:after="60"/>
              <w:ind w:left="-86"/>
              <w:jc w:val="right"/>
              <w:rPr>
                <w:rFonts w:cs="Arial"/>
                <w:sz w:val="18"/>
                <w:szCs w:val="18"/>
                <w:highlight w:val="yellow"/>
              </w:rPr>
            </w:pPr>
          </w:p>
        </w:tc>
        <w:tc>
          <w:tcPr>
            <w:tcW w:w="1627" w:type="dxa"/>
            <w:shd w:val="clear" w:color="auto" w:fill="D9D9D9"/>
            <w:vAlign w:val="bottom"/>
          </w:tcPr>
          <w:p w14:paraId="501FE33F" w14:textId="77777777" w:rsidR="00F41ADA" w:rsidRPr="005A6C83" w:rsidRDefault="00F41ADA">
            <w:pPr>
              <w:pStyle w:val="BodyTextIndent"/>
              <w:spacing w:before="60" w:after="60"/>
              <w:ind w:left="-86"/>
              <w:jc w:val="right"/>
              <w:rPr>
                <w:rFonts w:cs="Arial"/>
                <w:sz w:val="18"/>
                <w:szCs w:val="18"/>
              </w:rPr>
            </w:pPr>
          </w:p>
        </w:tc>
      </w:tr>
      <w:tr w:rsidR="00F41ADA" w:rsidRPr="005A6C83" w14:paraId="27811025" w14:textId="77777777" w:rsidTr="00E973A7">
        <w:tc>
          <w:tcPr>
            <w:tcW w:w="530" w:type="dxa"/>
            <w:vMerge/>
          </w:tcPr>
          <w:p w14:paraId="0ADF818A" w14:textId="77777777" w:rsidR="00F41ADA" w:rsidRPr="005A6C83" w:rsidRDefault="00F41ADA" w:rsidP="00F41ADA">
            <w:pPr>
              <w:pStyle w:val="BodyTextIndent"/>
              <w:spacing w:before="60" w:after="60"/>
              <w:ind w:left="-115" w:right="-115"/>
              <w:jc w:val="center"/>
              <w:rPr>
                <w:rFonts w:cs="Arial"/>
                <w:sz w:val="18"/>
                <w:szCs w:val="18"/>
              </w:rPr>
            </w:pPr>
          </w:p>
        </w:tc>
        <w:tc>
          <w:tcPr>
            <w:tcW w:w="2750" w:type="dxa"/>
          </w:tcPr>
          <w:p w14:paraId="3B794A00" w14:textId="1B673E3B" w:rsidR="00F41ADA" w:rsidRPr="005A6C83" w:rsidRDefault="00F41ADA" w:rsidP="00D964F4">
            <w:pPr>
              <w:pStyle w:val="BodyTextIndent"/>
              <w:ind w:left="0"/>
              <w:rPr>
                <w:rFonts w:cs="Arial"/>
                <w:spacing w:val="-2"/>
                <w:sz w:val="18"/>
                <w:szCs w:val="18"/>
              </w:rPr>
            </w:pPr>
            <w:r w:rsidRPr="005A6C83">
              <w:rPr>
                <w:rFonts w:cs="Arial"/>
                <w:sz w:val="18"/>
                <w:szCs w:val="18"/>
              </w:rPr>
              <w:t>Các khoản phải thu có thời hạn thanh toán còn lại từ 90 ngày trở xuống</w:t>
            </w:r>
          </w:p>
        </w:tc>
        <w:tc>
          <w:tcPr>
            <w:tcW w:w="1632" w:type="dxa"/>
            <w:shd w:val="clear" w:color="auto" w:fill="D9D9D9"/>
            <w:vAlign w:val="bottom"/>
          </w:tcPr>
          <w:p w14:paraId="3718A4B0" w14:textId="77777777" w:rsidR="00F41ADA" w:rsidRPr="005A6C83" w:rsidRDefault="00F41ADA">
            <w:pPr>
              <w:pStyle w:val="BodyTextIndent"/>
              <w:spacing w:before="60" w:after="60"/>
              <w:ind w:left="-86"/>
              <w:jc w:val="right"/>
              <w:rPr>
                <w:rFonts w:cs="Arial"/>
                <w:sz w:val="18"/>
                <w:szCs w:val="18"/>
              </w:rPr>
            </w:pPr>
          </w:p>
        </w:tc>
        <w:tc>
          <w:tcPr>
            <w:tcW w:w="1627" w:type="dxa"/>
            <w:shd w:val="clear" w:color="auto" w:fill="D9D9D9"/>
            <w:vAlign w:val="bottom"/>
          </w:tcPr>
          <w:p w14:paraId="4772C0BD" w14:textId="77777777" w:rsidR="00F41ADA" w:rsidRPr="005A6C83" w:rsidRDefault="00F41ADA">
            <w:pPr>
              <w:pStyle w:val="BodyTextIndent"/>
              <w:spacing w:before="60" w:after="60"/>
              <w:ind w:left="-86"/>
              <w:jc w:val="right"/>
              <w:rPr>
                <w:rFonts w:cs="Arial"/>
                <w:sz w:val="18"/>
                <w:szCs w:val="18"/>
                <w:highlight w:val="yellow"/>
              </w:rPr>
            </w:pPr>
          </w:p>
        </w:tc>
        <w:tc>
          <w:tcPr>
            <w:tcW w:w="1627" w:type="dxa"/>
            <w:shd w:val="clear" w:color="auto" w:fill="D9D9D9"/>
            <w:vAlign w:val="bottom"/>
          </w:tcPr>
          <w:p w14:paraId="1858F378" w14:textId="77777777" w:rsidR="00F41ADA" w:rsidRPr="005A6C83" w:rsidRDefault="00F41ADA">
            <w:pPr>
              <w:pStyle w:val="BodyTextIndent"/>
              <w:spacing w:before="60" w:after="60"/>
              <w:ind w:left="-86"/>
              <w:jc w:val="right"/>
              <w:rPr>
                <w:rFonts w:cs="Arial"/>
                <w:sz w:val="18"/>
                <w:szCs w:val="18"/>
              </w:rPr>
            </w:pPr>
          </w:p>
        </w:tc>
      </w:tr>
      <w:tr w:rsidR="00F41ADA" w:rsidRPr="005A6C83" w14:paraId="7ED4210B" w14:textId="77777777" w:rsidTr="00E973A7">
        <w:tc>
          <w:tcPr>
            <w:tcW w:w="530" w:type="dxa"/>
            <w:vMerge/>
          </w:tcPr>
          <w:p w14:paraId="4EE8F138" w14:textId="77777777" w:rsidR="00F41ADA" w:rsidRPr="005A6C83" w:rsidRDefault="00F41ADA" w:rsidP="00F41ADA">
            <w:pPr>
              <w:pStyle w:val="BodyTextIndent"/>
              <w:spacing w:before="60" w:after="60"/>
              <w:ind w:left="-115" w:right="-115"/>
              <w:jc w:val="center"/>
              <w:rPr>
                <w:rFonts w:cs="Arial"/>
                <w:sz w:val="18"/>
                <w:szCs w:val="18"/>
              </w:rPr>
            </w:pPr>
          </w:p>
        </w:tc>
        <w:tc>
          <w:tcPr>
            <w:tcW w:w="2750" w:type="dxa"/>
          </w:tcPr>
          <w:p w14:paraId="597AC856" w14:textId="62CB1840" w:rsidR="00F41ADA" w:rsidRPr="005A6C83" w:rsidRDefault="00F41ADA" w:rsidP="00F41ADA">
            <w:pPr>
              <w:pStyle w:val="BodyTextIndent"/>
              <w:spacing w:before="60" w:after="60"/>
              <w:ind w:left="0"/>
              <w:rPr>
                <w:rFonts w:cs="Arial"/>
                <w:spacing w:val="-2"/>
                <w:sz w:val="18"/>
                <w:szCs w:val="18"/>
              </w:rPr>
            </w:pPr>
            <w:r w:rsidRPr="005A6C83">
              <w:rPr>
                <w:rFonts w:cs="Arial"/>
                <w:sz w:val="18"/>
                <w:szCs w:val="18"/>
              </w:rPr>
              <w:t>Các khoản phải thu có thời hạn thanh toán còn lại trên 90 ngày</w:t>
            </w:r>
          </w:p>
        </w:tc>
        <w:tc>
          <w:tcPr>
            <w:tcW w:w="1632" w:type="dxa"/>
            <w:shd w:val="clear" w:color="auto" w:fill="D9D9D9"/>
            <w:vAlign w:val="bottom"/>
          </w:tcPr>
          <w:p w14:paraId="566460A9" w14:textId="77777777" w:rsidR="00F41ADA" w:rsidRPr="005A6C83" w:rsidRDefault="00F41ADA">
            <w:pPr>
              <w:pStyle w:val="BodyTextIndent"/>
              <w:spacing w:before="60" w:after="60"/>
              <w:ind w:left="-86"/>
              <w:jc w:val="right"/>
              <w:rPr>
                <w:rFonts w:cs="Arial"/>
                <w:sz w:val="18"/>
                <w:szCs w:val="18"/>
              </w:rPr>
            </w:pPr>
          </w:p>
        </w:tc>
        <w:tc>
          <w:tcPr>
            <w:tcW w:w="1627" w:type="dxa"/>
            <w:shd w:val="clear" w:color="auto" w:fill="auto"/>
            <w:vAlign w:val="bottom"/>
          </w:tcPr>
          <w:p w14:paraId="63DD0FEE" w14:textId="5DC9462C" w:rsidR="00F41ADA" w:rsidRPr="005A6C83" w:rsidRDefault="00703C51">
            <w:pPr>
              <w:pStyle w:val="BodyTextIndent"/>
              <w:spacing w:before="60" w:after="60"/>
              <w:ind w:left="-86"/>
              <w:jc w:val="right"/>
              <w:rPr>
                <w:rFonts w:cs="Arial"/>
                <w:sz w:val="18"/>
                <w:szCs w:val="18"/>
                <w:highlight w:val="yellow"/>
              </w:rPr>
            </w:pPr>
            <w:r>
              <w:rPr>
                <w:rFonts w:cs="Arial"/>
                <w:sz w:val="18"/>
                <w:szCs w:val="18"/>
                <w:lang w:val="en-US"/>
              </w:rPr>
              <w:t>-</w:t>
            </w:r>
          </w:p>
        </w:tc>
        <w:tc>
          <w:tcPr>
            <w:tcW w:w="1627" w:type="dxa"/>
            <w:shd w:val="clear" w:color="auto" w:fill="D9D9D9"/>
            <w:vAlign w:val="bottom"/>
          </w:tcPr>
          <w:p w14:paraId="32B903D0" w14:textId="77777777" w:rsidR="00F41ADA" w:rsidRPr="005A6C83" w:rsidRDefault="00F41ADA">
            <w:pPr>
              <w:pStyle w:val="BodyTextIndent"/>
              <w:spacing w:before="60" w:after="60"/>
              <w:ind w:left="-86"/>
              <w:jc w:val="right"/>
              <w:rPr>
                <w:rFonts w:cs="Arial"/>
                <w:sz w:val="18"/>
                <w:szCs w:val="18"/>
              </w:rPr>
            </w:pPr>
          </w:p>
        </w:tc>
      </w:tr>
    </w:tbl>
    <w:p w14:paraId="74EC6BA6" w14:textId="77777777" w:rsidR="002016E2" w:rsidRDefault="002016E2" w:rsidP="005F3FAA">
      <w:pPr>
        <w:pStyle w:val="BodyTextIndent"/>
        <w:ind w:left="720"/>
        <w:rPr>
          <w:rFonts w:cs="Arial"/>
        </w:rPr>
        <w:sectPr w:rsidR="002016E2" w:rsidSect="00681831">
          <w:pgSz w:w="11909" w:h="16834" w:code="9"/>
          <w:pgMar w:top="1440" w:right="1440" w:bottom="862" w:left="1582" w:header="720" w:footer="578" w:gutter="0"/>
          <w:cols w:space="720"/>
          <w:docGrid w:linePitch="272"/>
        </w:sectPr>
      </w:pPr>
    </w:p>
    <w:p w14:paraId="2CEAB864" w14:textId="5BD8237F" w:rsidR="002016E2" w:rsidRPr="00486E16" w:rsidRDefault="002016E2" w:rsidP="004A4690">
      <w:pPr>
        <w:pStyle w:val="Style1"/>
        <w:numPr>
          <w:ilvl w:val="0"/>
          <w:numId w:val="0"/>
        </w:numPr>
        <w:spacing w:after="0"/>
        <w:rPr>
          <w:rFonts w:cs="Arial"/>
          <w:b w:val="0"/>
          <w:i w:val="0"/>
        </w:rPr>
      </w:pPr>
      <w:r>
        <w:rPr>
          <w:rFonts w:cs="Arial"/>
          <w:i w:val="0"/>
        </w:rPr>
        <w:lastRenderedPageBreak/>
        <w:t>7</w:t>
      </w:r>
      <w:r w:rsidRPr="00486E16">
        <w:rPr>
          <w:rFonts w:cs="Arial"/>
          <w:i w:val="0"/>
        </w:rPr>
        <w:t>.</w:t>
      </w:r>
      <w:r w:rsidRPr="00486E16">
        <w:rPr>
          <w:rFonts w:cs="Arial"/>
          <w:i w:val="0"/>
        </w:rPr>
        <w:tab/>
      </w:r>
      <w:r w:rsidR="00914214">
        <w:rPr>
          <w:rFonts w:cs="Arial"/>
          <w:i w:val="0"/>
          <w:lang w:val="en-US"/>
        </w:rPr>
        <w:t>BẢNG TÍNH</w:t>
      </w:r>
      <w:r w:rsidR="00914214" w:rsidRPr="004A4690">
        <w:rPr>
          <w:rFonts w:cs="Arial"/>
          <w:i w:val="0"/>
        </w:rPr>
        <w:t xml:space="preserve"> </w:t>
      </w:r>
      <w:r>
        <w:rPr>
          <w:rFonts w:cs="Arial"/>
          <w:i w:val="0"/>
        </w:rPr>
        <w:t>VỐN KHẢ DỤNG</w:t>
      </w:r>
      <w:r w:rsidRPr="00486E16">
        <w:rPr>
          <w:rFonts w:cs="Arial"/>
          <w:b w:val="0"/>
          <w:i w:val="0"/>
        </w:rPr>
        <w:t xml:space="preserve"> (tiếp theo)</w:t>
      </w:r>
    </w:p>
    <w:p w14:paraId="43B09C2F" w14:textId="77777777" w:rsidR="002016E2" w:rsidRPr="00486E16" w:rsidRDefault="002016E2" w:rsidP="002016E2">
      <w:pPr>
        <w:pStyle w:val="BodyTextIndent"/>
        <w:ind w:left="720"/>
        <w:rPr>
          <w:rFonts w:cs="Arial"/>
        </w:rPr>
      </w:pPr>
    </w:p>
    <w:tbl>
      <w:tblPr>
        <w:tblStyle w:val="TableGrid"/>
        <w:tblW w:w="8166" w:type="dxa"/>
        <w:tblInd w:w="720" w:type="dxa"/>
        <w:tblLayout w:type="fixed"/>
        <w:tblLook w:val="04A0" w:firstRow="1" w:lastRow="0" w:firstColumn="1" w:lastColumn="0" w:noHBand="0" w:noVBand="1"/>
      </w:tblPr>
      <w:tblGrid>
        <w:gridCol w:w="530"/>
        <w:gridCol w:w="2750"/>
        <w:gridCol w:w="1632"/>
        <w:gridCol w:w="1627"/>
        <w:gridCol w:w="1627"/>
      </w:tblGrid>
      <w:tr w:rsidR="002016E2" w:rsidRPr="005A6C83" w14:paraId="25BBE43F" w14:textId="77777777" w:rsidTr="00EF758B">
        <w:tc>
          <w:tcPr>
            <w:tcW w:w="530" w:type="dxa"/>
            <w:vMerge w:val="restart"/>
            <w:tcBorders>
              <w:bottom w:val="nil"/>
            </w:tcBorders>
            <w:vAlign w:val="bottom"/>
          </w:tcPr>
          <w:p w14:paraId="69649854" w14:textId="77777777" w:rsidR="002016E2" w:rsidRPr="005A6C83" w:rsidRDefault="002016E2" w:rsidP="00EF758B">
            <w:pPr>
              <w:pStyle w:val="BodyTextIndent"/>
              <w:spacing w:before="60" w:after="60"/>
              <w:ind w:left="-115" w:right="-115"/>
              <w:jc w:val="center"/>
              <w:rPr>
                <w:rFonts w:cs="Arial"/>
                <w:i/>
                <w:sz w:val="18"/>
                <w:szCs w:val="18"/>
              </w:rPr>
            </w:pPr>
            <w:r w:rsidRPr="005A6C83">
              <w:rPr>
                <w:rFonts w:cs="Arial"/>
                <w:i/>
                <w:sz w:val="18"/>
                <w:szCs w:val="18"/>
              </w:rPr>
              <w:t>STT</w:t>
            </w:r>
          </w:p>
        </w:tc>
        <w:tc>
          <w:tcPr>
            <w:tcW w:w="2750" w:type="dxa"/>
            <w:vMerge w:val="restart"/>
            <w:tcBorders>
              <w:bottom w:val="nil"/>
            </w:tcBorders>
            <w:vAlign w:val="bottom"/>
          </w:tcPr>
          <w:p w14:paraId="5334C5E0" w14:textId="77777777" w:rsidR="002016E2" w:rsidRPr="005A6C83" w:rsidRDefault="002016E2" w:rsidP="00EF758B">
            <w:pPr>
              <w:pStyle w:val="BodyTextIndent"/>
              <w:spacing w:before="60" w:after="60"/>
              <w:ind w:left="0"/>
              <w:rPr>
                <w:rFonts w:cs="Arial"/>
                <w:i/>
                <w:sz w:val="18"/>
                <w:szCs w:val="18"/>
              </w:rPr>
            </w:pPr>
            <w:r w:rsidRPr="005A6C83">
              <w:rPr>
                <w:rFonts w:cs="Arial"/>
                <w:i/>
                <w:sz w:val="18"/>
                <w:szCs w:val="18"/>
              </w:rPr>
              <w:t>NỘI DUNG</w:t>
            </w:r>
          </w:p>
        </w:tc>
        <w:tc>
          <w:tcPr>
            <w:tcW w:w="4886" w:type="dxa"/>
            <w:gridSpan w:val="3"/>
          </w:tcPr>
          <w:p w14:paraId="2A9809C7" w14:textId="77777777" w:rsidR="002016E2" w:rsidRPr="005A6C83" w:rsidRDefault="002016E2" w:rsidP="00B67A71">
            <w:pPr>
              <w:pStyle w:val="BodyTextIndent"/>
              <w:spacing w:before="60" w:after="60"/>
              <w:ind w:left="-86"/>
              <w:jc w:val="center"/>
              <w:rPr>
                <w:rFonts w:cs="Arial"/>
                <w:i/>
                <w:sz w:val="18"/>
                <w:szCs w:val="18"/>
              </w:rPr>
            </w:pPr>
            <w:r w:rsidRPr="005A6C83">
              <w:rPr>
                <w:rFonts w:cs="Arial"/>
                <w:i/>
                <w:sz w:val="18"/>
                <w:szCs w:val="18"/>
              </w:rPr>
              <w:t>Vốn khả dụng</w:t>
            </w:r>
          </w:p>
        </w:tc>
      </w:tr>
      <w:tr w:rsidR="002016E2" w:rsidRPr="005A6C83" w14:paraId="68F080E9" w14:textId="77777777" w:rsidTr="00EF758B">
        <w:tc>
          <w:tcPr>
            <w:tcW w:w="530" w:type="dxa"/>
            <w:vMerge/>
            <w:tcBorders>
              <w:bottom w:val="nil"/>
            </w:tcBorders>
          </w:tcPr>
          <w:p w14:paraId="34300D45" w14:textId="77777777" w:rsidR="002016E2" w:rsidRPr="005A6C83" w:rsidRDefault="002016E2" w:rsidP="00EF758B">
            <w:pPr>
              <w:pStyle w:val="BodyTextIndent"/>
              <w:spacing w:before="60" w:after="60"/>
              <w:ind w:left="-115" w:right="-115"/>
              <w:jc w:val="center"/>
              <w:rPr>
                <w:rFonts w:cs="Arial"/>
                <w:sz w:val="18"/>
                <w:szCs w:val="18"/>
              </w:rPr>
            </w:pPr>
          </w:p>
        </w:tc>
        <w:tc>
          <w:tcPr>
            <w:tcW w:w="2750" w:type="dxa"/>
            <w:vMerge/>
            <w:tcBorders>
              <w:bottom w:val="nil"/>
            </w:tcBorders>
          </w:tcPr>
          <w:p w14:paraId="3279D560" w14:textId="77777777" w:rsidR="002016E2" w:rsidRPr="005A6C83" w:rsidRDefault="002016E2" w:rsidP="00EF758B">
            <w:pPr>
              <w:pStyle w:val="BodyTextIndent"/>
              <w:spacing w:before="60" w:after="60"/>
              <w:ind w:left="0"/>
              <w:rPr>
                <w:rFonts w:cs="Arial"/>
                <w:sz w:val="18"/>
                <w:szCs w:val="18"/>
              </w:rPr>
            </w:pPr>
          </w:p>
        </w:tc>
        <w:tc>
          <w:tcPr>
            <w:tcW w:w="1632" w:type="dxa"/>
          </w:tcPr>
          <w:p w14:paraId="06FB9E64" w14:textId="77777777" w:rsidR="002016E2" w:rsidRPr="005A6C83" w:rsidRDefault="002016E2" w:rsidP="00B67A71">
            <w:pPr>
              <w:pStyle w:val="BodyTextIndent"/>
              <w:spacing w:before="60"/>
              <w:ind w:left="-86"/>
              <w:jc w:val="right"/>
              <w:rPr>
                <w:rFonts w:cs="Arial"/>
                <w:i/>
                <w:sz w:val="18"/>
                <w:szCs w:val="18"/>
              </w:rPr>
            </w:pPr>
            <w:r w:rsidRPr="005A6C83">
              <w:rPr>
                <w:rFonts w:cs="Arial"/>
                <w:i/>
                <w:sz w:val="18"/>
                <w:szCs w:val="18"/>
              </w:rPr>
              <w:t>Vốn khả dụng</w:t>
            </w:r>
          </w:p>
          <w:p w14:paraId="7DF825FC" w14:textId="77777777" w:rsidR="002016E2" w:rsidRPr="005A6C83" w:rsidRDefault="002016E2" w:rsidP="00B67A71">
            <w:pPr>
              <w:pStyle w:val="BodyTextIndent"/>
              <w:spacing w:after="60"/>
              <w:ind w:left="-86"/>
              <w:jc w:val="right"/>
              <w:rPr>
                <w:rFonts w:cs="Arial"/>
                <w:i/>
                <w:sz w:val="18"/>
                <w:szCs w:val="18"/>
              </w:rPr>
            </w:pPr>
            <w:r w:rsidRPr="005A6C83">
              <w:rPr>
                <w:rFonts w:cs="Arial"/>
                <w:i/>
                <w:sz w:val="18"/>
                <w:szCs w:val="18"/>
              </w:rPr>
              <w:t>VND</w:t>
            </w:r>
          </w:p>
        </w:tc>
        <w:tc>
          <w:tcPr>
            <w:tcW w:w="1627" w:type="dxa"/>
          </w:tcPr>
          <w:p w14:paraId="33D63593" w14:textId="77777777" w:rsidR="002016E2" w:rsidRPr="005A6C83" w:rsidRDefault="002016E2" w:rsidP="00B67A71">
            <w:pPr>
              <w:pStyle w:val="BodyTextIndent"/>
              <w:spacing w:before="60"/>
              <w:ind w:left="-86"/>
              <w:jc w:val="right"/>
              <w:rPr>
                <w:rFonts w:cs="Arial"/>
                <w:i/>
                <w:sz w:val="18"/>
                <w:szCs w:val="18"/>
              </w:rPr>
            </w:pPr>
            <w:r w:rsidRPr="005A6C83">
              <w:rPr>
                <w:rFonts w:cs="Arial"/>
                <w:i/>
                <w:sz w:val="18"/>
                <w:szCs w:val="18"/>
              </w:rPr>
              <w:t>Khoản giảm trừ</w:t>
            </w:r>
          </w:p>
          <w:p w14:paraId="3BD21A26" w14:textId="77777777" w:rsidR="002016E2" w:rsidRPr="005A6C83" w:rsidRDefault="002016E2" w:rsidP="00B67A71">
            <w:pPr>
              <w:pStyle w:val="BodyTextIndent"/>
              <w:spacing w:after="60"/>
              <w:ind w:left="-86"/>
              <w:jc w:val="right"/>
              <w:rPr>
                <w:rFonts w:cs="Arial"/>
                <w:i/>
                <w:sz w:val="18"/>
                <w:szCs w:val="18"/>
              </w:rPr>
            </w:pPr>
            <w:r w:rsidRPr="005A6C83">
              <w:rPr>
                <w:rFonts w:cs="Arial"/>
                <w:i/>
                <w:sz w:val="18"/>
                <w:szCs w:val="18"/>
              </w:rPr>
              <w:t>VND</w:t>
            </w:r>
          </w:p>
        </w:tc>
        <w:tc>
          <w:tcPr>
            <w:tcW w:w="1627" w:type="dxa"/>
          </w:tcPr>
          <w:p w14:paraId="0642042B" w14:textId="77777777" w:rsidR="002016E2" w:rsidRPr="005A6C83" w:rsidRDefault="002016E2" w:rsidP="00B67A71">
            <w:pPr>
              <w:pStyle w:val="BodyTextIndent"/>
              <w:spacing w:before="60"/>
              <w:ind w:left="-86"/>
              <w:jc w:val="right"/>
              <w:rPr>
                <w:rFonts w:cs="Arial"/>
                <w:i/>
                <w:sz w:val="18"/>
                <w:szCs w:val="18"/>
              </w:rPr>
            </w:pPr>
            <w:r w:rsidRPr="005A6C83">
              <w:rPr>
                <w:rFonts w:cs="Arial"/>
                <w:i/>
                <w:sz w:val="18"/>
                <w:szCs w:val="18"/>
              </w:rPr>
              <w:t>Khoản tăng thêm</w:t>
            </w:r>
          </w:p>
          <w:p w14:paraId="2DA6895D" w14:textId="77777777" w:rsidR="002016E2" w:rsidRPr="005A6C83" w:rsidRDefault="002016E2" w:rsidP="00B67A71">
            <w:pPr>
              <w:pStyle w:val="BodyTextIndent"/>
              <w:spacing w:after="60"/>
              <w:ind w:left="-86"/>
              <w:jc w:val="right"/>
              <w:rPr>
                <w:rFonts w:cs="Arial"/>
                <w:i/>
                <w:sz w:val="18"/>
                <w:szCs w:val="18"/>
              </w:rPr>
            </w:pPr>
            <w:r w:rsidRPr="005A6C83">
              <w:rPr>
                <w:rFonts w:cs="Arial"/>
                <w:i/>
                <w:sz w:val="18"/>
                <w:szCs w:val="18"/>
              </w:rPr>
              <w:t>VND</w:t>
            </w:r>
          </w:p>
        </w:tc>
      </w:tr>
      <w:tr w:rsidR="002016E2" w:rsidRPr="005A6C83" w14:paraId="03163A17" w14:textId="77777777" w:rsidTr="00EF758B">
        <w:tc>
          <w:tcPr>
            <w:tcW w:w="530" w:type="dxa"/>
            <w:tcBorders>
              <w:top w:val="nil"/>
            </w:tcBorders>
          </w:tcPr>
          <w:p w14:paraId="6D8E5976" w14:textId="77777777" w:rsidR="002016E2" w:rsidRPr="005A6C83" w:rsidRDefault="002016E2" w:rsidP="00EF758B">
            <w:pPr>
              <w:pStyle w:val="BodyTextIndent"/>
              <w:spacing w:before="60" w:after="60"/>
              <w:ind w:left="-115" w:right="-115"/>
              <w:jc w:val="center"/>
              <w:rPr>
                <w:rFonts w:cs="Arial"/>
                <w:sz w:val="18"/>
                <w:szCs w:val="18"/>
              </w:rPr>
            </w:pPr>
          </w:p>
        </w:tc>
        <w:tc>
          <w:tcPr>
            <w:tcW w:w="2750" w:type="dxa"/>
            <w:tcBorders>
              <w:top w:val="nil"/>
            </w:tcBorders>
          </w:tcPr>
          <w:p w14:paraId="090AF683" w14:textId="77777777" w:rsidR="002016E2" w:rsidRPr="005A6C83" w:rsidRDefault="002016E2" w:rsidP="00EF758B">
            <w:pPr>
              <w:pStyle w:val="BodyTextIndent"/>
              <w:spacing w:before="60" w:after="60"/>
              <w:ind w:left="0"/>
              <w:rPr>
                <w:rFonts w:cs="Arial"/>
                <w:sz w:val="18"/>
                <w:szCs w:val="18"/>
              </w:rPr>
            </w:pPr>
          </w:p>
        </w:tc>
        <w:tc>
          <w:tcPr>
            <w:tcW w:w="1632" w:type="dxa"/>
          </w:tcPr>
          <w:p w14:paraId="049FAFC6" w14:textId="77777777" w:rsidR="002016E2" w:rsidRPr="005A6C83" w:rsidRDefault="002016E2" w:rsidP="00B67A71">
            <w:pPr>
              <w:pStyle w:val="BodyTextIndent"/>
              <w:spacing w:before="60" w:after="60"/>
              <w:ind w:left="-86"/>
              <w:jc w:val="center"/>
              <w:rPr>
                <w:rFonts w:cs="Arial"/>
                <w:sz w:val="18"/>
                <w:szCs w:val="18"/>
              </w:rPr>
            </w:pPr>
            <w:r w:rsidRPr="005A6C83">
              <w:rPr>
                <w:rFonts w:cs="Arial"/>
                <w:sz w:val="18"/>
                <w:szCs w:val="18"/>
              </w:rPr>
              <w:t>(1)</w:t>
            </w:r>
          </w:p>
        </w:tc>
        <w:tc>
          <w:tcPr>
            <w:tcW w:w="1627" w:type="dxa"/>
          </w:tcPr>
          <w:p w14:paraId="7D26EA89" w14:textId="77777777" w:rsidR="002016E2" w:rsidRPr="005A6C83" w:rsidRDefault="002016E2" w:rsidP="00B67A71">
            <w:pPr>
              <w:pStyle w:val="BodyTextIndent"/>
              <w:spacing w:before="60" w:after="60"/>
              <w:ind w:left="-86"/>
              <w:jc w:val="center"/>
              <w:rPr>
                <w:rFonts w:cs="Arial"/>
                <w:sz w:val="18"/>
                <w:szCs w:val="18"/>
              </w:rPr>
            </w:pPr>
            <w:r w:rsidRPr="005A6C83">
              <w:rPr>
                <w:rFonts w:cs="Arial"/>
                <w:sz w:val="18"/>
                <w:szCs w:val="18"/>
              </w:rPr>
              <w:t>(2)</w:t>
            </w:r>
          </w:p>
        </w:tc>
        <w:tc>
          <w:tcPr>
            <w:tcW w:w="1627" w:type="dxa"/>
          </w:tcPr>
          <w:p w14:paraId="59007F08" w14:textId="77777777" w:rsidR="002016E2" w:rsidRPr="005A6C83" w:rsidRDefault="002016E2" w:rsidP="00B67A71">
            <w:pPr>
              <w:pStyle w:val="BodyTextIndent"/>
              <w:spacing w:before="60" w:after="60"/>
              <w:ind w:left="-86"/>
              <w:jc w:val="center"/>
              <w:rPr>
                <w:rFonts w:cs="Arial"/>
                <w:sz w:val="18"/>
                <w:szCs w:val="18"/>
              </w:rPr>
            </w:pPr>
            <w:r w:rsidRPr="005A6C83">
              <w:rPr>
                <w:rFonts w:cs="Arial"/>
                <w:sz w:val="18"/>
                <w:szCs w:val="18"/>
              </w:rPr>
              <w:t>(3)</w:t>
            </w:r>
          </w:p>
        </w:tc>
      </w:tr>
      <w:tr w:rsidR="002016E2" w:rsidRPr="005A6C83" w14:paraId="443A1D9E" w14:textId="77777777" w:rsidTr="00EF758B">
        <w:tc>
          <w:tcPr>
            <w:tcW w:w="530" w:type="dxa"/>
            <w:shd w:val="clear" w:color="auto" w:fill="A6A6A6"/>
          </w:tcPr>
          <w:p w14:paraId="06BF3237" w14:textId="77777777" w:rsidR="002016E2" w:rsidRPr="005A6C83" w:rsidRDefault="002016E2" w:rsidP="00EF758B">
            <w:pPr>
              <w:pStyle w:val="BodyTextIndent"/>
              <w:spacing w:before="60" w:after="60"/>
              <w:ind w:left="-115" w:right="-115"/>
              <w:jc w:val="center"/>
              <w:rPr>
                <w:rFonts w:cs="Arial"/>
                <w:b/>
                <w:sz w:val="18"/>
                <w:szCs w:val="18"/>
              </w:rPr>
            </w:pPr>
            <w:r w:rsidRPr="005A6C83">
              <w:rPr>
                <w:rFonts w:cs="Arial"/>
                <w:b/>
                <w:sz w:val="18"/>
                <w:szCs w:val="18"/>
              </w:rPr>
              <w:t>B</w:t>
            </w:r>
          </w:p>
        </w:tc>
        <w:tc>
          <w:tcPr>
            <w:tcW w:w="2750" w:type="dxa"/>
            <w:shd w:val="clear" w:color="auto" w:fill="A6A6A6"/>
          </w:tcPr>
          <w:p w14:paraId="6FF621C0" w14:textId="56022589" w:rsidR="002016E2" w:rsidRPr="005A6C83" w:rsidRDefault="002016E2" w:rsidP="00EF758B">
            <w:pPr>
              <w:pStyle w:val="BodyTextIndent"/>
              <w:spacing w:before="60" w:after="60"/>
              <w:ind w:left="0"/>
              <w:rPr>
                <w:rFonts w:cs="Arial"/>
                <w:sz w:val="18"/>
                <w:szCs w:val="18"/>
              </w:rPr>
            </w:pPr>
            <w:r w:rsidRPr="005A6C83">
              <w:rPr>
                <w:rFonts w:cs="Arial"/>
                <w:b/>
                <w:sz w:val="18"/>
                <w:szCs w:val="18"/>
              </w:rPr>
              <w:t xml:space="preserve">Tài sản ngắn hạn </w:t>
            </w:r>
            <w:r w:rsidRPr="005A6C83">
              <w:rPr>
                <w:rFonts w:cs="Arial"/>
                <w:sz w:val="18"/>
                <w:szCs w:val="18"/>
              </w:rPr>
              <w:t>(tiếp theo)</w:t>
            </w:r>
          </w:p>
        </w:tc>
        <w:tc>
          <w:tcPr>
            <w:tcW w:w="1632" w:type="dxa"/>
            <w:shd w:val="clear" w:color="auto" w:fill="A6A6A6"/>
          </w:tcPr>
          <w:p w14:paraId="5079B54E" w14:textId="77777777" w:rsidR="002016E2" w:rsidRPr="005A6C83" w:rsidRDefault="002016E2" w:rsidP="00B67A71">
            <w:pPr>
              <w:pStyle w:val="BodyTextIndent"/>
              <w:spacing w:before="60" w:after="60"/>
              <w:ind w:left="-86"/>
              <w:rPr>
                <w:rFonts w:cs="Arial"/>
                <w:b/>
                <w:sz w:val="18"/>
                <w:szCs w:val="18"/>
              </w:rPr>
            </w:pPr>
          </w:p>
        </w:tc>
        <w:tc>
          <w:tcPr>
            <w:tcW w:w="1627" w:type="dxa"/>
            <w:shd w:val="clear" w:color="auto" w:fill="A6A6A6"/>
          </w:tcPr>
          <w:p w14:paraId="682D57E9" w14:textId="77777777" w:rsidR="002016E2" w:rsidRPr="005A6C83" w:rsidRDefault="002016E2" w:rsidP="00B67A71">
            <w:pPr>
              <w:pStyle w:val="BodyTextIndent"/>
              <w:spacing w:before="60" w:after="60"/>
              <w:ind w:left="-86"/>
              <w:rPr>
                <w:rFonts w:cs="Arial"/>
                <w:b/>
                <w:sz w:val="18"/>
                <w:szCs w:val="18"/>
              </w:rPr>
            </w:pPr>
          </w:p>
        </w:tc>
        <w:tc>
          <w:tcPr>
            <w:tcW w:w="1627" w:type="dxa"/>
            <w:shd w:val="clear" w:color="auto" w:fill="A6A6A6"/>
          </w:tcPr>
          <w:p w14:paraId="2E927909" w14:textId="77777777" w:rsidR="002016E2" w:rsidRPr="005A6C83" w:rsidRDefault="002016E2" w:rsidP="00B67A71">
            <w:pPr>
              <w:pStyle w:val="BodyTextIndent"/>
              <w:spacing w:before="60" w:after="60"/>
              <w:ind w:left="-86"/>
              <w:rPr>
                <w:rFonts w:cs="Arial"/>
                <w:b/>
                <w:sz w:val="18"/>
                <w:szCs w:val="18"/>
              </w:rPr>
            </w:pPr>
          </w:p>
        </w:tc>
      </w:tr>
      <w:tr w:rsidR="002016E2" w:rsidRPr="005A6C83" w14:paraId="6F03D977" w14:textId="77777777" w:rsidTr="00EF758B">
        <w:tc>
          <w:tcPr>
            <w:tcW w:w="530" w:type="dxa"/>
          </w:tcPr>
          <w:p w14:paraId="048F1DF4" w14:textId="77777777" w:rsidR="002016E2" w:rsidRPr="005A6C83" w:rsidRDefault="002016E2" w:rsidP="00EF758B">
            <w:pPr>
              <w:pStyle w:val="BodyTextIndent"/>
              <w:spacing w:before="60" w:after="60"/>
              <w:ind w:left="-115" w:right="-115"/>
              <w:jc w:val="center"/>
              <w:rPr>
                <w:rFonts w:cs="Arial"/>
                <w:b/>
                <w:i/>
                <w:sz w:val="18"/>
                <w:szCs w:val="18"/>
              </w:rPr>
            </w:pPr>
            <w:r w:rsidRPr="005A6C83">
              <w:rPr>
                <w:rFonts w:cs="Arial"/>
                <w:b/>
                <w:i/>
                <w:sz w:val="18"/>
                <w:szCs w:val="18"/>
              </w:rPr>
              <w:t>I</w:t>
            </w:r>
          </w:p>
        </w:tc>
        <w:tc>
          <w:tcPr>
            <w:tcW w:w="2750" w:type="dxa"/>
            <w:vAlign w:val="bottom"/>
          </w:tcPr>
          <w:p w14:paraId="017CCE2B" w14:textId="5094A42D" w:rsidR="002016E2" w:rsidRPr="005A6C83" w:rsidRDefault="002016E2" w:rsidP="00EF758B">
            <w:pPr>
              <w:pStyle w:val="BodyTextIndent"/>
              <w:spacing w:before="60" w:after="60"/>
              <w:ind w:left="0"/>
              <w:rPr>
                <w:rFonts w:cs="Arial"/>
                <w:sz w:val="18"/>
                <w:szCs w:val="18"/>
              </w:rPr>
            </w:pPr>
            <w:r w:rsidRPr="005A6C83">
              <w:rPr>
                <w:rFonts w:cs="Arial"/>
                <w:b/>
                <w:i/>
                <w:sz w:val="18"/>
                <w:szCs w:val="18"/>
              </w:rPr>
              <w:t>Tài sản tài chính</w:t>
            </w:r>
            <w:r w:rsidRPr="005A6C83">
              <w:rPr>
                <w:rFonts w:cs="Arial"/>
                <w:sz w:val="18"/>
                <w:szCs w:val="18"/>
              </w:rPr>
              <w:t xml:space="preserve"> (tiếp theo)</w:t>
            </w:r>
          </w:p>
        </w:tc>
        <w:tc>
          <w:tcPr>
            <w:tcW w:w="1632" w:type="dxa"/>
            <w:shd w:val="clear" w:color="auto" w:fill="D9D9D9"/>
          </w:tcPr>
          <w:p w14:paraId="2BFE07C3" w14:textId="77777777" w:rsidR="002016E2" w:rsidRPr="005A6C83" w:rsidRDefault="002016E2" w:rsidP="00B67A71">
            <w:pPr>
              <w:pStyle w:val="BodyTextIndent"/>
              <w:spacing w:before="60" w:after="60"/>
              <w:ind w:left="-86"/>
              <w:jc w:val="right"/>
              <w:rPr>
                <w:rFonts w:cs="Arial"/>
                <w:sz w:val="18"/>
                <w:szCs w:val="18"/>
              </w:rPr>
            </w:pPr>
          </w:p>
        </w:tc>
        <w:tc>
          <w:tcPr>
            <w:tcW w:w="1627" w:type="dxa"/>
            <w:shd w:val="clear" w:color="auto" w:fill="D9D9D9"/>
          </w:tcPr>
          <w:p w14:paraId="4B7C89E6" w14:textId="77777777" w:rsidR="002016E2" w:rsidRPr="005A6C83" w:rsidRDefault="002016E2" w:rsidP="00B67A71">
            <w:pPr>
              <w:pStyle w:val="BodyTextIndent"/>
              <w:spacing w:before="60" w:after="60"/>
              <w:ind w:left="-86"/>
              <w:jc w:val="right"/>
              <w:rPr>
                <w:rFonts w:cs="Arial"/>
                <w:sz w:val="18"/>
                <w:szCs w:val="18"/>
              </w:rPr>
            </w:pPr>
          </w:p>
        </w:tc>
        <w:tc>
          <w:tcPr>
            <w:tcW w:w="1627" w:type="dxa"/>
            <w:shd w:val="clear" w:color="auto" w:fill="D9D9D9"/>
          </w:tcPr>
          <w:p w14:paraId="03C31B88" w14:textId="77777777" w:rsidR="002016E2" w:rsidRPr="005A6C83" w:rsidRDefault="002016E2" w:rsidP="00B67A71">
            <w:pPr>
              <w:pStyle w:val="BodyTextIndent"/>
              <w:spacing w:before="60" w:after="60"/>
              <w:ind w:left="-86"/>
              <w:jc w:val="right"/>
              <w:rPr>
                <w:rFonts w:cs="Arial"/>
                <w:sz w:val="18"/>
                <w:szCs w:val="18"/>
              </w:rPr>
            </w:pPr>
          </w:p>
        </w:tc>
      </w:tr>
      <w:tr w:rsidR="00FD7B6A" w:rsidRPr="005A6C83" w14:paraId="2E8BDA99" w14:textId="77777777" w:rsidTr="00121186">
        <w:tc>
          <w:tcPr>
            <w:tcW w:w="530" w:type="dxa"/>
            <w:vMerge w:val="restart"/>
          </w:tcPr>
          <w:p w14:paraId="36FFDF35" w14:textId="2DC02138" w:rsidR="00FD7B6A" w:rsidRPr="005A6C83" w:rsidRDefault="00FD7B6A" w:rsidP="00EF758B">
            <w:pPr>
              <w:pStyle w:val="BodyTextIndent"/>
              <w:spacing w:before="60" w:after="60"/>
              <w:ind w:left="-115" w:right="-115"/>
              <w:jc w:val="center"/>
              <w:rPr>
                <w:rFonts w:cs="Arial"/>
                <w:sz w:val="18"/>
                <w:szCs w:val="18"/>
              </w:rPr>
            </w:pPr>
            <w:r w:rsidRPr="005A6C83">
              <w:rPr>
                <w:rFonts w:cs="Arial"/>
                <w:sz w:val="18"/>
                <w:szCs w:val="18"/>
              </w:rPr>
              <w:t>11.</w:t>
            </w:r>
          </w:p>
        </w:tc>
        <w:tc>
          <w:tcPr>
            <w:tcW w:w="2750" w:type="dxa"/>
          </w:tcPr>
          <w:p w14:paraId="1122D6CA" w14:textId="2E07AFCC" w:rsidR="00FD7B6A" w:rsidRPr="005A6C83" w:rsidRDefault="00FD7B6A" w:rsidP="00EF758B">
            <w:pPr>
              <w:pStyle w:val="BodyTextIndent"/>
              <w:spacing w:before="60" w:after="60"/>
              <w:ind w:left="0"/>
              <w:rPr>
                <w:rFonts w:cs="Arial"/>
                <w:sz w:val="18"/>
                <w:szCs w:val="18"/>
              </w:rPr>
            </w:pPr>
            <w:r w:rsidRPr="005A6C83">
              <w:rPr>
                <w:rFonts w:cs="Arial"/>
                <w:sz w:val="18"/>
                <w:szCs w:val="18"/>
              </w:rPr>
              <w:t>Phải thu nội bộ</w:t>
            </w:r>
          </w:p>
        </w:tc>
        <w:tc>
          <w:tcPr>
            <w:tcW w:w="1632" w:type="dxa"/>
            <w:shd w:val="clear" w:color="auto" w:fill="D9D9D9"/>
          </w:tcPr>
          <w:p w14:paraId="0096B165" w14:textId="77777777" w:rsidR="00FD7B6A" w:rsidRPr="005A6C83" w:rsidRDefault="00FD7B6A" w:rsidP="00B67A71">
            <w:pPr>
              <w:pStyle w:val="BodyTextIndent"/>
              <w:spacing w:before="60" w:after="60"/>
              <w:ind w:left="-86"/>
              <w:jc w:val="right"/>
              <w:rPr>
                <w:rFonts w:cs="Arial"/>
                <w:sz w:val="18"/>
                <w:szCs w:val="18"/>
              </w:rPr>
            </w:pPr>
          </w:p>
        </w:tc>
        <w:tc>
          <w:tcPr>
            <w:tcW w:w="1627" w:type="dxa"/>
            <w:shd w:val="clear" w:color="auto" w:fill="D9D9D9"/>
          </w:tcPr>
          <w:p w14:paraId="30201109" w14:textId="77777777" w:rsidR="00FD7B6A" w:rsidRPr="005A6C83" w:rsidRDefault="00FD7B6A" w:rsidP="00B67A71">
            <w:pPr>
              <w:pStyle w:val="BodyTextIndent"/>
              <w:spacing w:before="60" w:after="60"/>
              <w:ind w:left="-86"/>
              <w:jc w:val="right"/>
              <w:rPr>
                <w:rFonts w:cs="Arial"/>
                <w:sz w:val="18"/>
                <w:szCs w:val="18"/>
              </w:rPr>
            </w:pPr>
          </w:p>
        </w:tc>
        <w:tc>
          <w:tcPr>
            <w:tcW w:w="1627" w:type="dxa"/>
            <w:shd w:val="clear" w:color="auto" w:fill="D9D9D9"/>
          </w:tcPr>
          <w:p w14:paraId="593A5997" w14:textId="77777777" w:rsidR="00FD7B6A" w:rsidRPr="005A6C83" w:rsidRDefault="00FD7B6A" w:rsidP="00B67A71">
            <w:pPr>
              <w:pStyle w:val="BodyTextIndent"/>
              <w:spacing w:before="60" w:after="60"/>
              <w:ind w:left="-86"/>
              <w:jc w:val="right"/>
              <w:rPr>
                <w:rFonts w:cs="Arial"/>
                <w:sz w:val="18"/>
                <w:szCs w:val="18"/>
              </w:rPr>
            </w:pPr>
          </w:p>
        </w:tc>
      </w:tr>
      <w:tr w:rsidR="00FD7B6A" w:rsidRPr="005A6C83" w14:paraId="4E6AB251" w14:textId="77777777" w:rsidTr="00E973A7">
        <w:tc>
          <w:tcPr>
            <w:tcW w:w="530" w:type="dxa"/>
            <w:vMerge/>
          </w:tcPr>
          <w:p w14:paraId="2833488F" w14:textId="77777777" w:rsidR="00FD7B6A" w:rsidRPr="005A6C83" w:rsidRDefault="00FD7B6A" w:rsidP="00FD7B6A">
            <w:pPr>
              <w:pStyle w:val="BodyTextIndent"/>
              <w:spacing w:before="60" w:after="60"/>
              <w:ind w:left="-115" w:right="-115"/>
              <w:jc w:val="center"/>
              <w:rPr>
                <w:rFonts w:cs="Arial"/>
                <w:sz w:val="18"/>
                <w:szCs w:val="18"/>
              </w:rPr>
            </w:pPr>
          </w:p>
        </w:tc>
        <w:tc>
          <w:tcPr>
            <w:tcW w:w="2750" w:type="dxa"/>
          </w:tcPr>
          <w:p w14:paraId="52734D65" w14:textId="4115BCCC" w:rsidR="00FD7B6A" w:rsidRPr="005A6C83" w:rsidRDefault="00FD7B6A" w:rsidP="00FD7B6A">
            <w:pPr>
              <w:pStyle w:val="BodyTextIndent"/>
              <w:spacing w:before="60" w:after="60"/>
              <w:ind w:left="0"/>
              <w:rPr>
                <w:rFonts w:cs="Arial"/>
                <w:sz w:val="18"/>
                <w:szCs w:val="18"/>
              </w:rPr>
            </w:pPr>
            <w:r w:rsidRPr="005A6C83">
              <w:rPr>
                <w:rFonts w:cs="Arial"/>
                <w:sz w:val="18"/>
                <w:szCs w:val="18"/>
              </w:rPr>
              <w:t>Các khoản phải thu có thời hạn thanh toán còn lại từ 90 ngày trở xuống</w:t>
            </w:r>
          </w:p>
        </w:tc>
        <w:tc>
          <w:tcPr>
            <w:tcW w:w="1632" w:type="dxa"/>
            <w:shd w:val="clear" w:color="auto" w:fill="D9D9D9"/>
            <w:vAlign w:val="bottom"/>
          </w:tcPr>
          <w:p w14:paraId="2C6D056B" w14:textId="77777777" w:rsidR="00FD7B6A" w:rsidRPr="005A6C83" w:rsidRDefault="00FD7B6A">
            <w:pPr>
              <w:pStyle w:val="BodyTextIndent"/>
              <w:spacing w:before="60" w:after="60"/>
              <w:ind w:left="-86"/>
              <w:jc w:val="right"/>
              <w:rPr>
                <w:rFonts w:cs="Arial"/>
                <w:sz w:val="18"/>
                <w:szCs w:val="18"/>
              </w:rPr>
            </w:pPr>
          </w:p>
        </w:tc>
        <w:tc>
          <w:tcPr>
            <w:tcW w:w="1627" w:type="dxa"/>
            <w:shd w:val="clear" w:color="auto" w:fill="D9D9D9"/>
            <w:vAlign w:val="bottom"/>
          </w:tcPr>
          <w:p w14:paraId="6D7598A9" w14:textId="77777777" w:rsidR="00FD7B6A" w:rsidRPr="005A6C83" w:rsidRDefault="00FD7B6A">
            <w:pPr>
              <w:pStyle w:val="BodyTextIndent"/>
              <w:spacing w:before="60" w:after="60"/>
              <w:ind w:left="-86"/>
              <w:jc w:val="right"/>
              <w:rPr>
                <w:rFonts w:cs="Arial"/>
                <w:sz w:val="18"/>
                <w:szCs w:val="18"/>
              </w:rPr>
            </w:pPr>
          </w:p>
        </w:tc>
        <w:tc>
          <w:tcPr>
            <w:tcW w:w="1627" w:type="dxa"/>
            <w:shd w:val="clear" w:color="auto" w:fill="D9D9D9"/>
            <w:vAlign w:val="bottom"/>
          </w:tcPr>
          <w:p w14:paraId="536E6D7A" w14:textId="77777777" w:rsidR="00FD7B6A" w:rsidRPr="005A6C83" w:rsidRDefault="00FD7B6A">
            <w:pPr>
              <w:pStyle w:val="BodyTextIndent"/>
              <w:spacing w:before="60" w:after="60"/>
              <w:ind w:left="-86"/>
              <w:jc w:val="right"/>
              <w:rPr>
                <w:rFonts w:cs="Arial"/>
                <w:sz w:val="18"/>
                <w:szCs w:val="18"/>
              </w:rPr>
            </w:pPr>
          </w:p>
        </w:tc>
      </w:tr>
      <w:tr w:rsidR="00FD7B6A" w:rsidRPr="005A6C83" w14:paraId="57D745A3" w14:textId="77777777" w:rsidTr="00E973A7">
        <w:tc>
          <w:tcPr>
            <w:tcW w:w="530" w:type="dxa"/>
            <w:vMerge/>
          </w:tcPr>
          <w:p w14:paraId="3C595D3A" w14:textId="77777777" w:rsidR="00FD7B6A" w:rsidRPr="005A6C83" w:rsidRDefault="00FD7B6A" w:rsidP="00FD7B6A">
            <w:pPr>
              <w:pStyle w:val="BodyTextIndent"/>
              <w:spacing w:before="60" w:after="60"/>
              <w:ind w:left="-115" w:right="-115"/>
              <w:jc w:val="center"/>
              <w:rPr>
                <w:rFonts w:cs="Arial"/>
                <w:sz w:val="18"/>
                <w:szCs w:val="18"/>
              </w:rPr>
            </w:pPr>
          </w:p>
        </w:tc>
        <w:tc>
          <w:tcPr>
            <w:tcW w:w="2750" w:type="dxa"/>
          </w:tcPr>
          <w:p w14:paraId="4B5A5136" w14:textId="79F8A5BD" w:rsidR="00FD7B6A" w:rsidRPr="005A6C83" w:rsidRDefault="00FD7B6A" w:rsidP="00FD7B6A">
            <w:pPr>
              <w:pStyle w:val="BodyTextIndent"/>
              <w:spacing w:before="60" w:after="60"/>
              <w:ind w:left="0"/>
              <w:rPr>
                <w:rFonts w:cs="Arial"/>
                <w:sz w:val="18"/>
                <w:szCs w:val="18"/>
              </w:rPr>
            </w:pPr>
            <w:r w:rsidRPr="005A6C83">
              <w:rPr>
                <w:rFonts w:cs="Arial"/>
                <w:sz w:val="18"/>
                <w:szCs w:val="18"/>
              </w:rPr>
              <w:t>Các khoản phải thu có thời hạn thanh toán còn lại trên 90 ngày</w:t>
            </w:r>
          </w:p>
        </w:tc>
        <w:tc>
          <w:tcPr>
            <w:tcW w:w="1632" w:type="dxa"/>
            <w:shd w:val="clear" w:color="auto" w:fill="D9D9D9"/>
            <w:vAlign w:val="bottom"/>
          </w:tcPr>
          <w:p w14:paraId="62EA67F8" w14:textId="77777777" w:rsidR="00FD7B6A" w:rsidRPr="005A6C83" w:rsidRDefault="00FD7B6A">
            <w:pPr>
              <w:pStyle w:val="BodyTextIndent"/>
              <w:spacing w:before="60" w:after="60"/>
              <w:ind w:left="-86"/>
              <w:jc w:val="right"/>
              <w:rPr>
                <w:rFonts w:cs="Arial"/>
                <w:sz w:val="18"/>
                <w:szCs w:val="18"/>
              </w:rPr>
            </w:pPr>
          </w:p>
        </w:tc>
        <w:tc>
          <w:tcPr>
            <w:tcW w:w="1627" w:type="dxa"/>
            <w:shd w:val="clear" w:color="auto" w:fill="auto"/>
            <w:vAlign w:val="bottom"/>
          </w:tcPr>
          <w:p w14:paraId="55A38FC0" w14:textId="0D95ED8A" w:rsidR="00FD7B6A" w:rsidRPr="00D964F4" w:rsidRDefault="00703C51">
            <w:pPr>
              <w:pStyle w:val="BodyTextIndent"/>
              <w:spacing w:before="60" w:after="60"/>
              <w:ind w:left="-86"/>
              <w:jc w:val="right"/>
              <w:rPr>
                <w:rFonts w:cs="Arial"/>
                <w:sz w:val="18"/>
                <w:szCs w:val="18"/>
                <w:highlight w:val="yellow"/>
                <w:lang w:val="en-US"/>
              </w:rPr>
            </w:pPr>
            <w:r>
              <w:rPr>
                <w:rFonts w:cs="Arial"/>
                <w:sz w:val="18"/>
                <w:szCs w:val="18"/>
              </w:rPr>
              <w:t>-</w:t>
            </w:r>
          </w:p>
        </w:tc>
        <w:tc>
          <w:tcPr>
            <w:tcW w:w="1627" w:type="dxa"/>
            <w:shd w:val="clear" w:color="auto" w:fill="D9D9D9"/>
            <w:vAlign w:val="bottom"/>
          </w:tcPr>
          <w:p w14:paraId="7ECE9FD9" w14:textId="77777777" w:rsidR="00FD7B6A" w:rsidRPr="005A6C83" w:rsidRDefault="00FD7B6A">
            <w:pPr>
              <w:pStyle w:val="BodyTextIndent"/>
              <w:spacing w:before="60" w:after="60"/>
              <w:ind w:left="-86"/>
              <w:jc w:val="right"/>
              <w:rPr>
                <w:rFonts w:cs="Arial"/>
                <w:sz w:val="18"/>
                <w:szCs w:val="18"/>
              </w:rPr>
            </w:pPr>
          </w:p>
        </w:tc>
      </w:tr>
      <w:tr w:rsidR="009D4812" w:rsidRPr="005A6C83" w14:paraId="315947BE" w14:textId="77777777" w:rsidTr="00E973A7">
        <w:tc>
          <w:tcPr>
            <w:tcW w:w="530" w:type="dxa"/>
            <w:vMerge w:val="restart"/>
          </w:tcPr>
          <w:p w14:paraId="4B64CFC1" w14:textId="37AD6B2A" w:rsidR="009D4812" w:rsidRPr="005A6C83" w:rsidRDefault="009D4812" w:rsidP="00EF758B">
            <w:pPr>
              <w:pStyle w:val="BodyTextIndent"/>
              <w:spacing w:before="60" w:after="60"/>
              <w:ind w:left="-115" w:right="-115"/>
              <w:jc w:val="center"/>
              <w:rPr>
                <w:rFonts w:cs="Arial"/>
                <w:sz w:val="18"/>
                <w:szCs w:val="18"/>
              </w:rPr>
            </w:pPr>
            <w:r w:rsidRPr="005A6C83">
              <w:rPr>
                <w:rFonts w:cs="Arial"/>
                <w:sz w:val="18"/>
                <w:szCs w:val="18"/>
              </w:rPr>
              <w:t>1</w:t>
            </w:r>
            <w:r w:rsidR="00FD7B6A" w:rsidRPr="005A6C83">
              <w:rPr>
                <w:rFonts w:cs="Arial"/>
                <w:sz w:val="18"/>
                <w:szCs w:val="18"/>
              </w:rPr>
              <w:t>2</w:t>
            </w:r>
            <w:r w:rsidRPr="005A6C83">
              <w:rPr>
                <w:rFonts w:cs="Arial"/>
                <w:sz w:val="18"/>
                <w:szCs w:val="18"/>
              </w:rPr>
              <w:t>.</w:t>
            </w:r>
          </w:p>
        </w:tc>
        <w:tc>
          <w:tcPr>
            <w:tcW w:w="2750" w:type="dxa"/>
          </w:tcPr>
          <w:p w14:paraId="7582F19B" w14:textId="77777777" w:rsidR="009D4812" w:rsidRPr="005A6C83" w:rsidRDefault="009D4812" w:rsidP="00EF758B">
            <w:pPr>
              <w:pStyle w:val="BodyTextIndent"/>
              <w:spacing w:before="60" w:after="60"/>
              <w:ind w:left="0"/>
              <w:rPr>
                <w:rFonts w:cs="Arial"/>
                <w:sz w:val="18"/>
                <w:szCs w:val="18"/>
              </w:rPr>
            </w:pPr>
            <w:r w:rsidRPr="005A6C83">
              <w:rPr>
                <w:rFonts w:cs="Arial"/>
                <w:sz w:val="18"/>
                <w:szCs w:val="18"/>
              </w:rPr>
              <w:t>Phải thu về lỗi giao dịch chứng khoán</w:t>
            </w:r>
          </w:p>
        </w:tc>
        <w:tc>
          <w:tcPr>
            <w:tcW w:w="1632" w:type="dxa"/>
            <w:shd w:val="clear" w:color="auto" w:fill="D9D9D9"/>
            <w:vAlign w:val="bottom"/>
          </w:tcPr>
          <w:p w14:paraId="3B7BC6FD" w14:textId="77777777" w:rsidR="009D4812" w:rsidRPr="005A6C83" w:rsidRDefault="009D4812">
            <w:pPr>
              <w:pStyle w:val="BodyTextIndent"/>
              <w:spacing w:before="60" w:after="60"/>
              <w:ind w:left="-86"/>
              <w:jc w:val="right"/>
              <w:rPr>
                <w:rFonts w:cs="Arial"/>
                <w:sz w:val="18"/>
                <w:szCs w:val="18"/>
              </w:rPr>
            </w:pPr>
          </w:p>
        </w:tc>
        <w:tc>
          <w:tcPr>
            <w:tcW w:w="1627" w:type="dxa"/>
            <w:shd w:val="clear" w:color="auto" w:fill="D9D9D9"/>
            <w:vAlign w:val="bottom"/>
          </w:tcPr>
          <w:p w14:paraId="168D9F2B" w14:textId="77777777" w:rsidR="009D4812" w:rsidRPr="005A6C83" w:rsidRDefault="009D4812">
            <w:pPr>
              <w:pStyle w:val="BodyTextIndent"/>
              <w:spacing w:before="60" w:after="60"/>
              <w:ind w:left="-86"/>
              <w:jc w:val="right"/>
              <w:rPr>
                <w:rFonts w:cs="Arial"/>
                <w:sz w:val="18"/>
                <w:szCs w:val="18"/>
                <w:highlight w:val="yellow"/>
              </w:rPr>
            </w:pPr>
          </w:p>
        </w:tc>
        <w:tc>
          <w:tcPr>
            <w:tcW w:w="1627" w:type="dxa"/>
            <w:shd w:val="clear" w:color="auto" w:fill="D9D9D9"/>
            <w:vAlign w:val="bottom"/>
          </w:tcPr>
          <w:p w14:paraId="5220047E" w14:textId="77777777" w:rsidR="009D4812" w:rsidRPr="005A6C83" w:rsidRDefault="009D4812">
            <w:pPr>
              <w:pStyle w:val="BodyTextIndent"/>
              <w:spacing w:before="60" w:after="60"/>
              <w:ind w:left="-86"/>
              <w:jc w:val="right"/>
              <w:rPr>
                <w:rFonts w:cs="Arial"/>
                <w:sz w:val="18"/>
                <w:szCs w:val="18"/>
              </w:rPr>
            </w:pPr>
          </w:p>
        </w:tc>
      </w:tr>
      <w:tr w:rsidR="009D4812" w:rsidRPr="005A6C83" w14:paraId="1CE2F051" w14:textId="77777777" w:rsidTr="00E973A7">
        <w:tc>
          <w:tcPr>
            <w:tcW w:w="530" w:type="dxa"/>
            <w:vMerge/>
          </w:tcPr>
          <w:p w14:paraId="49220210" w14:textId="77777777" w:rsidR="009D4812" w:rsidRPr="005A6C83" w:rsidRDefault="009D4812" w:rsidP="00EF758B">
            <w:pPr>
              <w:pStyle w:val="BodyTextIndent"/>
              <w:spacing w:before="60" w:after="60"/>
              <w:ind w:left="-115" w:right="-115"/>
              <w:jc w:val="center"/>
              <w:rPr>
                <w:rFonts w:cs="Arial"/>
                <w:sz w:val="18"/>
                <w:szCs w:val="18"/>
              </w:rPr>
            </w:pPr>
          </w:p>
        </w:tc>
        <w:tc>
          <w:tcPr>
            <w:tcW w:w="2750" w:type="dxa"/>
          </w:tcPr>
          <w:p w14:paraId="38B608F0" w14:textId="77777777" w:rsidR="009D4812" w:rsidRPr="005A6C83" w:rsidRDefault="009D4812" w:rsidP="00EF758B">
            <w:pPr>
              <w:pStyle w:val="BodyTextIndent"/>
              <w:spacing w:before="60" w:after="60"/>
              <w:ind w:left="0"/>
              <w:rPr>
                <w:rFonts w:cs="Arial"/>
                <w:sz w:val="18"/>
                <w:szCs w:val="18"/>
              </w:rPr>
            </w:pPr>
            <w:r w:rsidRPr="005A6C83">
              <w:rPr>
                <w:rFonts w:cs="Arial"/>
                <w:sz w:val="18"/>
                <w:szCs w:val="18"/>
              </w:rPr>
              <w:t>Các khoản phải thu có thời hạn thanh toán còn lại từ 90 ngày trở xuống</w:t>
            </w:r>
          </w:p>
        </w:tc>
        <w:tc>
          <w:tcPr>
            <w:tcW w:w="1632" w:type="dxa"/>
            <w:shd w:val="clear" w:color="auto" w:fill="D9D9D9"/>
            <w:vAlign w:val="bottom"/>
          </w:tcPr>
          <w:p w14:paraId="3A81B2F5" w14:textId="77777777" w:rsidR="009D4812" w:rsidRPr="005A6C83" w:rsidRDefault="009D4812">
            <w:pPr>
              <w:pStyle w:val="BodyTextIndent"/>
              <w:spacing w:before="60" w:after="60"/>
              <w:ind w:left="-86"/>
              <w:jc w:val="right"/>
              <w:rPr>
                <w:rFonts w:cs="Arial"/>
                <w:sz w:val="18"/>
                <w:szCs w:val="18"/>
              </w:rPr>
            </w:pPr>
          </w:p>
        </w:tc>
        <w:tc>
          <w:tcPr>
            <w:tcW w:w="1627" w:type="dxa"/>
            <w:shd w:val="clear" w:color="auto" w:fill="D9D9D9"/>
            <w:vAlign w:val="bottom"/>
          </w:tcPr>
          <w:p w14:paraId="1CBB3DB1" w14:textId="77777777" w:rsidR="009D4812" w:rsidRPr="005A6C83" w:rsidRDefault="009D4812">
            <w:pPr>
              <w:pStyle w:val="BodyTextIndent"/>
              <w:spacing w:before="60" w:after="60"/>
              <w:ind w:left="-86"/>
              <w:jc w:val="right"/>
              <w:rPr>
                <w:rFonts w:cs="Arial"/>
                <w:sz w:val="18"/>
                <w:szCs w:val="18"/>
                <w:highlight w:val="yellow"/>
              </w:rPr>
            </w:pPr>
          </w:p>
        </w:tc>
        <w:tc>
          <w:tcPr>
            <w:tcW w:w="1627" w:type="dxa"/>
            <w:shd w:val="clear" w:color="auto" w:fill="D9D9D9"/>
            <w:vAlign w:val="bottom"/>
          </w:tcPr>
          <w:p w14:paraId="563A7D3A" w14:textId="77777777" w:rsidR="009D4812" w:rsidRPr="005A6C83" w:rsidRDefault="009D4812">
            <w:pPr>
              <w:pStyle w:val="BodyTextIndent"/>
              <w:spacing w:before="60" w:after="60"/>
              <w:ind w:left="-86"/>
              <w:jc w:val="right"/>
              <w:rPr>
                <w:rFonts w:cs="Arial"/>
                <w:sz w:val="18"/>
                <w:szCs w:val="18"/>
              </w:rPr>
            </w:pPr>
          </w:p>
        </w:tc>
      </w:tr>
      <w:tr w:rsidR="00473C6E" w:rsidRPr="005A6C83" w14:paraId="34532296" w14:textId="77777777" w:rsidTr="00E973A7">
        <w:tc>
          <w:tcPr>
            <w:tcW w:w="530" w:type="dxa"/>
            <w:vMerge/>
          </w:tcPr>
          <w:p w14:paraId="492A0986" w14:textId="77777777" w:rsidR="00473C6E" w:rsidRPr="005A6C83" w:rsidRDefault="00473C6E" w:rsidP="00473C6E">
            <w:pPr>
              <w:pStyle w:val="BodyTextIndent"/>
              <w:spacing w:before="60" w:after="60"/>
              <w:ind w:left="-115" w:right="-115"/>
              <w:jc w:val="center"/>
              <w:rPr>
                <w:rFonts w:cs="Arial"/>
                <w:sz w:val="18"/>
                <w:szCs w:val="18"/>
              </w:rPr>
            </w:pPr>
          </w:p>
        </w:tc>
        <w:tc>
          <w:tcPr>
            <w:tcW w:w="2750" w:type="dxa"/>
          </w:tcPr>
          <w:p w14:paraId="6CBC3910" w14:textId="77777777" w:rsidR="00473C6E" w:rsidRPr="005A6C83" w:rsidRDefault="00473C6E" w:rsidP="00473C6E">
            <w:pPr>
              <w:pStyle w:val="BodyTextIndent"/>
              <w:spacing w:before="60" w:after="60"/>
              <w:ind w:left="0"/>
              <w:rPr>
                <w:rFonts w:cs="Arial"/>
                <w:sz w:val="18"/>
                <w:szCs w:val="18"/>
              </w:rPr>
            </w:pPr>
            <w:r w:rsidRPr="005A6C83">
              <w:rPr>
                <w:rFonts w:cs="Arial"/>
                <w:sz w:val="18"/>
                <w:szCs w:val="18"/>
              </w:rPr>
              <w:t>Các khoản phải thu có thời hạn thanh toán còn lại trên 90 ngày</w:t>
            </w:r>
          </w:p>
        </w:tc>
        <w:tc>
          <w:tcPr>
            <w:tcW w:w="1632" w:type="dxa"/>
            <w:shd w:val="clear" w:color="auto" w:fill="D9D9D9"/>
            <w:vAlign w:val="bottom"/>
          </w:tcPr>
          <w:p w14:paraId="0BE5FD6C" w14:textId="77777777" w:rsidR="00473C6E" w:rsidRPr="005A6C83" w:rsidRDefault="00473C6E">
            <w:pPr>
              <w:pStyle w:val="BodyTextIndent"/>
              <w:spacing w:before="60" w:after="60"/>
              <w:ind w:left="-86"/>
              <w:jc w:val="right"/>
              <w:rPr>
                <w:rFonts w:cs="Arial"/>
                <w:sz w:val="18"/>
                <w:szCs w:val="18"/>
              </w:rPr>
            </w:pPr>
          </w:p>
        </w:tc>
        <w:tc>
          <w:tcPr>
            <w:tcW w:w="1627" w:type="dxa"/>
            <w:shd w:val="clear" w:color="auto" w:fill="auto"/>
            <w:vAlign w:val="bottom"/>
          </w:tcPr>
          <w:p w14:paraId="1137CD36" w14:textId="4BC67BA8" w:rsidR="00473C6E" w:rsidRPr="00D964F4" w:rsidRDefault="00703C51">
            <w:pPr>
              <w:pStyle w:val="BodyTextIndent"/>
              <w:spacing w:before="60" w:after="60"/>
              <w:ind w:left="-86"/>
              <w:jc w:val="right"/>
              <w:rPr>
                <w:rFonts w:cs="Arial"/>
                <w:sz w:val="18"/>
                <w:szCs w:val="18"/>
                <w:highlight w:val="yellow"/>
                <w:lang w:val="en-US"/>
              </w:rPr>
            </w:pPr>
            <w:r>
              <w:rPr>
                <w:rFonts w:cs="Arial"/>
                <w:sz w:val="18"/>
                <w:szCs w:val="18"/>
              </w:rPr>
              <w:t>-</w:t>
            </w:r>
          </w:p>
        </w:tc>
        <w:tc>
          <w:tcPr>
            <w:tcW w:w="1627" w:type="dxa"/>
            <w:shd w:val="clear" w:color="auto" w:fill="D9D9D9"/>
            <w:vAlign w:val="bottom"/>
          </w:tcPr>
          <w:p w14:paraId="24C85434" w14:textId="77777777" w:rsidR="00473C6E" w:rsidRPr="005A6C83" w:rsidRDefault="00473C6E">
            <w:pPr>
              <w:pStyle w:val="BodyTextIndent"/>
              <w:spacing w:before="60" w:after="60"/>
              <w:ind w:left="-86"/>
              <w:jc w:val="right"/>
              <w:rPr>
                <w:rFonts w:cs="Arial"/>
                <w:sz w:val="18"/>
                <w:szCs w:val="18"/>
              </w:rPr>
            </w:pPr>
          </w:p>
        </w:tc>
      </w:tr>
      <w:tr w:rsidR="0074453D" w:rsidRPr="005A6C83" w14:paraId="1CD7B60C" w14:textId="77777777" w:rsidTr="00E973A7">
        <w:tc>
          <w:tcPr>
            <w:tcW w:w="530" w:type="dxa"/>
            <w:vMerge w:val="restart"/>
          </w:tcPr>
          <w:p w14:paraId="7462AA35" w14:textId="12F508D2" w:rsidR="0074453D" w:rsidRPr="005A6C83" w:rsidRDefault="0074453D" w:rsidP="0074453D">
            <w:pPr>
              <w:pStyle w:val="BodyTextIndent"/>
              <w:spacing w:before="60" w:after="60"/>
              <w:ind w:left="-115" w:right="-115"/>
              <w:jc w:val="center"/>
              <w:rPr>
                <w:rFonts w:cs="Arial"/>
                <w:sz w:val="18"/>
                <w:szCs w:val="18"/>
              </w:rPr>
            </w:pPr>
            <w:r w:rsidRPr="005A6C83">
              <w:rPr>
                <w:rFonts w:cs="Arial"/>
                <w:sz w:val="18"/>
                <w:szCs w:val="18"/>
              </w:rPr>
              <w:t>13.</w:t>
            </w:r>
          </w:p>
        </w:tc>
        <w:tc>
          <w:tcPr>
            <w:tcW w:w="2750" w:type="dxa"/>
          </w:tcPr>
          <w:p w14:paraId="0828ABAB" w14:textId="77777777" w:rsidR="0074453D" w:rsidRPr="005A6C83" w:rsidRDefault="0074453D" w:rsidP="0074453D">
            <w:pPr>
              <w:pStyle w:val="BodyTextIndent"/>
              <w:spacing w:before="60" w:after="60"/>
              <w:ind w:left="0"/>
              <w:rPr>
                <w:rFonts w:cs="Arial"/>
                <w:sz w:val="18"/>
                <w:szCs w:val="18"/>
              </w:rPr>
            </w:pPr>
            <w:r w:rsidRPr="005A6C83">
              <w:rPr>
                <w:rFonts w:cs="Arial"/>
                <w:sz w:val="18"/>
                <w:szCs w:val="18"/>
              </w:rPr>
              <w:t>Các khoản phải thu khác</w:t>
            </w:r>
          </w:p>
        </w:tc>
        <w:tc>
          <w:tcPr>
            <w:tcW w:w="1632" w:type="dxa"/>
            <w:shd w:val="clear" w:color="auto" w:fill="D9D9D9"/>
            <w:vAlign w:val="bottom"/>
          </w:tcPr>
          <w:p w14:paraId="1B4E6EB4" w14:textId="4C7EE9D7" w:rsidR="0074453D" w:rsidRPr="005A6C83" w:rsidRDefault="0074453D">
            <w:pPr>
              <w:pStyle w:val="BodyTextIndent"/>
              <w:spacing w:before="60" w:after="60"/>
              <w:ind w:left="-86"/>
              <w:jc w:val="right"/>
              <w:rPr>
                <w:rFonts w:cs="Arial"/>
                <w:sz w:val="18"/>
                <w:szCs w:val="18"/>
              </w:rPr>
            </w:pPr>
          </w:p>
        </w:tc>
        <w:tc>
          <w:tcPr>
            <w:tcW w:w="1627" w:type="dxa"/>
            <w:shd w:val="clear" w:color="auto" w:fill="D9D9D9"/>
            <w:vAlign w:val="bottom"/>
          </w:tcPr>
          <w:p w14:paraId="2AF9AFFB" w14:textId="3BDDCD93" w:rsidR="0074453D" w:rsidRPr="005A6C83" w:rsidRDefault="0074453D">
            <w:pPr>
              <w:pStyle w:val="BodyTextIndent"/>
              <w:spacing w:before="60" w:after="60"/>
              <w:ind w:left="-86"/>
              <w:jc w:val="right"/>
              <w:rPr>
                <w:rFonts w:cs="Arial"/>
                <w:sz w:val="18"/>
                <w:szCs w:val="18"/>
                <w:highlight w:val="yellow"/>
              </w:rPr>
            </w:pPr>
          </w:p>
        </w:tc>
        <w:tc>
          <w:tcPr>
            <w:tcW w:w="1627" w:type="dxa"/>
            <w:shd w:val="clear" w:color="auto" w:fill="D9D9D9"/>
            <w:vAlign w:val="bottom"/>
          </w:tcPr>
          <w:p w14:paraId="47E0F9B0" w14:textId="47244C88" w:rsidR="0074453D" w:rsidRPr="005A6C83" w:rsidRDefault="0074453D">
            <w:pPr>
              <w:pStyle w:val="BodyTextIndent"/>
              <w:spacing w:before="60" w:after="60"/>
              <w:ind w:left="-86"/>
              <w:jc w:val="right"/>
              <w:rPr>
                <w:rFonts w:cs="Arial"/>
                <w:sz w:val="18"/>
                <w:szCs w:val="18"/>
              </w:rPr>
            </w:pPr>
          </w:p>
        </w:tc>
      </w:tr>
      <w:tr w:rsidR="0074453D" w:rsidRPr="005A6C83" w14:paraId="3F2498A9" w14:textId="77777777" w:rsidTr="00E973A7">
        <w:tc>
          <w:tcPr>
            <w:tcW w:w="530" w:type="dxa"/>
            <w:vMerge/>
          </w:tcPr>
          <w:p w14:paraId="1A6FAD6C" w14:textId="77777777" w:rsidR="0074453D" w:rsidRPr="005A6C83" w:rsidRDefault="0074453D" w:rsidP="0074453D">
            <w:pPr>
              <w:pStyle w:val="BodyTextIndent"/>
              <w:spacing w:before="60" w:after="60"/>
              <w:ind w:left="-115" w:right="-115"/>
              <w:jc w:val="center"/>
              <w:rPr>
                <w:rFonts w:cs="Arial"/>
                <w:sz w:val="18"/>
                <w:szCs w:val="18"/>
              </w:rPr>
            </w:pPr>
          </w:p>
        </w:tc>
        <w:tc>
          <w:tcPr>
            <w:tcW w:w="2750" w:type="dxa"/>
          </w:tcPr>
          <w:p w14:paraId="495CD184" w14:textId="2C191A4D" w:rsidR="0074453D" w:rsidRPr="005A6C83" w:rsidRDefault="0074453D" w:rsidP="0074453D">
            <w:pPr>
              <w:pStyle w:val="BodyTextIndent"/>
              <w:spacing w:before="60" w:after="60"/>
              <w:ind w:left="0"/>
              <w:rPr>
                <w:rFonts w:cs="Arial"/>
                <w:sz w:val="18"/>
                <w:szCs w:val="18"/>
              </w:rPr>
            </w:pPr>
            <w:r w:rsidRPr="005A6C83">
              <w:rPr>
                <w:rFonts w:cs="Arial"/>
                <w:sz w:val="18"/>
                <w:szCs w:val="18"/>
              </w:rPr>
              <w:t>Các khoản phải thu có thời hạn thanh toán còn lại từ 90 ngày trở xuống</w:t>
            </w:r>
          </w:p>
        </w:tc>
        <w:tc>
          <w:tcPr>
            <w:tcW w:w="1632" w:type="dxa"/>
            <w:shd w:val="clear" w:color="auto" w:fill="D9D9D9"/>
            <w:vAlign w:val="bottom"/>
          </w:tcPr>
          <w:p w14:paraId="08DE8129" w14:textId="5698C5DC" w:rsidR="0074453D" w:rsidRPr="005A6C83" w:rsidRDefault="0074453D">
            <w:pPr>
              <w:pStyle w:val="BodyTextIndent"/>
              <w:spacing w:before="60" w:after="60"/>
              <w:ind w:left="-86"/>
              <w:jc w:val="right"/>
              <w:rPr>
                <w:rFonts w:cs="Arial"/>
                <w:sz w:val="18"/>
                <w:szCs w:val="18"/>
              </w:rPr>
            </w:pPr>
          </w:p>
        </w:tc>
        <w:tc>
          <w:tcPr>
            <w:tcW w:w="1627" w:type="dxa"/>
            <w:shd w:val="clear" w:color="auto" w:fill="D9D9D9"/>
            <w:vAlign w:val="bottom"/>
          </w:tcPr>
          <w:p w14:paraId="5B0DAAF4" w14:textId="3DEB7B90" w:rsidR="0074453D" w:rsidRPr="005A6C83" w:rsidRDefault="0074453D">
            <w:pPr>
              <w:pStyle w:val="BodyTextIndent"/>
              <w:spacing w:before="60" w:after="60"/>
              <w:ind w:left="-86"/>
              <w:jc w:val="right"/>
              <w:rPr>
                <w:rFonts w:cs="Arial"/>
                <w:sz w:val="18"/>
                <w:szCs w:val="18"/>
                <w:highlight w:val="yellow"/>
              </w:rPr>
            </w:pPr>
          </w:p>
        </w:tc>
        <w:tc>
          <w:tcPr>
            <w:tcW w:w="1627" w:type="dxa"/>
            <w:shd w:val="clear" w:color="auto" w:fill="D9D9D9"/>
            <w:vAlign w:val="bottom"/>
          </w:tcPr>
          <w:p w14:paraId="36644129" w14:textId="0DF019B5" w:rsidR="0074453D" w:rsidRPr="005A6C83" w:rsidRDefault="0074453D">
            <w:pPr>
              <w:pStyle w:val="BodyTextIndent"/>
              <w:spacing w:before="60" w:after="60"/>
              <w:ind w:left="-86"/>
              <w:jc w:val="right"/>
              <w:rPr>
                <w:rFonts w:cs="Arial"/>
                <w:sz w:val="18"/>
                <w:szCs w:val="18"/>
              </w:rPr>
            </w:pPr>
          </w:p>
        </w:tc>
      </w:tr>
      <w:tr w:rsidR="0074453D" w:rsidRPr="005A6C83" w14:paraId="17483746" w14:textId="77777777" w:rsidTr="00E973A7">
        <w:tc>
          <w:tcPr>
            <w:tcW w:w="530" w:type="dxa"/>
            <w:vMerge/>
          </w:tcPr>
          <w:p w14:paraId="7A017245" w14:textId="77777777" w:rsidR="0074453D" w:rsidRPr="005A6C83" w:rsidRDefault="0074453D" w:rsidP="0074453D">
            <w:pPr>
              <w:pStyle w:val="BodyTextIndent"/>
              <w:spacing w:before="60" w:after="60"/>
              <w:ind w:left="-115" w:right="-115"/>
              <w:jc w:val="center"/>
              <w:rPr>
                <w:rFonts w:cs="Arial"/>
                <w:sz w:val="18"/>
                <w:szCs w:val="18"/>
              </w:rPr>
            </w:pPr>
          </w:p>
        </w:tc>
        <w:tc>
          <w:tcPr>
            <w:tcW w:w="2750" w:type="dxa"/>
          </w:tcPr>
          <w:p w14:paraId="2489A9F8" w14:textId="1EDB0729" w:rsidR="0074453D" w:rsidRPr="005A6C83" w:rsidRDefault="0074453D" w:rsidP="0074453D">
            <w:pPr>
              <w:pStyle w:val="BodyTextIndent"/>
              <w:spacing w:before="60" w:after="60"/>
              <w:ind w:left="0"/>
              <w:rPr>
                <w:rFonts w:cs="Arial"/>
                <w:sz w:val="18"/>
                <w:szCs w:val="18"/>
              </w:rPr>
            </w:pPr>
            <w:r w:rsidRPr="005A6C83">
              <w:rPr>
                <w:rFonts w:cs="Arial"/>
                <w:sz w:val="18"/>
                <w:szCs w:val="18"/>
              </w:rPr>
              <w:t>Các khoản phải thu có thời hạn thanh toán còn lại trên 90 ngày</w:t>
            </w:r>
          </w:p>
        </w:tc>
        <w:tc>
          <w:tcPr>
            <w:tcW w:w="1632" w:type="dxa"/>
            <w:shd w:val="clear" w:color="auto" w:fill="D9D9D9"/>
            <w:vAlign w:val="bottom"/>
          </w:tcPr>
          <w:p w14:paraId="504A4DF5" w14:textId="4F16F8CA" w:rsidR="0074453D" w:rsidRPr="005A6C83" w:rsidRDefault="0074453D">
            <w:pPr>
              <w:pStyle w:val="BodyTextIndent"/>
              <w:spacing w:before="60" w:after="60"/>
              <w:ind w:left="-86"/>
              <w:jc w:val="right"/>
              <w:rPr>
                <w:rFonts w:cs="Arial"/>
                <w:sz w:val="18"/>
                <w:szCs w:val="18"/>
              </w:rPr>
            </w:pPr>
          </w:p>
        </w:tc>
        <w:tc>
          <w:tcPr>
            <w:tcW w:w="1627" w:type="dxa"/>
            <w:shd w:val="clear" w:color="auto" w:fill="auto"/>
            <w:vAlign w:val="bottom"/>
          </w:tcPr>
          <w:p w14:paraId="4D9D990E" w14:textId="1882C289" w:rsidR="0074453D" w:rsidRPr="005A6C83" w:rsidRDefault="00703C51">
            <w:pPr>
              <w:pStyle w:val="BodyTextIndent"/>
              <w:spacing w:before="60" w:after="60"/>
              <w:ind w:left="-86"/>
              <w:jc w:val="right"/>
              <w:rPr>
                <w:rFonts w:cs="Arial"/>
                <w:sz w:val="18"/>
                <w:szCs w:val="18"/>
                <w:highlight w:val="yellow"/>
              </w:rPr>
            </w:pPr>
            <w:r>
              <w:rPr>
                <w:rFonts w:cs="Arial"/>
                <w:sz w:val="18"/>
                <w:szCs w:val="18"/>
                <w:lang w:val="en-US"/>
              </w:rPr>
              <w:t>-</w:t>
            </w:r>
          </w:p>
        </w:tc>
        <w:tc>
          <w:tcPr>
            <w:tcW w:w="1627" w:type="dxa"/>
            <w:shd w:val="clear" w:color="auto" w:fill="D9D9D9"/>
            <w:vAlign w:val="bottom"/>
          </w:tcPr>
          <w:p w14:paraId="32057AE3" w14:textId="0D0583DD" w:rsidR="0074453D" w:rsidRPr="005A6C83" w:rsidRDefault="0074453D">
            <w:pPr>
              <w:pStyle w:val="BodyTextIndent"/>
              <w:spacing w:before="60" w:after="60"/>
              <w:ind w:left="-86"/>
              <w:jc w:val="right"/>
              <w:rPr>
                <w:rFonts w:cs="Arial"/>
                <w:sz w:val="18"/>
                <w:szCs w:val="18"/>
              </w:rPr>
            </w:pPr>
          </w:p>
        </w:tc>
      </w:tr>
      <w:tr w:rsidR="0074453D" w:rsidRPr="005A6C83" w14:paraId="102EEE3B" w14:textId="77777777" w:rsidTr="00E973A7">
        <w:tc>
          <w:tcPr>
            <w:tcW w:w="530" w:type="dxa"/>
            <w:shd w:val="clear" w:color="auto" w:fill="auto"/>
          </w:tcPr>
          <w:p w14:paraId="487D45FB" w14:textId="5D601C9B" w:rsidR="0074453D" w:rsidRPr="005A6C83" w:rsidRDefault="0074453D" w:rsidP="0074453D">
            <w:pPr>
              <w:pStyle w:val="BodyTextIndent"/>
              <w:spacing w:before="60" w:after="60"/>
              <w:ind w:left="-115" w:right="-115"/>
              <w:jc w:val="center"/>
              <w:rPr>
                <w:rFonts w:cs="Arial"/>
                <w:sz w:val="18"/>
                <w:szCs w:val="18"/>
              </w:rPr>
            </w:pPr>
            <w:r w:rsidRPr="005A6C83">
              <w:rPr>
                <w:rFonts w:cs="Arial"/>
                <w:sz w:val="18"/>
                <w:szCs w:val="18"/>
              </w:rPr>
              <w:t>14.</w:t>
            </w:r>
          </w:p>
        </w:tc>
        <w:tc>
          <w:tcPr>
            <w:tcW w:w="2750" w:type="dxa"/>
            <w:shd w:val="clear" w:color="auto" w:fill="auto"/>
          </w:tcPr>
          <w:p w14:paraId="08F287F4" w14:textId="77777777" w:rsidR="0074453D" w:rsidRPr="005A6C83" w:rsidRDefault="0074453D" w:rsidP="0074453D">
            <w:pPr>
              <w:pStyle w:val="BodyTextIndent"/>
              <w:spacing w:before="60" w:after="60"/>
              <w:ind w:left="0"/>
              <w:rPr>
                <w:rFonts w:cs="Arial"/>
                <w:sz w:val="18"/>
                <w:szCs w:val="18"/>
              </w:rPr>
            </w:pPr>
            <w:r w:rsidRPr="005A6C83">
              <w:rPr>
                <w:rFonts w:cs="Arial"/>
                <w:sz w:val="18"/>
                <w:szCs w:val="18"/>
              </w:rPr>
              <w:t>Dự phòng suy giảm giá trị các khoản phải thu</w:t>
            </w:r>
          </w:p>
        </w:tc>
        <w:tc>
          <w:tcPr>
            <w:tcW w:w="1632" w:type="dxa"/>
            <w:shd w:val="clear" w:color="auto" w:fill="D9D9D9"/>
            <w:vAlign w:val="bottom"/>
          </w:tcPr>
          <w:p w14:paraId="5B563FFB" w14:textId="27A06F95" w:rsidR="0074453D" w:rsidRPr="005A6C83" w:rsidRDefault="0074453D">
            <w:pPr>
              <w:pStyle w:val="BodyTextIndent"/>
              <w:spacing w:before="60" w:after="60"/>
              <w:ind w:left="-86"/>
              <w:jc w:val="right"/>
              <w:rPr>
                <w:rFonts w:cs="Arial"/>
                <w:sz w:val="18"/>
                <w:szCs w:val="18"/>
              </w:rPr>
            </w:pPr>
          </w:p>
        </w:tc>
        <w:tc>
          <w:tcPr>
            <w:tcW w:w="1627" w:type="dxa"/>
            <w:shd w:val="clear" w:color="auto" w:fill="D9D9D9"/>
            <w:vAlign w:val="bottom"/>
          </w:tcPr>
          <w:p w14:paraId="16E15DB2" w14:textId="50E566BE" w:rsidR="0074453D" w:rsidRPr="005A6C83" w:rsidRDefault="0074453D">
            <w:pPr>
              <w:pStyle w:val="BodyTextIndent"/>
              <w:spacing w:before="60" w:after="60"/>
              <w:ind w:left="-86"/>
              <w:jc w:val="right"/>
              <w:rPr>
                <w:rFonts w:cs="Arial"/>
                <w:sz w:val="18"/>
                <w:szCs w:val="18"/>
                <w:highlight w:val="yellow"/>
              </w:rPr>
            </w:pPr>
          </w:p>
        </w:tc>
        <w:tc>
          <w:tcPr>
            <w:tcW w:w="1627" w:type="dxa"/>
            <w:shd w:val="clear" w:color="auto" w:fill="D9D9D9"/>
            <w:vAlign w:val="bottom"/>
          </w:tcPr>
          <w:p w14:paraId="5ED44383" w14:textId="0BA36908" w:rsidR="0074453D" w:rsidRPr="005A6C83" w:rsidRDefault="0074453D">
            <w:pPr>
              <w:pStyle w:val="BodyTextIndent"/>
              <w:spacing w:before="60" w:after="60"/>
              <w:ind w:left="-86"/>
              <w:jc w:val="right"/>
              <w:rPr>
                <w:rFonts w:cs="Arial"/>
                <w:sz w:val="18"/>
                <w:szCs w:val="18"/>
              </w:rPr>
            </w:pPr>
          </w:p>
        </w:tc>
      </w:tr>
      <w:tr w:rsidR="0074453D" w:rsidRPr="005A6C83" w14:paraId="782FD9A4" w14:textId="77777777" w:rsidTr="00E973A7">
        <w:tc>
          <w:tcPr>
            <w:tcW w:w="530" w:type="dxa"/>
            <w:shd w:val="clear" w:color="auto" w:fill="auto"/>
          </w:tcPr>
          <w:p w14:paraId="3D2FF486" w14:textId="36DBC18D" w:rsidR="0074453D" w:rsidRPr="005A6C83" w:rsidRDefault="0074453D" w:rsidP="0074453D">
            <w:pPr>
              <w:pStyle w:val="BodyTextIndent"/>
              <w:spacing w:before="60" w:after="60"/>
              <w:ind w:left="-115" w:right="-115"/>
              <w:jc w:val="center"/>
              <w:rPr>
                <w:rFonts w:cs="Arial"/>
                <w:b/>
                <w:i/>
                <w:sz w:val="18"/>
                <w:szCs w:val="18"/>
              </w:rPr>
            </w:pPr>
            <w:r w:rsidRPr="005A6C83">
              <w:rPr>
                <w:rFonts w:cs="Arial"/>
                <w:b/>
                <w:i/>
                <w:sz w:val="18"/>
                <w:szCs w:val="18"/>
              </w:rPr>
              <w:t>II</w:t>
            </w:r>
          </w:p>
        </w:tc>
        <w:tc>
          <w:tcPr>
            <w:tcW w:w="2750" w:type="dxa"/>
            <w:shd w:val="clear" w:color="auto" w:fill="auto"/>
          </w:tcPr>
          <w:p w14:paraId="73C49643" w14:textId="11A548B7" w:rsidR="0074453D" w:rsidRPr="005A6C83" w:rsidRDefault="0074453D" w:rsidP="0074453D">
            <w:pPr>
              <w:pStyle w:val="BodyTextIndent"/>
              <w:spacing w:before="60" w:after="60"/>
              <w:ind w:left="0"/>
              <w:rPr>
                <w:rFonts w:cs="Arial"/>
                <w:b/>
                <w:i/>
                <w:sz w:val="18"/>
                <w:szCs w:val="18"/>
              </w:rPr>
            </w:pPr>
            <w:r w:rsidRPr="005A6C83">
              <w:rPr>
                <w:rFonts w:cs="Arial"/>
                <w:b/>
                <w:i/>
                <w:sz w:val="18"/>
                <w:szCs w:val="18"/>
              </w:rPr>
              <w:t>Tài sản ngắn hạn khác</w:t>
            </w:r>
          </w:p>
        </w:tc>
        <w:tc>
          <w:tcPr>
            <w:tcW w:w="1632" w:type="dxa"/>
            <w:shd w:val="clear" w:color="auto" w:fill="D9D9D9"/>
            <w:vAlign w:val="bottom"/>
          </w:tcPr>
          <w:p w14:paraId="57C58EFC" w14:textId="170121DD" w:rsidR="0074453D" w:rsidRPr="005A6C83" w:rsidRDefault="0074453D">
            <w:pPr>
              <w:pStyle w:val="BodyTextIndent"/>
              <w:spacing w:before="60" w:after="60"/>
              <w:ind w:left="-86"/>
              <w:jc w:val="right"/>
              <w:rPr>
                <w:rFonts w:cs="Arial"/>
                <w:sz w:val="18"/>
                <w:szCs w:val="18"/>
              </w:rPr>
            </w:pPr>
          </w:p>
        </w:tc>
        <w:tc>
          <w:tcPr>
            <w:tcW w:w="1627" w:type="dxa"/>
            <w:shd w:val="clear" w:color="auto" w:fill="D9D9D9"/>
            <w:vAlign w:val="bottom"/>
          </w:tcPr>
          <w:p w14:paraId="510B431F" w14:textId="217CD97A" w:rsidR="0074453D" w:rsidRPr="005A6C83" w:rsidRDefault="0074453D">
            <w:pPr>
              <w:pStyle w:val="BodyTextIndent"/>
              <w:spacing w:before="60" w:after="60"/>
              <w:ind w:left="-86"/>
              <w:jc w:val="right"/>
              <w:rPr>
                <w:rFonts w:cs="Arial"/>
                <w:sz w:val="18"/>
                <w:szCs w:val="18"/>
                <w:highlight w:val="yellow"/>
              </w:rPr>
            </w:pPr>
          </w:p>
        </w:tc>
        <w:tc>
          <w:tcPr>
            <w:tcW w:w="1627" w:type="dxa"/>
            <w:shd w:val="clear" w:color="auto" w:fill="D9D9D9"/>
            <w:vAlign w:val="bottom"/>
          </w:tcPr>
          <w:p w14:paraId="381AD37B" w14:textId="4DAFEE04" w:rsidR="0074453D" w:rsidRPr="005A6C83" w:rsidRDefault="0074453D">
            <w:pPr>
              <w:pStyle w:val="BodyTextIndent"/>
              <w:spacing w:before="60" w:after="60"/>
              <w:ind w:left="-86"/>
              <w:jc w:val="right"/>
              <w:rPr>
                <w:rFonts w:cs="Arial"/>
                <w:sz w:val="18"/>
                <w:szCs w:val="18"/>
              </w:rPr>
            </w:pPr>
          </w:p>
        </w:tc>
      </w:tr>
      <w:tr w:rsidR="0074453D" w:rsidRPr="005A6C83" w14:paraId="3860DC07" w14:textId="77777777" w:rsidTr="00E973A7">
        <w:tc>
          <w:tcPr>
            <w:tcW w:w="530" w:type="dxa"/>
            <w:vMerge w:val="restart"/>
            <w:shd w:val="clear" w:color="auto" w:fill="auto"/>
          </w:tcPr>
          <w:p w14:paraId="3D52CDF8" w14:textId="19B01E19" w:rsidR="0074453D" w:rsidRPr="005A6C83" w:rsidRDefault="0074453D" w:rsidP="0074453D">
            <w:pPr>
              <w:pStyle w:val="BodyTextIndent"/>
              <w:spacing w:before="60" w:after="60"/>
              <w:ind w:left="-115" w:right="-115"/>
              <w:jc w:val="center"/>
              <w:rPr>
                <w:rFonts w:cs="Arial"/>
                <w:sz w:val="18"/>
                <w:szCs w:val="18"/>
              </w:rPr>
            </w:pPr>
            <w:r w:rsidRPr="005A6C83">
              <w:rPr>
                <w:rFonts w:cs="Arial"/>
                <w:sz w:val="18"/>
                <w:szCs w:val="18"/>
              </w:rPr>
              <w:t>1.</w:t>
            </w:r>
          </w:p>
        </w:tc>
        <w:tc>
          <w:tcPr>
            <w:tcW w:w="2750" w:type="dxa"/>
            <w:shd w:val="clear" w:color="auto" w:fill="auto"/>
          </w:tcPr>
          <w:p w14:paraId="2CB475AB" w14:textId="48204757" w:rsidR="0074453D" w:rsidRPr="005A6C83" w:rsidRDefault="0074453D" w:rsidP="0074453D">
            <w:pPr>
              <w:pStyle w:val="BodyTextIndent"/>
              <w:spacing w:before="60" w:after="60"/>
              <w:ind w:left="0"/>
              <w:rPr>
                <w:rFonts w:cs="Arial"/>
                <w:sz w:val="18"/>
                <w:szCs w:val="18"/>
              </w:rPr>
            </w:pPr>
            <w:r w:rsidRPr="005A6C83">
              <w:rPr>
                <w:rFonts w:cs="Arial"/>
                <w:sz w:val="18"/>
                <w:szCs w:val="18"/>
              </w:rPr>
              <w:t>Tạm ứng</w:t>
            </w:r>
          </w:p>
        </w:tc>
        <w:tc>
          <w:tcPr>
            <w:tcW w:w="1632" w:type="dxa"/>
            <w:shd w:val="clear" w:color="auto" w:fill="D9D9D9"/>
            <w:vAlign w:val="bottom"/>
          </w:tcPr>
          <w:p w14:paraId="2212DB0B" w14:textId="714B0157" w:rsidR="0074453D" w:rsidRPr="005A6C83" w:rsidRDefault="0074453D">
            <w:pPr>
              <w:pStyle w:val="BodyTextIndent"/>
              <w:spacing w:before="60" w:after="60"/>
              <w:ind w:left="-86"/>
              <w:jc w:val="right"/>
              <w:rPr>
                <w:rFonts w:cs="Arial"/>
                <w:sz w:val="18"/>
                <w:szCs w:val="18"/>
              </w:rPr>
            </w:pPr>
          </w:p>
        </w:tc>
        <w:tc>
          <w:tcPr>
            <w:tcW w:w="1627" w:type="dxa"/>
            <w:shd w:val="clear" w:color="auto" w:fill="D9D9D9"/>
            <w:vAlign w:val="bottom"/>
          </w:tcPr>
          <w:p w14:paraId="4869F822" w14:textId="657F6A67" w:rsidR="0074453D" w:rsidRPr="005A6C83" w:rsidRDefault="0074453D">
            <w:pPr>
              <w:pStyle w:val="BodyTextIndent"/>
              <w:spacing w:before="60" w:after="60"/>
              <w:ind w:left="-86"/>
              <w:jc w:val="right"/>
              <w:rPr>
                <w:rFonts w:cs="Arial"/>
                <w:sz w:val="18"/>
                <w:szCs w:val="18"/>
                <w:highlight w:val="yellow"/>
              </w:rPr>
            </w:pPr>
          </w:p>
        </w:tc>
        <w:tc>
          <w:tcPr>
            <w:tcW w:w="1627" w:type="dxa"/>
            <w:shd w:val="clear" w:color="auto" w:fill="D9D9D9"/>
            <w:vAlign w:val="bottom"/>
          </w:tcPr>
          <w:p w14:paraId="2461009A" w14:textId="6421DEBD" w:rsidR="0074453D" w:rsidRPr="005A6C83" w:rsidRDefault="0074453D">
            <w:pPr>
              <w:pStyle w:val="BodyTextIndent"/>
              <w:spacing w:before="60" w:after="60"/>
              <w:ind w:left="-86"/>
              <w:jc w:val="right"/>
              <w:rPr>
                <w:rFonts w:cs="Arial"/>
                <w:sz w:val="18"/>
                <w:szCs w:val="18"/>
              </w:rPr>
            </w:pPr>
          </w:p>
        </w:tc>
      </w:tr>
      <w:tr w:rsidR="0074453D" w:rsidRPr="005A6C83" w14:paraId="7195B101" w14:textId="77777777" w:rsidTr="00E973A7">
        <w:tc>
          <w:tcPr>
            <w:tcW w:w="530" w:type="dxa"/>
            <w:vMerge/>
            <w:shd w:val="clear" w:color="auto" w:fill="auto"/>
          </w:tcPr>
          <w:p w14:paraId="31B4AC58" w14:textId="098DEEBD" w:rsidR="0074453D" w:rsidRPr="005A6C83" w:rsidRDefault="0074453D" w:rsidP="0074453D">
            <w:pPr>
              <w:pStyle w:val="BodyTextIndent"/>
              <w:spacing w:before="60" w:after="60"/>
              <w:ind w:left="-115" w:right="-115"/>
              <w:jc w:val="center"/>
              <w:rPr>
                <w:rFonts w:cs="Arial"/>
                <w:sz w:val="18"/>
                <w:szCs w:val="18"/>
              </w:rPr>
            </w:pPr>
          </w:p>
        </w:tc>
        <w:tc>
          <w:tcPr>
            <w:tcW w:w="2750" w:type="dxa"/>
            <w:shd w:val="clear" w:color="auto" w:fill="auto"/>
          </w:tcPr>
          <w:p w14:paraId="7B447EFC" w14:textId="3964A3D0" w:rsidR="0074453D" w:rsidRPr="005A6C83" w:rsidRDefault="0074453D" w:rsidP="0074453D">
            <w:pPr>
              <w:pStyle w:val="BodyTextIndent"/>
              <w:spacing w:before="60" w:after="60"/>
              <w:ind w:left="0"/>
              <w:rPr>
                <w:rFonts w:cs="Arial"/>
                <w:sz w:val="18"/>
                <w:szCs w:val="18"/>
              </w:rPr>
            </w:pPr>
            <w:r w:rsidRPr="005A6C83">
              <w:rPr>
                <w:rFonts w:cs="Arial"/>
                <w:sz w:val="18"/>
                <w:szCs w:val="18"/>
              </w:rPr>
              <w:t>Tạm ứng có thời hạn hoàn ứng còn lại từ 90 ngày trở xuống</w:t>
            </w:r>
          </w:p>
        </w:tc>
        <w:tc>
          <w:tcPr>
            <w:tcW w:w="1632" w:type="dxa"/>
            <w:shd w:val="clear" w:color="auto" w:fill="D9D9D9"/>
            <w:vAlign w:val="bottom"/>
          </w:tcPr>
          <w:p w14:paraId="0DC893A5" w14:textId="026AD307" w:rsidR="0074453D" w:rsidRPr="005A6C83" w:rsidRDefault="0074453D">
            <w:pPr>
              <w:pStyle w:val="BodyTextIndent"/>
              <w:spacing w:before="60" w:after="60"/>
              <w:ind w:left="-86"/>
              <w:jc w:val="right"/>
              <w:rPr>
                <w:rFonts w:cs="Arial"/>
                <w:sz w:val="18"/>
                <w:szCs w:val="18"/>
              </w:rPr>
            </w:pPr>
          </w:p>
        </w:tc>
        <w:tc>
          <w:tcPr>
            <w:tcW w:w="1627" w:type="dxa"/>
            <w:shd w:val="clear" w:color="auto" w:fill="D9D9D9"/>
            <w:vAlign w:val="bottom"/>
          </w:tcPr>
          <w:p w14:paraId="62D4CB6D" w14:textId="572E6944" w:rsidR="0074453D" w:rsidRPr="005A6C83" w:rsidRDefault="0074453D">
            <w:pPr>
              <w:pStyle w:val="BodyTextIndent"/>
              <w:spacing w:before="60" w:after="60"/>
              <w:ind w:left="-86"/>
              <w:jc w:val="right"/>
              <w:rPr>
                <w:rFonts w:cs="Arial"/>
                <w:sz w:val="18"/>
                <w:szCs w:val="18"/>
                <w:highlight w:val="yellow"/>
              </w:rPr>
            </w:pPr>
          </w:p>
        </w:tc>
        <w:tc>
          <w:tcPr>
            <w:tcW w:w="1627" w:type="dxa"/>
            <w:shd w:val="clear" w:color="auto" w:fill="D9D9D9"/>
            <w:vAlign w:val="bottom"/>
          </w:tcPr>
          <w:p w14:paraId="188CEE11" w14:textId="2A89389D" w:rsidR="0074453D" w:rsidRPr="005A6C83" w:rsidRDefault="0074453D">
            <w:pPr>
              <w:pStyle w:val="BodyTextIndent"/>
              <w:spacing w:before="60" w:after="60"/>
              <w:ind w:left="-86"/>
              <w:jc w:val="right"/>
              <w:rPr>
                <w:rFonts w:cs="Arial"/>
                <w:sz w:val="18"/>
                <w:szCs w:val="18"/>
              </w:rPr>
            </w:pPr>
          </w:p>
        </w:tc>
      </w:tr>
      <w:tr w:rsidR="00B20D72" w:rsidRPr="005A6C83" w14:paraId="05B3D7D2" w14:textId="77777777" w:rsidTr="00E973A7">
        <w:tc>
          <w:tcPr>
            <w:tcW w:w="530" w:type="dxa"/>
            <w:vMerge/>
            <w:shd w:val="clear" w:color="auto" w:fill="auto"/>
          </w:tcPr>
          <w:p w14:paraId="0BC5EBFB" w14:textId="4C919F02" w:rsidR="00B20D72" w:rsidRPr="005A6C83" w:rsidRDefault="00B20D72" w:rsidP="00B20D72">
            <w:pPr>
              <w:pStyle w:val="BodyTextIndent"/>
              <w:spacing w:before="60" w:after="60"/>
              <w:ind w:left="-115" w:right="-115"/>
              <w:jc w:val="center"/>
              <w:rPr>
                <w:rFonts w:cs="Arial"/>
                <w:sz w:val="18"/>
                <w:szCs w:val="18"/>
              </w:rPr>
            </w:pPr>
          </w:p>
        </w:tc>
        <w:tc>
          <w:tcPr>
            <w:tcW w:w="2750" w:type="dxa"/>
            <w:shd w:val="clear" w:color="auto" w:fill="auto"/>
          </w:tcPr>
          <w:p w14:paraId="42FABBDF" w14:textId="79C06948" w:rsidR="00B20D72" w:rsidRPr="005A6C83" w:rsidRDefault="00B20D72" w:rsidP="00B20D72">
            <w:pPr>
              <w:pStyle w:val="BodyTextIndent"/>
              <w:spacing w:before="60" w:after="60"/>
              <w:ind w:left="0"/>
              <w:rPr>
                <w:rFonts w:cs="Arial"/>
                <w:sz w:val="18"/>
                <w:szCs w:val="18"/>
              </w:rPr>
            </w:pPr>
            <w:r w:rsidRPr="005A6C83">
              <w:rPr>
                <w:rFonts w:cs="Arial"/>
                <w:sz w:val="18"/>
                <w:szCs w:val="18"/>
              </w:rPr>
              <w:t>Tạm ứng có thời hạn hoàn ứng còn lại trên 90 ngày</w:t>
            </w:r>
          </w:p>
        </w:tc>
        <w:tc>
          <w:tcPr>
            <w:tcW w:w="1632" w:type="dxa"/>
            <w:shd w:val="clear" w:color="auto" w:fill="D9D9D9"/>
            <w:vAlign w:val="bottom"/>
          </w:tcPr>
          <w:p w14:paraId="280642FD" w14:textId="6D4DA085" w:rsidR="00B20D72" w:rsidRPr="005A6C83" w:rsidRDefault="00B20D72">
            <w:pPr>
              <w:pStyle w:val="BodyTextIndent"/>
              <w:spacing w:before="60" w:after="60"/>
              <w:ind w:left="-86"/>
              <w:jc w:val="right"/>
              <w:rPr>
                <w:rFonts w:cs="Arial"/>
                <w:sz w:val="18"/>
                <w:szCs w:val="18"/>
              </w:rPr>
            </w:pPr>
          </w:p>
        </w:tc>
        <w:tc>
          <w:tcPr>
            <w:tcW w:w="1627" w:type="dxa"/>
            <w:shd w:val="clear" w:color="auto" w:fill="auto"/>
            <w:vAlign w:val="bottom"/>
          </w:tcPr>
          <w:p w14:paraId="1344A9BF" w14:textId="6B6DC7D3" w:rsidR="00B20D72" w:rsidRPr="005A6C83" w:rsidRDefault="00703C51">
            <w:pPr>
              <w:pStyle w:val="BodyTextIndent"/>
              <w:spacing w:before="60" w:after="60"/>
              <w:ind w:left="-86"/>
              <w:jc w:val="right"/>
              <w:rPr>
                <w:rFonts w:cs="Arial"/>
                <w:sz w:val="18"/>
                <w:szCs w:val="18"/>
                <w:highlight w:val="yellow"/>
              </w:rPr>
            </w:pPr>
            <w:r>
              <w:rPr>
                <w:rFonts w:cs="Arial"/>
                <w:color w:val="2E2E38"/>
                <w:sz w:val="18"/>
                <w:szCs w:val="18"/>
              </w:rPr>
              <w:t>-</w:t>
            </w:r>
          </w:p>
        </w:tc>
        <w:tc>
          <w:tcPr>
            <w:tcW w:w="1627" w:type="dxa"/>
            <w:shd w:val="clear" w:color="auto" w:fill="D9D9D9"/>
            <w:vAlign w:val="bottom"/>
          </w:tcPr>
          <w:p w14:paraId="4C30C2F4" w14:textId="06A41368" w:rsidR="00B20D72" w:rsidRPr="005A6C83" w:rsidRDefault="00B20D72">
            <w:pPr>
              <w:pStyle w:val="BodyTextIndent"/>
              <w:spacing w:before="60" w:after="60"/>
              <w:ind w:left="-86"/>
              <w:jc w:val="right"/>
              <w:rPr>
                <w:rFonts w:cs="Arial"/>
                <w:sz w:val="18"/>
                <w:szCs w:val="18"/>
              </w:rPr>
            </w:pPr>
          </w:p>
        </w:tc>
      </w:tr>
      <w:tr w:rsidR="00B20D72" w:rsidRPr="005A6C83" w14:paraId="7F695B82" w14:textId="77777777" w:rsidTr="00E973A7">
        <w:tc>
          <w:tcPr>
            <w:tcW w:w="530" w:type="dxa"/>
            <w:shd w:val="clear" w:color="auto" w:fill="auto"/>
          </w:tcPr>
          <w:p w14:paraId="5B3C6E27" w14:textId="6CDA872D" w:rsidR="00B20D72" w:rsidRPr="005A6C83" w:rsidRDefault="00B20D72" w:rsidP="00B20D72">
            <w:pPr>
              <w:pStyle w:val="BodyTextIndent"/>
              <w:spacing w:before="60" w:after="60"/>
              <w:ind w:left="-115" w:right="-115"/>
              <w:jc w:val="center"/>
              <w:rPr>
                <w:rFonts w:cs="Arial"/>
                <w:sz w:val="18"/>
                <w:szCs w:val="18"/>
              </w:rPr>
            </w:pPr>
            <w:r w:rsidRPr="005A6C83">
              <w:rPr>
                <w:rFonts w:cs="Arial"/>
                <w:sz w:val="18"/>
                <w:szCs w:val="18"/>
              </w:rPr>
              <w:t>2.</w:t>
            </w:r>
          </w:p>
        </w:tc>
        <w:tc>
          <w:tcPr>
            <w:tcW w:w="2750" w:type="dxa"/>
            <w:shd w:val="clear" w:color="auto" w:fill="auto"/>
          </w:tcPr>
          <w:p w14:paraId="385AB87E" w14:textId="3CBB8938" w:rsidR="00B20D72" w:rsidRPr="005A6C83" w:rsidRDefault="00B20D72" w:rsidP="00B20D72">
            <w:pPr>
              <w:pStyle w:val="BodyTextIndent"/>
              <w:spacing w:before="60" w:after="60"/>
              <w:ind w:left="0"/>
              <w:rPr>
                <w:rFonts w:cs="Arial"/>
                <w:sz w:val="18"/>
                <w:szCs w:val="18"/>
              </w:rPr>
            </w:pPr>
            <w:r w:rsidRPr="005A6C83">
              <w:rPr>
                <w:rFonts w:cs="Arial"/>
                <w:sz w:val="18"/>
                <w:szCs w:val="18"/>
              </w:rPr>
              <w:t>Vật tư văn phòng, công cụ dụng cụ</w:t>
            </w:r>
          </w:p>
        </w:tc>
        <w:tc>
          <w:tcPr>
            <w:tcW w:w="1632" w:type="dxa"/>
            <w:shd w:val="clear" w:color="auto" w:fill="D9D9D9"/>
            <w:vAlign w:val="bottom"/>
          </w:tcPr>
          <w:p w14:paraId="0B6489F3" w14:textId="5F892FBB" w:rsidR="00B20D72" w:rsidRPr="005A6C83" w:rsidRDefault="00B20D72">
            <w:pPr>
              <w:pStyle w:val="BodyTextIndent"/>
              <w:spacing w:before="60" w:after="60"/>
              <w:ind w:left="-86"/>
              <w:jc w:val="right"/>
              <w:rPr>
                <w:rFonts w:cs="Arial"/>
                <w:sz w:val="18"/>
                <w:szCs w:val="18"/>
              </w:rPr>
            </w:pPr>
          </w:p>
        </w:tc>
        <w:tc>
          <w:tcPr>
            <w:tcW w:w="1627" w:type="dxa"/>
            <w:shd w:val="clear" w:color="auto" w:fill="auto"/>
            <w:vAlign w:val="bottom"/>
          </w:tcPr>
          <w:p w14:paraId="2B0CF064" w14:textId="45149F5F" w:rsidR="00B20D72" w:rsidRPr="005A6C83" w:rsidRDefault="0044057D">
            <w:pPr>
              <w:pStyle w:val="BodyTextIndent"/>
              <w:spacing w:before="60" w:after="60"/>
              <w:ind w:left="-86"/>
              <w:jc w:val="right"/>
              <w:rPr>
                <w:rFonts w:cs="Arial"/>
                <w:sz w:val="18"/>
                <w:szCs w:val="18"/>
                <w:highlight w:val="yellow"/>
              </w:rPr>
            </w:pPr>
            <w:r>
              <w:rPr>
                <w:rFonts w:cs="Arial"/>
                <w:sz w:val="18"/>
                <w:szCs w:val="18"/>
                <w:lang w:val="en-US"/>
              </w:rPr>
              <w:t>3.312.222</w:t>
            </w:r>
            <w:r w:rsidR="00A71591" w:rsidRPr="00A71591">
              <w:rPr>
                <w:rFonts w:cs="Arial"/>
                <w:sz w:val="18"/>
                <w:szCs w:val="18"/>
              </w:rPr>
              <w:t xml:space="preserve"> </w:t>
            </w:r>
          </w:p>
        </w:tc>
        <w:tc>
          <w:tcPr>
            <w:tcW w:w="1627" w:type="dxa"/>
            <w:shd w:val="clear" w:color="auto" w:fill="D9D9D9"/>
            <w:vAlign w:val="bottom"/>
          </w:tcPr>
          <w:p w14:paraId="2A6F0040" w14:textId="51C013D8" w:rsidR="00B20D72" w:rsidRPr="005A6C83" w:rsidRDefault="00B20D72">
            <w:pPr>
              <w:pStyle w:val="BodyTextIndent"/>
              <w:spacing w:before="60" w:after="60"/>
              <w:ind w:left="-86"/>
              <w:jc w:val="right"/>
              <w:rPr>
                <w:rFonts w:cs="Arial"/>
                <w:sz w:val="18"/>
                <w:szCs w:val="18"/>
              </w:rPr>
            </w:pPr>
          </w:p>
        </w:tc>
      </w:tr>
      <w:tr w:rsidR="00B20D72" w:rsidRPr="005A6C83" w14:paraId="569CE819" w14:textId="77777777" w:rsidTr="00E973A7">
        <w:tc>
          <w:tcPr>
            <w:tcW w:w="530" w:type="dxa"/>
            <w:shd w:val="clear" w:color="auto" w:fill="auto"/>
          </w:tcPr>
          <w:p w14:paraId="506B1987" w14:textId="6223619C" w:rsidR="00B20D72" w:rsidRPr="005A6C83" w:rsidRDefault="00B20D72" w:rsidP="00B20D72">
            <w:pPr>
              <w:pStyle w:val="BodyTextIndent"/>
              <w:spacing w:before="60" w:after="60"/>
              <w:ind w:left="-115" w:right="-115"/>
              <w:jc w:val="center"/>
              <w:rPr>
                <w:rFonts w:cs="Arial"/>
                <w:sz w:val="18"/>
                <w:szCs w:val="18"/>
              </w:rPr>
            </w:pPr>
            <w:r w:rsidRPr="005A6C83">
              <w:rPr>
                <w:rFonts w:cs="Arial"/>
                <w:sz w:val="18"/>
                <w:szCs w:val="18"/>
              </w:rPr>
              <w:t>3.</w:t>
            </w:r>
          </w:p>
        </w:tc>
        <w:tc>
          <w:tcPr>
            <w:tcW w:w="2750" w:type="dxa"/>
            <w:shd w:val="clear" w:color="auto" w:fill="auto"/>
          </w:tcPr>
          <w:p w14:paraId="37BF29A8" w14:textId="713B0C93" w:rsidR="00B20D72" w:rsidRPr="005A6C83" w:rsidRDefault="00B20D72" w:rsidP="00B20D72">
            <w:pPr>
              <w:pStyle w:val="BodyTextIndent"/>
              <w:spacing w:before="60" w:after="60"/>
              <w:ind w:left="0"/>
              <w:rPr>
                <w:rFonts w:cs="Arial"/>
                <w:sz w:val="18"/>
                <w:szCs w:val="18"/>
              </w:rPr>
            </w:pPr>
            <w:r w:rsidRPr="005A6C83">
              <w:rPr>
                <w:rFonts w:cs="Arial"/>
                <w:sz w:val="18"/>
                <w:szCs w:val="18"/>
              </w:rPr>
              <w:t>Chi phí trả trước ngắn hạn</w:t>
            </w:r>
          </w:p>
        </w:tc>
        <w:tc>
          <w:tcPr>
            <w:tcW w:w="1632" w:type="dxa"/>
            <w:shd w:val="clear" w:color="auto" w:fill="D9D9D9"/>
            <w:vAlign w:val="bottom"/>
          </w:tcPr>
          <w:p w14:paraId="3BADF529" w14:textId="50C61EA2" w:rsidR="00B20D72" w:rsidRPr="005A6C83" w:rsidRDefault="00B20D72">
            <w:pPr>
              <w:pStyle w:val="BodyTextIndent"/>
              <w:spacing w:before="60" w:after="60"/>
              <w:ind w:left="-86"/>
              <w:jc w:val="right"/>
              <w:rPr>
                <w:rFonts w:cs="Arial"/>
                <w:sz w:val="18"/>
                <w:szCs w:val="18"/>
              </w:rPr>
            </w:pPr>
          </w:p>
        </w:tc>
        <w:tc>
          <w:tcPr>
            <w:tcW w:w="1627" w:type="dxa"/>
            <w:shd w:val="clear" w:color="auto" w:fill="auto"/>
            <w:vAlign w:val="bottom"/>
          </w:tcPr>
          <w:p w14:paraId="1BA30BA6" w14:textId="30CC8B55" w:rsidR="00B20D72" w:rsidRPr="005A6C83" w:rsidRDefault="00A71591">
            <w:pPr>
              <w:pStyle w:val="BodyTextIndent"/>
              <w:spacing w:before="60" w:after="60"/>
              <w:ind w:left="-86"/>
              <w:jc w:val="right"/>
              <w:rPr>
                <w:rFonts w:cs="Arial"/>
                <w:sz w:val="18"/>
                <w:szCs w:val="18"/>
                <w:highlight w:val="yellow"/>
              </w:rPr>
            </w:pPr>
            <w:r w:rsidRPr="00A71591">
              <w:rPr>
                <w:rFonts w:cs="Arial"/>
                <w:sz w:val="18"/>
                <w:szCs w:val="18"/>
              </w:rPr>
              <w:t>1.</w:t>
            </w:r>
            <w:r w:rsidR="00225B96">
              <w:rPr>
                <w:rFonts w:cs="Arial"/>
                <w:sz w:val="18"/>
                <w:szCs w:val="18"/>
                <w:lang w:val="en-US"/>
              </w:rPr>
              <w:t>783</w:t>
            </w:r>
            <w:r w:rsidRPr="00A71591">
              <w:rPr>
                <w:rFonts w:cs="Arial"/>
                <w:sz w:val="18"/>
                <w:szCs w:val="18"/>
              </w:rPr>
              <w:t>.</w:t>
            </w:r>
            <w:r w:rsidR="00225B96">
              <w:rPr>
                <w:rFonts w:cs="Arial"/>
                <w:sz w:val="18"/>
                <w:szCs w:val="18"/>
                <w:lang w:val="en-US"/>
              </w:rPr>
              <w:t>494</w:t>
            </w:r>
            <w:r w:rsidRPr="00A71591">
              <w:rPr>
                <w:rFonts w:cs="Arial"/>
                <w:sz w:val="18"/>
                <w:szCs w:val="18"/>
              </w:rPr>
              <w:t xml:space="preserve">.071 </w:t>
            </w:r>
          </w:p>
        </w:tc>
        <w:tc>
          <w:tcPr>
            <w:tcW w:w="1627" w:type="dxa"/>
            <w:shd w:val="clear" w:color="auto" w:fill="D9D9D9"/>
            <w:vAlign w:val="bottom"/>
          </w:tcPr>
          <w:p w14:paraId="5902AC68" w14:textId="319FBD3C" w:rsidR="00B20D72" w:rsidRPr="005A6C83" w:rsidRDefault="00B20D72">
            <w:pPr>
              <w:pStyle w:val="BodyTextIndent"/>
              <w:spacing w:before="60" w:after="60"/>
              <w:ind w:left="-86"/>
              <w:jc w:val="right"/>
              <w:rPr>
                <w:rFonts w:cs="Arial"/>
                <w:sz w:val="18"/>
                <w:szCs w:val="18"/>
              </w:rPr>
            </w:pPr>
          </w:p>
        </w:tc>
      </w:tr>
      <w:tr w:rsidR="00B20D72" w:rsidRPr="005A6C83" w14:paraId="45325353" w14:textId="77777777" w:rsidTr="00E973A7">
        <w:tc>
          <w:tcPr>
            <w:tcW w:w="530" w:type="dxa"/>
            <w:shd w:val="clear" w:color="auto" w:fill="auto"/>
          </w:tcPr>
          <w:p w14:paraId="2562F397" w14:textId="67A7DBF4" w:rsidR="00B20D72" w:rsidRPr="005A6C83" w:rsidRDefault="00B20D72" w:rsidP="00B20D72">
            <w:pPr>
              <w:pStyle w:val="BodyTextIndent"/>
              <w:spacing w:before="60" w:after="60"/>
              <w:ind w:left="-115" w:right="-115"/>
              <w:jc w:val="center"/>
              <w:rPr>
                <w:rFonts w:cs="Arial"/>
                <w:sz w:val="18"/>
                <w:szCs w:val="18"/>
              </w:rPr>
            </w:pPr>
            <w:r w:rsidRPr="005A6C83">
              <w:rPr>
                <w:rFonts w:cs="Arial"/>
                <w:sz w:val="18"/>
                <w:szCs w:val="18"/>
              </w:rPr>
              <w:t>4.</w:t>
            </w:r>
          </w:p>
        </w:tc>
        <w:tc>
          <w:tcPr>
            <w:tcW w:w="2750" w:type="dxa"/>
            <w:shd w:val="clear" w:color="auto" w:fill="auto"/>
          </w:tcPr>
          <w:p w14:paraId="6027B2EF" w14:textId="1AE6E834" w:rsidR="00B20D72" w:rsidRPr="005A6C83" w:rsidRDefault="00B20D72" w:rsidP="00B20D72">
            <w:pPr>
              <w:pStyle w:val="BodyTextIndent"/>
              <w:spacing w:before="60" w:after="60"/>
              <w:ind w:left="0"/>
              <w:rPr>
                <w:rFonts w:cs="Arial"/>
                <w:sz w:val="18"/>
                <w:szCs w:val="18"/>
              </w:rPr>
            </w:pPr>
            <w:r w:rsidRPr="005A6C83">
              <w:rPr>
                <w:rFonts w:cs="Arial"/>
                <w:sz w:val="18"/>
                <w:szCs w:val="18"/>
              </w:rPr>
              <w:t>Cầm cố, thế chấp, ký quỹ, ký cược ngắn hạn</w:t>
            </w:r>
          </w:p>
        </w:tc>
        <w:tc>
          <w:tcPr>
            <w:tcW w:w="1632" w:type="dxa"/>
            <w:shd w:val="clear" w:color="auto" w:fill="D9D9D9"/>
            <w:vAlign w:val="bottom"/>
          </w:tcPr>
          <w:p w14:paraId="6E0854D0" w14:textId="582B636A" w:rsidR="00B20D72" w:rsidRPr="005A6C83" w:rsidRDefault="00B20D72">
            <w:pPr>
              <w:pStyle w:val="BodyTextIndent"/>
              <w:spacing w:before="60" w:after="60"/>
              <w:ind w:left="-86"/>
              <w:jc w:val="right"/>
              <w:rPr>
                <w:rFonts w:cs="Arial"/>
                <w:sz w:val="18"/>
                <w:szCs w:val="18"/>
              </w:rPr>
            </w:pPr>
          </w:p>
        </w:tc>
        <w:tc>
          <w:tcPr>
            <w:tcW w:w="1627" w:type="dxa"/>
            <w:shd w:val="clear" w:color="auto" w:fill="auto"/>
            <w:vAlign w:val="bottom"/>
          </w:tcPr>
          <w:p w14:paraId="50AA8F2C" w14:textId="5877B332" w:rsidR="00B20D72" w:rsidRPr="005A6C83" w:rsidRDefault="00A71591">
            <w:pPr>
              <w:pStyle w:val="BodyTextIndent"/>
              <w:spacing w:before="60" w:after="60"/>
              <w:ind w:left="-86"/>
              <w:jc w:val="right"/>
              <w:rPr>
                <w:rFonts w:cs="Arial"/>
                <w:sz w:val="18"/>
                <w:szCs w:val="18"/>
                <w:highlight w:val="yellow"/>
              </w:rPr>
            </w:pPr>
            <w:r>
              <w:rPr>
                <w:rFonts w:cs="Arial"/>
                <w:sz w:val="18"/>
                <w:szCs w:val="18"/>
                <w:lang w:val="en-US"/>
              </w:rPr>
              <w:t>-</w:t>
            </w:r>
          </w:p>
        </w:tc>
        <w:tc>
          <w:tcPr>
            <w:tcW w:w="1627" w:type="dxa"/>
            <w:shd w:val="clear" w:color="auto" w:fill="D9D9D9"/>
            <w:vAlign w:val="bottom"/>
          </w:tcPr>
          <w:p w14:paraId="3A435C22" w14:textId="3C53B460" w:rsidR="00B20D72" w:rsidRPr="005A6C83" w:rsidRDefault="00B20D72">
            <w:pPr>
              <w:pStyle w:val="BodyTextIndent"/>
              <w:spacing w:before="60" w:after="60"/>
              <w:ind w:left="-86"/>
              <w:jc w:val="right"/>
              <w:rPr>
                <w:rFonts w:cs="Arial"/>
                <w:sz w:val="18"/>
                <w:szCs w:val="18"/>
              </w:rPr>
            </w:pPr>
          </w:p>
        </w:tc>
      </w:tr>
      <w:tr w:rsidR="00B20D72" w:rsidRPr="005A6C83" w14:paraId="5DFC8835" w14:textId="77777777" w:rsidTr="00E973A7">
        <w:tc>
          <w:tcPr>
            <w:tcW w:w="530" w:type="dxa"/>
            <w:shd w:val="clear" w:color="auto" w:fill="auto"/>
          </w:tcPr>
          <w:p w14:paraId="1EFA34A3" w14:textId="0770DF0B" w:rsidR="00B20D72" w:rsidRPr="005A6C83" w:rsidRDefault="00B20D72" w:rsidP="00B20D72">
            <w:pPr>
              <w:pStyle w:val="BodyTextIndent"/>
              <w:spacing w:before="60" w:after="60"/>
              <w:ind w:left="-115" w:right="-115"/>
              <w:jc w:val="center"/>
              <w:rPr>
                <w:rFonts w:cs="Arial"/>
                <w:sz w:val="18"/>
                <w:szCs w:val="18"/>
              </w:rPr>
            </w:pPr>
            <w:r w:rsidRPr="005A6C83">
              <w:rPr>
                <w:rFonts w:cs="Arial"/>
                <w:sz w:val="18"/>
                <w:szCs w:val="18"/>
              </w:rPr>
              <w:t>5.</w:t>
            </w:r>
          </w:p>
        </w:tc>
        <w:tc>
          <w:tcPr>
            <w:tcW w:w="2750" w:type="dxa"/>
            <w:shd w:val="clear" w:color="auto" w:fill="auto"/>
          </w:tcPr>
          <w:p w14:paraId="7FC21492" w14:textId="2F336609" w:rsidR="00B20D72" w:rsidRPr="005A6C83" w:rsidRDefault="00B20D72" w:rsidP="00B20D72">
            <w:pPr>
              <w:pStyle w:val="BodyTextIndent"/>
              <w:spacing w:before="60" w:after="60"/>
              <w:ind w:left="0"/>
              <w:rPr>
                <w:rFonts w:cs="Arial"/>
                <w:sz w:val="18"/>
                <w:szCs w:val="18"/>
              </w:rPr>
            </w:pPr>
            <w:r w:rsidRPr="005A6C83">
              <w:rPr>
                <w:rFonts w:cs="Arial"/>
                <w:sz w:val="18"/>
                <w:szCs w:val="18"/>
              </w:rPr>
              <w:t>Thuế giá trị gia tăng được khấu trừ</w:t>
            </w:r>
          </w:p>
        </w:tc>
        <w:tc>
          <w:tcPr>
            <w:tcW w:w="1632" w:type="dxa"/>
            <w:shd w:val="clear" w:color="auto" w:fill="D9D9D9"/>
            <w:vAlign w:val="bottom"/>
          </w:tcPr>
          <w:p w14:paraId="539C308E" w14:textId="723BA3EF" w:rsidR="00B20D72" w:rsidRPr="005A6C83" w:rsidRDefault="00B20D72">
            <w:pPr>
              <w:pStyle w:val="BodyTextIndent"/>
              <w:spacing w:before="60" w:after="60"/>
              <w:ind w:left="-86"/>
              <w:jc w:val="right"/>
              <w:rPr>
                <w:rFonts w:cs="Arial"/>
                <w:sz w:val="18"/>
                <w:szCs w:val="18"/>
              </w:rPr>
            </w:pPr>
          </w:p>
        </w:tc>
        <w:tc>
          <w:tcPr>
            <w:tcW w:w="1627" w:type="dxa"/>
            <w:shd w:val="clear" w:color="auto" w:fill="auto"/>
            <w:vAlign w:val="bottom"/>
          </w:tcPr>
          <w:p w14:paraId="29FF99D2" w14:textId="163F6F8B" w:rsidR="00B20D72" w:rsidRPr="005A6C83" w:rsidRDefault="008E727C">
            <w:pPr>
              <w:pStyle w:val="BodyTextIndent"/>
              <w:spacing w:before="60" w:after="60"/>
              <w:ind w:left="-86"/>
              <w:jc w:val="right"/>
              <w:rPr>
                <w:rFonts w:cs="Arial"/>
                <w:sz w:val="18"/>
                <w:szCs w:val="18"/>
                <w:highlight w:val="yellow"/>
              </w:rPr>
            </w:pPr>
            <w:r>
              <w:rPr>
                <w:rFonts w:cs="Arial"/>
                <w:sz w:val="18"/>
                <w:szCs w:val="18"/>
                <w:lang w:val="en-US"/>
              </w:rPr>
              <w:t>166.942.405</w:t>
            </w:r>
            <w:r w:rsidR="00A71591" w:rsidRPr="00A71591">
              <w:rPr>
                <w:rFonts w:cs="Arial"/>
                <w:sz w:val="18"/>
                <w:szCs w:val="18"/>
              </w:rPr>
              <w:t xml:space="preserve"> </w:t>
            </w:r>
          </w:p>
        </w:tc>
        <w:tc>
          <w:tcPr>
            <w:tcW w:w="1627" w:type="dxa"/>
            <w:shd w:val="clear" w:color="auto" w:fill="D9D9D9"/>
            <w:vAlign w:val="bottom"/>
          </w:tcPr>
          <w:p w14:paraId="4DBCC5C9" w14:textId="28F00918" w:rsidR="00B20D72" w:rsidRPr="005A6C83" w:rsidRDefault="00B20D72">
            <w:pPr>
              <w:pStyle w:val="BodyTextIndent"/>
              <w:spacing w:before="60" w:after="60"/>
              <w:ind w:left="-86"/>
              <w:jc w:val="right"/>
              <w:rPr>
                <w:rFonts w:cs="Arial"/>
                <w:sz w:val="18"/>
                <w:szCs w:val="18"/>
              </w:rPr>
            </w:pPr>
          </w:p>
        </w:tc>
      </w:tr>
      <w:tr w:rsidR="00B20D72" w:rsidRPr="005A6C83" w14:paraId="1285D72C" w14:textId="77777777" w:rsidTr="00E973A7">
        <w:tc>
          <w:tcPr>
            <w:tcW w:w="530" w:type="dxa"/>
            <w:shd w:val="clear" w:color="auto" w:fill="auto"/>
          </w:tcPr>
          <w:p w14:paraId="6502BB54" w14:textId="1C017453" w:rsidR="00B20D72" w:rsidRPr="005A6C83" w:rsidRDefault="00B20D72" w:rsidP="00B20D72">
            <w:pPr>
              <w:pStyle w:val="BodyTextIndent"/>
              <w:spacing w:before="60" w:after="60"/>
              <w:ind w:left="-115" w:right="-115"/>
              <w:jc w:val="center"/>
              <w:rPr>
                <w:rFonts w:cs="Arial"/>
                <w:sz w:val="18"/>
                <w:szCs w:val="18"/>
              </w:rPr>
            </w:pPr>
            <w:r w:rsidRPr="005A6C83">
              <w:rPr>
                <w:rFonts w:cs="Arial"/>
                <w:sz w:val="18"/>
                <w:szCs w:val="18"/>
              </w:rPr>
              <w:t>6.</w:t>
            </w:r>
          </w:p>
        </w:tc>
        <w:tc>
          <w:tcPr>
            <w:tcW w:w="2750" w:type="dxa"/>
            <w:shd w:val="clear" w:color="auto" w:fill="auto"/>
          </w:tcPr>
          <w:p w14:paraId="34D98425" w14:textId="24C12470" w:rsidR="00B20D72" w:rsidRPr="005A6C83" w:rsidRDefault="00B20D72" w:rsidP="00B20D72">
            <w:pPr>
              <w:pStyle w:val="BodyTextIndent"/>
              <w:spacing w:before="60" w:after="60"/>
              <w:ind w:left="0"/>
              <w:rPr>
                <w:rFonts w:cs="Arial"/>
                <w:sz w:val="18"/>
                <w:szCs w:val="18"/>
              </w:rPr>
            </w:pPr>
            <w:r w:rsidRPr="005A6C83">
              <w:rPr>
                <w:rFonts w:cs="Arial"/>
                <w:sz w:val="18"/>
                <w:szCs w:val="18"/>
              </w:rPr>
              <w:t>Thuế và các khoản khác phải thu Nhà nước</w:t>
            </w:r>
          </w:p>
        </w:tc>
        <w:tc>
          <w:tcPr>
            <w:tcW w:w="1632" w:type="dxa"/>
            <w:shd w:val="clear" w:color="auto" w:fill="D9D9D9"/>
            <w:vAlign w:val="bottom"/>
          </w:tcPr>
          <w:p w14:paraId="17AF583C" w14:textId="1B99B889" w:rsidR="00B20D72" w:rsidRPr="005A6C83" w:rsidRDefault="00B20D72">
            <w:pPr>
              <w:pStyle w:val="BodyTextIndent"/>
              <w:spacing w:before="60" w:after="60"/>
              <w:ind w:left="-86"/>
              <w:jc w:val="right"/>
              <w:rPr>
                <w:rFonts w:cs="Arial"/>
                <w:sz w:val="18"/>
                <w:szCs w:val="18"/>
              </w:rPr>
            </w:pPr>
          </w:p>
        </w:tc>
        <w:tc>
          <w:tcPr>
            <w:tcW w:w="1627" w:type="dxa"/>
            <w:shd w:val="clear" w:color="auto" w:fill="auto"/>
            <w:vAlign w:val="bottom"/>
          </w:tcPr>
          <w:p w14:paraId="3CD8B2A4" w14:textId="5789C7B5" w:rsidR="00B20D72" w:rsidRPr="005A6C83" w:rsidRDefault="00A71591">
            <w:pPr>
              <w:pStyle w:val="BodyTextIndent"/>
              <w:spacing w:before="60" w:after="60"/>
              <w:ind w:left="-86"/>
              <w:jc w:val="right"/>
              <w:rPr>
                <w:rFonts w:cs="Arial"/>
                <w:sz w:val="18"/>
                <w:szCs w:val="18"/>
                <w:highlight w:val="yellow"/>
              </w:rPr>
            </w:pPr>
            <w:r w:rsidRPr="00A71591">
              <w:rPr>
                <w:rFonts w:cs="Arial"/>
                <w:sz w:val="18"/>
                <w:szCs w:val="18"/>
              </w:rPr>
              <w:t xml:space="preserve">148.566.917 </w:t>
            </w:r>
          </w:p>
        </w:tc>
        <w:tc>
          <w:tcPr>
            <w:tcW w:w="1627" w:type="dxa"/>
            <w:shd w:val="clear" w:color="auto" w:fill="D9D9D9"/>
            <w:vAlign w:val="bottom"/>
          </w:tcPr>
          <w:p w14:paraId="604A03EF" w14:textId="26C4AF0C" w:rsidR="00B20D72" w:rsidRPr="005A6C83" w:rsidRDefault="00B20D72">
            <w:pPr>
              <w:pStyle w:val="BodyTextIndent"/>
              <w:spacing w:before="60" w:after="60"/>
              <w:ind w:left="-86"/>
              <w:jc w:val="right"/>
              <w:rPr>
                <w:rFonts w:cs="Arial"/>
                <w:sz w:val="18"/>
                <w:szCs w:val="18"/>
              </w:rPr>
            </w:pPr>
          </w:p>
        </w:tc>
      </w:tr>
      <w:tr w:rsidR="00B20D72" w:rsidRPr="005A6C83" w14:paraId="7D3E7C30" w14:textId="77777777" w:rsidTr="00E973A7">
        <w:tc>
          <w:tcPr>
            <w:tcW w:w="530" w:type="dxa"/>
            <w:shd w:val="clear" w:color="auto" w:fill="auto"/>
          </w:tcPr>
          <w:p w14:paraId="39D83DFE" w14:textId="4B437185" w:rsidR="00B20D72" w:rsidRPr="005A6C83" w:rsidRDefault="00B20D72" w:rsidP="00B20D72">
            <w:pPr>
              <w:pStyle w:val="BodyTextIndent"/>
              <w:spacing w:before="60" w:after="60"/>
              <w:ind w:left="-115" w:right="-115"/>
              <w:jc w:val="center"/>
              <w:rPr>
                <w:rFonts w:cs="Arial"/>
                <w:sz w:val="18"/>
                <w:szCs w:val="18"/>
              </w:rPr>
            </w:pPr>
            <w:r w:rsidRPr="005A6C83">
              <w:rPr>
                <w:rFonts w:cs="Arial"/>
                <w:sz w:val="18"/>
                <w:szCs w:val="18"/>
              </w:rPr>
              <w:t>7.</w:t>
            </w:r>
          </w:p>
        </w:tc>
        <w:tc>
          <w:tcPr>
            <w:tcW w:w="2750" w:type="dxa"/>
            <w:shd w:val="clear" w:color="auto" w:fill="auto"/>
          </w:tcPr>
          <w:p w14:paraId="37CF16EF" w14:textId="28CE5A5D" w:rsidR="00B20D72" w:rsidRPr="005A6C83" w:rsidRDefault="00B20D72" w:rsidP="00B20D72">
            <w:pPr>
              <w:pStyle w:val="BodyTextIndent"/>
              <w:spacing w:before="60" w:after="60"/>
              <w:ind w:left="0"/>
              <w:rPr>
                <w:rFonts w:cs="Arial"/>
                <w:sz w:val="18"/>
                <w:szCs w:val="18"/>
              </w:rPr>
            </w:pPr>
            <w:r w:rsidRPr="005A6C83">
              <w:rPr>
                <w:rFonts w:cs="Arial"/>
                <w:sz w:val="18"/>
                <w:szCs w:val="18"/>
              </w:rPr>
              <w:t>Tài sản ngắn hạn khác</w:t>
            </w:r>
          </w:p>
        </w:tc>
        <w:tc>
          <w:tcPr>
            <w:tcW w:w="1632" w:type="dxa"/>
            <w:shd w:val="clear" w:color="auto" w:fill="D9D9D9"/>
            <w:vAlign w:val="bottom"/>
          </w:tcPr>
          <w:p w14:paraId="1EAFAA9D" w14:textId="627C2843" w:rsidR="00B20D72" w:rsidRPr="005A6C83" w:rsidRDefault="00B20D72">
            <w:pPr>
              <w:pStyle w:val="BodyTextIndent"/>
              <w:spacing w:before="60" w:after="60"/>
              <w:ind w:left="-86"/>
              <w:jc w:val="right"/>
              <w:rPr>
                <w:rFonts w:cs="Arial"/>
                <w:sz w:val="18"/>
                <w:szCs w:val="18"/>
              </w:rPr>
            </w:pPr>
          </w:p>
        </w:tc>
        <w:tc>
          <w:tcPr>
            <w:tcW w:w="1627" w:type="dxa"/>
            <w:shd w:val="clear" w:color="auto" w:fill="auto"/>
            <w:vAlign w:val="bottom"/>
          </w:tcPr>
          <w:p w14:paraId="54311011" w14:textId="6CBA4456" w:rsidR="00B20D72" w:rsidRPr="00564612" w:rsidRDefault="00564612">
            <w:pPr>
              <w:pStyle w:val="BodyTextIndent"/>
              <w:spacing w:before="60" w:after="60"/>
              <w:ind w:left="-86"/>
              <w:jc w:val="right"/>
              <w:rPr>
                <w:rFonts w:cs="Arial"/>
                <w:sz w:val="18"/>
                <w:szCs w:val="18"/>
                <w:highlight w:val="yellow"/>
                <w:lang w:val="en-US"/>
              </w:rPr>
            </w:pPr>
            <w:r>
              <w:rPr>
                <w:rFonts w:cs="Arial"/>
                <w:sz w:val="18"/>
                <w:szCs w:val="18"/>
                <w:lang w:val="en-US"/>
              </w:rPr>
              <w:t>-</w:t>
            </w:r>
          </w:p>
        </w:tc>
        <w:tc>
          <w:tcPr>
            <w:tcW w:w="1627" w:type="dxa"/>
            <w:shd w:val="clear" w:color="auto" w:fill="D9D9D9"/>
            <w:vAlign w:val="bottom"/>
          </w:tcPr>
          <w:p w14:paraId="79423D81" w14:textId="4D791F36" w:rsidR="00B20D72" w:rsidRPr="005A6C83" w:rsidRDefault="00B20D72">
            <w:pPr>
              <w:pStyle w:val="BodyTextIndent"/>
              <w:spacing w:before="60" w:after="60"/>
              <w:ind w:left="-86"/>
              <w:jc w:val="right"/>
              <w:rPr>
                <w:rFonts w:cs="Arial"/>
                <w:sz w:val="18"/>
                <w:szCs w:val="18"/>
              </w:rPr>
            </w:pPr>
          </w:p>
        </w:tc>
      </w:tr>
      <w:tr w:rsidR="0074453D" w:rsidRPr="005A6C83" w14:paraId="398DE636" w14:textId="77777777" w:rsidTr="00E973A7">
        <w:tc>
          <w:tcPr>
            <w:tcW w:w="530" w:type="dxa"/>
            <w:shd w:val="clear" w:color="auto" w:fill="auto"/>
          </w:tcPr>
          <w:p w14:paraId="27239502" w14:textId="06E39BFF" w:rsidR="0074453D" w:rsidRPr="005A6C83" w:rsidRDefault="0074453D" w:rsidP="0074453D">
            <w:pPr>
              <w:pStyle w:val="BodyTextIndent"/>
              <w:spacing w:before="60" w:after="60"/>
              <w:ind w:left="-115" w:right="-115"/>
              <w:jc w:val="center"/>
              <w:rPr>
                <w:rFonts w:cs="Arial"/>
                <w:sz w:val="18"/>
                <w:szCs w:val="18"/>
              </w:rPr>
            </w:pPr>
            <w:r w:rsidRPr="005A6C83">
              <w:rPr>
                <w:rFonts w:cs="Arial"/>
                <w:sz w:val="18"/>
                <w:szCs w:val="18"/>
              </w:rPr>
              <w:t>8.</w:t>
            </w:r>
          </w:p>
        </w:tc>
        <w:tc>
          <w:tcPr>
            <w:tcW w:w="2750" w:type="dxa"/>
            <w:shd w:val="clear" w:color="auto" w:fill="auto"/>
          </w:tcPr>
          <w:p w14:paraId="1B184459" w14:textId="76185BB3" w:rsidR="0074453D" w:rsidRPr="005A6C83" w:rsidRDefault="0074453D" w:rsidP="0074453D">
            <w:pPr>
              <w:pStyle w:val="BodyTextIndent"/>
              <w:spacing w:before="60" w:after="60"/>
              <w:ind w:left="0"/>
              <w:rPr>
                <w:rFonts w:cs="Arial"/>
                <w:sz w:val="18"/>
                <w:szCs w:val="18"/>
              </w:rPr>
            </w:pPr>
            <w:r w:rsidRPr="005A6C83">
              <w:rPr>
                <w:rFonts w:cs="Arial"/>
                <w:sz w:val="18"/>
                <w:szCs w:val="18"/>
              </w:rPr>
              <w:t>Dự phòng suy giảm giá trị tài sản ngắn hạn khác</w:t>
            </w:r>
          </w:p>
        </w:tc>
        <w:tc>
          <w:tcPr>
            <w:tcW w:w="1632" w:type="dxa"/>
            <w:shd w:val="clear" w:color="auto" w:fill="D9D9D9"/>
            <w:vAlign w:val="bottom"/>
          </w:tcPr>
          <w:p w14:paraId="0D02BCE9" w14:textId="3AAF29BE" w:rsidR="0074453D" w:rsidRPr="005A6C83" w:rsidRDefault="0074453D">
            <w:pPr>
              <w:pStyle w:val="BodyTextIndent"/>
              <w:spacing w:before="60" w:after="60"/>
              <w:ind w:left="-86"/>
              <w:jc w:val="right"/>
              <w:rPr>
                <w:rFonts w:cs="Arial"/>
                <w:sz w:val="18"/>
                <w:szCs w:val="18"/>
              </w:rPr>
            </w:pPr>
          </w:p>
        </w:tc>
        <w:tc>
          <w:tcPr>
            <w:tcW w:w="1627" w:type="dxa"/>
            <w:shd w:val="clear" w:color="auto" w:fill="D9D9D9"/>
            <w:vAlign w:val="bottom"/>
          </w:tcPr>
          <w:p w14:paraId="3D16016C" w14:textId="6CE130AB" w:rsidR="0074453D" w:rsidRPr="005A6C83" w:rsidRDefault="0074453D">
            <w:pPr>
              <w:pStyle w:val="BodyTextIndent"/>
              <w:spacing w:before="60" w:after="60"/>
              <w:ind w:left="-86"/>
              <w:jc w:val="right"/>
              <w:rPr>
                <w:rFonts w:cs="Arial"/>
                <w:sz w:val="18"/>
                <w:szCs w:val="18"/>
              </w:rPr>
            </w:pPr>
          </w:p>
        </w:tc>
        <w:tc>
          <w:tcPr>
            <w:tcW w:w="1627" w:type="dxa"/>
            <w:shd w:val="clear" w:color="auto" w:fill="D9D9D9"/>
            <w:vAlign w:val="bottom"/>
          </w:tcPr>
          <w:p w14:paraId="104170B7" w14:textId="1614F760" w:rsidR="0074453D" w:rsidRPr="005A6C83" w:rsidRDefault="0074453D">
            <w:pPr>
              <w:pStyle w:val="BodyTextIndent"/>
              <w:spacing w:before="60" w:after="60"/>
              <w:ind w:left="-86"/>
              <w:jc w:val="right"/>
              <w:rPr>
                <w:rFonts w:cs="Arial"/>
                <w:sz w:val="18"/>
                <w:szCs w:val="18"/>
              </w:rPr>
            </w:pPr>
          </w:p>
        </w:tc>
      </w:tr>
      <w:tr w:rsidR="00E37919" w:rsidRPr="005A6C83" w14:paraId="1D107A67" w14:textId="77777777" w:rsidTr="00EF758B">
        <w:tc>
          <w:tcPr>
            <w:tcW w:w="530" w:type="dxa"/>
          </w:tcPr>
          <w:p w14:paraId="737607A6" w14:textId="2497C661" w:rsidR="00E37919" w:rsidRPr="005A6C83" w:rsidRDefault="00E37919" w:rsidP="00E37919">
            <w:pPr>
              <w:pStyle w:val="BodyTextIndent"/>
              <w:spacing w:before="60" w:after="60"/>
              <w:ind w:left="-115" w:right="-115"/>
              <w:jc w:val="center"/>
              <w:rPr>
                <w:rFonts w:cs="Arial"/>
                <w:b/>
                <w:sz w:val="18"/>
                <w:szCs w:val="18"/>
              </w:rPr>
            </w:pPr>
            <w:r w:rsidRPr="005A6C83">
              <w:rPr>
                <w:rFonts w:cs="Arial"/>
                <w:b/>
                <w:sz w:val="18"/>
                <w:szCs w:val="18"/>
              </w:rPr>
              <w:t>1</w:t>
            </w:r>
            <w:r w:rsidR="00E128D6" w:rsidRPr="005A6C83">
              <w:rPr>
                <w:rFonts w:cs="Arial"/>
                <w:b/>
                <w:sz w:val="18"/>
                <w:szCs w:val="18"/>
              </w:rPr>
              <w:t>B</w:t>
            </w:r>
          </w:p>
        </w:tc>
        <w:tc>
          <w:tcPr>
            <w:tcW w:w="2750" w:type="dxa"/>
          </w:tcPr>
          <w:p w14:paraId="121070AE" w14:textId="77777777" w:rsidR="00E37919" w:rsidRPr="005A6C83" w:rsidRDefault="00E37919" w:rsidP="00E37919">
            <w:pPr>
              <w:pStyle w:val="BodyTextIndent"/>
              <w:spacing w:before="60" w:after="60"/>
              <w:ind w:left="0"/>
              <w:rPr>
                <w:rFonts w:cs="Arial"/>
                <w:b/>
                <w:sz w:val="18"/>
                <w:szCs w:val="18"/>
              </w:rPr>
            </w:pPr>
            <w:r w:rsidRPr="005A6C83">
              <w:rPr>
                <w:rFonts w:cs="Arial"/>
                <w:b/>
                <w:sz w:val="18"/>
                <w:szCs w:val="18"/>
              </w:rPr>
              <w:t>Tổng</w:t>
            </w:r>
          </w:p>
        </w:tc>
        <w:tc>
          <w:tcPr>
            <w:tcW w:w="4886" w:type="dxa"/>
            <w:gridSpan w:val="3"/>
          </w:tcPr>
          <w:p w14:paraId="1BBF82FA" w14:textId="612F190C" w:rsidR="00E37919" w:rsidRPr="0011734C" w:rsidRDefault="0011734C" w:rsidP="00B67A71">
            <w:pPr>
              <w:pStyle w:val="BodyTextIndent"/>
              <w:spacing w:before="60" w:after="60"/>
              <w:ind w:left="-86"/>
              <w:jc w:val="right"/>
              <w:rPr>
                <w:rFonts w:cs="Arial"/>
                <w:b/>
                <w:sz w:val="18"/>
                <w:szCs w:val="18"/>
                <w:highlight w:val="yellow"/>
                <w:lang w:val="en-US"/>
              </w:rPr>
            </w:pPr>
            <w:del w:id="175" w:author="Hai Quang Le" w:date="2023-03-10T08:09:00Z">
              <w:r w:rsidDel="0039221C">
                <w:rPr>
                  <w:rFonts w:cs="Arial"/>
                  <w:b/>
                  <w:sz w:val="18"/>
                  <w:szCs w:val="18"/>
                  <w:lang w:val="en-US"/>
                </w:rPr>
                <w:delText>6.638.859.196</w:delText>
              </w:r>
            </w:del>
            <w:ins w:id="176" w:author="Hai Quang Le" w:date="2023-03-10T08:09:00Z">
              <w:r w:rsidR="0039221C">
                <w:rPr>
                  <w:rFonts w:cs="Arial"/>
                  <w:b/>
                  <w:sz w:val="18"/>
                  <w:szCs w:val="18"/>
                  <w:lang w:val="en-US"/>
                </w:rPr>
                <w:t>41.961.</w:t>
              </w:r>
              <w:commentRangeStart w:id="177"/>
              <w:r w:rsidR="0039221C">
                <w:rPr>
                  <w:rFonts w:cs="Arial"/>
                  <w:b/>
                  <w:sz w:val="18"/>
                  <w:szCs w:val="18"/>
                  <w:lang w:val="en-US"/>
                </w:rPr>
                <w:t>227</w:t>
              </w:r>
            </w:ins>
            <w:commentRangeEnd w:id="177"/>
            <w:ins w:id="178" w:author="Hai Quang Le" w:date="2023-03-10T08:10:00Z">
              <w:r w:rsidR="009603A9">
                <w:rPr>
                  <w:rStyle w:val="CommentReference"/>
                </w:rPr>
                <w:commentReference w:id="177"/>
              </w:r>
            </w:ins>
            <w:ins w:id="180" w:author="Hai Quang Le" w:date="2023-03-10T08:09:00Z">
              <w:r w:rsidR="0039221C">
                <w:rPr>
                  <w:rFonts w:cs="Arial"/>
                  <w:b/>
                  <w:sz w:val="18"/>
                  <w:szCs w:val="18"/>
                  <w:lang w:val="en-US"/>
                </w:rPr>
                <w:t>.312</w:t>
              </w:r>
            </w:ins>
          </w:p>
        </w:tc>
      </w:tr>
    </w:tbl>
    <w:p w14:paraId="65F145EC" w14:textId="77777777" w:rsidR="00B42960" w:rsidRDefault="00B42960" w:rsidP="005F3FAA">
      <w:pPr>
        <w:pStyle w:val="BodyTextIndent"/>
        <w:ind w:left="720"/>
        <w:rPr>
          <w:rFonts w:cs="Arial"/>
        </w:rPr>
        <w:sectPr w:rsidR="00B42960" w:rsidSect="00681831">
          <w:pgSz w:w="11909" w:h="16834" w:code="9"/>
          <w:pgMar w:top="1440" w:right="1440" w:bottom="862" w:left="1582" w:header="720" w:footer="578" w:gutter="0"/>
          <w:cols w:space="720"/>
          <w:docGrid w:linePitch="272"/>
        </w:sectPr>
      </w:pPr>
    </w:p>
    <w:p w14:paraId="0683845B" w14:textId="0DD695C2" w:rsidR="00357B6D" w:rsidRPr="00486E16" w:rsidRDefault="00357B6D" w:rsidP="004A4690">
      <w:pPr>
        <w:pStyle w:val="Style1"/>
        <w:numPr>
          <w:ilvl w:val="0"/>
          <w:numId w:val="0"/>
        </w:numPr>
        <w:spacing w:after="0"/>
        <w:rPr>
          <w:rFonts w:cs="Arial"/>
          <w:b w:val="0"/>
          <w:i w:val="0"/>
        </w:rPr>
      </w:pPr>
      <w:r>
        <w:rPr>
          <w:rFonts w:cs="Arial"/>
          <w:i w:val="0"/>
        </w:rPr>
        <w:lastRenderedPageBreak/>
        <w:t>7</w:t>
      </w:r>
      <w:r w:rsidRPr="00486E16">
        <w:rPr>
          <w:rFonts w:cs="Arial"/>
          <w:i w:val="0"/>
        </w:rPr>
        <w:t>.</w:t>
      </w:r>
      <w:r w:rsidRPr="00486E16">
        <w:rPr>
          <w:rFonts w:cs="Arial"/>
          <w:i w:val="0"/>
        </w:rPr>
        <w:tab/>
      </w:r>
      <w:r w:rsidR="00914214">
        <w:rPr>
          <w:rFonts w:cs="Arial"/>
          <w:i w:val="0"/>
          <w:lang w:val="en-US"/>
        </w:rPr>
        <w:t>BẢNG TÍNH</w:t>
      </w:r>
      <w:r w:rsidR="00914214" w:rsidRPr="004A4690">
        <w:rPr>
          <w:rFonts w:cs="Arial"/>
          <w:i w:val="0"/>
        </w:rPr>
        <w:t xml:space="preserve"> </w:t>
      </w:r>
      <w:r>
        <w:rPr>
          <w:rFonts w:cs="Arial"/>
          <w:i w:val="0"/>
        </w:rPr>
        <w:t>VỐN KHẢ DỤNG</w:t>
      </w:r>
      <w:r w:rsidRPr="00486E16">
        <w:rPr>
          <w:rFonts w:cs="Arial"/>
          <w:b w:val="0"/>
          <w:i w:val="0"/>
        </w:rPr>
        <w:t xml:space="preserve"> (tiếp theo)</w:t>
      </w:r>
    </w:p>
    <w:p w14:paraId="7E795878" w14:textId="77777777" w:rsidR="00357B6D" w:rsidRPr="00486E16" w:rsidRDefault="00357B6D" w:rsidP="00357B6D">
      <w:pPr>
        <w:pStyle w:val="BodyTextIndent"/>
        <w:ind w:left="720"/>
        <w:rPr>
          <w:rFonts w:cs="Arial"/>
        </w:rPr>
      </w:pPr>
    </w:p>
    <w:tbl>
      <w:tblPr>
        <w:tblStyle w:val="TableGrid"/>
        <w:tblW w:w="8166" w:type="dxa"/>
        <w:tblInd w:w="720" w:type="dxa"/>
        <w:tblLayout w:type="fixed"/>
        <w:tblLook w:val="04A0" w:firstRow="1" w:lastRow="0" w:firstColumn="1" w:lastColumn="0" w:noHBand="0" w:noVBand="1"/>
      </w:tblPr>
      <w:tblGrid>
        <w:gridCol w:w="530"/>
        <w:gridCol w:w="2750"/>
        <w:gridCol w:w="1632"/>
        <w:gridCol w:w="1627"/>
        <w:gridCol w:w="1627"/>
      </w:tblGrid>
      <w:tr w:rsidR="00357B6D" w:rsidRPr="005A6C83" w14:paraId="6CD3C22D" w14:textId="77777777" w:rsidTr="00EF758B">
        <w:tc>
          <w:tcPr>
            <w:tcW w:w="530" w:type="dxa"/>
            <w:vMerge w:val="restart"/>
            <w:tcBorders>
              <w:bottom w:val="nil"/>
            </w:tcBorders>
            <w:vAlign w:val="bottom"/>
          </w:tcPr>
          <w:p w14:paraId="1043E364" w14:textId="77777777" w:rsidR="00357B6D" w:rsidRPr="005A6C83" w:rsidRDefault="00357B6D" w:rsidP="00EF758B">
            <w:pPr>
              <w:pStyle w:val="BodyTextIndent"/>
              <w:spacing w:before="60" w:after="60"/>
              <w:ind w:left="-115" w:right="-115"/>
              <w:jc w:val="center"/>
              <w:rPr>
                <w:rFonts w:cs="Arial"/>
                <w:i/>
                <w:sz w:val="18"/>
                <w:szCs w:val="18"/>
              </w:rPr>
            </w:pPr>
            <w:r w:rsidRPr="005A6C83">
              <w:rPr>
                <w:rFonts w:cs="Arial"/>
                <w:i/>
                <w:sz w:val="18"/>
                <w:szCs w:val="18"/>
              </w:rPr>
              <w:t>STT</w:t>
            </w:r>
          </w:p>
        </w:tc>
        <w:tc>
          <w:tcPr>
            <w:tcW w:w="2750" w:type="dxa"/>
            <w:vMerge w:val="restart"/>
            <w:tcBorders>
              <w:bottom w:val="nil"/>
            </w:tcBorders>
            <w:vAlign w:val="bottom"/>
          </w:tcPr>
          <w:p w14:paraId="1777271B" w14:textId="77777777" w:rsidR="00357B6D" w:rsidRPr="005A6C83" w:rsidRDefault="00357B6D" w:rsidP="00EF758B">
            <w:pPr>
              <w:pStyle w:val="BodyTextIndent"/>
              <w:spacing w:before="60" w:after="60"/>
              <w:ind w:left="0"/>
              <w:rPr>
                <w:rFonts w:cs="Arial"/>
                <w:i/>
                <w:sz w:val="18"/>
                <w:szCs w:val="18"/>
              </w:rPr>
            </w:pPr>
            <w:r w:rsidRPr="005A6C83">
              <w:rPr>
                <w:rFonts w:cs="Arial"/>
                <w:i/>
                <w:sz w:val="18"/>
                <w:szCs w:val="18"/>
              </w:rPr>
              <w:t>NỘI DUNG</w:t>
            </w:r>
          </w:p>
        </w:tc>
        <w:tc>
          <w:tcPr>
            <w:tcW w:w="4886" w:type="dxa"/>
            <w:gridSpan w:val="3"/>
          </w:tcPr>
          <w:p w14:paraId="5123FDFD" w14:textId="77777777" w:rsidR="00357B6D" w:rsidRPr="005A6C83" w:rsidRDefault="00357B6D" w:rsidP="00B67A71">
            <w:pPr>
              <w:pStyle w:val="BodyTextIndent"/>
              <w:spacing w:before="60" w:after="60"/>
              <w:ind w:left="-86"/>
              <w:jc w:val="center"/>
              <w:rPr>
                <w:rFonts w:cs="Arial"/>
                <w:i/>
                <w:sz w:val="18"/>
                <w:szCs w:val="18"/>
              </w:rPr>
            </w:pPr>
            <w:r w:rsidRPr="005A6C83">
              <w:rPr>
                <w:rFonts w:cs="Arial"/>
                <w:i/>
                <w:sz w:val="18"/>
                <w:szCs w:val="18"/>
              </w:rPr>
              <w:t>Vốn khả dụng</w:t>
            </w:r>
          </w:p>
        </w:tc>
      </w:tr>
      <w:tr w:rsidR="00357B6D" w:rsidRPr="005A6C83" w14:paraId="4BDA1E65" w14:textId="77777777" w:rsidTr="00EF758B">
        <w:tc>
          <w:tcPr>
            <w:tcW w:w="530" w:type="dxa"/>
            <w:vMerge/>
            <w:tcBorders>
              <w:bottom w:val="nil"/>
            </w:tcBorders>
          </w:tcPr>
          <w:p w14:paraId="12CD2E70" w14:textId="77777777" w:rsidR="00357B6D" w:rsidRPr="005A6C83" w:rsidRDefault="00357B6D" w:rsidP="00EF758B">
            <w:pPr>
              <w:pStyle w:val="BodyTextIndent"/>
              <w:spacing w:before="60" w:after="60"/>
              <w:ind w:left="-115" w:right="-115"/>
              <w:jc w:val="center"/>
              <w:rPr>
                <w:rFonts w:cs="Arial"/>
                <w:sz w:val="18"/>
                <w:szCs w:val="18"/>
              </w:rPr>
            </w:pPr>
          </w:p>
        </w:tc>
        <w:tc>
          <w:tcPr>
            <w:tcW w:w="2750" w:type="dxa"/>
            <w:vMerge/>
            <w:tcBorders>
              <w:bottom w:val="nil"/>
            </w:tcBorders>
          </w:tcPr>
          <w:p w14:paraId="647B3C5A" w14:textId="77777777" w:rsidR="00357B6D" w:rsidRPr="005A6C83" w:rsidRDefault="00357B6D" w:rsidP="00EF758B">
            <w:pPr>
              <w:pStyle w:val="BodyTextIndent"/>
              <w:spacing w:before="60" w:after="60"/>
              <w:ind w:left="0"/>
              <w:rPr>
                <w:rFonts w:cs="Arial"/>
                <w:sz w:val="18"/>
                <w:szCs w:val="18"/>
              </w:rPr>
            </w:pPr>
          </w:p>
        </w:tc>
        <w:tc>
          <w:tcPr>
            <w:tcW w:w="1632" w:type="dxa"/>
          </w:tcPr>
          <w:p w14:paraId="66C73557" w14:textId="77777777" w:rsidR="00357B6D" w:rsidRPr="005A6C83" w:rsidRDefault="00357B6D" w:rsidP="00B67A71">
            <w:pPr>
              <w:pStyle w:val="BodyTextIndent"/>
              <w:spacing w:before="60"/>
              <w:ind w:left="-86"/>
              <w:jc w:val="right"/>
              <w:rPr>
                <w:rFonts w:cs="Arial"/>
                <w:i/>
                <w:sz w:val="18"/>
                <w:szCs w:val="18"/>
              </w:rPr>
            </w:pPr>
            <w:r w:rsidRPr="005A6C83">
              <w:rPr>
                <w:rFonts w:cs="Arial"/>
                <w:i/>
                <w:sz w:val="18"/>
                <w:szCs w:val="18"/>
              </w:rPr>
              <w:t>Vốn khả dụng</w:t>
            </w:r>
          </w:p>
          <w:p w14:paraId="035632FC" w14:textId="77777777" w:rsidR="00357B6D" w:rsidRPr="005A6C83" w:rsidRDefault="00357B6D" w:rsidP="00B67A71">
            <w:pPr>
              <w:pStyle w:val="BodyTextIndent"/>
              <w:spacing w:after="60"/>
              <w:ind w:left="-86"/>
              <w:jc w:val="right"/>
              <w:rPr>
                <w:rFonts w:cs="Arial"/>
                <w:i/>
                <w:sz w:val="18"/>
                <w:szCs w:val="18"/>
              </w:rPr>
            </w:pPr>
            <w:r w:rsidRPr="005A6C83">
              <w:rPr>
                <w:rFonts w:cs="Arial"/>
                <w:i/>
                <w:sz w:val="18"/>
                <w:szCs w:val="18"/>
              </w:rPr>
              <w:t>VND</w:t>
            </w:r>
          </w:p>
        </w:tc>
        <w:tc>
          <w:tcPr>
            <w:tcW w:w="1627" w:type="dxa"/>
          </w:tcPr>
          <w:p w14:paraId="1CEEA200" w14:textId="77777777" w:rsidR="00357B6D" w:rsidRPr="005A6C83" w:rsidRDefault="00357B6D" w:rsidP="00B67A71">
            <w:pPr>
              <w:pStyle w:val="BodyTextIndent"/>
              <w:spacing w:before="60"/>
              <w:ind w:left="-86"/>
              <w:jc w:val="right"/>
              <w:rPr>
                <w:rFonts w:cs="Arial"/>
                <w:i/>
                <w:sz w:val="18"/>
                <w:szCs w:val="18"/>
              </w:rPr>
            </w:pPr>
            <w:r w:rsidRPr="005A6C83">
              <w:rPr>
                <w:rFonts w:cs="Arial"/>
                <w:i/>
                <w:sz w:val="18"/>
                <w:szCs w:val="18"/>
              </w:rPr>
              <w:t>Khoản giảm trừ</w:t>
            </w:r>
          </w:p>
          <w:p w14:paraId="09C9932D" w14:textId="77777777" w:rsidR="00357B6D" w:rsidRPr="005A6C83" w:rsidRDefault="00357B6D" w:rsidP="00B67A71">
            <w:pPr>
              <w:pStyle w:val="BodyTextIndent"/>
              <w:spacing w:after="60"/>
              <w:ind w:left="-86"/>
              <w:jc w:val="right"/>
              <w:rPr>
                <w:rFonts w:cs="Arial"/>
                <w:i/>
                <w:sz w:val="18"/>
                <w:szCs w:val="18"/>
              </w:rPr>
            </w:pPr>
            <w:r w:rsidRPr="005A6C83">
              <w:rPr>
                <w:rFonts w:cs="Arial"/>
                <w:i/>
                <w:sz w:val="18"/>
                <w:szCs w:val="18"/>
              </w:rPr>
              <w:t>VND</w:t>
            </w:r>
          </w:p>
        </w:tc>
        <w:tc>
          <w:tcPr>
            <w:tcW w:w="1627" w:type="dxa"/>
          </w:tcPr>
          <w:p w14:paraId="151FC92B" w14:textId="77777777" w:rsidR="00357B6D" w:rsidRPr="005A6C83" w:rsidRDefault="00357B6D" w:rsidP="00B67A71">
            <w:pPr>
              <w:pStyle w:val="BodyTextIndent"/>
              <w:spacing w:before="60"/>
              <w:ind w:left="-86"/>
              <w:jc w:val="right"/>
              <w:rPr>
                <w:rFonts w:cs="Arial"/>
                <w:i/>
                <w:sz w:val="18"/>
                <w:szCs w:val="18"/>
              </w:rPr>
            </w:pPr>
            <w:r w:rsidRPr="005A6C83">
              <w:rPr>
                <w:rFonts w:cs="Arial"/>
                <w:i/>
                <w:sz w:val="18"/>
                <w:szCs w:val="18"/>
              </w:rPr>
              <w:t>Khoản tăng thêm</w:t>
            </w:r>
          </w:p>
          <w:p w14:paraId="7F75235A" w14:textId="77777777" w:rsidR="00357B6D" w:rsidRPr="005A6C83" w:rsidRDefault="00357B6D" w:rsidP="00B67A71">
            <w:pPr>
              <w:pStyle w:val="BodyTextIndent"/>
              <w:spacing w:after="60"/>
              <w:ind w:left="-86"/>
              <w:jc w:val="right"/>
              <w:rPr>
                <w:rFonts w:cs="Arial"/>
                <w:i/>
                <w:sz w:val="18"/>
                <w:szCs w:val="18"/>
              </w:rPr>
            </w:pPr>
            <w:r w:rsidRPr="005A6C83">
              <w:rPr>
                <w:rFonts w:cs="Arial"/>
                <w:i/>
                <w:sz w:val="18"/>
                <w:szCs w:val="18"/>
              </w:rPr>
              <w:t>VND</w:t>
            </w:r>
          </w:p>
        </w:tc>
      </w:tr>
      <w:tr w:rsidR="00357B6D" w:rsidRPr="005A6C83" w14:paraId="20878D61" w14:textId="77777777" w:rsidTr="00EF758B">
        <w:tc>
          <w:tcPr>
            <w:tcW w:w="530" w:type="dxa"/>
            <w:tcBorders>
              <w:top w:val="nil"/>
            </w:tcBorders>
          </w:tcPr>
          <w:p w14:paraId="09CCD559" w14:textId="77777777" w:rsidR="00357B6D" w:rsidRPr="005A6C83" w:rsidRDefault="00357B6D" w:rsidP="00EF758B">
            <w:pPr>
              <w:pStyle w:val="BodyTextIndent"/>
              <w:spacing w:before="60" w:after="60"/>
              <w:ind w:left="-115" w:right="-115"/>
              <w:jc w:val="center"/>
              <w:rPr>
                <w:rFonts w:cs="Arial"/>
                <w:sz w:val="18"/>
                <w:szCs w:val="18"/>
              </w:rPr>
            </w:pPr>
          </w:p>
        </w:tc>
        <w:tc>
          <w:tcPr>
            <w:tcW w:w="2750" w:type="dxa"/>
            <w:tcBorders>
              <w:top w:val="nil"/>
            </w:tcBorders>
          </w:tcPr>
          <w:p w14:paraId="122163D8" w14:textId="77777777" w:rsidR="00357B6D" w:rsidRPr="005A6C83" w:rsidRDefault="00357B6D" w:rsidP="00EF758B">
            <w:pPr>
              <w:pStyle w:val="BodyTextIndent"/>
              <w:spacing w:before="60" w:after="60"/>
              <w:ind w:left="0"/>
              <w:rPr>
                <w:rFonts w:cs="Arial"/>
                <w:sz w:val="18"/>
                <w:szCs w:val="18"/>
              </w:rPr>
            </w:pPr>
          </w:p>
        </w:tc>
        <w:tc>
          <w:tcPr>
            <w:tcW w:w="1632" w:type="dxa"/>
          </w:tcPr>
          <w:p w14:paraId="260004E6" w14:textId="77777777" w:rsidR="00357B6D" w:rsidRPr="005A6C83" w:rsidRDefault="00357B6D" w:rsidP="00B67A71">
            <w:pPr>
              <w:pStyle w:val="BodyTextIndent"/>
              <w:spacing w:before="60" w:after="60"/>
              <w:ind w:left="-86"/>
              <w:jc w:val="center"/>
              <w:rPr>
                <w:rFonts w:cs="Arial"/>
                <w:sz w:val="18"/>
                <w:szCs w:val="18"/>
              </w:rPr>
            </w:pPr>
            <w:r w:rsidRPr="005A6C83">
              <w:rPr>
                <w:rFonts w:cs="Arial"/>
                <w:sz w:val="18"/>
                <w:szCs w:val="18"/>
              </w:rPr>
              <w:t>(1)</w:t>
            </w:r>
          </w:p>
        </w:tc>
        <w:tc>
          <w:tcPr>
            <w:tcW w:w="1627" w:type="dxa"/>
          </w:tcPr>
          <w:p w14:paraId="69C8C491" w14:textId="77777777" w:rsidR="00357B6D" w:rsidRPr="005A6C83" w:rsidRDefault="00357B6D" w:rsidP="00B67A71">
            <w:pPr>
              <w:pStyle w:val="BodyTextIndent"/>
              <w:spacing w:before="60" w:after="60"/>
              <w:ind w:left="-86"/>
              <w:jc w:val="center"/>
              <w:rPr>
                <w:rFonts w:cs="Arial"/>
                <w:sz w:val="18"/>
                <w:szCs w:val="18"/>
              </w:rPr>
            </w:pPr>
            <w:r w:rsidRPr="005A6C83">
              <w:rPr>
                <w:rFonts w:cs="Arial"/>
                <w:sz w:val="18"/>
                <w:szCs w:val="18"/>
              </w:rPr>
              <w:t>(2)</w:t>
            </w:r>
          </w:p>
        </w:tc>
        <w:tc>
          <w:tcPr>
            <w:tcW w:w="1627" w:type="dxa"/>
          </w:tcPr>
          <w:p w14:paraId="5629E6C9" w14:textId="77777777" w:rsidR="00357B6D" w:rsidRPr="005A6C83" w:rsidRDefault="00357B6D" w:rsidP="00B67A71">
            <w:pPr>
              <w:pStyle w:val="BodyTextIndent"/>
              <w:spacing w:before="60" w:after="60"/>
              <w:ind w:left="-86"/>
              <w:jc w:val="center"/>
              <w:rPr>
                <w:rFonts w:cs="Arial"/>
                <w:sz w:val="18"/>
                <w:szCs w:val="18"/>
              </w:rPr>
            </w:pPr>
            <w:r w:rsidRPr="005A6C83">
              <w:rPr>
                <w:rFonts w:cs="Arial"/>
                <w:sz w:val="18"/>
                <w:szCs w:val="18"/>
              </w:rPr>
              <w:t>(3)</w:t>
            </w:r>
          </w:p>
        </w:tc>
      </w:tr>
      <w:tr w:rsidR="00357B6D" w:rsidRPr="005A6C83" w14:paraId="2B0100E9" w14:textId="77777777" w:rsidTr="00EF758B">
        <w:tc>
          <w:tcPr>
            <w:tcW w:w="530" w:type="dxa"/>
            <w:shd w:val="clear" w:color="auto" w:fill="A6A6A6"/>
          </w:tcPr>
          <w:p w14:paraId="0B478C59" w14:textId="2351B545" w:rsidR="00357B6D" w:rsidRPr="005A6C83" w:rsidRDefault="00E93DB2" w:rsidP="00EF758B">
            <w:pPr>
              <w:pStyle w:val="BodyTextIndent"/>
              <w:spacing w:before="60" w:after="60"/>
              <w:ind w:left="-115" w:right="-115"/>
              <w:jc w:val="center"/>
              <w:rPr>
                <w:rFonts w:cs="Arial"/>
                <w:b/>
                <w:sz w:val="18"/>
                <w:szCs w:val="18"/>
              </w:rPr>
            </w:pPr>
            <w:r w:rsidRPr="005A6C83">
              <w:rPr>
                <w:rFonts w:cs="Arial"/>
                <w:b/>
                <w:sz w:val="18"/>
                <w:szCs w:val="18"/>
              </w:rPr>
              <w:t>C</w:t>
            </w:r>
          </w:p>
        </w:tc>
        <w:tc>
          <w:tcPr>
            <w:tcW w:w="2750" w:type="dxa"/>
            <w:shd w:val="clear" w:color="auto" w:fill="A6A6A6"/>
          </w:tcPr>
          <w:p w14:paraId="52DFD818" w14:textId="4250A367" w:rsidR="00357B6D" w:rsidRPr="005A6C83" w:rsidRDefault="00357B6D" w:rsidP="00EF758B">
            <w:pPr>
              <w:pStyle w:val="BodyTextIndent"/>
              <w:spacing w:before="60" w:after="60"/>
              <w:ind w:left="0"/>
              <w:rPr>
                <w:rFonts w:cs="Arial"/>
                <w:sz w:val="18"/>
                <w:szCs w:val="18"/>
              </w:rPr>
            </w:pPr>
            <w:r w:rsidRPr="005A6C83">
              <w:rPr>
                <w:rFonts w:cs="Arial"/>
                <w:b/>
                <w:sz w:val="18"/>
                <w:szCs w:val="18"/>
              </w:rPr>
              <w:t xml:space="preserve">Tài sản </w:t>
            </w:r>
            <w:r w:rsidR="00E93DB2" w:rsidRPr="005A6C83">
              <w:rPr>
                <w:rFonts w:cs="Arial"/>
                <w:b/>
                <w:sz w:val="18"/>
                <w:szCs w:val="18"/>
              </w:rPr>
              <w:t>dài</w:t>
            </w:r>
            <w:r w:rsidRPr="005A6C83">
              <w:rPr>
                <w:rFonts w:cs="Arial"/>
                <w:b/>
                <w:sz w:val="18"/>
                <w:szCs w:val="18"/>
              </w:rPr>
              <w:t xml:space="preserve"> hạn</w:t>
            </w:r>
          </w:p>
        </w:tc>
        <w:tc>
          <w:tcPr>
            <w:tcW w:w="1632" w:type="dxa"/>
            <w:shd w:val="clear" w:color="auto" w:fill="A6A6A6"/>
          </w:tcPr>
          <w:p w14:paraId="7071FF89" w14:textId="77777777" w:rsidR="00357B6D" w:rsidRPr="005A6C83" w:rsidRDefault="00357B6D" w:rsidP="00B67A71">
            <w:pPr>
              <w:pStyle w:val="BodyTextIndent"/>
              <w:spacing w:before="60" w:after="60"/>
              <w:ind w:left="-86"/>
              <w:rPr>
                <w:rFonts w:cs="Arial"/>
                <w:b/>
                <w:sz w:val="18"/>
                <w:szCs w:val="18"/>
              </w:rPr>
            </w:pPr>
          </w:p>
        </w:tc>
        <w:tc>
          <w:tcPr>
            <w:tcW w:w="1627" w:type="dxa"/>
            <w:shd w:val="clear" w:color="auto" w:fill="A6A6A6"/>
          </w:tcPr>
          <w:p w14:paraId="60651D68" w14:textId="77777777" w:rsidR="00357B6D" w:rsidRPr="005A6C83" w:rsidRDefault="00357B6D" w:rsidP="00B67A71">
            <w:pPr>
              <w:pStyle w:val="BodyTextIndent"/>
              <w:spacing w:before="60" w:after="60"/>
              <w:ind w:left="-86"/>
              <w:rPr>
                <w:rFonts w:cs="Arial"/>
                <w:b/>
                <w:sz w:val="18"/>
                <w:szCs w:val="18"/>
              </w:rPr>
            </w:pPr>
          </w:p>
        </w:tc>
        <w:tc>
          <w:tcPr>
            <w:tcW w:w="1627" w:type="dxa"/>
            <w:shd w:val="clear" w:color="auto" w:fill="A6A6A6"/>
          </w:tcPr>
          <w:p w14:paraId="22261BB0" w14:textId="77777777" w:rsidR="00357B6D" w:rsidRPr="005A6C83" w:rsidRDefault="00357B6D" w:rsidP="00B67A71">
            <w:pPr>
              <w:pStyle w:val="BodyTextIndent"/>
              <w:spacing w:before="60" w:after="60"/>
              <w:ind w:left="-86"/>
              <w:rPr>
                <w:rFonts w:cs="Arial"/>
                <w:b/>
                <w:sz w:val="18"/>
                <w:szCs w:val="18"/>
              </w:rPr>
            </w:pPr>
          </w:p>
        </w:tc>
      </w:tr>
      <w:tr w:rsidR="00357B6D" w:rsidRPr="005A6C83" w14:paraId="5DEEC376" w14:textId="77777777" w:rsidTr="00E973A7">
        <w:tc>
          <w:tcPr>
            <w:tcW w:w="530" w:type="dxa"/>
          </w:tcPr>
          <w:p w14:paraId="608CB98B" w14:textId="77777777" w:rsidR="00357B6D" w:rsidRPr="005A6C83" w:rsidRDefault="00357B6D" w:rsidP="00EF758B">
            <w:pPr>
              <w:pStyle w:val="BodyTextIndent"/>
              <w:spacing w:before="60" w:after="60"/>
              <w:ind w:left="-115" w:right="-115"/>
              <w:jc w:val="center"/>
              <w:rPr>
                <w:rFonts w:cs="Arial"/>
                <w:b/>
                <w:i/>
                <w:sz w:val="18"/>
                <w:szCs w:val="18"/>
              </w:rPr>
            </w:pPr>
            <w:r w:rsidRPr="005A6C83">
              <w:rPr>
                <w:rFonts w:cs="Arial"/>
                <w:b/>
                <w:i/>
                <w:sz w:val="18"/>
                <w:szCs w:val="18"/>
              </w:rPr>
              <w:t>I</w:t>
            </w:r>
          </w:p>
        </w:tc>
        <w:tc>
          <w:tcPr>
            <w:tcW w:w="2750" w:type="dxa"/>
            <w:vAlign w:val="bottom"/>
          </w:tcPr>
          <w:p w14:paraId="11B6ED9A" w14:textId="1A2A5829" w:rsidR="00357B6D" w:rsidRPr="005A6C83" w:rsidRDefault="00357B6D" w:rsidP="00EF758B">
            <w:pPr>
              <w:pStyle w:val="BodyTextIndent"/>
              <w:spacing w:before="60" w:after="60"/>
              <w:ind w:left="0"/>
              <w:rPr>
                <w:rFonts w:cs="Arial"/>
                <w:sz w:val="18"/>
                <w:szCs w:val="18"/>
              </w:rPr>
            </w:pPr>
            <w:r w:rsidRPr="005A6C83">
              <w:rPr>
                <w:rFonts w:cs="Arial"/>
                <w:b/>
                <w:i/>
                <w:sz w:val="18"/>
                <w:szCs w:val="18"/>
              </w:rPr>
              <w:t>Tài sản tài chính</w:t>
            </w:r>
            <w:r w:rsidR="00D53C45" w:rsidRPr="005A6C83">
              <w:rPr>
                <w:rFonts w:cs="Arial"/>
                <w:sz w:val="18"/>
                <w:szCs w:val="18"/>
              </w:rPr>
              <w:t xml:space="preserve"> </w:t>
            </w:r>
            <w:r w:rsidR="00D53C45" w:rsidRPr="005A6C83">
              <w:rPr>
                <w:rFonts w:cs="Arial"/>
                <w:b/>
                <w:i/>
                <w:sz w:val="18"/>
                <w:szCs w:val="18"/>
              </w:rPr>
              <w:t>dài hạn</w:t>
            </w:r>
          </w:p>
        </w:tc>
        <w:tc>
          <w:tcPr>
            <w:tcW w:w="1632" w:type="dxa"/>
            <w:shd w:val="clear" w:color="auto" w:fill="D9D9D9"/>
            <w:vAlign w:val="bottom"/>
          </w:tcPr>
          <w:p w14:paraId="31C5FA33" w14:textId="77777777" w:rsidR="00357B6D" w:rsidRPr="005A6C83" w:rsidRDefault="00357B6D">
            <w:pPr>
              <w:pStyle w:val="BodyTextIndent"/>
              <w:spacing w:before="60" w:after="60"/>
              <w:ind w:left="-86"/>
              <w:jc w:val="right"/>
              <w:rPr>
                <w:rFonts w:cs="Arial"/>
                <w:sz w:val="18"/>
                <w:szCs w:val="18"/>
              </w:rPr>
            </w:pPr>
          </w:p>
        </w:tc>
        <w:tc>
          <w:tcPr>
            <w:tcW w:w="1627" w:type="dxa"/>
            <w:shd w:val="clear" w:color="auto" w:fill="D9D9D9"/>
            <w:vAlign w:val="bottom"/>
          </w:tcPr>
          <w:p w14:paraId="131C346C" w14:textId="77777777" w:rsidR="00357B6D" w:rsidRPr="005A6C83" w:rsidRDefault="00357B6D">
            <w:pPr>
              <w:pStyle w:val="BodyTextIndent"/>
              <w:spacing w:before="60" w:after="60"/>
              <w:ind w:left="-86"/>
              <w:jc w:val="right"/>
              <w:rPr>
                <w:rFonts w:cs="Arial"/>
                <w:sz w:val="18"/>
                <w:szCs w:val="18"/>
              </w:rPr>
            </w:pPr>
          </w:p>
        </w:tc>
        <w:tc>
          <w:tcPr>
            <w:tcW w:w="1627" w:type="dxa"/>
            <w:shd w:val="clear" w:color="auto" w:fill="D9D9D9"/>
            <w:vAlign w:val="bottom"/>
          </w:tcPr>
          <w:p w14:paraId="3C13C80F" w14:textId="77777777" w:rsidR="00357B6D" w:rsidRPr="005A6C83" w:rsidRDefault="00357B6D">
            <w:pPr>
              <w:pStyle w:val="BodyTextIndent"/>
              <w:spacing w:before="60" w:after="60"/>
              <w:ind w:left="-86"/>
              <w:jc w:val="right"/>
              <w:rPr>
                <w:rFonts w:cs="Arial"/>
                <w:sz w:val="18"/>
                <w:szCs w:val="18"/>
              </w:rPr>
            </w:pPr>
          </w:p>
        </w:tc>
      </w:tr>
      <w:tr w:rsidR="00925261" w:rsidRPr="005A6C83" w14:paraId="2BB3992B" w14:textId="77777777" w:rsidTr="00E973A7">
        <w:tc>
          <w:tcPr>
            <w:tcW w:w="530" w:type="dxa"/>
          </w:tcPr>
          <w:p w14:paraId="2BCD61CE" w14:textId="37B23653" w:rsidR="00925261" w:rsidRPr="005A6C83" w:rsidRDefault="00925261" w:rsidP="00925261">
            <w:pPr>
              <w:pStyle w:val="BodyTextIndent"/>
              <w:spacing w:before="60" w:after="60"/>
              <w:ind w:left="-115" w:right="-115"/>
              <w:jc w:val="center"/>
              <w:rPr>
                <w:rFonts w:cs="Arial"/>
                <w:sz w:val="18"/>
                <w:szCs w:val="18"/>
              </w:rPr>
            </w:pPr>
            <w:r w:rsidRPr="005A6C83">
              <w:rPr>
                <w:rFonts w:cs="Arial"/>
                <w:sz w:val="18"/>
                <w:szCs w:val="18"/>
              </w:rPr>
              <w:t>1.</w:t>
            </w:r>
          </w:p>
        </w:tc>
        <w:tc>
          <w:tcPr>
            <w:tcW w:w="2750" w:type="dxa"/>
          </w:tcPr>
          <w:p w14:paraId="012DF0CF" w14:textId="1707B077" w:rsidR="00925261" w:rsidRPr="005A6C83" w:rsidRDefault="00925261" w:rsidP="00925261">
            <w:pPr>
              <w:pStyle w:val="BodyTextIndent"/>
              <w:spacing w:before="60" w:after="60"/>
              <w:ind w:left="0"/>
              <w:rPr>
                <w:rFonts w:cs="Arial"/>
                <w:sz w:val="18"/>
                <w:szCs w:val="18"/>
              </w:rPr>
            </w:pPr>
            <w:r w:rsidRPr="005A6C83">
              <w:rPr>
                <w:rFonts w:cs="Arial"/>
                <w:sz w:val="18"/>
                <w:szCs w:val="18"/>
              </w:rPr>
              <w:t>Các khoản phải thu dài hạn</w:t>
            </w:r>
          </w:p>
        </w:tc>
        <w:tc>
          <w:tcPr>
            <w:tcW w:w="1632" w:type="dxa"/>
            <w:shd w:val="clear" w:color="auto" w:fill="D9D9D9"/>
            <w:vAlign w:val="bottom"/>
          </w:tcPr>
          <w:p w14:paraId="5A7BE7ED" w14:textId="77777777" w:rsidR="00925261" w:rsidRPr="005A6C83" w:rsidRDefault="00925261">
            <w:pPr>
              <w:pStyle w:val="BodyTextIndent"/>
              <w:spacing w:before="60" w:after="60"/>
              <w:ind w:left="-86"/>
              <w:jc w:val="right"/>
              <w:rPr>
                <w:rFonts w:cs="Arial"/>
                <w:sz w:val="18"/>
                <w:szCs w:val="18"/>
              </w:rPr>
            </w:pPr>
          </w:p>
        </w:tc>
        <w:tc>
          <w:tcPr>
            <w:tcW w:w="1627" w:type="dxa"/>
            <w:shd w:val="clear" w:color="auto" w:fill="auto"/>
            <w:vAlign w:val="bottom"/>
          </w:tcPr>
          <w:p w14:paraId="5E7D47D0" w14:textId="6E99F545" w:rsidR="00925261" w:rsidRPr="00D964F4" w:rsidRDefault="00703C51">
            <w:pPr>
              <w:pStyle w:val="BodyTextIndent"/>
              <w:spacing w:before="60" w:after="60"/>
              <w:ind w:left="-86"/>
              <w:jc w:val="right"/>
              <w:rPr>
                <w:rFonts w:cs="Arial"/>
                <w:sz w:val="18"/>
                <w:szCs w:val="18"/>
                <w:highlight w:val="yellow"/>
                <w:lang w:val="en-US"/>
              </w:rPr>
            </w:pPr>
            <w:r>
              <w:rPr>
                <w:rFonts w:cs="Arial"/>
                <w:sz w:val="18"/>
                <w:szCs w:val="18"/>
              </w:rPr>
              <w:t>-</w:t>
            </w:r>
          </w:p>
        </w:tc>
        <w:tc>
          <w:tcPr>
            <w:tcW w:w="1627" w:type="dxa"/>
            <w:shd w:val="clear" w:color="auto" w:fill="D9D9D9"/>
            <w:vAlign w:val="bottom"/>
          </w:tcPr>
          <w:p w14:paraId="0738DE44" w14:textId="77777777" w:rsidR="00925261" w:rsidRPr="005A6C83" w:rsidRDefault="00925261">
            <w:pPr>
              <w:pStyle w:val="BodyTextIndent"/>
              <w:spacing w:before="60" w:after="60"/>
              <w:ind w:left="-86"/>
              <w:jc w:val="right"/>
              <w:rPr>
                <w:rFonts w:cs="Arial"/>
                <w:sz w:val="18"/>
                <w:szCs w:val="18"/>
              </w:rPr>
            </w:pPr>
          </w:p>
        </w:tc>
      </w:tr>
      <w:tr w:rsidR="00925261" w:rsidRPr="005A6C83" w14:paraId="6ABD05A0" w14:textId="77777777" w:rsidTr="00E973A7">
        <w:tc>
          <w:tcPr>
            <w:tcW w:w="530" w:type="dxa"/>
          </w:tcPr>
          <w:p w14:paraId="2407BE85" w14:textId="4895E8E1" w:rsidR="00925261" w:rsidRPr="005A6C83" w:rsidRDefault="00EF758B" w:rsidP="00925261">
            <w:pPr>
              <w:pStyle w:val="BodyTextIndent"/>
              <w:spacing w:before="60" w:after="60"/>
              <w:ind w:left="-115" w:right="-115"/>
              <w:jc w:val="center"/>
              <w:rPr>
                <w:rFonts w:cs="Arial"/>
                <w:sz w:val="18"/>
                <w:szCs w:val="18"/>
              </w:rPr>
            </w:pPr>
            <w:r w:rsidRPr="005A6C83">
              <w:rPr>
                <w:rFonts w:cs="Arial"/>
                <w:sz w:val="18"/>
                <w:szCs w:val="18"/>
              </w:rPr>
              <w:t>2.</w:t>
            </w:r>
          </w:p>
        </w:tc>
        <w:tc>
          <w:tcPr>
            <w:tcW w:w="2750" w:type="dxa"/>
          </w:tcPr>
          <w:p w14:paraId="5824BB1F" w14:textId="117C5181" w:rsidR="00925261" w:rsidRPr="005A6C83" w:rsidRDefault="00925261" w:rsidP="00925261">
            <w:pPr>
              <w:pStyle w:val="BodyTextIndent"/>
              <w:spacing w:before="60" w:after="60"/>
              <w:ind w:left="0"/>
              <w:rPr>
                <w:rFonts w:cs="Arial"/>
                <w:sz w:val="18"/>
                <w:szCs w:val="18"/>
              </w:rPr>
            </w:pPr>
            <w:r w:rsidRPr="005A6C83">
              <w:rPr>
                <w:rFonts w:cs="Arial"/>
                <w:sz w:val="18"/>
                <w:szCs w:val="18"/>
              </w:rPr>
              <w:t>Các khoản đầu tư</w:t>
            </w:r>
          </w:p>
        </w:tc>
        <w:tc>
          <w:tcPr>
            <w:tcW w:w="1632" w:type="dxa"/>
            <w:shd w:val="clear" w:color="auto" w:fill="D9D9D9"/>
            <w:vAlign w:val="bottom"/>
          </w:tcPr>
          <w:p w14:paraId="142B870E" w14:textId="77777777" w:rsidR="00925261" w:rsidRPr="005A6C83" w:rsidRDefault="00925261">
            <w:pPr>
              <w:pStyle w:val="BodyTextIndent"/>
              <w:spacing w:before="60" w:after="60"/>
              <w:ind w:left="-86"/>
              <w:jc w:val="right"/>
              <w:rPr>
                <w:rFonts w:cs="Arial"/>
                <w:sz w:val="18"/>
                <w:szCs w:val="18"/>
              </w:rPr>
            </w:pPr>
          </w:p>
        </w:tc>
        <w:tc>
          <w:tcPr>
            <w:tcW w:w="1627" w:type="dxa"/>
            <w:shd w:val="clear" w:color="auto" w:fill="D9D9D9"/>
            <w:vAlign w:val="bottom"/>
          </w:tcPr>
          <w:p w14:paraId="64E8E20D" w14:textId="77777777" w:rsidR="00925261" w:rsidRPr="005A6C83" w:rsidRDefault="00925261">
            <w:pPr>
              <w:pStyle w:val="BodyTextIndent"/>
              <w:spacing w:before="60" w:after="60"/>
              <w:ind w:left="-86"/>
              <w:jc w:val="right"/>
              <w:rPr>
                <w:rFonts w:cs="Arial"/>
                <w:sz w:val="18"/>
                <w:szCs w:val="18"/>
                <w:highlight w:val="yellow"/>
              </w:rPr>
            </w:pPr>
          </w:p>
        </w:tc>
        <w:tc>
          <w:tcPr>
            <w:tcW w:w="1627" w:type="dxa"/>
            <w:shd w:val="clear" w:color="auto" w:fill="D9D9D9"/>
            <w:vAlign w:val="bottom"/>
          </w:tcPr>
          <w:p w14:paraId="5534EEE1" w14:textId="77777777" w:rsidR="00925261" w:rsidRPr="005A6C83" w:rsidRDefault="00925261">
            <w:pPr>
              <w:pStyle w:val="BodyTextIndent"/>
              <w:spacing w:before="60" w:after="60"/>
              <w:ind w:left="-86"/>
              <w:jc w:val="right"/>
              <w:rPr>
                <w:rFonts w:cs="Arial"/>
                <w:sz w:val="18"/>
                <w:szCs w:val="18"/>
              </w:rPr>
            </w:pPr>
          </w:p>
        </w:tc>
      </w:tr>
      <w:tr w:rsidR="00411061" w:rsidRPr="005A6C83" w14:paraId="118B91A1" w14:textId="77777777" w:rsidTr="00E973A7">
        <w:tc>
          <w:tcPr>
            <w:tcW w:w="530" w:type="dxa"/>
            <w:vMerge w:val="restart"/>
          </w:tcPr>
          <w:p w14:paraId="708DCDCC" w14:textId="076D2F5E" w:rsidR="00411061" w:rsidRPr="005A6C83" w:rsidRDefault="00411061" w:rsidP="00925261">
            <w:pPr>
              <w:pStyle w:val="BodyTextIndent"/>
              <w:spacing w:before="60" w:after="60"/>
              <w:ind w:left="-115" w:right="-115"/>
              <w:jc w:val="center"/>
              <w:rPr>
                <w:rFonts w:cs="Arial"/>
                <w:sz w:val="18"/>
                <w:szCs w:val="18"/>
              </w:rPr>
            </w:pPr>
            <w:r w:rsidRPr="005A6C83">
              <w:rPr>
                <w:rFonts w:cs="Arial"/>
                <w:sz w:val="18"/>
                <w:szCs w:val="18"/>
              </w:rPr>
              <w:t>2.1</w:t>
            </w:r>
          </w:p>
        </w:tc>
        <w:tc>
          <w:tcPr>
            <w:tcW w:w="2750" w:type="dxa"/>
          </w:tcPr>
          <w:p w14:paraId="0B1D02EC" w14:textId="28FEF4A6" w:rsidR="00411061" w:rsidRPr="005A6C83" w:rsidRDefault="00411061" w:rsidP="00925261">
            <w:pPr>
              <w:pStyle w:val="BodyTextIndent"/>
              <w:spacing w:before="60" w:after="60"/>
              <w:ind w:left="0"/>
              <w:rPr>
                <w:rFonts w:cs="Arial"/>
                <w:sz w:val="18"/>
                <w:szCs w:val="18"/>
              </w:rPr>
            </w:pPr>
            <w:r w:rsidRPr="005A6C83">
              <w:rPr>
                <w:rFonts w:cs="Arial"/>
                <w:sz w:val="18"/>
                <w:szCs w:val="18"/>
              </w:rPr>
              <w:t>Các khoản đầu tư nắm giữ đến ngày đáo hạn</w:t>
            </w:r>
          </w:p>
        </w:tc>
        <w:tc>
          <w:tcPr>
            <w:tcW w:w="1632" w:type="dxa"/>
            <w:shd w:val="clear" w:color="auto" w:fill="D9D9D9"/>
            <w:vAlign w:val="bottom"/>
          </w:tcPr>
          <w:p w14:paraId="7305DC4A" w14:textId="77777777" w:rsidR="00411061" w:rsidRPr="005A6C83" w:rsidRDefault="00411061">
            <w:pPr>
              <w:pStyle w:val="BodyTextIndent"/>
              <w:spacing w:before="60" w:after="60"/>
              <w:ind w:left="-86"/>
              <w:jc w:val="right"/>
              <w:rPr>
                <w:rFonts w:cs="Arial"/>
                <w:sz w:val="18"/>
                <w:szCs w:val="18"/>
              </w:rPr>
            </w:pPr>
          </w:p>
        </w:tc>
        <w:tc>
          <w:tcPr>
            <w:tcW w:w="1627" w:type="dxa"/>
            <w:shd w:val="clear" w:color="auto" w:fill="D9D9D9"/>
            <w:vAlign w:val="bottom"/>
          </w:tcPr>
          <w:p w14:paraId="42E10ACE" w14:textId="3035C332" w:rsidR="00411061" w:rsidRPr="005A6C83" w:rsidRDefault="00411061">
            <w:pPr>
              <w:pStyle w:val="BodyTextIndent"/>
              <w:spacing w:before="60" w:after="60"/>
              <w:ind w:left="-86"/>
              <w:jc w:val="right"/>
              <w:rPr>
                <w:rFonts w:cs="Arial"/>
                <w:sz w:val="18"/>
                <w:szCs w:val="18"/>
                <w:highlight w:val="yellow"/>
              </w:rPr>
            </w:pPr>
          </w:p>
        </w:tc>
        <w:tc>
          <w:tcPr>
            <w:tcW w:w="1627" w:type="dxa"/>
            <w:shd w:val="clear" w:color="auto" w:fill="D9D9D9"/>
            <w:vAlign w:val="bottom"/>
          </w:tcPr>
          <w:p w14:paraId="4E68477E" w14:textId="77777777" w:rsidR="00411061" w:rsidRPr="005A6C83" w:rsidRDefault="00411061">
            <w:pPr>
              <w:pStyle w:val="BodyTextIndent"/>
              <w:spacing w:before="60" w:after="60"/>
              <w:ind w:left="-86"/>
              <w:jc w:val="right"/>
              <w:rPr>
                <w:rFonts w:cs="Arial"/>
                <w:sz w:val="18"/>
                <w:szCs w:val="18"/>
              </w:rPr>
            </w:pPr>
          </w:p>
        </w:tc>
      </w:tr>
      <w:tr w:rsidR="00411061" w:rsidRPr="005A6C83" w14:paraId="66947E2C" w14:textId="77777777" w:rsidTr="00E973A7">
        <w:tc>
          <w:tcPr>
            <w:tcW w:w="530" w:type="dxa"/>
            <w:vMerge/>
          </w:tcPr>
          <w:p w14:paraId="325E93B2" w14:textId="7B2B3D2D" w:rsidR="00411061" w:rsidRPr="005A6C83" w:rsidRDefault="00411061" w:rsidP="00925261">
            <w:pPr>
              <w:pStyle w:val="BodyTextIndent"/>
              <w:spacing w:before="60" w:after="60"/>
              <w:ind w:left="-115" w:right="-115"/>
              <w:jc w:val="center"/>
              <w:rPr>
                <w:rFonts w:cs="Arial"/>
                <w:sz w:val="18"/>
                <w:szCs w:val="18"/>
              </w:rPr>
            </w:pPr>
          </w:p>
        </w:tc>
        <w:tc>
          <w:tcPr>
            <w:tcW w:w="2750" w:type="dxa"/>
            <w:vAlign w:val="bottom"/>
          </w:tcPr>
          <w:p w14:paraId="7154F511" w14:textId="05B1FA44" w:rsidR="00411061" w:rsidRPr="005A6C83" w:rsidRDefault="00411061" w:rsidP="00925261">
            <w:pPr>
              <w:pStyle w:val="BodyTextIndent"/>
              <w:spacing w:before="60" w:after="60"/>
              <w:ind w:left="0"/>
              <w:rPr>
                <w:rFonts w:cs="Arial"/>
                <w:sz w:val="18"/>
                <w:szCs w:val="18"/>
              </w:rPr>
            </w:pPr>
            <w:r w:rsidRPr="005A6C83">
              <w:rPr>
                <w:rFonts w:cs="Arial"/>
                <w:sz w:val="18"/>
                <w:szCs w:val="18"/>
              </w:rPr>
              <w:t>Chứng khoán tiềm ẩn rủi ro thị trường</w:t>
            </w:r>
          </w:p>
        </w:tc>
        <w:tc>
          <w:tcPr>
            <w:tcW w:w="1632" w:type="dxa"/>
            <w:shd w:val="clear" w:color="auto" w:fill="D9D9D9"/>
            <w:vAlign w:val="bottom"/>
          </w:tcPr>
          <w:p w14:paraId="634A9279" w14:textId="77777777" w:rsidR="00411061" w:rsidRPr="005A6C83" w:rsidRDefault="00411061">
            <w:pPr>
              <w:pStyle w:val="BodyTextIndent"/>
              <w:spacing w:before="60" w:after="60"/>
              <w:ind w:left="-86"/>
              <w:jc w:val="right"/>
              <w:rPr>
                <w:rFonts w:cs="Arial"/>
                <w:sz w:val="18"/>
                <w:szCs w:val="18"/>
              </w:rPr>
            </w:pPr>
          </w:p>
        </w:tc>
        <w:tc>
          <w:tcPr>
            <w:tcW w:w="1627" w:type="dxa"/>
            <w:shd w:val="clear" w:color="auto" w:fill="D9D9D9"/>
            <w:vAlign w:val="bottom"/>
          </w:tcPr>
          <w:p w14:paraId="3EE20B31" w14:textId="77777777" w:rsidR="00411061" w:rsidRPr="005A6C83" w:rsidRDefault="00411061">
            <w:pPr>
              <w:pStyle w:val="BodyTextIndent"/>
              <w:spacing w:before="60" w:after="60"/>
              <w:ind w:left="-86"/>
              <w:jc w:val="right"/>
              <w:rPr>
                <w:rFonts w:cs="Arial"/>
                <w:sz w:val="18"/>
                <w:szCs w:val="18"/>
                <w:highlight w:val="yellow"/>
              </w:rPr>
            </w:pPr>
          </w:p>
        </w:tc>
        <w:tc>
          <w:tcPr>
            <w:tcW w:w="1627" w:type="dxa"/>
            <w:shd w:val="clear" w:color="auto" w:fill="D9D9D9"/>
            <w:vAlign w:val="bottom"/>
          </w:tcPr>
          <w:p w14:paraId="00D42B79" w14:textId="77777777" w:rsidR="00411061" w:rsidRPr="005A6C83" w:rsidRDefault="00411061">
            <w:pPr>
              <w:pStyle w:val="BodyTextIndent"/>
              <w:spacing w:before="60" w:after="60"/>
              <w:ind w:left="-86"/>
              <w:jc w:val="right"/>
              <w:rPr>
                <w:rFonts w:cs="Arial"/>
                <w:sz w:val="18"/>
                <w:szCs w:val="18"/>
              </w:rPr>
            </w:pPr>
          </w:p>
        </w:tc>
      </w:tr>
      <w:tr w:rsidR="00044933" w:rsidRPr="005A6C83" w14:paraId="3741E29F" w14:textId="77777777" w:rsidTr="00E973A7">
        <w:tc>
          <w:tcPr>
            <w:tcW w:w="530" w:type="dxa"/>
            <w:vMerge/>
          </w:tcPr>
          <w:p w14:paraId="69B9472F" w14:textId="77777777" w:rsidR="00044933" w:rsidRPr="005A6C83" w:rsidRDefault="00044933" w:rsidP="00044933">
            <w:pPr>
              <w:pStyle w:val="BodyTextIndent"/>
              <w:spacing w:before="60" w:after="60"/>
              <w:ind w:left="-115" w:right="-115"/>
              <w:jc w:val="center"/>
              <w:rPr>
                <w:rFonts w:cs="Arial"/>
                <w:sz w:val="18"/>
                <w:szCs w:val="18"/>
              </w:rPr>
            </w:pPr>
          </w:p>
        </w:tc>
        <w:tc>
          <w:tcPr>
            <w:tcW w:w="2750" w:type="dxa"/>
            <w:vAlign w:val="bottom"/>
          </w:tcPr>
          <w:p w14:paraId="03ECBC48" w14:textId="32E475C0" w:rsidR="00044933" w:rsidRPr="005A6C83" w:rsidRDefault="00044933" w:rsidP="00044933">
            <w:pPr>
              <w:pStyle w:val="BodyTextIndent"/>
              <w:spacing w:before="60" w:after="60"/>
              <w:ind w:left="0"/>
              <w:rPr>
                <w:rFonts w:cs="Arial"/>
                <w:sz w:val="18"/>
                <w:szCs w:val="18"/>
              </w:rPr>
            </w:pPr>
            <w:r w:rsidRPr="005A6C83">
              <w:rPr>
                <w:rFonts w:cs="Arial"/>
                <w:sz w:val="18"/>
                <w:szCs w:val="18"/>
              </w:rPr>
              <w:t>Chứng khoán bị giảm trừ khỏi vốn khả dụng</w:t>
            </w:r>
          </w:p>
        </w:tc>
        <w:tc>
          <w:tcPr>
            <w:tcW w:w="1632" w:type="dxa"/>
            <w:shd w:val="clear" w:color="auto" w:fill="D9D9D9"/>
            <w:vAlign w:val="bottom"/>
          </w:tcPr>
          <w:p w14:paraId="2BFFC058" w14:textId="77777777" w:rsidR="00044933" w:rsidRPr="005A6C83" w:rsidRDefault="00044933">
            <w:pPr>
              <w:pStyle w:val="BodyTextIndent"/>
              <w:spacing w:before="60" w:after="60"/>
              <w:ind w:left="-86"/>
              <w:jc w:val="right"/>
              <w:rPr>
                <w:rFonts w:cs="Arial"/>
                <w:sz w:val="18"/>
                <w:szCs w:val="18"/>
              </w:rPr>
            </w:pPr>
          </w:p>
        </w:tc>
        <w:tc>
          <w:tcPr>
            <w:tcW w:w="1627" w:type="dxa"/>
            <w:shd w:val="clear" w:color="auto" w:fill="auto"/>
            <w:vAlign w:val="bottom"/>
          </w:tcPr>
          <w:p w14:paraId="0D82AD90" w14:textId="23634FA7" w:rsidR="00044933" w:rsidRPr="005A6C83" w:rsidRDefault="00703C51">
            <w:pPr>
              <w:pStyle w:val="BodyTextIndent"/>
              <w:spacing w:before="60" w:after="60"/>
              <w:ind w:left="-86"/>
              <w:jc w:val="right"/>
              <w:rPr>
                <w:rFonts w:cs="Arial"/>
                <w:sz w:val="18"/>
                <w:szCs w:val="18"/>
                <w:highlight w:val="yellow"/>
              </w:rPr>
            </w:pPr>
            <w:r>
              <w:rPr>
                <w:rFonts w:cs="Arial"/>
                <w:sz w:val="18"/>
                <w:szCs w:val="18"/>
              </w:rPr>
              <w:t>-</w:t>
            </w:r>
          </w:p>
        </w:tc>
        <w:tc>
          <w:tcPr>
            <w:tcW w:w="1627" w:type="dxa"/>
            <w:shd w:val="clear" w:color="auto" w:fill="D9D9D9"/>
            <w:vAlign w:val="bottom"/>
          </w:tcPr>
          <w:p w14:paraId="69492CA0" w14:textId="77777777" w:rsidR="00044933" w:rsidRPr="005A6C83" w:rsidRDefault="00044933">
            <w:pPr>
              <w:pStyle w:val="BodyTextIndent"/>
              <w:spacing w:before="60" w:after="60"/>
              <w:ind w:left="-86"/>
              <w:jc w:val="right"/>
              <w:rPr>
                <w:rFonts w:cs="Arial"/>
                <w:sz w:val="18"/>
                <w:szCs w:val="18"/>
              </w:rPr>
            </w:pPr>
          </w:p>
        </w:tc>
      </w:tr>
      <w:tr w:rsidR="00044933" w:rsidRPr="005A6C83" w14:paraId="27538E3C" w14:textId="77777777" w:rsidTr="00E973A7">
        <w:tc>
          <w:tcPr>
            <w:tcW w:w="530" w:type="dxa"/>
          </w:tcPr>
          <w:p w14:paraId="759FC832" w14:textId="7084D6E1" w:rsidR="00044933" w:rsidRPr="005A6C83" w:rsidRDefault="00044933" w:rsidP="00044933">
            <w:pPr>
              <w:pStyle w:val="BodyTextIndent"/>
              <w:spacing w:before="60" w:after="60"/>
              <w:ind w:left="-115" w:right="-115"/>
              <w:jc w:val="center"/>
              <w:rPr>
                <w:rFonts w:cs="Arial"/>
                <w:sz w:val="18"/>
                <w:szCs w:val="18"/>
              </w:rPr>
            </w:pPr>
            <w:r w:rsidRPr="005A6C83">
              <w:rPr>
                <w:rFonts w:cs="Arial"/>
                <w:sz w:val="18"/>
                <w:szCs w:val="18"/>
              </w:rPr>
              <w:t>2.2</w:t>
            </w:r>
          </w:p>
        </w:tc>
        <w:tc>
          <w:tcPr>
            <w:tcW w:w="2750" w:type="dxa"/>
          </w:tcPr>
          <w:p w14:paraId="0DD02F96" w14:textId="25ACEE37" w:rsidR="00044933" w:rsidRPr="005A6C83" w:rsidRDefault="00044933" w:rsidP="00044933">
            <w:pPr>
              <w:pStyle w:val="BodyTextIndent"/>
              <w:spacing w:before="60" w:after="60"/>
              <w:ind w:left="0"/>
              <w:rPr>
                <w:rFonts w:cs="Arial"/>
                <w:sz w:val="18"/>
                <w:szCs w:val="18"/>
              </w:rPr>
            </w:pPr>
            <w:r w:rsidRPr="005A6C83">
              <w:rPr>
                <w:rFonts w:cs="Arial"/>
                <w:sz w:val="18"/>
                <w:szCs w:val="18"/>
              </w:rPr>
              <w:t>Đầu tư vào công ty con</w:t>
            </w:r>
          </w:p>
        </w:tc>
        <w:tc>
          <w:tcPr>
            <w:tcW w:w="1632" w:type="dxa"/>
            <w:shd w:val="clear" w:color="auto" w:fill="D9D9D9"/>
            <w:vAlign w:val="bottom"/>
          </w:tcPr>
          <w:p w14:paraId="06BE4611" w14:textId="77777777" w:rsidR="00044933" w:rsidRPr="005A6C83" w:rsidRDefault="00044933">
            <w:pPr>
              <w:pStyle w:val="BodyTextIndent"/>
              <w:spacing w:before="60" w:after="60"/>
              <w:ind w:left="-86"/>
              <w:jc w:val="right"/>
              <w:rPr>
                <w:rFonts w:cs="Arial"/>
                <w:sz w:val="18"/>
                <w:szCs w:val="18"/>
              </w:rPr>
            </w:pPr>
          </w:p>
        </w:tc>
        <w:tc>
          <w:tcPr>
            <w:tcW w:w="1627" w:type="dxa"/>
            <w:shd w:val="clear" w:color="auto" w:fill="auto"/>
            <w:vAlign w:val="bottom"/>
          </w:tcPr>
          <w:p w14:paraId="4C92B2F9" w14:textId="33F38F9D" w:rsidR="00044933" w:rsidRPr="005A6C83" w:rsidRDefault="00703C51">
            <w:pPr>
              <w:pStyle w:val="BodyTextIndent"/>
              <w:spacing w:before="60" w:after="60"/>
              <w:ind w:left="-86"/>
              <w:jc w:val="right"/>
              <w:rPr>
                <w:rFonts w:cs="Arial"/>
                <w:sz w:val="18"/>
                <w:szCs w:val="18"/>
                <w:highlight w:val="yellow"/>
              </w:rPr>
            </w:pPr>
            <w:r>
              <w:rPr>
                <w:rFonts w:cs="Arial"/>
                <w:sz w:val="18"/>
                <w:szCs w:val="18"/>
              </w:rPr>
              <w:t>-</w:t>
            </w:r>
          </w:p>
        </w:tc>
        <w:tc>
          <w:tcPr>
            <w:tcW w:w="1627" w:type="dxa"/>
            <w:shd w:val="clear" w:color="auto" w:fill="D9D9D9"/>
            <w:vAlign w:val="bottom"/>
          </w:tcPr>
          <w:p w14:paraId="32E8C829" w14:textId="77777777" w:rsidR="00044933" w:rsidRPr="005A6C83" w:rsidRDefault="00044933">
            <w:pPr>
              <w:pStyle w:val="BodyTextIndent"/>
              <w:spacing w:before="60" w:after="60"/>
              <w:ind w:left="-86"/>
              <w:jc w:val="right"/>
              <w:rPr>
                <w:rFonts w:cs="Arial"/>
                <w:sz w:val="18"/>
                <w:szCs w:val="18"/>
              </w:rPr>
            </w:pPr>
          </w:p>
        </w:tc>
      </w:tr>
      <w:tr w:rsidR="00044933" w:rsidRPr="005A6C83" w14:paraId="763479EB" w14:textId="77777777" w:rsidTr="00E973A7">
        <w:tc>
          <w:tcPr>
            <w:tcW w:w="530" w:type="dxa"/>
          </w:tcPr>
          <w:p w14:paraId="7D3AFCF8" w14:textId="7F321800" w:rsidR="00044933" w:rsidRPr="005A6C83" w:rsidRDefault="00044933" w:rsidP="00044933">
            <w:pPr>
              <w:pStyle w:val="BodyTextIndent"/>
              <w:spacing w:before="60" w:after="60"/>
              <w:ind w:left="-115" w:right="-115"/>
              <w:jc w:val="center"/>
              <w:rPr>
                <w:rFonts w:cs="Arial"/>
                <w:sz w:val="18"/>
                <w:szCs w:val="18"/>
              </w:rPr>
            </w:pPr>
            <w:r w:rsidRPr="005A6C83">
              <w:rPr>
                <w:rFonts w:cs="Arial"/>
                <w:sz w:val="18"/>
                <w:szCs w:val="18"/>
              </w:rPr>
              <w:t>2.</w:t>
            </w:r>
            <w:r w:rsidRPr="005A6C83">
              <w:rPr>
                <w:rFonts w:cs="Arial"/>
                <w:sz w:val="18"/>
                <w:szCs w:val="18"/>
                <w:lang w:val="en-US"/>
              </w:rPr>
              <w:t>3</w:t>
            </w:r>
          </w:p>
        </w:tc>
        <w:tc>
          <w:tcPr>
            <w:tcW w:w="2750" w:type="dxa"/>
          </w:tcPr>
          <w:p w14:paraId="5B07B8C4" w14:textId="7093CAE9" w:rsidR="00044933" w:rsidRPr="005A6C83" w:rsidRDefault="00044933" w:rsidP="00044933">
            <w:pPr>
              <w:pStyle w:val="BodyTextIndent"/>
              <w:spacing w:before="60" w:after="60"/>
              <w:ind w:left="0"/>
              <w:rPr>
                <w:rFonts w:cs="Arial"/>
                <w:sz w:val="18"/>
                <w:szCs w:val="18"/>
              </w:rPr>
            </w:pPr>
            <w:r w:rsidRPr="005A6C83">
              <w:rPr>
                <w:rFonts w:cs="Arial"/>
                <w:sz w:val="18"/>
                <w:szCs w:val="18"/>
              </w:rPr>
              <w:t>Đầu tư dài hạn khác</w:t>
            </w:r>
          </w:p>
        </w:tc>
        <w:tc>
          <w:tcPr>
            <w:tcW w:w="1632" w:type="dxa"/>
            <w:shd w:val="clear" w:color="auto" w:fill="D9D9D9"/>
            <w:vAlign w:val="bottom"/>
          </w:tcPr>
          <w:p w14:paraId="52482F03" w14:textId="77777777" w:rsidR="00044933" w:rsidRPr="005A6C83" w:rsidRDefault="00044933">
            <w:pPr>
              <w:pStyle w:val="BodyTextIndent"/>
              <w:spacing w:before="60" w:after="60"/>
              <w:ind w:left="-86"/>
              <w:jc w:val="right"/>
              <w:rPr>
                <w:rFonts w:cs="Arial"/>
                <w:sz w:val="18"/>
                <w:szCs w:val="18"/>
              </w:rPr>
            </w:pPr>
          </w:p>
        </w:tc>
        <w:tc>
          <w:tcPr>
            <w:tcW w:w="1627" w:type="dxa"/>
            <w:shd w:val="clear" w:color="auto" w:fill="auto"/>
            <w:vAlign w:val="bottom"/>
          </w:tcPr>
          <w:p w14:paraId="364070F0" w14:textId="21D93AA0" w:rsidR="00044933" w:rsidRPr="005A6C83" w:rsidRDefault="00703C51">
            <w:pPr>
              <w:pStyle w:val="BodyTextIndent"/>
              <w:spacing w:before="60" w:after="60"/>
              <w:ind w:left="-86"/>
              <w:jc w:val="right"/>
              <w:rPr>
                <w:rFonts w:cs="Arial"/>
                <w:sz w:val="18"/>
                <w:szCs w:val="18"/>
                <w:highlight w:val="yellow"/>
              </w:rPr>
            </w:pPr>
            <w:r>
              <w:rPr>
                <w:rFonts w:cs="Arial"/>
                <w:sz w:val="18"/>
                <w:szCs w:val="18"/>
              </w:rPr>
              <w:t>-</w:t>
            </w:r>
          </w:p>
        </w:tc>
        <w:tc>
          <w:tcPr>
            <w:tcW w:w="1627" w:type="dxa"/>
            <w:shd w:val="clear" w:color="auto" w:fill="D9D9D9"/>
            <w:vAlign w:val="bottom"/>
          </w:tcPr>
          <w:p w14:paraId="613981C6" w14:textId="77777777" w:rsidR="00044933" w:rsidRPr="005A6C83" w:rsidRDefault="00044933">
            <w:pPr>
              <w:pStyle w:val="BodyTextIndent"/>
              <w:spacing w:before="60" w:after="60"/>
              <w:ind w:left="-86"/>
              <w:jc w:val="right"/>
              <w:rPr>
                <w:rFonts w:cs="Arial"/>
                <w:sz w:val="18"/>
                <w:szCs w:val="18"/>
              </w:rPr>
            </w:pPr>
          </w:p>
        </w:tc>
      </w:tr>
      <w:tr w:rsidR="00044933" w:rsidRPr="005A6C83" w14:paraId="06C3585D" w14:textId="77777777" w:rsidTr="00E973A7">
        <w:tc>
          <w:tcPr>
            <w:tcW w:w="530" w:type="dxa"/>
          </w:tcPr>
          <w:p w14:paraId="56362947" w14:textId="776489FD" w:rsidR="00044933" w:rsidRPr="005A6C83" w:rsidRDefault="00044933" w:rsidP="00044933">
            <w:pPr>
              <w:pStyle w:val="BodyTextIndent"/>
              <w:spacing w:before="60" w:after="60"/>
              <w:ind w:left="-115" w:right="-115"/>
              <w:jc w:val="center"/>
              <w:rPr>
                <w:rFonts w:cs="Arial"/>
                <w:b/>
                <w:i/>
                <w:sz w:val="18"/>
                <w:szCs w:val="18"/>
              </w:rPr>
            </w:pPr>
            <w:r w:rsidRPr="005A6C83">
              <w:rPr>
                <w:rFonts w:cs="Arial"/>
                <w:b/>
                <w:i/>
                <w:sz w:val="18"/>
                <w:szCs w:val="18"/>
              </w:rPr>
              <w:t>II</w:t>
            </w:r>
          </w:p>
        </w:tc>
        <w:tc>
          <w:tcPr>
            <w:tcW w:w="2750" w:type="dxa"/>
          </w:tcPr>
          <w:p w14:paraId="76DA5AD6" w14:textId="464A9429" w:rsidR="00044933" w:rsidRPr="005A6C83" w:rsidRDefault="00044933" w:rsidP="00044933">
            <w:pPr>
              <w:pStyle w:val="BodyTextIndent"/>
              <w:spacing w:before="60" w:after="60"/>
              <w:ind w:left="0"/>
              <w:rPr>
                <w:rFonts w:cs="Arial"/>
                <w:b/>
                <w:i/>
                <w:sz w:val="18"/>
                <w:szCs w:val="18"/>
              </w:rPr>
            </w:pPr>
            <w:r w:rsidRPr="005A6C83">
              <w:rPr>
                <w:rFonts w:cs="Arial"/>
                <w:b/>
                <w:i/>
                <w:sz w:val="18"/>
                <w:szCs w:val="18"/>
              </w:rPr>
              <w:t>Tài sản cố định</w:t>
            </w:r>
          </w:p>
        </w:tc>
        <w:tc>
          <w:tcPr>
            <w:tcW w:w="1632" w:type="dxa"/>
            <w:shd w:val="clear" w:color="auto" w:fill="D9D9D9"/>
            <w:vAlign w:val="bottom"/>
          </w:tcPr>
          <w:p w14:paraId="31DBBFF9" w14:textId="77777777" w:rsidR="00044933" w:rsidRPr="005A6C83" w:rsidRDefault="00044933">
            <w:pPr>
              <w:pStyle w:val="BodyTextIndent"/>
              <w:spacing w:before="60" w:after="60"/>
              <w:ind w:left="-86"/>
              <w:jc w:val="right"/>
              <w:rPr>
                <w:rFonts w:cs="Arial"/>
                <w:sz w:val="18"/>
                <w:szCs w:val="18"/>
              </w:rPr>
            </w:pPr>
          </w:p>
        </w:tc>
        <w:tc>
          <w:tcPr>
            <w:tcW w:w="1627" w:type="dxa"/>
            <w:shd w:val="clear" w:color="auto" w:fill="auto"/>
            <w:vAlign w:val="bottom"/>
          </w:tcPr>
          <w:p w14:paraId="56609397" w14:textId="0F6CFE85" w:rsidR="00044933" w:rsidRPr="005A6C83" w:rsidRDefault="00A71591">
            <w:pPr>
              <w:pStyle w:val="BodyTextIndent"/>
              <w:spacing w:before="60" w:after="60"/>
              <w:ind w:left="-86"/>
              <w:jc w:val="right"/>
              <w:rPr>
                <w:rFonts w:cs="Arial"/>
                <w:sz w:val="18"/>
                <w:szCs w:val="18"/>
                <w:highlight w:val="yellow"/>
              </w:rPr>
            </w:pPr>
            <w:r w:rsidRPr="00A71591">
              <w:rPr>
                <w:rFonts w:cs="Arial"/>
                <w:b/>
                <w:bCs/>
                <w:i/>
                <w:iCs/>
                <w:sz w:val="18"/>
                <w:szCs w:val="18"/>
              </w:rPr>
              <w:t>4</w:t>
            </w:r>
            <w:r w:rsidR="0011734C">
              <w:rPr>
                <w:rFonts w:cs="Arial"/>
                <w:b/>
                <w:bCs/>
                <w:i/>
                <w:iCs/>
                <w:sz w:val="18"/>
                <w:szCs w:val="18"/>
                <w:lang w:val="en-US"/>
              </w:rPr>
              <w:t>3</w:t>
            </w:r>
            <w:r w:rsidRPr="00A71591">
              <w:rPr>
                <w:rFonts w:cs="Arial"/>
                <w:b/>
                <w:bCs/>
                <w:i/>
                <w:iCs/>
                <w:sz w:val="18"/>
                <w:szCs w:val="18"/>
              </w:rPr>
              <w:t>.</w:t>
            </w:r>
            <w:r w:rsidR="0011734C">
              <w:rPr>
                <w:rFonts w:cs="Arial"/>
                <w:b/>
                <w:bCs/>
                <w:i/>
                <w:iCs/>
                <w:sz w:val="18"/>
                <w:szCs w:val="18"/>
                <w:lang w:val="en-US"/>
              </w:rPr>
              <w:t>204</w:t>
            </w:r>
            <w:r w:rsidRPr="00A71591">
              <w:rPr>
                <w:rFonts w:cs="Arial"/>
                <w:b/>
                <w:bCs/>
                <w:i/>
                <w:iCs/>
                <w:sz w:val="18"/>
                <w:szCs w:val="18"/>
              </w:rPr>
              <w:t>.</w:t>
            </w:r>
            <w:r w:rsidR="0011734C">
              <w:rPr>
                <w:rFonts w:cs="Arial"/>
                <w:b/>
                <w:bCs/>
                <w:i/>
                <w:iCs/>
                <w:sz w:val="18"/>
                <w:szCs w:val="18"/>
                <w:lang w:val="en-US"/>
              </w:rPr>
              <w:t>322</w:t>
            </w:r>
            <w:r w:rsidRPr="00A71591">
              <w:rPr>
                <w:rFonts w:cs="Arial"/>
                <w:b/>
                <w:bCs/>
                <w:i/>
                <w:iCs/>
                <w:sz w:val="18"/>
                <w:szCs w:val="18"/>
              </w:rPr>
              <w:t>.</w:t>
            </w:r>
            <w:r w:rsidR="0011734C">
              <w:rPr>
                <w:rFonts w:cs="Arial"/>
                <w:b/>
                <w:bCs/>
                <w:i/>
                <w:iCs/>
                <w:sz w:val="18"/>
                <w:szCs w:val="18"/>
                <w:lang w:val="en-US"/>
              </w:rPr>
              <w:t>834</w:t>
            </w:r>
            <w:r w:rsidRPr="00A71591">
              <w:rPr>
                <w:rFonts w:cs="Arial"/>
                <w:b/>
                <w:bCs/>
                <w:i/>
                <w:iCs/>
                <w:sz w:val="18"/>
                <w:szCs w:val="18"/>
              </w:rPr>
              <w:t xml:space="preserve"> </w:t>
            </w:r>
          </w:p>
        </w:tc>
        <w:tc>
          <w:tcPr>
            <w:tcW w:w="1627" w:type="dxa"/>
            <w:shd w:val="clear" w:color="auto" w:fill="D9D9D9"/>
            <w:vAlign w:val="bottom"/>
          </w:tcPr>
          <w:p w14:paraId="520AE36B" w14:textId="77777777" w:rsidR="00044933" w:rsidRPr="005A6C83" w:rsidRDefault="00044933">
            <w:pPr>
              <w:pStyle w:val="BodyTextIndent"/>
              <w:spacing w:before="60" w:after="60"/>
              <w:ind w:left="-86"/>
              <w:jc w:val="right"/>
              <w:rPr>
                <w:rFonts w:cs="Arial"/>
                <w:sz w:val="18"/>
                <w:szCs w:val="18"/>
              </w:rPr>
            </w:pPr>
          </w:p>
        </w:tc>
      </w:tr>
      <w:tr w:rsidR="00044933" w:rsidRPr="005A6C83" w14:paraId="09E3283E" w14:textId="77777777" w:rsidTr="00E973A7">
        <w:tc>
          <w:tcPr>
            <w:tcW w:w="530" w:type="dxa"/>
            <w:shd w:val="clear" w:color="auto" w:fill="auto"/>
          </w:tcPr>
          <w:p w14:paraId="0F21AF1F" w14:textId="000FA25A" w:rsidR="00044933" w:rsidRPr="005A6C83" w:rsidRDefault="00044933" w:rsidP="00044933">
            <w:pPr>
              <w:pStyle w:val="BodyTextIndent"/>
              <w:spacing w:before="60" w:after="60"/>
              <w:ind w:left="-115" w:right="-115"/>
              <w:jc w:val="center"/>
              <w:rPr>
                <w:rFonts w:cs="Arial"/>
                <w:b/>
                <w:i/>
                <w:sz w:val="18"/>
                <w:szCs w:val="18"/>
              </w:rPr>
            </w:pPr>
            <w:r w:rsidRPr="005A6C83">
              <w:rPr>
                <w:rFonts w:cs="Arial"/>
                <w:b/>
                <w:i/>
                <w:sz w:val="18"/>
                <w:szCs w:val="18"/>
              </w:rPr>
              <w:t>III</w:t>
            </w:r>
          </w:p>
        </w:tc>
        <w:tc>
          <w:tcPr>
            <w:tcW w:w="2750" w:type="dxa"/>
            <w:shd w:val="clear" w:color="auto" w:fill="auto"/>
          </w:tcPr>
          <w:p w14:paraId="1A47E8BE" w14:textId="70924113" w:rsidR="00044933" w:rsidRPr="005A6C83" w:rsidRDefault="00044933" w:rsidP="00044933">
            <w:pPr>
              <w:pStyle w:val="BodyTextIndent"/>
              <w:spacing w:before="60" w:after="60"/>
              <w:ind w:left="0"/>
              <w:rPr>
                <w:rFonts w:cs="Arial"/>
                <w:i/>
                <w:sz w:val="18"/>
                <w:szCs w:val="18"/>
              </w:rPr>
            </w:pPr>
            <w:r w:rsidRPr="005A6C83">
              <w:rPr>
                <w:rFonts w:cs="Arial"/>
                <w:b/>
                <w:i/>
                <w:sz w:val="18"/>
                <w:szCs w:val="18"/>
              </w:rPr>
              <w:t>Bất động sản đầu tư</w:t>
            </w:r>
          </w:p>
        </w:tc>
        <w:tc>
          <w:tcPr>
            <w:tcW w:w="1632" w:type="dxa"/>
            <w:shd w:val="clear" w:color="auto" w:fill="D9D9D9"/>
            <w:vAlign w:val="bottom"/>
          </w:tcPr>
          <w:p w14:paraId="53B88881" w14:textId="77777777" w:rsidR="00044933" w:rsidRPr="005A6C83" w:rsidRDefault="00044933">
            <w:pPr>
              <w:pStyle w:val="BodyTextIndent"/>
              <w:spacing w:before="60" w:after="60"/>
              <w:ind w:left="-86"/>
              <w:jc w:val="right"/>
              <w:rPr>
                <w:rFonts w:cs="Arial"/>
                <w:sz w:val="18"/>
                <w:szCs w:val="18"/>
              </w:rPr>
            </w:pPr>
          </w:p>
        </w:tc>
        <w:tc>
          <w:tcPr>
            <w:tcW w:w="1627" w:type="dxa"/>
            <w:shd w:val="clear" w:color="auto" w:fill="auto"/>
            <w:vAlign w:val="bottom"/>
          </w:tcPr>
          <w:p w14:paraId="6959A1A4" w14:textId="5CEC0488" w:rsidR="00044933" w:rsidRPr="005A6C83" w:rsidRDefault="00A71591">
            <w:pPr>
              <w:pStyle w:val="BodyTextIndent"/>
              <w:spacing w:before="60" w:after="60"/>
              <w:ind w:left="-86"/>
              <w:jc w:val="right"/>
              <w:rPr>
                <w:rFonts w:cs="Arial"/>
                <w:sz w:val="18"/>
                <w:szCs w:val="18"/>
                <w:highlight w:val="yellow"/>
              </w:rPr>
            </w:pPr>
            <w:r>
              <w:rPr>
                <w:rFonts w:cs="Arial"/>
                <w:b/>
                <w:bCs/>
                <w:i/>
                <w:iCs/>
                <w:sz w:val="18"/>
                <w:szCs w:val="18"/>
                <w:lang w:val="en-US"/>
              </w:rPr>
              <w:t>-</w:t>
            </w:r>
          </w:p>
        </w:tc>
        <w:tc>
          <w:tcPr>
            <w:tcW w:w="1627" w:type="dxa"/>
            <w:shd w:val="clear" w:color="auto" w:fill="D9D9D9"/>
            <w:vAlign w:val="bottom"/>
          </w:tcPr>
          <w:p w14:paraId="2E9AF62F" w14:textId="77777777" w:rsidR="00044933" w:rsidRPr="005A6C83" w:rsidRDefault="00044933">
            <w:pPr>
              <w:pStyle w:val="BodyTextIndent"/>
              <w:spacing w:before="60" w:after="60"/>
              <w:ind w:left="-86"/>
              <w:jc w:val="right"/>
              <w:rPr>
                <w:rFonts w:cs="Arial"/>
                <w:sz w:val="18"/>
                <w:szCs w:val="18"/>
              </w:rPr>
            </w:pPr>
          </w:p>
        </w:tc>
      </w:tr>
      <w:tr w:rsidR="00044933" w:rsidRPr="005A6C83" w14:paraId="5C197A1C" w14:textId="77777777" w:rsidTr="00E973A7">
        <w:tc>
          <w:tcPr>
            <w:tcW w:w="530" w:type="dxa"/>
            <w:shd w:val="clear" w:color="auto" w:fill="auto"/>
          </w:tcPr>
          <w:p w14:paraId="6A8B8AB8" w14:textId="2FECF166" w:rsidR="00044933" w:rsidRPr="005A6C83" w:rsidRDefault="00044933" w:rsidP="00044933">
            <w:pPr>
              <w:pStyle w:val="BodyTextIndent"/>
              <w:spacing w:before="60" w:after="60"/>
              <w:ind w:left="-115" w:right="-115"/>
              <w:jc w:val="center"/>
              <w:rPr>
                <w:rFonts w:cs="Arial"/>
                <w:b/>
                <w:i/>
                <w:sz w:val="18"/>
                <w:szCs w:val="18"/>
              </w:rPr>
            </w:pPr>
            <w:r w:rsidRPr="005A6C83">
              <w:rPr>
                <w:rFonts w:cs="Arial"/>
                <w:b/>
                <w:i/>
                <w:sz w:val="18"/>
                <w:szCs w:val="18"/>
              </w:rPr>
              <w:t>IV</w:t>
            </w:r>
          </w:p>
        </w:tc>
        <w:tc>
          <w:tcPr>
            <w:tcW w:w="2750" w:type="dxa"/>
            <w:shd w:val="clear" w:color="auto" w:fill="auto"/>
          </w:tcPr>
          <w:p w14:paraId="06559787" w14:textId="2E9944B0" w:rsidR="00044933" w:rsidRPr="005A6C83" w:rsidRDefault="00044933" w:rsidP="00044933">
            <w:pPr>
              <w:pStyle w:val="BodyTextIndent"/>
              <w:spacing w:before="60" w:after="60"/>
              <w:ind w:left="0"/>
              <w:rPr>
                <w:rFonts w:cs="Arial"/>
                <w:b/>
                <w:i/>
                <w:sz w:val="18"/>
                <w:szCs w:val="18"/>
              </w:rPr>
            </w:pPr>
            <w:r w:rsidRPr="005A6C83">
              <w:rPr>
                <w:rFonts w:cs="Arial"/>
                <w:b/>
                <w:i/>
                <w:sz w:val="18"/>
                <w:szCs w:val="18"/>
              </w:rPr>
              <w:t>Chi phí xây dựng cơ bản dở dang</w:t>
            </w:r>
          </w:p>
        </w:tc>
        <w:tc>
          <w:tcPr>
            <w:tcW w:w="1632" w:type="dxa"/>
            <w:shd w:val="clear" w:color="auto" w:fill="D9D9D9"/>
            <w:vAlign w:val="bottom"/>
          </w:tcPr>
          <w:p w14:paraId="1CA2D1FD" w14:textId="77777777" w:rsidR="00044933" w:rsidRPr="005A6C83" w:rsidRDefault="00044933">
            <w:pPr>
              <w:pStyle w:val="BodyTextIndent"/>
              <w:spacing w:before="60" w:after="60"/>
              <w:ind w:left="-86"/>
              <w:jc w:val="right"/>
              <w:rPr>
                <w:rFonts w:cs="Arial"/>
                <w:sz w:val="18"/>
                <w:szCs w:val="18"/>
              </w:rPr>
            </w:pPr>
          </w:p>
        </w:tc>
        <w:tc>
          <w:tcPr>
            <w:tcW w:w="1627" w:type="dxa"/>
            <w:shd w:val="clear" w:color="auto" w:fill="auto"/>
            <w:vAlign w:val="bottom"/>
          </w:tcPr>
          <w:p w14:paraId="2D5E9660" w14:textId="6576BE87" w:rsidR="00044933" w:rsidRPr="005A6C83" w:rsidRDefault="00A71591">
            <w:pPr>
              <w:pStyle w:val="BodyTextIndent"/>
              <w:spacing w:before="60" w:after="60"/>
              <w:ind w:left="-86"/>
              <w:jc w:val="right"/>
              <w:rPr>
                <w:rFonts w:cs="Arial"/>
                <w:sz w:val="18"/>
                <w:szCs w:val="18"/>
                <w:highlight w:val="yellow"/>
              </w:rPr>
            </w:pPr>
            <w:r>
              <w:rPr>
                <w:rFonts w:cs="Arial"/>
                <w:b/>
                <w:bCs/>
                <w:i/>
                <w:iCs/>
                <w:sz w:val="18"/>
                <w:szCs w:val="18"/>
                <w:lang w:val="en-US"/>
              </w:rPr>
              <w:t>-</w:t>
            </w:r>
          </w:p>
        </w:tc>
        <w:tc>
          <w:tcPr>
            <w:tcW w:w="1627" w:type="dxa"/>
            <w:shd w:val="clear" w:color="auto" w:fill="D9D9D9"/>
            <w:vAlign w:val="bottom"/>
          </w:tcPr>
          <w:p w14:paraId="20BBB4F2" w14:textId="77777777" w:rsidR="00044933" w:rsidRPr="005A6C83" w:rsidRDefault="00044933">
            <w:pPr>
              <w:pStyle w:val="BodyTextIndent"/>
              <w:spacing w:before="60" w:after="60"/>
              <w:ind w:left="-86"/>
              <w:jc w:val="right"/>
              <w:rPr>
                <w:rFonts w:cs="Arial"/>
                <w:sz w:val="18"/>
                <w:szCs w:val="18"/>
              </w:rPr>
            </w:pPr>
          </w:p>
        </w:tc>
      </w:tr>
      <w:tr w:rsidR="000F695A" w:rsidRPr="005A6C83" w14:paraId="0EBDF458" w14:textId="77777777" w:rsidTr="000F695A">
        <w:tc>
          <w:tcPr>
            <w:tcW w:w="530" w:type="dxa"/>
            <w:shd w:val="clear" w:color="auto" w:fill="auto"/>
          </w:tcPr>
          <w:p w14:paraId="586E67FA" w14:textId="722EAEBA" w:rsidR="000F695A" w:rsidRPr="005A6C83" w:rsidRDefault="000F695A" w:rsidP="000F695A">
            <w:pPr>
              <w:pStyle w:val="BodyTextIndent"/>
              <w:spacing w:before="60" w:after="60"/>
              <w:ind w:left="-115" w:right="-115"/>
              <w:jc w:val="center"/>
              <w:rPr>
                <w:rFonts w:cs="Arial"/>
                <w:b/>
                <w:i/>
                <w:sz w:val="18"/>
                <w:szCs w:val="18"/>
              </w:rPr>
            </w:pPr>
            <w:r w:rsidRPr="005A6C83">
              <w:rPr>
                <w:rFonts w:cs="Arial"/>
                <w:b/>
                <w:i/>
                <w:sz w:val="18"/>
                <w:szCs w:val="18"/>
              </w:rPr>
              <w:t>V</w:t>
            </w:r>
          </w:p>
        </w:tc>
        <w:tc>
          <w:tcPr>
            <w:tcW w:w="2750" w:type="dxa"/>
            <w:shd w:val="clear" w:color="auto" w:fill="auto"/>
          </w:tcPr>
          <w:p w14:paraId="1E97B990" w14:textId="4403419F" w:rsidR="000F695A" w:rsidRPr="005A6C83" w:rsidRDefault="000F695A" w:rsidP="000F695A">
            <w:pPr>
              <w:pStyle w:val="BodyTextIndent"/>
              <w:spacing w:before="60" w:after="60"/>
              <w:ind w:left="0"/>
              <w:rPr>
                <w:rFonts w:cs="Arial"/>
                <w:i/>
                <w:sz w:val="18"/>
                <w:szCs w:val="18"/>
              </w:rPr>
            </w:pPr>
            <w:r w:rsidRPr="005A6C83">
              <w:rPr>
                <w:rFonts w:cs="Arial"/>
                <w:b/>
                <w:i/>
                <w:sz w:val="18"/>
                <w:szCs w:val="18"/>
              </w:rPr>
              <w:t>Tài sản dài hạn khác</w:t>
            </w:r>
          </w:p>
        </w:tc>
        <w:tc>
          <w:tcPr>
            <w:tcW w:w="1632" w:type="dxa"/>
            <w:shd w:val="clear" w:color="auto" w:fill="D9D9D9"/>
            <w:vAlign w:val="bottom"/>
          </w:tcPr>
          <w:p w14:paraId="3DB697B0" w14:textId="77777777" w:rsidR="000F695A" w:rsidRPr="005A6C83" w:rsidRDefault="000F695A" w:rsidP="000F695A">
            <w:pPr>
              <w:pStyle w:val="BodyTextIndent"/>
              <w:spacing w:before="60" w:after="60"/>
              <w:ind w:left="-86"/>
              <w:jc w:val="right"/>
              <w:rPr>
                <w:rFonts w:cs="Arial"/>
                <w:sz w:val="18"/>
                <w:szCs w:val="18"/>
              </w:rPr>
            </w:pPr>
          </w:p>
        </w:tc>
        <w:tc>
          <w:tcPr>
            <w:tcW w:w="1627" w:type="dxa"/>
            <w:shd w:val="clear" w:color="auto" w:fill="auto"/>
            <w:vAlign w:val="bottom"/>
          </w:tcPr>
          <w:p w14:paraId="20E614A1" w14:textId="6CE93B18" w:rsidR="000F695A" w:rsidRPr="000F695A" w:rsidRDefault="000F695A" w:rsidP="000F695A">
            <w:pPr>
              <w:pStyle w:val="BodyTextIndent"/>
              <w:spacing w:before="60" w:after="60"/>
              <w:ind w:left="-86"/>
              <w:jc w:val="right"/>
              <w:rPr>
                <w:rFonts w:cs="Arial"/>
                <w:b/>
                <w:bCs/>
                <w:i/>
                <w:iCs/>
                <w:sz w:val="18"/>
                <w:szCs w:val="18"/>
                <w:lang w:val="en-US"/>
              </w:rPr>
            </w:pPr>
            <w:r>
              <w:rPr>
                <w:rFonts w:cs="Arial"/>
                <w:b/>
                <w:bCs/>
                <w:i/>
                <w:iCs/>
                <w:sz w:val="18"/>
                <w:szCs w:val="18"/>
                <w:lang w:val="en-US"/>
              </w:rPr>
              <w:t>9.929.159.425</w:t>
            </w:r>
          </w:p>
        </w:tc>
        <w:tc>
          <w:tcPr>
            <w:tcW w:w="1627" w:type="dxa"/>
            <w:shd w:val="clear" w:color="auto" w:fill="D9D9D9"/>
            <w:vAlign w:val="bottom"/>
          </w:tcPr>
          <w:p w14:paraId="35B22839" w14:textId="77777777" w:rsidR="000F695A" w:rsidRPr="005A6C83" w:rsidRDefault="000F695A" w:rsidP="000F695A">
            <w:pPr>
              <w:pStyle w:val="BodyTextIndent"/>
              <w:spacing w:before="60" w:after="60"/>
              <w:ind w:left="-86"/>
              <w:jc w:val="right"/>
              <w:rPr>
                <w:rFonts w:cs="Arial"/>
                <w:sz w:val="18"/>
                <w:szCs w:val="18"/>
              </w:rPr>
            </w:pPr>
          </w:p>
        </w:tc>
      </w:tr>
      <w:tr w:rsidR="000F695A" w:rsidRPr="005A6C83" w14:paraId="61BAF1FB" w14:textId="77777777" w:rsidTr="00E973A7">
        <w:tc>
          <w:tcPr>
            <w:tcW w:w="530" w:type="dxa"/>
            <w:shd w:val="clear" w:color="auto" w:fill="auto"/>
          </w:tcPr>
          <w:p w14:paraId="28537B15" w14:textId="7A53D200" w:rsidR="000F695A" w:rsidRPr="005A6C83" w:rsidRDefault="000F695A" w:rsidP="000F695A">
            <w:pPr>
              <w:pStyle w:val="BodyTextIndent"/>
              <w:spacing w:before="60" w:after="60"/>
              <w:ind w:left="-115" w:right="-115"/>
              <w:jc w:val="center"/>
              <w:rPr>
                <w:rFonts w:cs="Arial"/>
                <w:sz w:val="18"/>
                <w:szCs w:val="18"/>
              </w:rPr>
            </w:pPr>
            <w:r w:rsidRPr="005A6C83">
              <w:rPr>
                <w:rFonts w:cs="Arial"/>
                <w:sz w:val="18"/>
                <w:szCs w:val="18"/>
              </w:rPr>
              <w:t>1.</w:t>
            </w:r>
          </w:p>
        </w:tc>
        <w:tc>
          <w:tcPr>
            <w:tcW w:w="2750" w:type="dxa"/>
            <w:shd w:val="clear" w:color="auto" w:fill="auto"/>
          </w:tcPr>
          <w:p w14:paraId="25A5A76D" w14:textId="7697D8AC" w:rsidR="000F695A" w:rsidRPr="005A6C83" w:rsidRDefault="000F695A" w:rsidP="000F695A">
            <w:pPr>
              <w:pStyle w:val="BodyTextIndent"/>
              <w:spacing w:before="60" w:after="60"/>
              <w:ind w:left="0"/>
              <w:rPr>
                <w:rFonts w:cs="Arial"/>
                <w:sz w:val="18"/>
                <w:szCs w:val="18"/>
              </w:rPr>
            </w:pPr>
            <w:r w:rsidRPr="005A6C83">
              <w:rPr>
                <w:rFonts w:cs="Arial"/>
                <w:sz w:val="18"/>
                <w:szCs w:val="18"/>
              </w:rPr>
              <w:t>Cầm cố, thế chấp, ký quỹ, ký cược dài hạn</w:t>
            </w:r>
          </w:p>
        </w:tc>
        <w:tc>
          <w:tcPr>
            <w:tcW w:w="1632" w:type="dxa"/>
            <w:shd w:val="clear" w:color="auto" w:fill="D9D9D9"/>
            <w:vAlign w:val="bottom"/>
          </w:tcPr>
          <w:p w14:paraId="5F14CF6C" w14:textId="77777777" w:rsidR="000F695A" w:rsidRPr="005A6C83" w:rsidRDefault="000F695A" w:rsidP="000F695A">
            <w:pPr>
              <w:pStyle w:val="BodyTextIndent"/>
              <w:spacing w:before="60" w:after="60"/>
              <w:ind w:left="-86"/>
              <w:jc w:val="right"/>
              <w:rPr>
                <w:rFonts w:cs="Arial"/>
                <w:sz w:val="18"/>
                <w:szCs w:val="18"/>
              </w:rPr>
            </w:pPr>
          </w:p>
        </w:tc>
        <w:tc>
          <w:tcPr>
            <w:tcW w:w="1627" w:type="dxa"/>
            <w:shd w:val="clear" w:color="auto" w:fill="auto"/>
            <w:vAlign w:val="bottom"/>
          </w:tcPr>
          <w:p w14:paraId="3C663F5F" w14:textId="41935CF1" w:rsidR="000F695A" w:rsidRPr="005A6C83" w:rsidRDefault="000F695A" w:rsidP="000F695A">
            <w:pPr>
              <w:pStyle w:val="BodyTextIndent"/>
              <w:spacing w:before="60" w:after="60"/>
              <w:ind w:left="-86"/>
              <w:jc w:val="right"/>
              <w:rPr>
                <w:rFonts w:cs="Arial"/>
                <w:sz w:val="18"/>
                <w:szCs w:val="18"/>
                <w:highlight w:val="yellow"/>
              </w:rPr>
            </w:pPr>
            <w:r w:rsidRPr="00A71591">
              <w:rPr>
                <w:rFonts w:cs="Arial"/>
                <w:sz w:val="18"/>
                <w:szCs w:val="18"/>
              </w:rPr>
              <w:t>2.</w:t>
            </w:r>
            <w:r>
              <w:rPr>
                <w:rFonts w:cs="Arial"/>
                <w:sz w:val="18"/>
                <w:szCs w:val="18"/>
                <w:lang w:val="en-US"/>
              </w:rPr>
              <w:t>229.621.635</w:t>
            </w:r>
            <w:r w:rsidRPr="00A71591">
              <w:rPr>
                <w:rFonts w:cs="Arial"/>
                <w:sz w:val="18"/>
                <w:szCs w:val="18"/>
              </w:rPr>
              <w:t xml:space="preserve"> </w:t>
            </w:r>
          </w:p>
        </w:tc>
        <w:tc>
          <w:tcPr>
            <w:tcW w:w="1627" w:type="dxa"/>
            <w:shd w:val="clear" w:color="auto" w:fill="D9D9D9"/>
            <w:vAlign w:val="bottom"/>
          </w:tcPr>
          <w:p w14:paraId="3999F0E2" w14:textId="77777777" w:rsidR="000F695A" w:rsidRPr="005A6C83" w:rsidRDefault="000F695A" w:rsidP="000F695A">
            <w:pPr>
              <w:pStyle w:val="BodyTextIndent"/>
              <w:spacing w:before="60" w:after="60"/>
              <w:ind w:left="-86"/>
              <w:jc w:val="right"/>
              <w:rPr>
                <w:rFonts w:cs="Arial"/>
                <w:sz w:val="18"/>
                <w:szCs w:val="18"/>
              </w:rPr>
            </w:pPr>
          </w:p>
        </w:tc>
      </w:tr>
      <w:tr w:rsidR="000F695A" w:rsidRPr="005A6C83" w14:paraId="0C9BF35A" w14:textId="77777777" w:rsidTr="00E973A7">
        <w:tc>
          <w:tcPr>
            <w:tcW w:w="530" w:type="dxa"/>
            <w:shd w:val="clear" w:color="auto" w:fill="auto"/>
          </w:tcPr>
          <w:p w14:paraId="5BE208E4" w14:textId="4248A1AD" w:rsidR="000F695A" w:rsidRPr="005A6C83" w:rsidRDefault="000F695A" w:rsidP="000F695A">
            <w:pPr>
              <w:pStyle w:val="BodyTextIndent"/>
              <w:spacing w:before="60" w:after="60"/>
              <w:ind w:left="-115" w:right="-115"/>
              <w:jc w:val="center"/>
              <w:rPr>
                <w:rFonts w:cs="Arial"/>
                <w:sz w:val="18"/>
                <w:szCs w:val="18"/>
              </w:rPr>
            </w:pPr>
            <w:r w:rsidRPr="005A6C83">
              <w:rPr>
                <w:rFonts w:cs="Arial"/>
                <w:sz w:val="18"/>
                <w:szCs w:val="18"/>
              </w:rPr>
              <w:t>2.</w:t>
            </w:r>
          </w:p>
        </w:tc>
        <w:tc>
          <w:tcPr>
            <w:tcW w:w="2750" w:type="dxa"/>
            <w:shd w:val="clear" w:color="auto" w:fill="auto"/>
          </w:tcPr>
          <w:p w14:paraId="097C0373" w14:textId="5532D19A" w:rsidR="000F695A" w:rsidRPr="005A6C83" w:rsidRDefault="000F695A" w:rsidP="000F695A">
            <w:pPr>
              <w:pStyle w:val="BodyTextIndent"/>
              <w:spacing w:before="60" w:after="60"/>
              <w:ind w:left="0"/>
              <w:rPr>
                <w:rFonts w:cs="Arial"/>
                <w:sz w:val="18"/>
                <w:szCs w:val="18"/>
              </w:rPr>
            </w:pPr>
            <w:r w:rsidRPr="005A6C83">
              <w:rPr>
                <w:rFonts w:cs="Arial"/>
                <w:sz w:val="18"/>
                <w:szCs w:val="18"/>
              </w:rPr>
              <w:t>Chi phí trả trước dài hạn</w:t>
            </w:r>
          </w:p>
        </w:tc>
        <w:tc>
          <w:tcPr>
            <w:tcW w:w="1632" w:type="dxa"/>
            <w:shd w:val="clear" w:color="auto" w:fill="D9D9D9"/>
            <w:vAlign w:val="bottom"/>
          </w:tcPr>
          <w:p w14:paraId="759D067A" w14:textId="77777777" w:rsidR="000F695A" w:rsidRPr="005A6C83" w:rsidRDefault="000F695A" w:rsidP="000F695A">
            <w:pPr>
              <w:pStyle w:val="BodyTextIndent"/>
              <w:spacing w:before="60" w:after="60"/>
              <w:ind w:left="-86"/>
              <w:jc w:val="right"/>
              <w:rPr>
                <w:rFonts w:cs="Arial"/>
                <w:sz w:val="18"/>
                <w:szCs w:val="18"/>
              </w:rPr>
            </w:pPr>
          </w:p>
        </w:tc>
        <w:tc>
          <w:tcPr>
            <w:tcW w:w="1627" w:type="dxa"/>
            <w:shd w:val="clear" w:color="auto" w:fill="auto"/>
            <w:vAlign w:val="bottom"/>
          </w:tcPr>
          <w:p w14:paraId="240E5CE6" w14:textId="3BDCEDB1" w:rsidR="000F695A" w:rsidRPr="005A6C83" w:rsidRDefault="000F695A" w:rsidP="000F695A">
            <w:pPr>
              <w:pStyle w:val="BodyTextIndent"/>
              <w:spacing w:before="60" w:after="60"/>
              <w:ind w:left="-86"/>
              <w:jc w:val="right"/>
              <w:rPr>
                <w:rFonts w:cs="Arial"/>
                <w:sz w:val="18"/>
                <w:szCs w:val="18"/>
                <w:highlight w:val="yellow"/>
              </w:rPr>
            </w:pPr>
            <w:r>
              <w:rPr>
                <w:rFonts w:cs="Arial"/>
                <w:sz w:val="18"/>
                <w:szCs w:val="18"/>
                <w:lang w:val="en-US"/>
              </w:rPr>
              <w:t>2.830.621.635</w:t>
            </w:r>
            <w:r w:rsidRPr="00A71591">
              <w:rPr>
                <w:rFonts w:cs="Arial"/>
                <w:sz w:val="18"/>
                <w:szCs w:val="18"/>
              </w:rPr>
              <w:t xml:space="preserve"> </w:t>
            </w:r>
          </w:p>
        </w:tc>
        <w:tc>
          <w:tcPr>
            <w:tcW w:w="1627" w:type="dxa"/>
            <w:shd w:val="clear" w:color="auto" w:fill="D9D9D9"/>
            <w:vAlign w:val="bottom"/>
          </w:tcPr>
          <w:p w14:paraId="560EB0A8" w14:textId="77777777" w:rsidR="000F695A" w:rsidRPr="005A6C83" w:rsidRDefault="000F695A" w:rsidP="000F695A">
            <w:pPr>
              <w:pStyle w:val="BodyTextIndent"/>
              <w:spacing w:before="60" w:after="60"/>
              <w:ind w:left="-86"/>
              <w:jc w:val="right"/>
              <w:rPr>
                <w:rFonts w:cs="Arial"/>
                <w:sz w:val="18"/>
                <w:szCs w:val="18"/>
              </w:rPr>
            </w:pPr>
          </w:p>
        </w:tc>
      </w:tr>
      <w:tr w:rsidR="000F695A" w:rsidRPr="005A6C83" w14:paraId="7CAF0CC3" w14:textId="77777777" w:rsidTr="00E973A7">
        <w:tc>
          <w:tcPr>
            <w:tcW w:w="530" w:type="dxa"/>
            <w:shd w:val="clear" w:color="auto" w:fill="auto"/>
          </w:tcPr>
          <w:p w14:paraId="55D380C3" w14:textId="029B8794" w:rsidR="000F695A" w:rsidRPr="005A6C83" w:rsidRDefault="000F695A" w:rsidP="000F695A">
            <w:pPr>
              <w:pStyle w:val="BodyTextIndent"/>
              <w:spacing w:before="60" w:after="60"/>
              <w:ind w:left="-115" w:right="-115"/>
              <w:jc w:val="center"/>
              <w:rPr>
                <w:rFonts w:cs="Arial"/>
                <w:sz w:val="18"/>
                <w:szCs w:val="18"/>
              </w:rPr>
            </w:pPr>
            <w:r w:rsidRPr="005A6C83">
              <w:rPr>
                <w:rFonts w:cs="Arial"/>
                <w:sz w:val="18"/>
                <w:szCs w:val="18"/>
              </w:rPr>
              <w:t>3.</w:t>
            </w:r>
          </w:p>
        </w:tc>
        <w:tc>
          <w:tcPr>
            <w:tcW w:w="2750" w:type="dxa"/>
            <w:shd w:val="clear" w:color="auto" w:fill="auto"/>
          </w:tcPr>
          <w:p w14:paraId="2DFF941B" w14:textId="270BC680" w:rsidR="000F695A" w:rsidRPr="005A6C83" w:rsidRDefault="000F695A" w:rsidP="000F695A">
            <w:pPr>
              <w:pStyle w:val="BodyTextIndent"/>
              <w:spacing w:before="60" w:after="60"/>
              <w:ind w:left="0"/>
              <w:rPr>
                <w:rFonts w:cs="Arial"/>
                <w:sz w:val="18"/>
                <w:szCs w:val="18"/>
              </w:rPr>
            </w:pPr>
            <w:r w:rsidRPr="005A6C83">
              <w:rPr>
                <w:rFonts w:cs="Arial"/>
                <w:sz w:val="18"/>
                <w:szCs w:val="18"/>
              </w:rPr>
              <w:t>Tài sản thuế thu nhập hoãn lại</w:t>
            </w:r>
          </w:p>
        </w:tc>
        <w:tc>
          <w:tcPr>
            <w:tcW w:w="1632" w:type="dxa"/>
            <w:shd w:val="clear" w:color="auto" w:fill="D9D9D9"/>
            <w:vAlign w:val="bottom"/>
          </w:tcPr>
          <w:p w14:paraId="40E18C6D" w14:textId="77777777" w:rsidR="000F695A" w:rsidRPr="005A6C83" w:rsidRDefault="000F695A" w:rsidP="000F695A">
            <w:pPr>
              <w:pStyle w:val="BodyTextIndent"/>
              <w:spacing w:before="60" w:after="60"/>
              <w:ind w:left="-86"/>
              <w:jc w:val="right"/>
              <w:rPr>
                <w:rFonts w:cs="Arial"/>
                <w:sz w:val="18"/>
                <w:szCs w:val="18"/>
              </w:rPr>
            </w:pPr>
          </w:p>
        </w:tc>
        <w:tc>
          <w:tcPr>
            <w:tcW w:w="1627" w:type="dxa"/>
            <w:shd w:val="clear" w:color="auto" w:fill="auto"/>
            <w:vAlign w:val="bottom"/>
          </w:tcPr>
          <w:p w14:paraId="27D5096A" w14:textId="40625C7D" w:rsidR="000F695A" w:rsidRPr="005A6C83" w:rsidRDefault="000F695A" w:rsidP="000F695A">
            <w:pPr>
              <w:pStyle w:val="BodyTextIndent"/>
              <w:spacing w:before="60" w:after="60"/>
              <w:ind w:left="-86"/>
              <w:jc w:val="right"/>
              <w:rPr>
                <w:rFonts w:cs="Arial"/>
                <w:sz w:val="18"/>
                <w:szCs w:val="18"/>
                <w:highlight w:val="yellow"/>
              </w:rPr>
            </w:pPr>
            <w:r>
              <w:rPr>
                <w:rFonts w:cs="Arial"/>
                <w:sz w:val="18"/>
                <w:szCs w:val="18"/>
                <w:lang w:val="en-US"/>
              </w:rPr>
              <w:t>-</w:t>
            </w:r>
            <w:r w:rsidRPr="00A71591">
              <w:rPr>
                <w:rFonts w:cs="Arial"/>
                <w:sz w:val="18"/>
                <w:szCs w:val="18"/>
              </w:rPr>
              <w:t xml:space="preserve"> </w:t>
            </w:r>
          </w:p>
        </w:tc>
        <w:tc>
          <w:tcPr>
            <w:tcW w:w="1627" w:type="dxa"/>
            <w:shd w:val="clear" w:color="auto" w:fill="D9D9D9"/>
            <w:vAlign w:val="bottom"/>
          </w:tcPr>
          <w:p w14:paraId="32D6FCDA" w14:textId="77777777" w:rsidR="000F695A" w:rsidRPr="005A6C83" w:rsidRDefault="000F695A" w:rsidP="000F695A">
            <w:pPr>
              <w:pStyle w:val="BodyTextIndent"/>
              <w:spacing w:before="60" w:after="60"/>
              <w:ind w:left="-86"/>
              <w:jc w:val="right"/>
              <w:rPr>
                <w:rFonts w:cs="Arial"/>
                <w:sz w:val="18"/>
                <w:szCs w:val="18"/>
              </w:rPr>
            </w:pPr>
          </w:p>
        </w:tc>
      </w:tr>
      <w:tr w:rsidR="000F695A" w:rsidRPr="005A6C83" w14:paraId="3B7210B1" w14:textId="77777777" w:rsidTr="00E973A7">
        <w:tc>
          <w:tcPr>
            <w:tcW w:w="530" w:type="dxa"/>
            <w:shd w:val="clear" w:color="auto" w:fill="auto"/>
          </w:tcPr>
          <w:p w14:paraId="62897F50" w14:textId="3CB34F67" w:rsidR="000F695A" w:rsidRPr="005A6C83" w:rsidRDefault="000F695A" w:rsidP="000F695A">
            <w:pPr>
              <w:pStyle w:val="BodyTextIndent"/>
              <w:spacing w:before="60" w:after="60"/>
              <w:ind w:left="-115" w:right="-115"/>
              <w:jc w:val="center"/>
              <w:rPr>
                <w:rFonts w:cs="Arial"/>
                <w:sz w:val="18"/>
                <w:szCs w:val="18"/>
              </w:rPr>
            </w:pPr>
            <w:r w:rsidRPr="005A6C83">
              <w:rPr>
                <w:rFonts w:cs="Arial"/>
                <w:sz w:val="18"/>
                <w:szCs w:val="18"/>
              </w:rPr>
              <w:t>4.</w:t>
            </w:r>
          </w:p>
        </w:tc>
        <w:tc>
          <w:tcPr>
            <w:tcW w:w="2750" w:type="dxa"/>
            <w:shd w:val="clear" w:color="auto" w:fill="auto"/>
          </w:tcPr>
          <w:p w14:paraId="4FE5FE3F" w14:textId="1774323D" w:rsidR="000F695A" w:rsidRPr="005A6C83" w:rsidRDefault="000F695A" w:rsidP="000F695A">
            <w:pPr>
              <w:pStyle w:val="BodyTextIndent"/>
              <w:spacing w:before="60" w:after="60"/>
              <w:ind w:left="0"/>
              <w:rPr>
                <w:rFonts w:cs="Arial"/>
                <w:sz w:val="18"/>
                <w:szCs w:val="18"/>
              </w:rPr>
            </w:pPr>
            <w:r w:rsidRPr="005A6C83">
              <w:rPr>
                <w:rFonts w:cs="Arial"/>
                <w:sz w:val="18"/>
                <w:szCs w:val="18"/>
              </w:rPr>
              <w:t>Tiền nộp Quỹ Hỗ trợ thanh toán</w:t>
            </w:r>
          </w:p>
        </w:tc>
        <w:tc>
          <w:tcPr>
            <w:tcW w:w="1632" w:type="dxa"/>
            <w:shd w:val="clear" w:color="auto" w:fill="D9D9D9"/>
            <w:vAlign w:val="bottom"/>
          </w:tcPr>
          <w:p w14:paraId="45579D17" w14:textId="77777777" w:rsidR="000F695A" w:rsidRPr="005A6C83" w:rsidRDefault="000F695A" w:rsidP="000F695A">
            <w:pPr>
              <w:pStyle w:val="BodyTextIndent"/>
              <w:spacing w:before="60" w:after="60"/>
              <w:ind w:left="-86"/>
              <w:jc w:val="right"/>
              <w:rPr>
                <w:rFonts w:cs="Arial"/>
                <w:sz w:val="18"/>
                <w:szCs w:val="18"/>
              </w:rPr>
            </w:pPr>
          </w:p>
        </w:tc>
        <w:tc>
          <w:tcPr>
            <w:tcW w:w="1627" w:type="dxa"/>
            <w:shd w:val="clear" w:color="auto" w:fill="auto"/>
            <w:vAlign w:val="bottom"/>
          </w:tcPr>
          <w:p w14:paraId="4D324BE7" w14:textId="66FC69E9" w:rsidR="000F695A" w:rsidRPr="00FB028F" w:rsidRDefault="00FB028F" w:rsidP="000F695A">
            <w:pPr>
              <w:pStyle w:val="BodyTextIndent"/>
              <w:spacing w:before="60" w:after="60"/>
              <w:ind w:left="-86"/>
              <w:jc w:val="right"/>
              <w:rPr>
                <w:rFonts w:cs="Arial"/>
                <w:sz w:val="18"/>
                <w:szCs w:val="18"/>
                <w:highlight w:val="yellow"/>
                <w:lang w:val="en-US"/>
              </w:rPr>
            </w:pPr>
            <w:r>
              <w:rPr>
                <w:rFonts w:cs="Arial"/>
                <w:sz w:val="18"/>
                <w:szCs w:val="18"/>
                <w:lang w:val="en-US"/>
              </w:rPr>
              <w:t>4.869.170.623</w:t>
            </w:r>
          </w:p>
        </w:tc>
        <w:tc>
          <w:tcPr>
            <w:tcW w:w="1627" w:type="dxa"/>
            <w:shd w:val="clear" w:color="auto" w:fill="D9D9D9"/>
            <w:vAlign w:val="bottom"/>
          </w:tcPr>
          <w:p w14:paraId="1D96C0E0" w14:textId="77777777" w:rsidR="000F695A" w:rsidRPr="005A6C83" w:rsidRDefault="000F695A" w:rsidP="000F695A">
            <w:pPr>
              <w:pStyle w:val="BodyTextIndent"/>
              <w:spacing w:before="60" w:after="60"/>
              <w:ind w:left="-86"/>
              <w:jc w:val="right"/>
              <w:rPr>
                <w:rFonts w:cs="Arial"/>
                <w:sz w:val="18"/>
                <w:szCs w:val="18"/>
              </w:rPr>
            </w:pPr>
          </w:p>
        </w:tc>
      </w:tr>
      <w:tr w:rsidR="000F695A" w:rsidRPr="005A6C83" w14:paraId="51F739F0" w14:textId="77777777" w:rsidTr="00E973A7">
        <w:tc>
          <w:tcPr>
            <w:tcW w:w="530" w:type="dxa"/>
            <w:shd w:val="clear" w:color="auto" w:fill="auto"/>
          </w:tcPr>
          <w:p w14:paraId="21F71C70" w14:textId="23F00EE6" w:rsidR="000F695A" w:rsidRPr="005A6C83" w:rsidRDefault="000F695A" w:rsidP="000F695A">
            <w:pPr>
              <w:pStyle w:val="BodyTextIndent"/>
              <w:spacing w:before="60" w:after="60"/>
              <w:ind w:left="-115" w:right="-115"/>
              <w:jc w:val="center"/>
              <w:rPr>
                <w:rFonts w:cs="Arial"/>
                <w:sz w:val="18"/>
                <w:szCs w:val="18"/>
              </w:rPr>
            </w:pPr>
            <w:r w:rsidRPr="005A6C83">
              <w:rPr>
                <w:rFonts w:cs="Arial"/>
                <w:sz w:val="18"/>
                <w:szCs w:val="18"/>
              </w:rPr>
              <w:t>5.</w:t>
            </w:r>
          </w:p>
        </w:tc>
        <w:tc>
          <w:tcPr>
            <w:tcW w:w="2750" w:type="dxa"/>
            <w:shd w:val="clear" w:color="auto" w:fill="auto"/>
          </w:tcPr>
          <w:p w14:paraId="200AA8C4" w14:textId="344B578C" w:rsidR="000F695A" w:rsidRPr="005A6C83" w:rsidRDefault="000F695A" w:rsidP="000F695A">
            <w:pPr>
              <w:pStyle w:val="BodyTextIndent"/>
              <w:spacing w:before="60" w:after="60"/>
              <w:ind w:left="0"/>
              <w:rPr>
                <w:rFonts w:cs="Arial"/>
                <w:sz w:val="18"/>
                <w:szCs w:val="18"/>
              </w:rPr>
            </w:pPr>
            <w:r w:rsidRPr="005A6C83">
              <w:rPr>
                <w:rFonts w:cs="Arial"/>
                <w:sz w:val="18"/>
                <w:szCs w:val="18"/>
              </w:rPr>
              <w:t>Tài sản dài hạn khác</w:t>
            </w:r>
          </w:p>
        </w:tc>
        <w:tc>
          <w:tcPr>
            <w:tcW w:w="1632" w:type="dxa"/>
            <w:shd w:val="clear" w:color="auto" w:fill="D9D9D9"/>
            <w:vAlign w:val="bottom"/>
          </w:tcPr>
          <w:p w14:paraId="53F923E5" w14:textId="77777777" w:rsidR="000F695A" w:rsidRPr="005A6C83" w:rsidRDefault="000F695A" w:rsidP="000F695A">
            <w:pPr>
              <w:pStyle w:val="BodyTextIndent"/>
              <w:spacing w:before="60" w:after="60"/>
              <w:ind w:left="-86"/>
              <w:jc w:val="right"/>
              <w:rPr>
                <w:rFonts w:cs="Arial"/>
                <w:sz w:val="18"/>
                <w:szCs w:val="18"/>
              </w:rPr>
            </w:pPr>
          </w:p>
        </w:tc>
        <w:tc>
          <w:tcPr>
            <w:tcW w:w="1627" w:type="dxa"/>
            <w:shd w:val="clear" w:color="auto" w:fill="auto"/>
            <w:vAlign w:val="bottom"/>
          </w:tcPr>
          <w:p w14:paraId="17E2E6FA" w14:textId="423DC73E" w:rsidR="000F695A" w:rsidRPr="005A6C83" w:rsidRDefault="000F695A" w:rsidP="000F695A">
            <w:pPr>
              <w:pStyle w:val="BodyTextIndent"/>
              <w:spacing w:before="60" w:after="60"/>
              <w:ind w:left="-86"/>
              <w:jc w:val="right"/>
              <w:rPr>
                <w:rFonts w:cs="Arial"/>
                <w:sz w:val="18"/>
                <w:szCs w:val="18"/>
                <w:highlight w:val="yellow"/>
              </w:rPr>
            </w:pPr>
            <w:r>
              <w:rPr>
                <w:rFonts w:cs="Arial"/>
                <w:color w:val="2E2E38"/>
                <w:sz w:val="18"/>
                <w:szCs w:val="18"/>
                <w:lang w:val="en-US"/>
              </w:rPr>
              <w:t>-</w:t>
            </w:r>
          </w:p>
        </w:tc>
        <w:tc>
          <w:tcPr>
            <w:tcW w:w="1627" w:type="dxa"/>
            <w:shd w:val="clear" w:color="auto" w:fill="D9D9D9"/>
            <w:vAlign w:val="bottom"/>
          </w:tcPr>
          <w:p w14:paraId="76C3D60A" w14:textId="77777777" w:rsidR="000F695A" w:rsidRPr="005A6C83" w:rsidRDefault="000F695A" w:rsidP="000F695A">
            <w:pPr>
              <w:pStyle w:val="BodyTextIndent"/>
              <w:spacing w:before="60" w:after="60"/>
              <w:ind w:left="-86"/>
              <w:jc w:val="right"/>
              <w:rPr>
                <w:rFonts w:cs="Arial"/>
                <w:sz w:val="18"/>
                <w:szCs w:val="18"/>
              </w:rPr>
            </w:pPr>
          </w:p>
        </w:tc>
      </w:tr>
      <w:tr w:rsidR="000F695A" w:rsidRPr="005A6C83" w14:paraId="7F932D04" w14:textId="77777777" w:rsidTr="00E973A7">
        <w:tc>
          <w:tcPr>
            <w:tcW w:w="530" w:type="dxa"/>
            <w:shd w:val="clear" w:color="auto" w:fill="auto"/>
          </w:tcPr>
          <w:p w14:paraId="14769338" w14:textId="732E0E9D" w:rsidR="000F695A" w:rsidRPr="005A6C83" w:rsidRDefault="000F695A" w:rsidP="000F695A">
            <w:pPr>
              <w:pStyle w:val="BodyTextIndent"/>
              <w:spacing w:before="60" w:after="60"/>
              <w:ind w:left="-115" w:right="-115"/>
              <w:jc w:val="center"/>
              <w:rPr>
                <w:rFonts w:cs="Arial"/>
                <w:b/>
                <w:i/>
                <w:sz w:val="18"/>
                <w:szCs w:val="18"/>
              </w:rPr>
            </w:pPr>
            <w:r w:rsidRPr="005A6C83">
              <w:rPr>
                <w:rFonts w:cs="Arial"/>
                <w:b/>
                <w:i/>
                <w:sz w:val="18"/>
                <w:szCs w:val="18"/>
              </w:rPr>
              <w:t>VI</w:t>
            </w:r>
          </w:p>
        </w:tc>
        <w:tc>
          <w:tcPr>
            <w:tcW w:w="2750" w:type="dxa"/>
            <w:shd w:val="clear" w:color="auto" w:fill="auto"/>
          </w:tcPr>
          <w:p w14:paraId="23FA7575" w14:textId="327CBE28" w:rsidR="000F695A" w:rsidRPr="005A6C83" w:rsidRDefault="000F695A" w:rsidP="000F695A">
            <w:pPr>
              <w:pStyle w:val="BodyTextIndent"/>
              <w:spacing w:before="60" w:after="60"/>
              <w:ind w:left="0"/>
              <w:rPr>
                <w:rFonts w:cs="Arial"/>
                <w:i/>
                <w:sz w:val="18"/>
                <w:szCs w:val="18"/>
              </w:rPr>
            </w:pPr>
            <w:r w:rsidRPr="005A6C83">
              <w:rPr>
                <w:rFonts w:cs="Arial"/>
                <w:b/>
                <w:i/>
                <w:sz w:val="18"/>
                <w:szCs w:val="18"/>
              </w:rPr>
              <w:t>Dự phòng suy giảm giá trị tài sản dài hạn</w:t>
            </w:r>
          </w:p>
        </w:tc>
        <w:tc>
          <w:tcPr>
            <w:tcW w:w="1632" w:type="dxa"/>
            <w:shd w:val="clear" w:color="auto" w:fill="D9D9D9"/>
            <w:vAlign w:val="bottom"/>
          </w:tcPr>
          <w:p w14:paraId="5A78C020" w14:textId="77777777" w:rsidR="000F695A" w:rsidRPr="005A6C83" w:rsidRDefault="000F695A" w:rsidP="000F695A">
            <w:pPr>
              <w:pStyle w:val="BodyTextIndent"/>
              <w:spacing w:before="60" w:after="60"/>
              <w:ind w:left="-86"/>
              <w:jc w:val="right"/>
              <w:rPr>
                <w:rFonts w:cs="Arial"/>
                <w:sz w:val="18"/>
                <w:szCs w:val="18"/>
              </w:rPr>
            </w:pPr>
          </w:p>
        </w:tc>
        <w:tc>
          <w:tcPr>
            <w:tcW w:w="1627" w:type="dxa"/>
            <w:shd w:val="clear" w:color="auto" w:fill="D9D9D9"/>
            <w:vAlign w:val="bottom"/>
          </w:tcPr>
          <w:p w14:paraId="656F756C" w14:textId="1ED9B9B2" w:rsidR="000F695A" w:rsidRPr="005A6C83" w:rsidRDefault="000F695A" w:rsidP="000F695A">
            <w:pPr>
              <w:pStyle w:val="BodyTextIndent"/>
              <w:spacing w:before="60" w:after="60"/>
              <w:ind w:left="-86"/>
              <w:jc w:val="right"/>
              <w:rPr>
                <w:rFonts w:cs="Arial"/>
                <w:sz w:val="18"/>
                <w:szCs w:val="18"/>
                <w:highlight w:val="yellow"/>
              </w:rPr>
            </w:pPr>
          </w:p>
        </w:tc>
        <w:tc>
          <w:tcPr>
            <w:tcW w:w="1627" w:type="dxa"/>
            <w:shd w:val="clear" w:color="auto" w:fill="D9D9D9"/>
            <w:vAlign w:val="bottom"/>
          </w:tcPr>
          <w:p w14:paraId="7FF89C5A" w14:textId="77777777" w:rsidR="000F695A" w:rsidRPr="005A6C83" w:rsidRDefault="000F695A" w:rsidP="000F695A">
            <w:pPr>
              <w:pStyle w:val="BodyTextIndent"/>
              <w:spacing w:before="60" w:after="60"/>
              <w:ind w:left="-86"/>
              <w:jc w:val="right"/>
              <w:rPr>
                <w:rFonts w:cs="Arial"/>
                <w:sz w:val="18"/>
                <w:szCs w:val="18"/>
              </w:rPr>
            </w:pPr>
          </w:p>
        </w:tc>
      </w:tr>
      <w:tr w:rsidR="000F695A" w:rsidRPr="005A6C83" w14:paraId="42CD8C62" w14:textId="77777777" w:rsidTr="00E973A7">
        <w:tc>
          <w:tcPr>
            <w:tcW w:w="530" w:type="dxa"/>
            <w:shd w:val="clear" w:color="auto" w:fill="auto"/>
          </w:tcPr>
          <w:p w14:paraId="4C32EA43" w14:textId="61C2264A" w:rsidR="000F695A" w:rsidRPr="005A6C83" w:rsidRDefault="000F695A" w:rsidP="000F695A">
            <w:pPr>
              <w:pStyle w:val="BodyTextIndent"/>
              <w:spacing w:before="60" w:after="60"/>
              <w:ind w:left="-115" w:right="-115"/>
              <w:jc w:val="center"/>
              <w:rPr>
                <w:rFonts w:cs="Arial"/>
                <w:sz w:val="18"/>
                <w:szCs w:val="18"/>
              </w:rPr>
            </w:pPr>
          </w:p>
        </w:tc>
        <w:tc>
          <w:tcPr>
            <w:tcW w:w="2750" w:type="dxa"/>
            <w:shd w:val="clear" w:color="auto" w:fill="auto"/>
          </w:tcPr>
          <w:p w14:paraId="5851F743" w14:textId="1E492446" w:rsidR="000F695A" w:rsidRPr="005A6C83" w:rsidRDefault="000F695A" w:rsidP="000F695A">
            <w:pPr>
              <w:pStyle w:val="BodyTextIndent"/>
              <w:spacing w:before="60" w:after="60"/>
              <w:ind w:left="0"/>
              <w:rPr>
                <w:rFonts w:cs="Arial"/>
                <w:sz w:val="18"/>
                <w:szCs w:val="18"/>
              </w:rPr>
            </w:pPr>
            <w:r w:rsidRPr="005A6C83">
              <w:rPr>
                <w:rFonts w:cs="Arial"/>
                <w:b/>
                <w:sz w:val="18"/>
                <w:szCs w:val="18"/>
              </w:rPr>
              <w:t>Các chỉ tiêu tài sản</w:t>
            </w:r>
            <w:r w:rsidRPr="005A6C83">
              <w:rPr>
                <w:rFonts w:cs="Arial"/>
                <w:sz w:val="18"/>
                <w:szCs w:val="18"/>
              </w:rPr>
              <w:t xml:space="preserve"> bị coi là khoản ngoại trừ, có ý kiến trái ngược hoặc từ chối đưa ra ý kiến tại báo cáo tài chính đã được kiểm toán, soát xét mà không bị tính giảm trừ theo quy định tại Điều 5, Thông tư 91</w:t>
            </w:r>
          </w:p>
        </w:tc>
        <w:tc>
          <w:tcPr>
            <w:tcW w:w="1632" w:type="dxa"/>
            <w:shd w:val="clear" w:color="auto" w:fill="D9D9D9"/>
            <w:vAlign w:val="bottom"/>
          </w:tcPr>
          <w:p w14:paraId="5B87A6E5" w14:textId="77777777" w:rsidR="000F695A" w:rsidRPr="005A6C83" w:rsidRDefault="000F695A" w:rsidP="000F695A">
            <w:pPr>
              <w:pStyle w:val="BodyTextIndent"/>
              <w:spacing w:before="60" w:after="60"/>
              <w:ind w:left="-86"/>
              <w:jc w:val="right"/>
              <w:rPr>
                <w:rFonts w:cs="Arial"/>
                <w:sz w:val="18"/>
                <w:szCs w:val="18"/>
              </w:rPr>
            </w:pPr>
          </w:p>
        </w:tc>
        <w:tc>
          <w:tcPr>
            <w:tcW w:w="1627" w:type="dxa"/>
            <w:shd w:val="clear" w:color="auto" w:fill="auto"/>
            <w:vAlign w:val="bottom"/>
          </w:tcPr>
          <w:p w14:paraId="7E1A8C0F" w14:textId="5711750E" w:rsidR="000F695A" w:rsidRPr="00D964F4" w:rsidRDefault="000F695A" w:rsidP="000F695A">
            <w:pPr>
              <w:pStyle w:val="BodyTextIndent"/>
              <w:spacing w:before="60" w:after="60"/>
              <w:ind w:left="-86"/>
              <w:jc w:val="right"/>
              <w:rPr>
                <w:rFonts w:cs="Arial"/>
                <w:sz w:val="18"/>
                <w:szCs w:val="18"/>
                <w:highlight w:val="yellow"/>
                <w:lang w:val="en-US"/>
              </w:rPr>
            </w:pPr>
            <w:r>
              <w:rPr>
                <w:rFonts w:cs="Arial"/>
                <w:sz w:val="18"/>
                <w:szCs w:val="18"/>
                <w:lang w:val="en-US"/>
              </w:rPr>
              <w:t>-</w:t>
            </w:r>
          </w:p>
        </w:tc>
        <w:tc>
          <w:tcPr>
            <w:tcW w:w="1627" w:type="dxa"/>
            <w:shd w:val="clear" w:color="auto" w:fill="D9D9D9"/>
            <w:vAlign w:val="bottom"/>
          </w:tcPr>
          <w:p w14:paraId="5B7C18BA" w14:textId="77777777" w:rsidR="000F695A" w:rsidRPr="005A6C83" w:rsidRDefault="000F695A" w:rsidP="000F695A">
            <w:pPr>
              <w:pStyle w:val="BodyTextIndent"/>
              <w:spacing w:before="60" w:after="60"/>
              <w:ind w:left="-86"/>
              <w:jc w:val="right"/>
              <w:rPr>
                <w:rFonts w:cs="Arial"/>
                <w:sz w:val="18"/>
                <w:szCs w:val="18"/>
              </w:rPr>
            </w:pPr>
          </w:p>
        </w:tc>
      </w:tr>
      <w:tr w:rsidR="000F695A" w:rsidRPr="005A6C83" w14:paraId="3FE126DC" w14:textId="77777777" w:rsidTr="00EF758B">
        <w:tc>
          <w:tcPr>
            <w:tcW w:w="530" w:type="dxa"/>
          </w:tcPr>
          <w:p w14:paraId="4F2C56F4" w14:textId="5BB5C08A" w:rsidR="000F695A" w:rsidRPr="005A6C83" w:rsidRDefault="000F695A" w:rsidP="000F695A">
            <w:pPr>
              <w:pStyle w:val="BodyTextIndent"/>
              <w:spacing w:before="60" w:after="60"/>
              <w:ind w:left="-115" w:right="-115"/>
              <w:jc w:val="center"/>
              <w:rPr>
                <w:rFonts w:cs="Arial"/>
                <w:b/>
                <w:sz w:val="18"/>
                <w:szCs w:val="18"/>
              </w:rPr>
            </w:pPr>
            <w:r w:rsidRPr="005A6C83">
              <w:rPr>
                <w:rFonts w:cs="Arial"/>
                <w:b/>
                <w:sz w:val="18"/>
                <w:szCs w:val="18"/>
              </w:rPr>
              <w:t>1C</w:t>
            </w:r>
          </w:p>
        </w:tc>
        <w:tc>
          <w:tcPr>
            <w:tcW w:w="2750" w:type="dxa"/>
          </w:tcPr>
          <w:p w14:paraId="7310BCDB" w14:textId="77777777" w:rsidR="000F695A" w:rsidRPr="005A6C83" w:rsidRDefault="000F695A" w:rsidP="000F695A">
            <w:pPr>
              <w:pStyle w:val="BodyTextIndent"/>
              <w:spacing w:before="60" w:after="60"/>
              <w:ind w:left="0"/>
              <w:rPr>
                <w:rFonts w:cs="Arial"/>
                <w:b/>
                <w:sz w:val="18"/>
                <w:szCs w:val="18"/>
              </w:rPr>
            </w:pPr>
            <w:r w:rsidRPr="005A6C83">
              <w:rPr>
                <w:rFonts w:cs="Arial"/>
                <w:b/>
                <w:sz w:val="18"/>
                <w:szCs w:val="18"/>
              </w:rPr>
              <w:t>Tổng</w:t>
            </w:r>
          </w:p>
        </w:tc>
        <w:tc>
          <w:tcPr>
            <w:tcW w:w="4886" w:type="dxa"/>
            <w:gridSpan w:val="3"/>
          </w:tcPr>
          <w:p w14:paraId="642A252D" w14:textId="5D2205A3" w:rsidR="000F695A" w:rsidRPr="00D964F4" w:rsidRDefault="000F695A" w:rsidP="000F695A">
            <w:pPr>
              <w:pStyle w:val="BodyTextIndent"/>
              <w:spacing w:before="60" w:after="60"/>
              <w:ind w:left="-86"/>
              <w:jc w:val="right"/>
              <w:rPr>
                <w:rFonts w:cs="Arial"/>
                <w:b/>
                <w:sz w:val="18"/>
                <w:szCs w:val="18"/>
                <w:highlight w:val="yellow"/>
                <w:lang w:val="en-US"/>
              </w:rPr>
            </w:pPr>
            <w:r w:rsidRPr="00A71591">
              <w:rPr>
                <w:rFonts w:cs="Arial"/>
                <w:b/>
                <w:sz w:val="18"/>
                <w:szCs w:val="18"/>
              </w:rPr>
              <w:t>5</w:t>
            </w:r>
            <w:r w:rsidR="00CA45DB">
              <w:rPr>
                <w:rFonts w:cs="Arial"/>
                <w:b/>
                <w:sz w:val="18"/>
                <w:szCs w:val="18"/>
                <w:lang w:val="en-US"/>
              </w:rPr>
              <w:t>3</w:t>
            </w:r>
            <w:r w:rsidRPr="00A71591">
              <w:rPr>
                <w:rFonts w:cs="Arial"/>
                <w:b/>
                <w:sz w:val="18"/>
                <w:szCs w:val="18"/>
              </w:rPr>
              <w:t>.</w:t>
            </w:r>
            <w:r w:rsidR="00FB028F">
              <w:rPr>
                <w:rFonts w:cs="Arial"/>
                <w:b/>
                <w:sz w:val="18"/>
                <w:szCs w:val="18"/>
                <w:lang w:val="en-US"/>
              </w:rPr>
              <w:t>133</w:t>
            </w:r>
            <w:r w:rsidRPr="00A71591">
              <w:rPr>
                <w:rFonts w:cs="Arial"/>
                <w:b/>
                <w:sz w:val="18"/>
                <w:szCs w:val="18"/>
              </w:rPr>
              <w:t>.</w:t>
            </w:r>
            <w:r w:rsidR="00FB028F">
              <w:rPr>
                <w:rFonts w:cs="Arial"/>
                <w:b/>
                <w:sz w:val="18"/>
                <w:szCs w:val="18"/>
                <w:lang w:val="en-US"/>
              </w:rPr>
              <w:t>482</w:t>
            </w:r>
            <w:r w:rsidRPr="00A71591">
              <w:rPr>
                <w:rFonts w:cs="Arial"/>
                <w:b/>
                <w:sz w:val="18"/>
                <w:szCs w:val="18"/>
              </w:rPr>
              <w:t>.</w:t>
            </w:r>
            <w:r w:rsidR="00FB028F">
              <w:rPr>
                <w:rFonts w:cs="Arial"/>
                <w:b/>
                <w:sz w:val="18"/>
                <w:szCs w:val="18"/>
                <w:lang w:val="en-US"/>
              </w:rPr>
              <w:t>259</w:t>
            </w:r>
            <w:r w:rsidRPr="00A71591">
              <w:rPr>
                <w:rFonts w:cs="Arial"/>
                <w:b/>
                <w:sz w:val="18"/>
                <w:szCs w:val="18"/>
              </w:rPr>
              <w:t xml:space="preserve"> </w:t>
            </w:r>
          </w:p>
        </w:tc>
      </w:tr>
    </w:tbl>
    <w:p w14:paraId="3C32E7C5" w14:textId="57CD081C" w:rsidR="002016E2" w:rsidRDefault="002016E2" w:rsidP="005F3FAA">
      <w:pPr>
        <w:pStyle w:val="BodyTextIndent"/>
        <w:ind w:left="720"/>
        <w:rPr>
          <w:rFonts w:cs="Arial"/>
        </w:rPr>
      </w:pPr>
    </w:p>
    <w:p w14:paraId="20C6A982" w14:textId="77777777" w:rsidR="00332CC0" w:rsidRDefault="00332CC0" w:rsidP="005F3FAA">
      <w:pPr>
        <w:pStyle w:val="BodyTextIndent"/>
        <w:ind w:left="720"/>
        <w:rPr>
          <w:rFonts w:cs="Arial"/>
        </w:rPr>
        <w:sectPr w:rsidR="00332CC0" w:rsidSect="008D1BD6">
          <w:pgSz w:w="11909" w:h="16834" w:code="9"/>
          <w:pgMar w:top="1440" w:right="1440" w:bottom="862" w:left="1582" w:header="720" w:footer="578" w:gutter="0"/>
          <w:cols w:space="720"/>
          <w:docGrid w:linePitch="272"/>
        </w:sectPr>
      </w:pPr>
    </w:p>
    <w:p w14:paraId="38ED0B65" w14:textId="7C3BE60D" w:rsidR="00332CC0" w:rsidRPr="00486E16" w:rsidRDefault="00332CC0" w:rsidP="004A4690">
      <w:pPr>
        <w:pStyle w:val="Style1"/>
        <w:numPr>
          <w:ilvl w:val="0"/>
          <w:numId w:val="0"/>
        </w:numPr>
        <w:spacing w:after="0"/>
        <w:rPr>
          <w:rFonts w:cs="Arial"/>
          <w:b w:val="0"/>
          <w:i w:val="0"/>
        </w:rPr>
      </w:pPr>
      <w:r>
        <w:rPr>
          <w:rFonts w:cs="Arial"/>
          <w:i w:val="0"/>
        </w:rPr>
        <w:lastRenderedPageBreak/>
        <w:t>7</w:t>
      </w:r>
      <w:r w:rsidRPr="00486E16">
        <w:rPr>
          <w:rFonts w:cs="Arial"/>
          <w:i w:val="0"/>
        </w:rPr>
        <w:t>.</w:t>
      </w:r>
      <w:r w:rsidRPr="00486E16">
        <w:rPr>
          <w:rFonts w:cs="Arial"/>
          <w:i w:val="0"/>
        </w:rPr>
        <w:tab/>
      </w:r>
      <w:r w:rsidR="00914214">
        <w:rPr>
          <w:rFonts w:cs="Arial"/>
          <w:i w:val="0"/>
          <w:lang w:val="en-US"/>
        </w:rPr>
        <w:t>BẢNG TÍNH</w:t>
      </w:r>
      <w:r w:rsidR="00914214" w:rsidRPr="004A4690">
        <w:rPr>
          <w:rFonts w:cs="Arial"/>
          <w:i w:val="0"/>
        </w:rPr>
        <w:t xml:space="preserve"> </w:t>
      </w:r>
      <w:r>
        <w:rPr>
          <w:rFonts w:cs="Arial"/>
          <w:i w:val="0"/>
        </w:rPr>
        <w:t>VỐN KHẢ DỤNG</w:t>
      </w:r>
      <w:r w:rsidRPr="00486E16">
        <w:rPr>
          <w:rFonts w:cs="Arial"/>
          <w:b w:val="0"/>
          <w:i w:val="0"/>
        </w:rPr>
        <w:t xml:space="preserve"> (tiếp theo)</w:t>
      </w:r>
    </w:p>
    <w:p w14:paraId="78DB04E5" w14:textId="77777777" w:rsidR="00332CC0" w:rsidRPr="00486E16" w:rsidRDefault="00332CC0" w:rsidP="00332CC0">
      <w:pPr>
        <w:pStyle w:val="BodyTextIndent"/>
        <w:ind w:left="720"/>
        <w:rPr>
          <w:rFonts w:cs="Arial"/>
        </w:rPr>
      </w:pPr>
    </w:p>
    <w:tbl>
      <w:tblPr>
        <w:tblStyle w:val="TableGrid"/>
        <w:tblW w:w="8166" w:type="dxa"/>
        <w:tblInd w:w="720" w:type="dxa"/>
        <w:tblLayout w:type="fixed"/>
        <w:tblLook w:val="04A0" w:firstRow="1" w:lastRow="0" w:firstColumn="1" w:lastColumn="0" w:noHBand="0" w:noVBand="1"/>
      </w:tblPr>
      <w:tblGrid>
        <w:gridCol w:w="530"/>
        <w:gridCol w:w="2750"/>
        <w:gridCol w:w="1632"/>
        <w:gridCol w:w="1627"/>
        <w:gridCol w:w="1627"/>
      </w:tblGrid>
      <w:tr w:rsidR="00332CC0" w:rsidRPr="005A6C83" w14:paraId="061EF3C0" w14:textId="77777777" w:rsidTr="00A44945">
        <w:tc>
          <w:tcPr>
            <w:tcW w:w="530" w:type="dxa"/>
            <w:vMerge w:val="restart"/>
            <w:tcBorders>
              <w:bottom w:val="nil"/>
            </w:tcBorders>
            <w:vAlign w:val="bottom"/>
          </w:tcPr>
          <w:p w14:paraId="0557B1EB" w14:textId="77777777" w:rsidR="00332CC0" w:rsidRPr="005A6C83" w:rsidRDefault="00332CC0" w:rsidP="00A44945">
            <w:pPr>
              <w:pStyle w:val="BodyTextIndent"/>
              <w:spacing w:before="60" w:after="60"/>
              <w:ind w:left="-115" w:right="-115"/>
              <w:jc w:val="center"/>
              <w:rPr>
                <w:rFonts w:cs="Arial"/>
                <w:i/>
                <w:sz w:val="18"/>
                <w:szCs w:val="18"/>
              </w:rPr>
            </w:pPr>
            <w:r w:rsidRPr="005A6C83">
              <w:rPr>
                <w:rFonts w:cs="Arial"/>
                <w:i/>
                <w:sz w:val="18"/>
                <w:szCs w:val="18"/>
              </w:rPr>
              <w:t>STT</w:t>
            </w:r>
          </w:p>
        </w:tc>
        <w:tc>
          <w:tcPr>
            <w:tcW w:w="2750" w:type="dxa"/>
            <w:vMerge w:val="restart"/>
            <w:tcBorders>
              <w:bottom w:val="nil"/>
            </w:tcBorders>
            <w:vAlign w:val="bottom"/>
          </w:tcPr>
          <w:p w14:paraId="10512711" w14:textId="77777777" w:rsidR="00332CC0" w:rsidRPr="005A6C83" w:rsidRDefault="00332CC0" w:rsidP="00A44945">
            <w:pPr>
              <w:pStyle w:val="BodyTextIndent"/>
              <w:spacing w:before="60" w:after="60"/>
              <w:ind w:left="0"/>
              <w:rPr>
                <w:rFonts w:cs="Arial"/>
                <w:i/>
                <w:sz w:val="18"/>
                <w:szCs w:val="18"/>
              </w:rPr>
            </w:pPr>
            <w:r w:rsidRPr="005A6C83">
              <w:rPr>
                <w:rFonts w:cs="Arial"/>
                <w:i/>
                <w:sz w:val="18"/>
                <w:szCs w:val="18"/>
              </w:rPr>
              <w:t>NỘI DUNG</w:t>
            </w:r>
          </w:p>
        </w:tc>
        <w:tc>
          <w:tcPr>
            <w:tcW w:w="4886" w:type="dxa"/>
            <w:gridSpan w:val="3"/>
          </w:tcPr>
          <w:p w14:paraId="14546E7A" w14:textId="77777777" w:rsidR="00332CC0" w:rsidRPr="005A6C83" w:rsidRDefault="00332CC0" w:rsidP="00B67A71">
            <w:pPr>
              <w:pStyle w:val="BodyTextIndent"/>
              <w:spacing w:before="60" w:after="60"/>
              <w:ind w:left="-86"/>
              <w:jc w:val="center"/>
              <w:rPr>
                <w:rFonts w:cs="Arial"/>
                <w:i/>
                <w:sz w:val="18"/>
                <w:szCs w:val="18"/>
              </w:rPr>
            </w:pPr>
            <w:r w:rsidRPr="005A6C83">
              <w:rPr>
                <w:rFonts w:cs="Arial"/>
                <w:i/>
                <w:sz w:val="18"/>
                <w:szCs w:val="18"/>
              </w:rPr>
              <w:t>Vốn khả dụng</w:t>
            </w:r>
          </w:p>
        </w:tc>
      </w:tr>
      <w:tr w:rsidR="00332CC0" w:rsidRPr="005A6C83" w14:paraId="56435A01" w14:textId="77777777" w:rsidTr="00A44945">
        <w:tc>
          <w:tcPr>
            <w:tcW w:w="530" w:type="dxa"/>
            <w:vMerge/>
            <w:tcBorders>
              <w:bottom w:val="nil"/>
            </w:tcBorders>
          </w:tcPr>
          <w:p w14:paraId="6C79AD6B" w14:textId="77777777" w:rsidR="00332CC0" w:rsidRPr="005A6C83" w:rsidRDefault="00332CC0" w:rsidP="00A44945">
            <w:pPr>
              <w:pStyle w:val="BodyTextIndent"/>
              <w:spacing w:before="60" w:after="60"/>
              <w:ind w:left="-115" w:right="-115"/>
              <w:jc w:val="center"/>
              <w:rPr>
                <w:rFonts w:cs="Arial"/>
                <w:sz w:val="18"/>
                <w:szCs w:val="18"/>
              </w:rPr>
            </w:pPr>
          </w:p>
        </w:tc>
        <w:tc>
          <w:tcPr>
            <w:tcW w:w="2750" w:type="dxa"/>
            <w:vMerge/>
            <w:tcBorders>
              <w:bottom w:val="nil"/>
            </w:tcBorders>
          </w:tcPr>
          <w:p w14:paraId="12FEC335" w14:textId="77777777" w:rsidR="00332CC0" w:rsidRPr="005A6C83" w:rsidRDefault="00332CC0" w:rsidP="00A44945">
            <w:pPr>
              <w:pStyle w:val="BodyTextIndent"/>
              <w:spacing w:before="60" w:after="60"/>
              <w:ind w:left="0"/>
              <w:rPr>
                <w:rFonts w:cs="Arial"/>
                <w:sz w:val="18"/>
                <w:szCs w:val="18"/>
              </w:rPr>
            </w:pPr>
          </w:p>
        </w:tc>
        <w:tc>
          <w:tcPr>
            <w:tcW w:w="1632" w:type="dxa"/>
          </w:tcPr>
          <w:p w14:paraId="529379EE" w14:textId="77777777" w:rsidR="00332CC0" w:rsidRPr="005A6C83" w:rsidRDefault="00332CC0" w:rsidP="00B67A71">
            <w:pPr>
              <w:pStyle w:val="BodyTextIndent"/>
              <w:spacing w:before="60"/>
              <w:ind w:left="-86"/>
              <w:jc w:val="right"/>
              <w:rPr>
                <w:rFonts w:cs="Arial"/>
                <w:i/>
                <w:sz w:val="18"/>
                <w:szCs w:val="18"/>
              </w:rPr>
            </w:pPr>
            <w:r w:rsidRPr="005A6C83">
              <w:rPr>
                <w:rFonts w:cs="Arial"/>
                <w:i/>
                <w:sz w:val="18"/>
                <w:szCs w:val="18"/>
              </w:rPr>
              <w:t>Vốn khả dụng</w:t>
            </w:r>
          </w:p>
          <w:p w14:paraId="7EB989B5" w14:textId="77777777" w:rsidR="00332CC0" w:rsidRPr="005A6C83" w:rsidRDefault="00332CC0" w:rsidP="00B67A71">
            <w:pPr>
              <w:pStyle w:val="BodyTextIndent"/>
              <w:spacing w:after="60"/>
              <w:ind w:left="-86"/>
              <w:jc w:val="right"/>
              <w:rPr>
                <w:rFonts w:cs="Arial"/>
                <w:i/>
                <w:sz w:val="18"/>
                <w:szCs w:val="18"/>
              </w:rPr>
            </w:pPr>
            <w:r w:rsidRPr="005A6C83">
              <w:rPr>
                <w:rFonts w:cs="Arial"/>
                <w:i/>
                <w:sz w:val="18"/>
                <w:szCs w:val="18"/>
              </w:rPr>
              <w:t>VND</w:t>
            </w:r>
          </w:p>
        </w:tc>
        <w:tc>
          <w:tcPr>
            <w:tcW w:w="1627" w:type="dxa"/>
          </w:tcPr>
          <w:p w14:paraId="2EE4D453" w14:textId="77777777" w:rsidR="00332CC0" w:rsidRPr="005A6C83" w:rsidRDefault="00332CC0" w:rsidP="00B67A71">
            <w:pPr>
              <w:pStyle w:val="BodyTextIndent"/>
              <w:spacing w:before="60"/>
              <w:ind w:left="-86"/>
              <w:jc w:val="right"/>
              <w:rPr>
                <w:rFonts w:cs="Arial"/>
                <w:i/>
                <w:sz w:val="18"/>
                <w:szCs w:val="18"/>
              </w:rPr>
            </w:pPr>
            <w:r w:rsidRPr="005A6C83">
              <w:rPr>
                <w:rFonts w:cs="Arial"/>
                <w:i/>
                <w:sz w:val="18"/>
                <w:szCs w:val="18"/>
              </w:rPr>
              <w:t>Khoản giảm trừ</w:t>
            </w:r>
          </w:p>
          <w:p w14:paraId="1BB23977" w14:textId="77777777" w:rsidR="00332CC0" w:rsidRPr="005A6C83" w:rsidRDefault="00332CC0" w:rsidP="00B67A71">
            <w:pPr>
              <w:pStyle w:val="BodyTextIndent"/>
              <w:spacing w:after="60"/>
              <w:ind w:left="-86"/>
              <w:jc w:val="right"/>
              <w:rPr>
                <w:rFonts w:cs="Arial"/>
                <w:i/>
                <w:sz w:val="18"/>
                <w:szCs w:val="18"/>
              </w:rPr>
            </w:pPr>
            <w:r w:rsidRPr="005A6C83">
              <w:rPr>
                <w:rFonts w:cs="Arial"/>
                <w:i/>
                <w:sz w:val="18"/>
                <w:szCs w:val="18"/>
              </w:rPr>
              <w:t>VND</w:t>
            </w:r>
          </w:p>
        </w:tc>
        <w:tc>
          <w:tcPr>
            <w:tcW w:w="1627" w:type="dxa"/>
          </w:tcPr>
          <w:p w14:paraId="1F533E62" w14:textId="77777777" w:rsidR="00332CC0" w:rsidRPr="005A6C83" w:rsidRDefault="00332CC0" w:rsidP="00B67A71">
            <w:pPr>
              <w:pStyle w:val="BodyTextIndent"/>
              <w:spacing w:before="60"/>
              <w:ind w:left="-86"/>
              <w:jc w:val="right"/>
              <w:rPr>
                <w:rFonts w:cs="Arial"/>
                <w:i/>
                <w:sz w:val="18"/>
                <w:szCs w:val="18"/>
              </w:rPr>
            </w:pPr>
            <w:r w:rsidRPr="005A6C83">
              <w:rPr>
                <w:rFonts w:cs="Arial"/>
                <w:i/>
                <w:sz w:val="18"/>
                <w:szCs w:val="18"/>
              </w:rPr>
              <w:t>Khoản tăng thêm</w:t>
            </w:r>
          </w:p>
          <w:p w14:paraId="578CF943" w14:textId="77777777" w:rsidR="00332CC0" w:rsidRPr="005A6C83" w:rsidRDefault="00332CC0" w:rsidP="00B67A71">
            <w:pPr>
              <w:pStyle w:val="BodyTextIndent"/>
              <w:spacing w:after="60"/>
              <w:ind w:left="-86"/>
              <w:jc w:val="right"/>
              <w:rPr>
                <w:rFonts w:cs="Arial"/>
                <w:i/>
                <w:sz w:val="18"/>
                <w:szCs w:val="18"/>
              </w:rPr>
            </w:pPr>
            <w:r w:rsidRPr="005A6C83">
              <w:rPr>
                <w:rFonts w:cs="Arial"/>
                <w:i/>
                <w:sz w:val="18"/>
                <w:szCs w:val="18"/>
              </w:rPr>
              <w:t>VND</w:t>
            </w:r>
          </w:p>
        </w:tc>
      </w:tr>
      <w:tr w:rsidR="00332CC0" w:rsidRPr="005A6C83" w14:paraId="05EFA947" w14:textId="77777777" w:rsidTr="00A44945">
        <w:tc>
          <w:tcPr>
            <w:tcW w:w="530" w:type="dxa"/>
            <w:tcBorders>
              <w:top w:val="nil"/>
            </w:tcBorders>
          </w:tcPr>
          <w:p w14:paraId="70E0A9F5" w14:textId="77777777" w:rsidR="00332CC0" w:rsidRPr="005A6C83" w:rsidRDefault="00332CC0" w:rsidP="00A44945">
            <w:pPr>
              <w:pStyle w:val="BodyTextIndent"/>
              <w:spacing w:before="60" w:after="60"/>
              <w:ind w:left="-115" w:right="-115"/>
              <w:jc w:val="center"/>
              <w:rPr>
                <w:rFonts w:cs="Arial"/>
                <w:sz w:val="18"/>
                <w:szCs w:val="18"/>
              </w:rPr>
            </w:pPr>
          </w:p>
        </w:tc>
        <w:tc>
          <w:tcPr>
            <w:tcW w:w="2750" w:type="dxa"/>
            <w:tcBorders>
              <w:top w:val="nil"/>
            </w:tcBorders>
          </w:tcPr>
          <w:p w14:paraId="75E514C9" w14:textId="77777777" w:rsidR="00332CC0" w:rsidRPr="005A6C83" w:rsidRDefault="00332CC0" w:rsidP="00A44945">
            <w:pPr>
              <w:pStyle w:val="BodyTextIndent"/>
              <w:spacing w:before="60" w:after="60"/>
              <w:ind w:left="0"/>
              <w:rPr>
                <w:rFonts w:cs="Arial"/>
                <w:sz w:val="18"/>
                <w:szCs w:val="18"/>
              </w:rPr>
            </w:pPr>
          </w:p>
        </w:tc>
        <w:tc>
          <w:tcPr>
            <w:tcW w:w="1632" w:type="dxa"/>
          </w:tcPr>
          <w:p w14:paraId="705B5BBA" w14:textId="77777777" w:rsidR="00332CC0" w:rsidRPr="005A6C83" w:rsidRDefault="00332CC0" w:rsidP="00B67A71">
            <w:pPr>
              <w:pStyle w:val="BodyTextIndent"/>
              <w:spacing w:before="60" w:after="60"/>
              <w:ind w:left="-86"/>
              <w:jc w:val="center"/>
              <w:rPr>
                <w:rFonts w:cs="Arial"/>
                <w:sz w:val="18"/>
                <w:szCs w:val="18"/>
              </w:rPr>
            </w:pPr>
            <w:r w:rsidRPr="005A6C83">
              <w:rPr>
                <w:rFonts w:cs="Arial"/>
                <w:sz w:val="18"/>
                <w:szCs w:val="18"/>
              </w:rPr>
              <w:t>(1)</w:t>
            </w:r>
          </w:p>
        </w:tc>
        <w:tc>
          <w:tcPr>
            <w:tcW w:w="1627" w:type="dxa"/>
          </w:tcPr>
          <w:p w14:paraId="7BDAE062" w14:textId="77777777" w:rsidR="00332CC0" w:rsidRPr="005A6C83" w:rsidRDefault="00332CC0" w:rsidP="00B67A71">
            <w:pPr>
              <w:pStyle w:val="BodyTextIndent"/>
              <w:spacing w:before="60" w:after="60"/>
              <w:ind w:left="-86"/>
              <w:jc w:val="center"/>
              <w:rPr>
                <w:rFonts w:cs="Arial"/>
                <w:sz w:val="18"/>
                <w:szCs w:val="18"/>
              </w:rPr>
            </w:pPr>
            <w:r w:rsidRPr="005A6C83">
              <w:rPr>
                <w:rFonts w:cs="Arial"/>
                <w:sz w:val="18"/>
                <w:szCs w:val="18"/>
              </w:rPr>
              <w:t>(2)</w:t>
            </w:r>
          </w:p>
        </w:tc>
        <w:tc>
          <w:tcPr>
            <w:tcW w:w="1627" w:type="dxa"/>
          </w:tcPr>
          <w:p w14:paraId="16DF0C83" w14:textId="77777777" w:rsidR="00332CC0" w:rsidRPr="005A6C83" w:rsidRDefault="00332CC0" w:rsidP="00B67A71">
            <w:pPr>
              <w:pStyle w:val="BodyTextIndent"/>
              <w:spacing w:before="60" w:after="60"/>
              <w:ind w:left="-86"/>
              <w:jc w:val="center"/>
              <w:rPr>
                <w:rFonts w:cs="Arial"/>
                <w:sz w:val="18"/>
                <w:szCs w:val="18"/>
              </w:rPr>
            </w:pPr>
            <w:r w:rsidRPr="005A6C83">
              <w:rPr>
                <w:rFonts w:cs="Arial"/>
                <w:sz w:val="18"/>
                <w:szCs w:val="18"/>
              </w:rPr>
              <w:t>(3)</w:t>
            </w:r>
          </w:p>
        </w:tc>
      </w:tr>
      <w:tr w:rsidR="00332CC0" w:rsidRPr="005A6C83" w14:paraId="098012FF" w14:textId="77777777" w:rsidTr="00A44945">
        <w:tc>
          <w:tcPr>
            <w:tcW w:w="530" w:type="dxa"/>
            <w:shd w:val="clear" w:color="auto" w:fill="A6A6A6"/>
          </w:tcPr>
          <w:p w14:paraId="563DB84C" w14:textId="31161BC1" w:rsidR="00332CC0" w:rsidRPr="005A6C83" w:rsidRDefault="00A66962" w:rsidP="00A44945">
            <w:pPr>
              <w:pStyle w:val="BodyTextIndent"/>
              <w:spacing w:before="60" w:after="60"/>
              <w:ind w:left="-115" w:right="-115"/>
              <w:jc w:val="center"/>
              <w:rPr>
                <w:rFonts w:cs="Arial"/>
                <w:b/>
                <w:sz w:val="18"/>
                <w:szCs w:val="18"/>
              </w:rPr>
            </w:pPr>
            <w:r w:rsidRPr="005A6C83">
              <w:rPr>
                <w:rFonts w:cs="Arial"/>
                <w:b/>
                <w:sz w:val="18"/>
                <w:szCs w:val="18"/>
              </w:rPr>
              <w:t>D</w:t>
            </w:r>
          </w:p>
        </w:tc>
        <w:tc>
          <w:tcPr>
            <w:tcW w:w="2750" w:type="dxa"/>
            <w:shd w:val="clear" w:color="auto" w:fill="A6A6A6"/>
          </w:tcPr>
          <w:p w14:paraId="18D41B98" w14:textId="6E60A0E7" w:rsidR="00332CC0" w:rsidRPr="005A6C83" w:rsidRDefault="00A66962" w:rsidP="00A44945">
            <w:pPr>
              <w:pStyle w:val="BodyTextIndent"/>
              <w:spacing w:before="60" w:after="60"/>
              <w:ind w:left="0"/>
              <w:rPr>
                <w:rFonts w:cs="Arial"/>
                <w:sz w:val="18"/>
                <w:szCs w:val="18"/>
              </w:rPr>
            </w:pPr>
            <w:r w:rsidRPr="005A6C83">
              <w:rPr>
                <w:rFonts w:cs="Arial"/>
                <w:b/>
                <w:sz w:val="18"/>
                <w:szCs w:val="18"/>
              </w:rPr>
              <w:t xml:space="preserve">Các khoản ký quỹ, </w:t>
            </w:r>
            <w:r w:rsidRPr="005A6C83">
              <w:rPr>
                <w:rFonts w:cs="Arial" w:hint="eastAsia"/>
                <w:b/>
                <w:sz w:val="18"/>
                <w:szCs w:val="18"/>
              </w:rPr>
              <w:t>đ</w:t>
            </w:r>
            <w:r w:rsidRPr="005A6C83">
              <w:rPr>
                <w:rFonts w:cs="Arial"/>
                <w:b/>
                <w:sz w:val="18"/>
                <w:szCs w:val="18"/>
              </w:rPr>
              <w:t>ảm bảo</w:t>
            </w:r>
          </w:p>
        </w:tc>
        <w:tc>
          <w:tcPr>
            <w:tcW w:w="1632" w:type="dxa"/>
            <w:shd w:val="clear" w:color="auto" w:fill="A6A6A6"/>
          </w:tcPr>
          <w:p w14:paraId="1C3363D9" w14:textId="77777777" w:rsidR="00332CC0" w:rsidRPr="005A6C83" w:rsidRDefault="00332CC0" w:rsidP="00B67A71">
            <w:pPr>
              <w:pStyle w:val="BodyTextIndent"/>
              <w:spacing w:before="60" w:after="60"/>
              <w:ind w:left="-86"/>
              <w:rPr>
                <w:rFonts w:cs="Arial"/>
                <w:b/>
                <w:sz w:val="18"/>
                <w:szCs w:val="18"/>
              </w:rPr>
            </w:pPr>
          </w:p>
        </w:tc>
        <w:tc>
          <w:tcPr>
            <w:tcW w:w="1627" w:type="dxa"/>
            <w:shd w:val="clear" w:color="auto" w:fill="A6A6A6"/>
          </w:tcPr>
          <w:p w14:paraId="7A8A3633" w14:textId="77777777" w:rsidR="00332CC0" w:rsidRPr="005A6C83" w:rsidRDefault="00332CC0" w:rsidP="00B67A71">
            <w:pPr>
              <w:pStyle w:val="BodyTextIndent"/>
              <w:spacing w:before="60" w:after="60"/>
              <w:ind w:left="-86"/>
              <w:rPr>
                <w:rFonts w:cs="Arial"/>
                <w:b/>
                <w:sz w:val="18"/>
                <w:szCs w:val="18"/>
              </w:rPr>
            </w:pPr>
          </w:p>
        </w:tc>
        <w:tc>
          <w:tcPr>
            <w:tcW w:w="1627" w:type="dxa"/>
            <w:shd w:val="clear" w:color="auto" w:fill="A6A6A6"/>
          </w:tcPr>
          <w:p w14:paraId="234E2F7A" w14:textId="77777777" w:rsidR="00332CC0" w:rsidRPr="005A6C83" w:rsidRDefault="00332CC0" w:rsidP="00B67A71">
            <w:pPr>
              <w:pStyle w:val="BodyTextIndent"/>
              <w:spacing w:before="60" w:after="60"/>
              <w:ind w:left="-86"/>
              <w:rPr>
                <w:rFonts w:cs="Arial"/>
                <w:b/>
                <w:sz w:val="18"/>
                <w:szCs w:val="18"/>
              </w:rPr>
            </w:pPr>
          </w:p>
        </w:tc>
      </w:tr>
      <w:tr w:rsidR="00424B46" w:rsidRPr="005A6C83" w14:paraId="5F7E06E1" w14:textId="77777777" w:rsidTr="00E973A7">
        <w:tc>
          <w:tcPr>
            <w:tcW w:w="530" w:type="dxa"/>
          </w:tcPr>
          <w:p w14:paraId="23702BD6" w14:textId="77777777" w:rsidR="00424B46" w:rsidRPr="005A6C83" w:rsidRDefault="00424B46" w:rsidP="00424B46">
            <w:pPr>
              <w:pStyle w:val="BodyTextIndent"/>
              <w:spacing w:before="60" w:after="60"/>
              <w:ind w:left="-115" w:right="-115"/>
              <w:jc w:val="center"/>
              <w:rPr>
                <w:rFonts w:cs="Arial"/>
                <w:sz w:val="18"/>
                <w:szCs w:val="18"/>
              </w:rPr>
            </w:pPr>
            <w:r w:rsidRPr="005A6C83">
              <w:rPr>
                <w:rFonts w:cs="Arial"/>
                <w:sz w:val="18"/>
                <w:szCs w:val="18"/>
              </w:rPr>
              <w:t>1.</w:t>
            </w:r>
          </w:p>
        </w:tc>
        <w:tc>
          <w:tcPr>
            <w:tcW w:w="2750" w:type="dxa"/>
          </w:tcPr>
          <w:p w14:paraId="214E7767" w14:textId="476CCAEF" w:rsidR="00424B46" w:rsidRPr="005A6C83" w:rsidRDefault="00424B46" w:rsidP="00424B46">
            <w:pPr>
              <w:pStyle w:val="BodyTextIndent"/>
              <w:spacing w:before="60" w:after="60"/>
              <w:ind w:left="0"/>
              <w:rPr>
                <w:rFonts w:cs="Arial"/>
                <w:sz w:val="18"/>
                <w:szCs w:val="18"/>
              </w:rPr>
            </w:pPr>
            <w:r w:rsidRPr="00A14ED5">
              <w:rPr>
                <w:rFonts w:cs="Arial"/>
                <w:sz w:val="18"/>
                <w:szCs w:val="18"/>
              </w:rPr>
              <w:t>Giá trị ký quỹ</w:t>
            </w:r>
          </w:p>
        </w:tc>
        <w:tc>
          <w:tcPr>
            <w:tcW w:w="1632" w:type="dxa"/>
            <w:shd w:val="clear" w:color="auto" w:fill="D9D9D9"/>
            <w:vAlign w:val="bottom"/>
          </w:tcPr>
          <w:p w14:paraId="5A4768E8" w14:textId="77777777" w:rsidR="00424B46" w:rsidRPr="005A6C83" w:rsidRDefault="00424B46">
            <w:pPr>
              <w:pStyle w:val="BodyTextIndent"/>
              <w:spacing w:before="60" w:after="60"/>
              <w:ind w:left="-86"/>
              <w:jc w:val="right"/>
              <w:rPr>
                <w:rFonts w:cs="Arial"/>
                <w:sz w:val="18"/>
                <w:szCs w:val="18"/>
              </w:rPr>
            </w:pPr>
          </w:p>
        </w:tc>
        <w:tc>
          <w:tcPr>
            <w:tcW w:w="1627" w:type="dxa"/>
            <w:shd w:val="clear" w:color="auto" w:fill="D9D9D9"/>
            <w:vAlign w:val="bottom"/>
          </w:tcPr>
          <w:p w14:paraId="009078DB" w14:textId="34BED693" w:rsidR="00424B46" w:rsidRPr="005A6C83" w:rsidRDefault="00424B46">
            <w:pPr>
              <w:pStyle w:val="BodyTextIndent"/>
              <w:spacing w:before="60" w:after="60"/>
              <w:ind w:left="-86"/>
              <w:jc w:val="right"/>
              <w:rPr>
                <w:rFonts w:cs="Arial"/>
                <w:sz w:val="18"/>
                <w:szCs w:val="18"/>
              </w:rPr>
            </w:pPr>
          </w:p>
        </w:tc>
        <w:tc>
          <w:tcPr>
            <w:tcW w:w="1627" w:type="dxa"/>
            <w:shd w:val="clear" w:color="auto" w:fill="D9D9D9"/>
            <w:vAlign w:val="bottom"/>
          </w:tcPr>
          <w:p w14:paraId="4179249A" w14:textId="77777777" w:rsidR="00424B46" w:rsidRPr="005A6C83" w:rsidRDefault="00424B46">
            <w:pPr>
              <w:pStyle w:val="BodyTextIndent"/>
              <w:spacing w:before="60" w:after="60"/>
              <w:ind w:left="-86"/>
              <w:jc w:val="right"/>
              <w:rPr>
                <w:rFonts w:cs="Arial"/>
                <w:sz w:val="18"/>
                <w:szCs w:val="18"/>
              </w:rPr>
            </w:pPr>
          </w:p>
        </w:tc>
      </w:tr>
      <w:tr w:rsidR="00706A99" w:rsidRPr="005A6C83" w14:paraId="58B7D555" w14:textId="77777777" w:rsidTr="00E973A7">
        <w:tc>
          <w:tcPr>
            <w:tcW w:w="530" w:type="dxa"/>
          </w:tcPr>
          <w:p w14:paraId="00DAD05E" w14:textId="2EEBDB94" w:rsidR="00706A99" w:rsidRPr="005A6C83" w:rsidRDefault="00706A99" w:rsidP="00706A99">
            <w:pPr>
              <w:pStyle w:val="BodyTextIndent"/>
              <w:spacing w:before="60" w:after="60"/>
              <w:ind w:left="-115" w:right="-115"/>
              <w:jc w:val="center"/>
              <w:rPr>
                <w:rFonts w:cs="Arial"/>
                <w:sz w:val="18"/>
                <w:szCs w:val="18"/>
              </w:rPr>
            </w:pPr>
            <w:r w:rsidRPr="005A6C83">
              <w:rPr>
                <w:rFonts w:cs="Arial"/>
                <w:sz w:val="18"/>
                <w:szCs w:val="18"/>
              </w:rPr>
              <w:t>1.1</w:t>
            </w:r>
          </w:p>
        </w:tc>
        <w:tc>
          <w:tcPr>
            <w:tcW w:w="2750" w:type="dxa"/>
          </w:tcPr>
          <w:p w14:paraId="65784577" w14:textId="0B82C71B" w:rsidR="00706A99" w:rsidRPr="005A6C83" w:rsidRDefault="00706A99" w:rsidP="00706A99">
            <w:pPr>
              <w:pStyle w:val="BodyTextIndent"/>
              <w:spacing w:before="60" w:after="60"/>
              <w:ind w:left="0"/>
              <w:rPr>
                <w:rFonts w:cs="Arial"/>
                <w:sz w:val="18"/>
                <w:szCs w:val="18"/>
              </w:rPr>
            </w:pPr>
            <w:r w:rsidRPr="00A14ED5">
              <w:rPr>
                <w:rFonts w:cs="Arial"/>
                <w:sz w:val="18"/>
                <w:szCs w:val="18"/>
              </w:rPr>
              <w:t xml:space="preserve">Giá trị đóng góp vào quỹ hỗ trợ thanh toán của </w:t>
            </w:r>
            <w:r w:rsidRPr="00D440B4">
              <w:rPr>
                <w:rFonts w:cs="Arial"/>
                <w:sz w:val="18"/>
                <w:szCs w:val="18"/>
              </w:rPr>
              <w:t>Tổng công ty lưu ký và bù trừ chứng khoán Việt Nam</w:t>
            </w:r>
          </w:p>
        </w:tc>
        <w:tc>
          <w:tcPr>
            <w:tcW w:w="1632" w:type="dxa"/>
            <w:shd w:val="clear" w:color="auto" w:fill="D9D9D9"/>
            <w:vAlign w:val="bottom"/>
          </w:tcPr>
          <w:p w14:paraId="520DE396" w14:textId="77777777" w:rsidR="00706A99" w:rsidRPr="005A6C83" w:rsidRDefault="00706A99">
            <w:pPr>
              <w:pStyle w:val="BodyTextIndent"/>
              <w:spacing w:before="60" w:after="60"/>
              <w:ind w:left="-86"/>
              <w:jc w:val="right"/>
              <w:rPr>
                <w:rFonts w:cs="Arial"/>
                <w:sz w:val="18"/>
                <w:szCs w:val="18"/>
              </w:rPr>
            </w:pPr>
          </w:p>
        </w:tc>
        <w:tc>
          <w:tcPr>
            <w:tcW w:w="1627" w:type="dxa"/>
            <w:shd w:val="clear" w:color="auto" w:fill="auto"/>
            <w:vAlign w:val="bottom"/>
          </w:tcPr>
          <w:p w14:paraId="79E0D25F" w14:textId="41F346CE" w:rsidR="00706A99" w:rsidRPr="005A6C83" w:rsidRDefault="00703C51">
            <w:pPr>
              <w:pStyle w:val="BodyTextIndent"/>
              <w:spacing w:before="60" w:after="60"/>
              <w:ind w:left="-86"/>
              <w:jc w:val="right"/>
              <w:rPr>
                <w:rFonts w:cs="Arial"/>
                <w:sz w:val="18"/>
                <w:szCs w:val="18"/>
                <w:highlight w:val="yellow"/>
              </w:rPr>
            </w:pPr>
            <w:r>
              <w:rPr>
                <w:rFonts w:cs="Arial"/>
                <w:sz w:val="18"/>
                <w:szCs w:val="18"/>
              </w:rPr>
              <w:t>-</w:t>
            </w:r>
          </w:p>
        </w:tc>
        <w:tc>
          <w:tcPr>
            <w:tcW w:w="1627" w:type="dxa"/>
            <w:shd w:val="clear" w:color="auto" w:fill="D9D9D9"/>
            <w:vAlign w:val="bottom"/>
          </w:tcPr>
          <w:p w14:paraId="40F38165" w14:textId="77777777" w:rsidR="00706A99" w:rsidRPr="005A6C83" w:rsidRDefault="00706A99">
            <w:pPr>
              <w:pStyle w:val="BodyTextIndent"/>
              <w:spacing w:before="60" w:after="60"/>
              <w:ind w:left="-86"/>
              <w:jc w:val="right"/>
              <w:rPr>
                <w:rFonts w:cs="Arial"/>
                <w:sz w:val="18"/>
                <w:szCs w:val="18"/>
              </w:rPr>
            </w:pPr>
          </w:p>
        </w:tc>
      </w:tr>
      <w:tr w:rsidR="00706A99" w:rsidRPr="005A6C83" w14:paraId="3478FAF3" w14:textId="77777777" w:rsidTr="00E973A7">
        <w:tc>
          <w:tcPr>
            <w:tcW w:w="530" w:type="dxa"/>
          </w:tcPr>
          <w:p w14:paraId="567BE21C" w14:textId="06EAE84E" w:rsidR="00706A99" w:rsidRPr="005A6C83" w:rsidRDefault="00706A99" w:rsidP="00706A99">
            <w:pPr>
              <w:pStyle w:val="BodyTextIndent"/>
              <w:spacing w:before="60" w:after="60"/>
              <w:ind w:left="-115" w:right="-115"/>
              <w:jc w:val="center"/>
              <w:rPr>
                <w:rFonts w:cs="Arial"/>
                <w:sz w:val="18"/>
                <w:szCs w:val="18"/>
              </w:rPr>
            </w:pPr>
            <w:r w:rsidRPr="005A6C83">
              <w:rPr>
                <w:rFonts w:cs="Arial"/>
                <w:sz w:val="18"/>
                <w:szCs w:val="18"/>
              </w:rPr>
              <w:t>1.2</w:t>
            </w:r>
          </w:p>
        </w:tc>
        <w:tc>
          <w:tcPr>
            <w:tcW w:w="2750" w:type="dxa"/>
          </w:tcPr>
          <w:p w14:paraId="699E2AE1" w14:textId="61D43D89" w:rsidR="00706A99" w:rsidRPr="005A6C83" w:rsidRDefault="00706A99" w:rsidP="00706A99">
            <w:pPr>
              <w:pStyle w:val="BodyTextIndent"/>
              <w:spacing w:before="60" w:after="60"/>
              <w:ind w:left="0"/>
              <w:rPr>
                <w:rFonts w:cs="Arial"/>
                <w:sz w:val="18"/>
                <w:szCs w:val="18"/>
              </w:rPr>
            </w:pPr>
            <w:r w:rsidRPr="00A14ED5">
              <w:rPr>
                <w:rFonts w:cs="Arial"/>
                <w:sz w:val="18"/>
                <w:szCs w:val="18"/>
              </w:rPr>
              <w:t>Giá trị đóng góp vào quỹ bù trừ của đối tác thanh toán trung tâm đối với vị thế mở của chính thành viên bù trừ</w:t>
            </w:r>
          </w:p>
        </w:tc>
        <w:tc>
          <w:tcPr>
            <w:tcW w:w="1632" w:type="dxa"/>
            <w:shd w:val="clear" w:color="auto" w:fill="D9D9D9"/>
            <w:vAlign w:val="bottom"/>
          </w:tcPr>
          <w:p w14:paraId="73DFEA5A" w14:textId="77777777" w:rsidR="00706A99" w:rsidRPr="005A6C83" w:rsidRDefault="00706A99">
            <w:pPr>
              <w:pStyle w:val="BodyTextIndent"/>
              <w:spacing w:before="60" w:after="60"/>
              <w:ind w:left="-86"/>
              <w:jc w:val="right"/>
              <w:rPr>
                <w:rFonts w:cs="Arial"/>
                <w:sz w:val="18"/>
                <w:szCs w:val="18"/>
              </w:rPr>
            </w:pPr>
          </w:p>
        </w:tc>
        <w:tc>
          <w:tcPr>
            <w:tcW w:w="1627" w:type="dxa"/>
            <w:shd w:val="clear" w:color="auto" w:fill="auto"/>
            <w:vAlign w:val="bottom"/>
          </w:tcPr>
          <w:p w14:paraId="702E7F1F" w14:textId="2CF035E3" w:rsidR="00706A99" w:rsidRPr="005A6C83" w:rsidRDefault="00703C51">
            <w:pPr>
              <w:pStyle w:val="BodyTextIndent"/>
              <w:spacing w:before="60" w:after="60"/>
              <w:ind w:left="-86"/>
              <w:jc w:val="right"/>
              <w:rPr>
                <w:rFonts w:cs="Arial"/>
                <w:sz w:val="18"/>
                <w:szCs w:val="18"/>
                <w:highlight w:val="yellow"/>
              </w:rPr>
            </w:pPr>
            <w:r>
              <w:rPr>
                <w:rFonts w:cs="Arial"/>
                <w:sz w:val="18"/>
                <w:szCs w:val="18"/>
              </w:rPr>
              <w:t>-</w:t>
            </w:r>
          </w:p>
        </w:tc>
        <w:tc>
          <w:tcPr>
            <w:tcW w:w="1627" w:type="dxa"/>
            <w:shd w:val="clear" w:color="auto" w:fill="D9D9D9"/>
            <w:vAlign w:val="bottom"/>
          </w:tcPr>
          <w:p w14:paraId="42CFAEFD" w14:textId="77777777" w:rsidR="00706A99" w:rsidRPr="005A6C83" w:rsidRDefault="00706A99">
            <w:pPr>
              <w:pStyle w:val="BodyTextIndent"/>
              <w:spacing w:before="60" w:after="60"/>
              <w:ind w:left="-86"/>
              <w:jc w:val="right"/>
              <w:rPr>
                <w:rFonts w:cs="Arial"/>
                <w:sz w:val="18"/>
                <w:szCs w:val="18"/>
              </w:rPr>
            </w:pPr>
          </w:p>
        </w:tc>
      </w:tr>
      <w:tr w:rsidR="00706A99" w:rsidRPr="005A6C83" w14:paraId="089E4E57" w14:textId="77777777" w:rsidTr="00E973A7">
        <w:tc>
          <w:tcPr>
            <w:tcW w:w="530" w:type="dxa"/>
          </w:tcPr>
          <w:p w14:paraId="20400A5B" w14:textId="03195744" w:rsidR="00706A99" w:rsidRPr="005A6C83" w:rsidRDefault="00706A99" w:rsidP="00706A99">
            <w:pPr>
              <w:pStyle w:val="BodyTextIndent"/>
              <w:spacing w:before="60" w:after="60"/>
              <w:ind w:left="-115" w:right="-115"/>
              <w:jc w:val="center"/>
              <w:rPr>
                <w:rFonts w:cs="Arial"/>
                <w:sz w:val="18"/>
                <w:szCs w:val="18"/>
              </w:rPr>
            </w:pPr>
            <w:r w:rsidRPr="005A6C83">
              <w:rPr>
                <w:rFonts w:cs="Arial"/>
                <w:sz w:val="18"/>
                <w:szCs w:val="18"/>
              </w:rPr>
              <w:t>1.3</w:t>
            </w:r>
          </w:p>
        </w:tc>
        <w:tc>
          <w:tcPr>
            <w:tcW w:w="2750" w:type="dxa"/>
          </w:tcPr>
          <w:p w14:paraId="53DA02E0" w14:textId="6F27D19A" w:rsidR="00706A99" w:rsidRPr="005A6C83" w:rsidRDefault="00706A99" w:rsidP="00706A99">
            <w:pPr>
              <w:pStyle w:val="BodyTextIndent"/>
              <w:spacing w:before="60" w:after="60"/>
              <w:ind w:left="0"/>
              <w:rPr>
                <w:rFonts w:cs="Arial"/>
                <w:sz w:val="18"/>
                <w:szCs w:val="18"/>
              </w:rPr>
            </w:pPr>
            <w:r w:rsidRPr="00A14ED5">
              <w:rPr>
                <w:rFonts w:cs="Arial"/>
                <w:sz w:val="18"/>
                <w:szCs w:val="18"/>
              </w:rPr>
              <w:t>Khoản ký quỹ bằng tiền và giá trị bảo lãnh thanh toán của ngân hàng khi phát hành chứng quyền có bảo đảm</w:t>
            </w:r>
          </w:p>
        </w:tc>
        <w:tc>
          <w:tcPr>
            <w:tcW w:w="1632" w:type="dxa"/>
            <w:shd w:val="clear" w:color="auto" w:fill="D9D9D9"/>
            <w:vAlign w:val="bottom"/>
          </w:tcPr>
          <w:p w14:paraId="6DAD1F98" w14:textId="77777777" w:rsidR="00706A99" w:rsidRPr="005A6C83" w:rsidRDefault="00706A99">
            <w:pPr>
              <w:pStyle w:val="BodyTextIndent"/>
              <w:spacing w:before="60" w:after="60"/>
              <w:ind w:left="-86"/>
              <w:jc w:val="right"/>
              <w:rPr>
                <w:rFonts w:cs="Arial"/>
                <w:sz w:val="18"/>
                <w:szCs w:val="18"/>
              </w:rPr>
            </w:pPr>
          </w:p>
        </w:tc>
        <w:tc>
          <w:tcPr>
            <w:tcW w:w="1627" w:type="dxa"/>
            <w:shd w:val="clear" w:color="auto" w:fill="auto"/>
            <w:vAlign w:val="bottom"/>
          </w:tcPr>
          <w:p w14:paraId="25A1EA5B" w14:textId="3C0E7E3D" w:rsidR="00706A99" w:rsidRPr="005A6C83" w:rsidRDefault="00703C51">
            <w:pPr>
              <w:pStyle w:val="BodyTextIndent"/>
              <w:spacing w:before="60" w:after="60"/>
              <w:ind w:left="-86"/>
              <w:jc w:val="right"/>
              <w:rPr>
                <w:rFonts w:cs="Arial"/>
                <w:sz w:val="18"/>
                <w:szCs w:val="18"/>
                <w:highlight w:val="yellow"/>
              </w:rPr>
            </w:pPr>
            <w:r>
              <w:rPr>
                <w:rFonts w:cs="Arial"/>
                <w:sz w:val="18"/>
                <w:szCs w:val="18"/>
              </w:rPr>
              <w:t>-</w:t>
            </w:r>
          </w:p>
        </w:tc>
        <w:tc>
          <w:tcPr>
            <w:tcW w:w="1627" w:type="dxa"/>
            <w:shd w:val="clear" w:color="auto" w:fill="D9D9D9"/>
            <w:vAlign w:val="bottom"/>
          </w:tcPr>
          <w:p w14:paraId="4FA85A55" w14:textId="77777777" w:rsidR="00706A99" w:rsidRPr="005A6C83" w:rsidRDefault="00706A99">
            <w:pPr>
              <w:pStyle w:val="BodyTextIndent"/>
              <w:spacing w:before="60" w:after="60"/>
              <w:ind w:left="-86"/>
              <w:jc w:val="right"/>
              <w:rPr>
                <w:rFonts w:cs="Arial"/>
                <w:sz w:val="18"/>
                <w:szCs w:val="18"/>
              </w:rPr>
            </w:pPr>
          </w:p>
        </w:tc>
      </w:tr>
      <w:tr w:rsidR="00706A99" w:rsidRPr="005A6C83" w14:paraId="1509EDE0" w14:textId="77777777" w:rsidTr="00E973A7">
        <w:tc>
          <w:tcPr>
            <w:tcW w:w="530" w:type="dxa"/>
          </w:tcPr>
          <w:p w14:paraId="3C3022D1" w14:textId="7E35901C" w:rsidR="00706A99" w:rsidRPr="005A6C83" w:rsidRDefault="00706A99" w:rsidP="00706A99">
            <w:pPr>
              <w:pStyle w:val="BodyTextIndent"/>
              <w:spacing w:before="60" w:after="60"/>
              <w:ind w:left="-115" w:right="-115"/>
              <w:jc w:val="center"/>
              <w:rPr>
                <w:rFonts w:cs="Arial"/>
                <w:sz w:val="18"/>
                <w:szCs w:val="18"/>
              </w:rPr>
            </w:pPr>
            <w:r w:rsidRPr="005A6C83">
              <w:rPr>
                <w:rFonts w:cs="Arial"/>
                <w:sz w:val="18"/>
                <w:szCs w:val="18"/>
              </w:rPr>
              <w:t>2</w:t>
            </w:r>
          </w:p>
        </w:tc>
        <w:tc>
          <w:tcPr>
            <w:tcW w:w="2750" w:type="dxa"/>
          </w:tcPr>
          <w:p w14:paraId="1DB48325" w14:textId="6C206746" w:rsidR="00706A99" w:rsidRPr="005A6C83" w:rsidRDefault="00706A99" w:rsidP="00706A99">
            <w:pPr>
              <w:pStyle w:val="BodyTextIndent"/>
              <w:spacing w:before="60" w:after="60"/>
              <w:ind w:left="0"/>
              <w:rPr>
                <w:rFonts w:cs="Arial"/>
                <w:sz w:val="18"/>
                <w:szCs w:val="18"/>
              </w:rPr>
            </w:pPr>
            <w:r w:rsidRPr="00A14ED5">
              <w:rPr>
                <w:rFonts w:cs="Arial"/>
                <w:sz w:val="18"/>
                <w:szCs w:val="18"/>
              </w:rPr>
              <w:t>Giá trị tài sản đảm bảo cho các nghĩa vụ phải trả có thời hạn còn lại trên 90 ngày</w:t>
            </w:r>
          </w:p>
        </w:tc>
        <w:tc>
          <w:tcPr>
            <w:tcW w:w="1632" w:type="dxa"/>
            <w:shd w:val="clear" w:color="auto" w:fill="D9D9D9"/>
            <w:vAlign w:val="bottom"/>
          </w:tcPr>
          <w:p w14:paraId="3117E667" w14:textId="77777777" w:rsidR="00706A99" w:rsidRPr="005A6C83" w:rsidRDefault="00706A99">
            <w:pPr>
              <w:pStyle w:val="BodyTextIndent"/>
              <w:spacing w:before="60" w:after="60"/>
              <w:ind w:left="-86"/>
              <w:jc w:val="right"/>
              <w:rPr>
                <w:rFonts w:cs="Arial"/>
                <w:sz w:val="18"/>
                <w:szCs w:val="18"/>
              </w:rPr>
            </w:pPr>
          </w:p>
        </w:tc>
        <w:tc>
          <w:tcPr>
            <w:tcW w:w="1627" w:type="dxa"/>
            <w:shd w:val="clear" w:color="auto" w:fill="auto"/>
            <w:vAlign w:val="bottom"/>
          </w:tcPr>
          <w:p w14:paraId="7CEECD96" w14:textId="130DAFEC" w:rsidR="00706A99" w:rsidRPr="005A6C83" w:rsidRDefault="00703C51">
            <w:pPr>
              <w:pStyle w:val="BodyTextIndent"/>
              <w:spacing w:before="60" w:after="60"/>
              <w:ind w:left="-86"/>
              <w:jc w:val="right"/>
              <w:rPr>
                <w:rFonts w:cs="Arial"/>
                <w:sz w:val="18"/>
                <w:szCs w:val="18"/>
                <w:highlight w:val="yellow"/>
              </w:rPr>
            </w:pPr>
            <w:r>
              <w:rPr>
                <w:rFonts w:cs="Arial"/>
                <w:sz w:val="18"/>
                <w:szCs w:val="18"/>
              </w:rPr>
              <w:t>-</w:t>
            </w:r>
          </w:p>
        </w:tc>
        <w:tc>
          <w:tcPr>
            <w:tcW w:w="1627" w:type="dxa"/>
            <w:shd w:val="clear" w:color="auto" w:fill="D9D9D9"/>
            <w:vAlign w:val="bottom"/>
          </w:tcPr>
          <w:p w14:paraId="70520154" w14:textId="77777777" w:rsidR="00706A99" w:rsidRPr="005A6C83" w:rsidRDefault="00706A99">
            <w:pPr>
              <w:pStyle w:val="BodyTextIndent"/>
              <w:spacing w:before="60" w:after="60"/>
              <w:ind w:left="-86"/>
              <w:jc w:val="right"/>
              <w:rPr>
                <w:rFonts w:cs="Arial"/>
                <w:sz w:val="18"/>
                <w:szCs w:val="18"/>
              </w:rPr>
            </w:pPr>
          </w:p>
        </w:tc>
      </w:tr>
      <w:tr w:rsidR="000F111D" w:rsidRPr="005A6C83" w14:paraId="5682CBD0" w14:textId="77777777" w:rsidTr="00A44945">
        <w:tc>
          <w:tcPr>
            <w:tcW w:w="530" w:type="dxa"/>
          </w:tcPr>
          <w:p w14:paraId="38F775AE" w14:textId="2A003BDD" w:rsidR="000F111D" w:rsidRPr="005A6C83" w:rsidRDefault="000F111D" w:rsidP="00A66962">
            <w:pPr>
              <w:pStyle w:val="BodyTextIndent"/>
              <w:spacing w:before="60" w:after="60"/>
              <w:ind w:left="-115" w:right="-115"/>
              <w:jc w:val="center"/>
              <w:rPr>
                <w:rFonts w:cs="Arial"/>
                <w:b/>
                <w:sz w:val="18"/>
                <w:szCs w:val="18"/>
              </w:rPr>
            </w:pPr>
            <w:r w:rsidRPr="005A6C83">
              <w:rPr>
                <w:rFonts w:cs="Arial"/>
                <w:b/>
                <w:sz w:val="18"/>
                <w:szCs w:val="18"/>
              </w:rPr>
              <w:t>1D</w:t>
            </w:r>
          </w:p>
        </w:tc>
        <w:tc>
          <w:tcPr>
            <w:tcW w:w="2750" w:type="dxa"/>
          </w:tcPr>
          <w:p w14:paraId="086A5CBF" w14:textId="3AA192E2" w:rsidR="000F111D" w:rsidRPr="005A6C83" w:rsidRDefault="000F111D" w:rsidP="00A66962">
            <w:pPr>
              <w:pStyle w:val="BodyTextIndent"/>
              <w:spacing w:before="60" w:after="60"/>
              <w:ind w:left="0"/>
              <w:rPr>
                <w:rFonts w:cs="Arial"/>
                <w:b/>
                <w:sz w:val="18"/>
                <w:szCs w:val="18"/>
              </w:rPr>
            </w:pPr>
            <w:r w:rsidRPr="005A6C83">
              <w:rPr>
                <w:rFonts w:cs="Arial"/>
                <w:b/>
                <w:sz w:val="18"/>
                <w:szCs w:val="18"/>
              </w:rPr>
              <w:t>Tổng</w:t>
            </w:r>
          </w:p>
        </w:tc>
        <w:tc>
          <w:tcPr>
            <w:tcW w:w="4886" w:type="dxa"/>
            <w:gridSpan w:val="3"/>
            <w:shd w:val="clear" w:color="auto" w:fill="auto"/>
          </w:tcPr>
          <w:p w14:paraId="7D162B29" w14:textId="0F22A856" w:rsidR="000F111D" w:rsidRPr="00D964F4" w:rsidRDefault="00703C51" w:rsidP="00B67A71">
            <w:pPr>
              <w:pStyle w:val="BodyTextIndent"/>
              <w:spacing w:before="60" w:after="60"/>
              <w:ind w:left="-86"/>
              <w:jc w:val="right"/>
              <w:rPr>
                <w:rFonts w:cs="Arial"/>
                <w:b/>
                <w:sz w:val="18"/>
                <w:szCs w:val="18"/>
                <w:highlight w:val="yellow"/>
                <w:lang w:val="en-US"/>
              </w:rPr>
            </w:pPr>
            <w:r>
              <w:rPr>
                <w:rFonts w:cs="Arial"/>
                <w:b/>
                <w:sz w:val="18"/>
                <w:szCs w:val="18"/>
              </w:rPr>
              <w:t>-</w:t>
            </w:r>
          </w:p>
        </w:tc>
      </w:tr>
      <w:tr w:rsidR="0001386C" w:rsidRPr="005A6C83" w14:paraId="77A5525A" w14:textId="77777777" w:rsidTr="004A4690">
        <w:tc>
          <w:tcPr>
            <w:tcW w:w="3280" w:type="dxa"/>
            <w:gridSpan w:val="2"/>
            <w:vAlign w:val="center"/>
          </w:tcPr>
          <w:p w14:paraId="5EAB1BD7" w14:textId="17490344" w:rsidR="0001386C" w:rsidRPr="005A6C83" w:rsidRDefault="0001386C" w:rsidP="004A4690">
            <w:pPr>
              <w:pStyle w:val="BodyTextIndent"/>
              <w:spacing w:before="120" w:after="120"/>
              <w:ind w:left="0"/>
              <w:jc w:val="center"/>
              <w:rPr>
                <w:rFonts w:cs="Arial"/>
                <w:b/>
                <w:sz w:val="18"/>
                <w:szCs w:val="18"/>
              </w:rPr>
            </w:pPr>
            <w:r w:rsidRPr="005A6C83">
              <w:rPr>
                <w:rFonts w:cs="Arial"/>
                <w:b/>
                <w:sz w:val="18"/>
                <w:szCs w:val="18"/>
              </w:rPr>
              <w:t>VỐN KHẢ DỤNG = 1A-1B-1C-1D</w:t>
            </w:r>
          </w:p>
        </w:tc>
        <w:tc>
          <w:tcPr>
            <w:tcW w:w="4886" w:type="dxa"/>
            <w:gridSpan w:val="3"/>
          </w:tcPr>
          <w:p w14:paraId="6557E2D1" w14:textId="15C4A8F8" w:rsidR="0001386C" w:rsidRPr="008E4062" w:rsidRDefault="00A71591" w:rsidP="00B67A71">
            <w:pPr>
              <w:pStyle w:val="BodyTextIndent"/>
              <w:spacing w:before="120" w:after="120"/>
              <w:ind w:left="-86"/>
              <w:jc w:val="right"/>
              <w:rPr>
                <w:rFonts w:cs="Arial"/>
                <w:b/>
                <w:sz w:val="18"/>
                <w:szCs w:val="18"/>
                <w:highlight w:val="yellow"/>
                <w:lang w:val="en-US"/>
              </w:rPr>
            </w:pPr>
            <w:del w:id="181" w:author="Hai Quang Le" w:date="2023-03-10T08:11:00Z">
              <w:r w:rsidRPr="00A71591" w:rsidDel="008E4062">
                <w:rPr>
                  <w:rFonts w:cs="Arial"/>
                  <w:b/>
                  <w:sz w:val="18"/>
                  <w:szCs w:val="18"/>
                </w:rPr>
                <w:delText>1.2</w:delText>
              </w:r>
              <w:r w:rsidR="00CA45DB" w:rsidDel="008E4062">
                <w:rPr>
                  <w:rFonts w:cs="Arial"/>
                  <w:b/>
                  <w:sz w:val="18"/>
                  <w:szCs w:val="18"/>
                  <w:lang w:val="en-US"/>
                </w:rPr>
                <w:delText>56</w:delText>
              </w:r>
              <w:r w:rsidRPr="00A71591" w:rsidDel="008E4062">
                <w:rPr>
                  <w:rFonts w:cs="Arial"/>
                  <w:b/>
                  <w:sz w:val="18"/>
                  <w:szCs w:val="18"/>
                </w:rPr>
                <w:delText>.</w:delText>
              </w:r>
              <w:r w:rsidR="00CA45DB" w:rsidDel="008E4062">
                <w:rPr>
                  <w:rFonts w:cs="Arial"/>
                  <w:b/>
                  <w:sz w:val="18"/>
                  <w:szCs w:val="18"/>
                  <w:lang w:val="en-US"/>
                </w:rPr>
                <w:delText>703</w:delText>
              </w:r>
              <w:r w:rsidRPr="00A71591" w:rsidDel="008E4062">
                <w:rPr>
                  <w:rFonts w:cs="Arial"/>
                  <w:b/>
                  <w:sz w:val="18"/>
                  <w:szCs w:val="18"/>
                </w:rPr>
                <w:delText>.</w:delText>
              </w:r>
              <w:r w:rsidR="00CA45DB" w:rsidDel="008E4062">
                <w:rPr>
                  <w:rFonts w:cs="Arial"/>
                  <w:b/>
                  <w:sz w:val="18"/>
                  <w:szCs w:val="18"/>
                  <w:lang w:val="en-US"/>
                </w:rPr>
                <w:delText>805</w:delText>
              </w:r>
              <w:r w:rsidRPr="00A71591" w:rsidDel="008E4062">
                <w:rPr>
                  <w:rFonts w:cs="Arial"/>
                  <w:b/>
                  <w:sz w:val="18"/>
                  <w:szCs w:val="18"/>
                </w:rPr>
                <w:delText>.</w:delText>
              </w:r>
              <w:r w:rsidR="00CA45DB" w:rsidDel="008E4062">
                <w:rPr>
                  <w:rFonts w:cs="Arial"/>
                  <w:b/>
                  <w:sz w:val="18"/>
                  <w:szCs w:val="18"/>
                  <w:lang w:val="en-US"/>
                </w:rPr>
                <w:delText>712</w:delText>
              </w:r>
              <w:r w:rsidRPr="00A71591" w:rsidDel="008E4062">
                <w:rPr>
                  <w:rFonts w:cs="Arial"/>
                  <w:b/>
                  <w:sz w:val="18"/>
                  <w:szCs w:val="18"/>
                </w:rPr>
                <w:delText xml:space="preserve"> </w:delText>
              </w:r>
            </w:del>
            <w:ins w:id="182" w:author="Hai Quang Le" w:date="2023-03-10T08:11:00Z">
              <w:r w:rsidR="008E4062">
                <w:rPr>
                  <w:rFonts w:cs="Arial"/>
                  <w:b/>
                  <w:sz w:val="18"/>
                  <w:szCs w:val="18"/>
                  <w:lang w:val="en-US"/>
                </w:rPr>
                <w:t>1.221.381.437.596</w:t>
              </w:r>
            </w:ins>
          </w:p>
        </w:tc>
      </w:tr>
    </w:tbl>
    <w:p w14:paraId="6FBCF49C" w14:textId="782781FD" w:rsidR="00332CC0" w:rsidRDefault="00332CC0" w:rsidP="005F3FAA">
      <w:pPr>
        <w:pStyle w:val="BodyTextIndent"/>
        <w:ind w:left="720"/>
        <w:rPr>
          <w:rFonts w:cs="Arial"/>
        </w:rPr>
      </w:pPr>
    </w:p>
    <w:p w14:paraId="1EB2C085" w14:textId="6F7341BE" w:rsidR="00B74C46" w:rsidRPr="004A4690" w:rsidRDefault="00B74C46" w:rsidP="005F3FAA">
      <w:pPr>
        <w:pStyle w:val="BodyTextIndent"/>
        <w:ind w:left="720"/>
        <w:rPr>
          <w:rFonts w:cs="Arial"/>
          <w:i/>
        </w:rPr>
      </w:pPr>
      <w:r w:rsidRPr="004A4690">
        <w:rPr>
          <w:rFonts w:cs="Arial"/>
          <w:i/>
        </w:rPr>
        <w:t>Ghi chú:</w:t>
      </w:r>
    </w:p>
    <w:p w14:paraId="33ADFA6E" w14:textId="346D10B9" w:rsidR="00B74C46" w:rsidRDefault="00B74C46" w:rsidP="005F3FAA">
      <w:pPr>
        <w:pStyle w:val="BodyTextIndent"/>
        <w:ind w:left="720"/>
        <w:rPr>
          <w:rFonts w:cs="Arial"/>
        </w:rPr>
      </w:pPr>
    </w:p>
    <w:tbl>
      <w:tblPr>
        <w:tblStyle w:val="TableGrid"/>
        <w:tblW w:w="0" w:type="auto"/>
        <w:tblInd w:w="720" w:type="dxa"/>
        <w:tblLook w:val="04A0" w:firstRow="1" w:lastRow="0" w:firstColumn="1" w:lastColumn="0" w:noHBand="0" w:noVBand="1"/>
      </w:tblPr>
      <w:tblGrid>
        <w:gridCol w:w="715"/>
        <w:gridCol w:w="7442"/>
      </w:tblGrid>
      <w:tr w:rsidR="00B74C46" w14:paraId="12154B7C" w14:textId="77777777" w:rsidTr="004A4690">
        <w:tc>
          <w:tcPr>
            <w:tcW w:w="715" w:type="dxa"/>
            <w:tcBorders>
              <w:top w:val="single" w:sz="4" w:space="0" w:color="auto"/>
              <w:left w:val="single" w:sz="4" w:space="0" w:color="auto"/>
              <w:bottom w:val="single" w:sz="4" w:space="0" w:color="auto"/>
              <w:right w:val="single" w:sz="4" w:space="0" w:color="auto"/>
            </w:tcBorders>
            <w:shd w:val="clear" w:color="auto" w:fill="D9D9D9"/>
          </w:tcPr>
          <w:p w14:paraId="2DC7D97F" w14:textId="77777777" w:rsidR="00B74C46" w:rsidRDefault="00B74C46" w:rsidP="005F3FAA">
            <w:pPr>
              <w:pStyle w:val="BodyTextIndent"/>
              <w:ind w:left="0"/>
              <w:rPr>
                <w:rFonts w:cs="Arial"/>
              </w:rPr>
            </w:pPr>
          </w:p>
        </w:tc>
        <w:tc>
          <w:tcPr>
            <w:tcW w:w="7442" w:type="dxa"/>
            <w:tcBorders>
              <w:top w:val="nil"/>
              <w:left w:val="single" w:sz="4" w:space="0" w:color="auto"/>
              <w:bottom w:val="nil"/>
              <w:right w:val="nil"/>
            </w:tcBorders>
          </w:tcPr>
          <w:p w14:paraId="66EFA18B" w14:textId="75E0C3B2" w:rsidR="00B74C46" w:rsidRDefault="00BB2D83" w:rsidP="005F3FAA">
            <w:pPr>
              <w:pStyle w:val="BodyTextIndent"/>
              <w:ind w:left="0"/>
              <w:rPr>
                <w:rFonts w:cs="Arial"/>
              </w:rPr>
            </w:pPr>
            <w:r w:rsidRPr="00BB2D83">
              <w:rPr>
                <w:rFonts w:cs="Arial"/>
              </w:rPr>
              <w:t xml:space="preserve">Không áp dụng cho mục </w:t>
            </w:r>
            <w:r w:rsidRPr="00BB2D83">
              <w:rPr>
                <w:rFonts w:cs="Arial" w:hint="eastAsia"/>
              </w:rPr>
              <w:t>đí</w:t>
            </w:r>
            <w:r w:rsidRPr="00BB2D83">
              <w:rPr>
                <w:rFonts w:cs="Arial"/>
              </w:rPr>
              <w:t>ch lập Báo cáo tỷ lệ an toàn tài chính</w:t>
            </w:r>
          </w:p>
        </w:tc>
      </w:tr>
    </w:tbl>
    <w:p w14:paraId="57275CFA" w14:textId="49BD5CE0" w:rsidR="00B74C46" w:rsidRDefault="00B74C46" w:rsidP="005F3FAA">
      <w:pPr>
        <w:pStyle w:val="BodyTextIndent"/>
        <w:ind w:left="720"/>
        <w:rPr>
          <w:rFonts w:cs="Arial"/>
        </w:rPr>
      </w:pPr>
    </w:p>
    <w:p w14:paraId="00A0EA06" w14:textId="383EAA31" w:rsidR="00B32C12" w:rsidRDefault="00B32C12" w:rsidP="005F3FAA">
      <w:pPr>
        <w:pStyle w:val="BodyTextIndent"/>
        <w:ind w:left="720"/>
        <w:rPr>
          <w:rFonts w:cs="Arial"/>
        </w:rPr>
      </w:pPr>
    </w:p>
    <w:p w14:paraId="339C1609" w14:textId="5DB84D9F" w:rsidR="00B32C12" w:rsidRPr="004A4690" w:rsidRDefault="00B32C12" w:rsidP="004A4690">
      <w:pPr>
        <w:pStyle w:val="Style1"/>
        <w:numPr>
          <w:ilvl w:val="0"/>
          <w:numId w:val="0"/>
        </w:numPr>
        <w:spacing w:after="0"/>
        <w:outlineLvl w:val="0"/>
        <w:rPr>
          <w:rFonts w:cs="Arial"/>
          <w:b w:val="0"/>
          <w:i w:val="0"/>
        </w:rPr>
      </w:pPr>
      <w:r>
        <w:rPr>
          <w:rFonts w:cs="Arial"/>
          <w:i w:val="0"/>
        </w:rPr>
        <w:t>8</w:t>
      </w:r>
      <w:r w:rsidRPr="00486E16">
        <w:rPr>
          <w:rFonts w:cs="Arial"/>
          <w:i w:val="0"/>
        </w:rPr>
        <w:t>.</w:t>
      </w:r>
      <w:r w:rsidRPr="00486E16">
        <w:rPr>
          <w:rFonts w:cs="Arial"/>
          <w:i w:val="0"/>
        </w:rPr>
        <w:tab/>
      </w:r>
      <w:r w:rsidRPr="00B32C12">
        <w:rPr>
          <w:rFonts w:cs="Arial"/>
          <w:i w:val="0"/>
        </w:rPr>
        <w:t>CÁC SỰ KIỆN PHÁT SINH SAU NGÀY</w:t>
      </w:r>
      <w:r w:rsidR="001345A8" w:rsidRPr="00B32C12">
        <w:rPr>
          <w:rFonts w:cs="Arial"/>
          <w:i w:val="0"/>
        </w:rPr>
        <w:t xml:space="preserve"> </w:t>
      </w:r>
      <w:r w:rsidR="00945C6E">
        <w:rPr>
          <w:rFonts w:cs="Arial"/>
          <w:i w:val="0"/>
          <w:lang w:val="en-US"/>
        </w:rPr>
        <w:t>KẾT THÚC KỲ KẾ TOÁN</w:t>
      </w:r>
      <w:r w:rsidR="00433B75">
        <w:rPr>
          <w:rFonts w:cs="Arial"/>
          <w:i w:val="0"/>
          <w:lang w:val="en-US"/>
        </w:rPr>
        <w:t xml:space="preserve"> NĂM</w:t>
      </w:r>
    </w:p>
    <w:p w14:paraId="0606196F" w14:textId="77777777" w:rsidR="00B32C12" w:rsidRDefault="00B32C12" w:rsidP="00B32C12">
      <w:pPr>
        <w:pStyle w:val="BodyTextIndent"/>
        <w:ind w:left="720"/>
        <w:rPr>
          <w:rFonts w:cs="Arial"/>
        </w:rPr>
      </w:pPr>
    </w:p>
    <w:p w14:paraId="5713F49D" w14:textId="5C04243D" w:rsidR="00B32C12" w:rsidRPr="00486E16" w:rsidRDefault="00003070" w:rsidP="005F3FAA">
      <w:pPr>
        <w:pStyle w:val="BodyTextIndent"/>
        <w:ind w:left="720"/>
        <w:rPr>
          <w:rFonts w:cs="Arial"/>
        </w:rPr>
      </w:pPr>
      <w:r w:rsidRPr="00003070">
        <w:rPr>
          <w:rFonts w:cs="Arial"/>
        </w:rPr>
        <w:t xml:space="preserve">Không có sự kiện nào phát sinh sau ngày </w:t>
      </w:r>
      <w:proofErr w:type="spellStart"/>
      <w:r w:rsidR="00945C6E">
        <w:rPr>
          <w:rFonts w:cs="Arial"/>
          <w:lang w:val="en-US"/>
        </w:rPr>
        <w:t>kết</w:t>
      </w:r>
      <w:proofErr w:type="spellEnd"/>
      <w:r w:rsidR="00945C6E">
        <w:rPr>
          <w:rFonts w:cs="Arial"/>
          <w:lang w:val="en-US"/>
        </w:rPr>
        <w:t xml:space="preserve"> </w:t>
      </w:r>
      <w:proofErr w:type="spellStart"/>
      <w:r w:rsidR="00945C6E">
        <w:rPr>
          <w:rFonts w:cs="Arial"/>
          <w:lang w:val="en-US"/>
        </w:rPr>
        <w:t>thúc</w:t>
      </w:r>
      <w:proofErr w:type="spellEnd"/>
      <w:r w:rsidR="00945C6E">
        <w:rPr>
          <w:rFonts w:cs="Arial"/>
          <w:lang w:val="en-US"/>
        </w:rPr>
        <w:t xml:space="preserve"> </w:t>
      </w:r>
      <w:proofErr w:type="spellStart"/>
      <w:r w:rsidR="00945C6E">
        <w:rPr>
          <w:rFonts w:cs="Arial"/>
          <w:lang w:val="en-US"/>
        </w:rPr>
        <w:t>kỳ</w:t>
      </w:r>
      <w:proofErr w:type="spellEnd"/>
      <w:r w:rsidR="00945C6E">
        <w:rPr>
          <w:rFonts w:cs="Arial"/>
          <w:lang w:val="en-US"/>
        </w:rPr>
        <w:t xml:space="preserve"> </w:t>
      </w:r>
      <w:proofErr w:type="spellStart"/>
      <w:r w:rsidR="00945C6E">
        <w:rPr>
          <w:rFonts w:cs="Arial"/>
          <w:lang w:val="en-US"/>
        </w:rPr>
        <w:t>kế</w:t>
      </w:r>
      <w:proofErr w:type="spellEnd"/>
      <w:r w:rsidR="00945C6E">
        <w:rPr>
          <w:rFonts w:cs="Arial"/>
          <w:lang w:val="en-US"/>
        </w:rPr>
        <w:t xml:space="preserve"> </w:t>
      </w:r>
      <w:proofErr w:type="spellStart"/>
      <w:r w:rsidR="00945C6E">
        <w:rPr>
          <w:rFonts w:cs="Arial"/>
          <w:lang w:val="en-US"/>
        </w:rPr>
        <w:t>toán</w:t>
      </w:r>
      <w:proofErr w:type="spellEnd"/>
      <w:r w:rsidR="00433B75">
        <w:rPr>
          <w:rFonts w:cs="Arial"/>
          <w:lang w:val="en-US"/>
        </w:rPr>
        <w:t xml:space="preserve"> </w:t>
      </w:r>
      <w:proofErr w:type="spellStart"/>
      <w:r w:rsidR="00433B75">
        <w:rPr>
          <w:rFonts w:cs="Arial"/>
          <w:lang w:val="en-US"/>
        </w:rPr>
        <w:t>năm</w:t>
      </w:r>
      <w:proofErr w:type="spellEnd"/>
      <w:r w:rsidRPr="00003070">
        <w:rPr>
          <w:rFonts w:cs="Arial"/>
        </w:rPr>
        <w:t xml:space="preserve"> yêu cầu phải </w:t>
      </w:r>
      <w:r w:rsidRPr="00003070">
        <w:rPr>
          <w:rFonts w:cs="Arial" w:hint="eastAsia"/>
        </w:rPr>
        <w:t>đư</w:t>
      </w:r>
      <w:r w:rsidRPr="00003070">
        <w:rPr>
          <w:rFonts w:cs="Arial"/>
        </w:rPr>
        <w:t xml:space="preserve">ợc </w:t>
      </w:r>
      <w:r w:rsidRPr="00003070">
        <w:rPr>
          <w:rFonts w:cs="Arial" w:hint="eastAsia"/>
        </w:rPr>
        <w:t>đ</w:t>
      </w:r>
      <w:r w:rsidRPr="00003070">
        <w:rPr>
          <w:rFonts w:cs="Arial"/>
        </w:rPr>
        <w:t>iều chỉnh hay trình bày trong báo cáo tỷ lệ an toàn tài chính của Công ty.</w:t>
      </w:r>
    </w:p>
    <w:p w14:paraId="22C7E9BB" w14:textId="77777777" w:rsidR="00C76F52" w:rsidRPr="00486E16" w:rsidRDefault="00C76F52" w:rsidP="00C76F52">
      <w:pPr>
        <w:rPr>
          <w:rFonts w:cs="Arial"/>
        </w:rPr>
      </w:pPr>
    </w:p>
    <w:p w14:paraId="6A5E6AD8" w14:textId="77777777" w:rsidR="00C76F52" w:rsidRPr="00486E16" w:rsidRDefault="00C76F52" w:rsidP="00C76F52">
      <w:pPr>
        <w:tabs>
          <w:tab w:val="center" w:pos="5387"/>
          <w:tab w:val="left" w:pos="6300"/>
          <w:tab w:val="decimal" w:pos="7380"/>
          <w:tab w:val="left" w:pos="7740"/>
          <w:tab w:val="decimal" w:pos="8820"/>
        </w:tabs>
        <w:rPr>
          <w:rFonts w:cs="Arial"/>
        </w:rPr>
      </w:pPr>
    </w:p>
    <w:tbl>
      <w:tblPr>
        <w:tblW w:w="8903" w:type="dxa"/>
        <w:tblLook w:val="01E0" w:firstRow="1" w:lastRow="1" w:firstColumn="1" w:lastColumn="1" w:noHBand="0" w:noVBand="0"/>
      </w:tblPr>
      <w:tblGrid>
        <w:gridCol w:w="2967"/>
        <w:gridCol w:w="2968"/>
        <w:gridCol w:w="2968"/>
      </w:tblGrid>
      <w:tr w:rsidR="00A507F2" w:rsidRPr="004A4690" w14:paraId="7C36308D" w14:textId="77777777" w:rsidTr="005835D7">
        <w:tc>
          <w:tcPr>
            <w:tcW w:w="2967" w:type="dxa"/>
            <w:vAlign w:val="bottom"/>
          </w:tcPr>
          <w:p w14:paraId="02515210" w14:textId="77777777" w:rsidR="00A507F2" w:rsidRPr="004A4690" w:rsidRDefault="00A507F2" w:rsidP="005835D7">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04C5DAC0" w14:textId="77777777" w:rsidR="00A507F2" w:rsidRPr="004A4690" w:rsidRDefault="00A507F2" w:rsidP="005835D7">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3565AE4D" w14:textId="77777777" w:rsidR="00A507F2" w:rsidRPr="004A4690" w:rsidRDefault="00A507F2" w:rsidP="005835D7">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18DC9370" w14:textId="77777777" w:rsidR="00A507F2" w:rsidRPr="004A4690" w:rsidRDefault="00A507F2" w:rsidP="005835D7">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6110E137" w14:textId="77777777" w:rsidR="00A507F2" w:rsidRPr="004A4690" w:rsidRDefault="00A507F2" w:rsidP="005835D7">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5F9CD74A" w14:textId="77777777" w:rsidR="00A507F2" w:rsidRPr="004A4690" w:rsidRDefault="00A507F2" w:rsidP="005835D7">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1EFC29B2" w14:textId="77777777" w:rsidR="00A507F2" w:rsidRPr="004A4690" w:rsidRDefault="00A507F2" w:rsidP="005835D7">
            <w:pPr>
              <w:widowControl w:val="0"/>
              <w:pBdr>
                <w:bottom w:val="single" w:sz="4" w:space="1" w:color="auto"/>
              </w:pBdr>
              <w:tabs>
                <w:tab w:val="center" w:pos="5387"/>
                <w:tab w:val="left" w:pos="6300"/>
                <w:tab w:val="decimal" w:pos="7380"/>
                <w:tab w:val="left" w:pos="7740"/>
                <w:tab w:val="decimal" w:pos="8820"/>
              </w:tabs>
              <w:ind w:left="-115" w:right="58"/>
              <w:rPr>
                <w:rFonts w:cs="Arial"/>
              </w:rPr>
            </w:pPr>
          </w:p>
        </w:tc>
        <w:tc>
          <w:tcPr>
            <w:tcW w:w="2968" w:type="dxa"/>
            <w:vAlign w:val="bottom"/>
          </w:tcPr>
          <w:p w14:paraId="4AD85626" w14:textId="77777777" w:rsidR="00A507F2" w:rsidRPr="004A4690" w:rsidRDefault="00A507F2" w:rsidP="005835D7">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686DCA64" w14:textId="77777777" w:rsidR="00A507F2" w:rsidRPr="004A4690" w:rsidRDefault="00A507F2" w:rsidP="005835D7">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56FA4F52" w14:textId="77777777" w:rsidR="00A507F2" w:rsidRPr="004A4690" w:rsidRDefault="00A507F2" w:rsidP="005835D7">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5BC1D354" w14:textId="77777777" w:rsidR="00A507F2" w:rsidRPr="004A4690" w:rsidRDefault="00A507F2" w:rsidP="005835D7">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35D535DA" w14:textId="77777777" w:rsidR="00A507F2" w:rsidRPr="004A4690" w:rsidRDefault="00A507F2" w:rsidP="005835D7">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4F7FBB18" w14:textId="77777777" w:rsidR="00A507F2" w:rsidRPr="004A4690" w:rsidRDefault="00A507F2" w:rsidP="005835D7">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72396BD2" w14:textId="77777777" w:rsidR="00A507F2" w:rsidRPr="004A4690" w:rsidRDefault="00A507F2" w:rsidP="005835D7">
            <w:pPr>
              <w:widowControl w:val="0"/>
              <w:pBdr>
                <w:bottom w:val="single" w:sz="4" w:space="1" w:color="auto"/>
              </w:pBdr>
              <w:tabs>
                <w:tab w:val="center" w:pos="5387"/>
                <w:tab w:val="left" w:pos="6300"/>
                <w:tab w:val="decimal" w:pos="7380"/>
                <w:tab w:val="left" w:pos="7740"/>
                <w:tab w:val="decimal" w:pos="8820"/>
              </w:tabs>
              <w:ind w:left="-115" w:right="58"/>
              <w:rPr>
                <w:rFonts w:cs="Arial"/>
              </w:rPr>
            </w:pPr>
          </w:p>
        </w:tc>
        <w:tc>
          <w:tcPr>
            <w:tcW w:w="2968" w:type="dxa"/>
            <w:vAlign w:val="bottom"/>
          </w:tcPr>
          <w:p w14:paraId="1FEA4AE8" w14:textId="77777777" w:rsidR="00A507F2" w:rsidRPr="004A4690" w:rsidRDefault="00A507F2" w:rsidP="005835D7">
            <w:pPr>
              <w:widowControl w:val="0"/>
              <w:tabs>
                <w:tab w:val="center" w:pos="5387"/>
                <w:tab w:val="left" w:pos="6300"/>
                <w:tab w:val="decimal" w:pos="7380"/>
                <w:tab w:val="left" w:pos="7740"/>
                <w:tab w:val="decimal" w:pos="8820"/>
              </w:tabs>
              <w:ind w:left="-115" w:right="58"/>
              <w:rPr>
                <w:rFonts w:cs="Arial"/>
              </w:rPr>
            </w:pPr>
          </w:p>
          <w:p w14:paraId="7A48643E" w14:textId="77777777" w:rsidR="00A507F2" w:rsidRPr="004A4690" w:rsidRDefault="00A507F2" w:rsidP="005835D7">
            <w:pPr>
              <w:widowControl w:val="0"/>
              <w:tabs>
                <w:tab w:val="center" w:pos="5387"/>
                <w:tab w:val="left" w:pos="6300"/>
                <w:tab w:val="decimal" w:pos="7380"/>
                <w:tab w:val="left" w:pos="7740"/>
                <w:tab w:val="decimal" w:pos="8820"/>
              </w:tabs>
              <w:ind w:left="-115" w:right="58"/>
              <w:rPr>
                <w:rFonts w:cs="Arial"/>
              </w:rPr>
            </w:pPr>
          </w:p>
          <w:p w14:paraId="463AA70B" w14:textId="77777777" w:rsidR="00A507F2" w:rsidRPr="004A4690" w:rsidRDefault="00A507F2" w:rsidP="005835D7">
            <w:pPr>
              <w:widowControl w:val="0"/>
              <w:tabs>
                <w:tab w:val="center" w:pos="5387"/>
                <w:tab w:val="left" w:pos="6300"/>
                <w:tab w:val="decimal" w:pos="7380"/>
                <w:tab w:val="left" w:pos="7740"/>
                <w:tab w:val="decimal" w:pos="8820"/>
              </w:tabs>
              <w:ind w:left="-115" w:right="58"/>
              <w:rPr>
                <w:rFonts w:cs="Arial"/>
              </w:rPr>
            </w:pPr>
          </w:p>
          <w:p w14:paraId="53272909" w14:textId="77777777" w:rsidR="00A507F2" w:rsidRPr="004A4690" w:rsidRDefault="00A507F2" w:rsidP="005835D7">
            <w:pPr>
              <w:widowControl w:val="0"/>
              <w:tabs>
                <w:tab w:val="center" w:pos="5387"/>
                <w:tab w:val="left" w:pos="6300"/>
                <w:tab w:val="decimal" w:pos="7380"/>
                <w:tab w:val="left" w:pos="7740"/>
                <w:tab w:val="decimal" w:pos="8820"/>
              </w:tabs>
              <w:ind w:left="-115" w:right="58"/>
              <w:rPr>
                <w:rFonts w:cs="Arial"/>
              </w:rPr>
            </w:pPr>
          </w:p>
          <w:p w14:paraId="205E2885" w14:textId="77777777" w:rsidR="00A507F2" w:rsidRPr="004A4690" w:rsidRDefault="00A507F2" w:rsidP="005835D7">
            <w:pPr>
              <w:widowControl w:val="0"/>
              <w:tabs>
                <w:tab w:val="center" w:pos="5387"/>
                <w:tab w:val="left" w:pos="6300"/>
                <w:tab w:val="decimal" w:pos="7380"/>
                <w:tab w:val="left" w:pos="7740"/>
                <w:tab w:val="decimal" w:pos="8820"/>
              </w:tabs>
              <w:ind w:left="-115" w:right="58"/>
              <w:rPr>
                <w:rFonts w:cs="Arial"/>
              </w:rPr>
            </w:pPr>
          </w:p>
          <w:p w14:paraId="57453F85" w14:textId="77777777" w:rsidR="00A507F2" w:rsidRPr="004A4690" w:rsidRDefault="00A507F2" w:rsidP="005835D7">
            <w:pPr>
              <w:widowControl w:val="0"/>
              <w:tabs>
                <w:tab w:val="center" w:pos="5387"/>
                <w:tab w:val="left" w:pos="6300"/>
                <w:tab w:val="decimal" w:pos="7380"/>
                <w:tab w:val="left" w:pos="7740"/>
                <w:tab w:val="decimal" w:pos="8820"/>
              </w:tabs>
              <w:ind w:left="-115" w:right="58"/>
              <w:rPr>
                <w:rFonts w:cs="Arial"/>
              </w:rPr>
            </w:pPr>
          </w:p>
          <w:p w14:paraId="16A2BCEB" w14:textId="77777777" w:rsidR="00A507F2" w:rsidRPr="004A4690" w:rsidRDefault="00A507F2" w:rsidP="005835D7">
            <w:pPr>
              <w:widowControl w:val="0"/>
              <w:pBdr>
                <w:bottom w:val="single" w:sz="4" w:space="1" w:color="auto"/>
              </w:pBdr>
              <w:tabs>
                <w:tab w:val="center" w:pos="5387"/>
                <w:tab w:val="left" w:pos="6300"/>
                <w:tab w:val="decimal" w:pos="7380"/>
                <w:tab w:val="left" w:pos="7740"/>
                <w:tab w:val="decimal" w:pos="8820"/>
              </w:tabs>
              <w:ind w:left="-115" w:right="58"/>
              <w:rPr>
                <w:rFonts w:cs="Arial"/>
              </w:rPr>
            </w:pPr>
          </w:p>
        </w:tc>
      </w:tr>
      <w:tr w:rsidR="006437E8" w:rsidRPr="004A4690" w14:paraId="62776C7A" w14:textId="77777777" w:rsidTr="005835D7">
        <w:tc>
          <w:tcPr>
            <w:tcW w:w="2967" w:type="dxa"/>
          </w:tcPr>
          <w:p w14:paraId="3200CA77" w14:textId="77777777" w:rsidR="006437E8" w:rsidRPr="002A0B87" w:rsidRDefault="006437E8" w:rsidP="006437E8">
            <w:pPr>
              <w:widowControl w:val="0"/>
              <w:ind w:left="-115" w:right="58"/>
              <w:rPr>
                <w:rFonts w:cs="Arial"/>
              </w:rPr>
            </w:pPr>
            <w:r w:rsidRPr="002A0B87">
              <w:rPr>
                <w:rFonts w:cs="Arial"/>
              </w:rPr>
              <w:t xml:space="preserve">Bà Nguyễn Thị </w:t>
            </w:r>
            <w:r>
              <w:rPr>
                <w:rFonts w:cs="Arial"/>
              </w:rPr>
              <w:t>Vân</w:t>
            </w:r>
          </w:p>
          <w:p w14:paraId="5CB01396" w14:textId="6F533AC8" w:rsidR="006437E8" w:rsidRPr="00754161" w:rsidRDefault="006437E8" w:rsidP="006437E8">
            <w:pPr>
              <w:widowControl w:val="0"/>
              <w:tabs>
                <w:tab w:val="center" w:pos="5387"/>
                <w:tab w:val="left" w:pos="6300"/>
                <w:tab w:val="decimal" w:pos="7380"/>
                <w:tab w:val="left" w:pos="7740"/>
                <w:tab w:val="decimal" w:pos="8820"/>
              </w:tabs>
              <w:ind w:left="-115" w:right="58"/>
              <w:rPr>
                <w:rFonts w:cs="Arial"/>
                <w:highlight w:val="yellow"/>
              </w:rPr>
            </w:pPr>
            <w:r w:rsidRPr="002A0B87">
              <w:rPr>
                <w:rFonts w:cs="Arial"/>
              </w:rPr>
              <w:t xml:space="preserve">Kế toán </w:t>
            </w:r>
            <w:r w:rsidRPr="009E3F80" w:rsidDel="00335B18">
              <w:rPr>
                <w:rFonts w:cs="Arial"/>
              </w:rPr>
              <w:t>Trưởng</w:t>
            </w:r>
          </w:p>
        </w:tc>
        <w:tc>
          <w:tcPr>
            <w:tcW w:w="2968" w:type="dxa"/>
          </w:tcPr>
          <w:p w14:paraId="6EBC7B7C" w14:textId="54A871C8" w:rsidR="006437E8" w:rsidRPr="00A04930" w:rsidRDefault="006437E8" w:rsidP="006437E8">
            <w:pPr>
              <w:widowControl w:val="0"/>
              <w:tabs>
                <w:tab w:val="center" w:pos="5387"/>
                <w:tab w:val="left" w:pos="6300"/>
                <w:tab w:val="decimal" w:pos="7380"/>
                <w:tab w:val="left" w:pos="7740"/>
                <w:tab w:val="decimal" w:pos="8820"/>
              </w:tabs>
              <w:ind w:left="-115"/>
              <w:rPr>
                <w:rFonts w:cs="Arial"/>
              </w:rPr>
            </w:pPr>
            <w:proofErr w:type="spellStart"/>
            <w:r w:rsidRPr="00F00CDD">
              <w:rPr>
                <w:rFonts w:cs="Arial"/>
                <w:lang w:val="en-US"/>
              </w:rPr>
              <w:t>Ông</w:t>
            </w:r>
            <w:proofErr w:type="spellEnd"/>
            <w:r w:rsidRPr="00F00CDD">
              <w:rPr>
                <w:rFonts w:cs="Arial"/>
                <w:lang w:val="en-US"/>
              </w:rPr>
              <w:t xml:space="preserve"> </w:t>
            </w:r>
            <w:proofErr w:type="spellStart"/>
            <w:r w:rsidR="00F360DD">
              <w:rPr>
                <w:rFonts w:cs="Arial"/>
                <w:lang w:val="en-US"/>
              </w:rPr>
              <w:t>Đinh</w:t>
            </w:r>
            <w:proofErr w:type="spellEnd"/>
            <w:r w:rsidR="00F360DD">
              <w:rPr>
                <w:rFonts w:cs="Arial"/>
                <w:lang w:val="en-US"/>
              </w:rPr>
              <w:t xml:space="preserve"> </w:t>
            </w:r>
            <w:proofErr w:type="spellStart"/>
            <w:r w:rsidR="00F360DD">
              <w:rPr>
                <w:rFonts w:cs="Arial"/>
                <w:lang w:val="en-US"/>
              </w:rPr>
              <w:t>Ngọc</w:t>
            </w:r>
            <w:proofErr w:type="spellEnd"/>
            <w:r w:rsidR="00F360DD">
              <w:rPr>
                <w:rFonts w:cs="Arial"/>
                <w:lang w:val="en-US"/>
              </w:rPr>
              <w:t xml:space="preserve"> </w:t>
            </w:r>
            <w:proofErr w:type="spellStart"/>
            <w:r w:rsidR="00F360DD">
              <w:rPr>
                <w:rFonts w:cs="Arial"/>
                <w:lang w:val="en-US"/>
              </w:rPr>
              <w:t>Bằng</w:t>
            </w:r>
            <w:proofErr w:type="spellEnd"/>
          </w:p>
          <w:p w14:paraId="40180CBA" w14:textId="42D8937B" w:rsidR="00726EA1" w:rsidRDefault="006437E8" w:rsidP="00181A28">
            <w:pPr>
              <w:widowControl w:val="0"/>
              <w:tabs>
                <w:tab w:val="center" w:pos="5387"/>
                <w:tab w:val="left" w:pos="6300"/>
                <w:tab w:val="decimal" w:pos="7380"/>
                <w:tab w:val="left" w:pos="7740"/>
                <w:tab w:val="decimal" w:pos="8820"/>
              </w:tabs>
              <w:ind w:left="-115"/>
              <w:jc w:val="left"/>
              <w:rPr>
                <w:rFonts w:cs="Arial"/>
                <w:lang w:val="en-US"/>
              </w:rPr>
            </w:pPr>
            <w:proofErr w:type="spellStart"/>
            <w:r w:rsidRPr="00A04930">
              <w:rPr>
                <w:rFonts w:cs="Arial"/>
                <w:lang w:val="en-US"/>
              </w:rPr>
              <w:t>Trưởng</w:t>
            </w:r>
            <w:proofErr w:type="spellEnd"/>
            <w:r w:rsidRPr="00A04930">
              <w:rPr>
                <w:rFonts w:cs="Arial"/>
                <w:lang w:val="en-US"/>
              </w:rPr>
              <w:t xml:space="preserve"> </w:t>
            </w:r>
            <w:proofErr w:type="spellStart"/>
            <w:r w:rsidRPr="00A04930">
              <w:rPr>
                <w:rFonts w:cs="Arial"/>
                <w:lang w:val="en-US"/>
              </w:rPr>
              <w:t>bộ</w:t>
            </w:r>
            <w:proofErr w:type="spellEnd"/>
            <w:r w:rsidRPr="00A04930">
              <w:rPr>
                <w:rFonts w:cs="Arial"/>
                <w:lang w:val="en-US"/>
              </w:rPr>
              <w:t xml:space="preserve"> </w:t>
            </w:r>
            <w:proofErr w:type="spellStart"/>
            <w:r w:rsidRPr="00A04930">
              <w:rPr>
                <w:rFonts w:cs="Arial"/>
                <w:lang w:val="en-US"/>
              </w:rPr>
              <w:t>phận</w:t>
            </w:r>
            <w:proofErr w:type="spellEnd"/>
            <w:r w:rsidRPr="00A04930">
              <w:rPr>
                <w:rFonts w:cs="Arial"/>
                <w:lang w:val="en-US"/>
              </w:rPr>
              <w:t xml:space="preserve"> </w:t>
            </w:r>
            <w:proofErr w:type="spellStart"/>
            <w:r w:rsidRPr="00A04930">
              <w:rPr>
                <w:rFonts w:cs="Arial"/>
                <w:lang w:val="en-US"/>
              </w:rPr>
              <w:t>kiểm</w:t>
            </w:r>
            <w:proofErr w:type="spellEnd"/>
            <w:r w:rsidRPr="00A04930">
              <w:rPr>
                <w:rFonts w:cs="Arial"/>
                <w:lang w:val="en-US"/>
              </w:rPr>
              <w:t xml:space="preserve"> </w:t>
            </w:r>
            <w:proofErr w:type="spellStart"/>
            <w:r w:rsidRPr="00A04930">
              <w:rPr>
                <w:rFonts w:cs="Arial"/>
                <w:lang w:val="en-US"/>
              </w:rPr>
              <w:t>soát</w:t>
            </w:r>
            <w:proofErr w:type="spellEnd"/>
          </w:p>
          <w:p w14:paraId="280E8DA5" w14:textId="099EB61F" w:rsidR="006437E8" w:rsidRPr="00754161" w:rsidRDefault="006437E8" w:rsidP="00181A28">
            <w:pPr>
              <w:widowControl w:val="0"/>
              <w:tabs>
                <w:tab w:val="center" w:pos="5387"/>
                <w:tab w:val="left" w:pos="6300"/>
                <w:tab w:val="decimal" w:pos="7380"/>
                <w:tab w:val="left" w:pos="7740"/>
                <w:tab w:val="decimal" w:pos="8820"/>
              </w:tabs>
              <w:ind w:left="-115"/>
              <w:jc w:val="left"/>
              <w:rPr>
                <w:rFonts w:cs="Arial"/>
                <w:highlight w:val="yellow"/>
              </w:rPr>
            </w:pPr>
            <w:r w:rsidRPr="00A04930">
              <w:rPr>
                <w:rFonts w:cs="Arial"/>
                <w:lang w:val="en-US"/>
              </w:rPr>
              <w:t>nội bộ</w:t>
            </w:r>
          </w:p>
        </w:tc>
        <w:tc>
          <w:tcPr>
            <w:tcW w:w="2968" w:type="dxa"/>
          </w:tcPr>
          <w:p w14:paraId="515CC42A" w14:textId="77777777" w:rsidR="006437E8" w:rsidRPr="002A0B87" w:rsidRDefault="006437E8" w:rsidP="006437E8">
            <w:pPr>
              <w:widowControl w:val="0"/>
              <w:ind w:left="-115" w:right="58"/>
              <w:contextualSpacing/>
              <w:rPr>
                <w:rFonts w:cs="Arial"/>
              </w:rPr>
            </w:pPr>
            <w:r>
              <w:rPr>
                <w:rFonts w:cs="Arial"/>
              </w:rPr>
              <w:t>Ông Lee Jin Hwan</w:t>
            </w:r>
          </w:p>
          <w:p w14:paraId="6EDE5533" w14:textId="77777777" w:rsidR="006437E8" w:rsidRPr="002A5219" w:rsidRDefault="006437E8" w:rsidP="006437E8">
            <w:pPr>
              <w:widowControl w:val="0"/>
              <w:tabs>
                <w:tab w:val="center" w:pos="5387"/>
                <w:tab w:val="left" w:pos="6300"/>
                <w:tab w:val="decimal" w:pos="7380"/>
                <w:tab w:val="left" w:pos="7740"/>
                <w:tab w:val="decimal" w:pos="8820"/>
              </w:tabs>
              <w:ind w:left="-115" w:right="58"/>
              <w:rPr>
                <w:rFonts w:cs="Arial"/>
              </w:rPr>
            </w:pPr>
            <w:r>
              <w:rPr>
                <w:rFonts w:cs="Arial"/>
              </w:rPr>
              <w:t>Tổng Giám đốc</w:t>
            </w:r>
          </w:p>
        </w:tc>
      </w:tr>
    </w:tbl>
    <w:p w14:paraId="252BE3DF" w14:textId="77777777" w:rsidR="00C76F52" w:rsidRPr="00486E16" w:rsidRDefault="00C76F52" w:rsidP="00C76F52">
      <w:pPr>
        <w:tabs>
          <w:tab w:val="center" w:pos="5387"/>
          <w:tab w:val="left" w:pos="6300"/>
          <w:tab w:val="decimal" w:pos="7380"/>
          <w:tab w:val="left" w:pos="7740"/>
          <w:tab w:val="decimal" w:pos="8820"/>
        </w:tabs>
        <w:rPr>
          <w:rFonts w:cs="Arial"/>
        </w:rPr>
      </w:pPr>
    </w:p>
    <w:p w14:paraId="1FD19C62" w14:textId="77777777" w:rsidR="00C76F52" w:rsidRPr="00486E16" w:rsidRDefault="00C76F52" w:rsidP="00C76F52">
      <w:pPr>
        <w:tabs>
          <w:tab w:val="center" w:pos="5387"/>
          <w:tab w:val="left" w:pos="6300"/>
          <w:tab w:val="decimal" w:pos="7380"/>
          <w:tab w:val="left" w:pos="7740"/>
          <w:tab w:val="decimal" w:pos="8820"/>
        </w:tabs>
        <w:rPr>
          <w:rFonts w:cs="Arial"/>
        </w:rPr>
      </w:pPr>
    </w:p>
    <w:p w14:paraId="4769222F" w14:textId="77777777" w:rsidR="00C76F52" w:rsidRPr="00486E16" w:rsidRDefault="00C76F52" w:rsidP="00C76F52">
      <w:pPr>
        <w:tabs>
          <w:tab w:val="left" w:pos="5387"/>
        </w:tabs>
        <w:overflowPunct/>
        <w:autoSpaceDE/>
        <w:autoSpaceDN/>
        <w:adjustRightInd/>
        <w:ind w:right="318"/>
        <w:textAlignment w:val="auto"/>
        <w:rPr>
          <w:rFonts w:cs="Arial"/>
        </w:rPr>
      </w:pPr>
      <w:r w:rsidRPr="00486E16">
        <w:rPr>
          <w:rFonts w:cs="Arial"/>
        </w:rPr>
        <w:t>Hà Nội, Việt Nam</w:t>
      </w:r>
    </w:p>
    <w:p w14:paraId="275142F6" w14:textId="77777777" w:rsidR="00C76F52" w:rsidRPr="00486E16" w:rsidRDefault="00C76F52" w:rsidP="00C76F52">
      <w:pPr>
        <w:tabs>
          <w:tab w:val="left" w:pos="2410"/>
          <w:tab w:val="left" w:pos="4500"/>
        </w:tabs>
        <w:overflowPunct/>
        <w:autoSpaceDE/>
        <w:autoSpaceDN/>
        <w:adjustRightInd/>
        <w:ind w:right="318"/>
        <w:textAlignment w:val="auto"/>
        <w:rPr>
          <w:rFonts w:cs="Arial"/>
        </w:rPr>
      </w:pPr>
    </w:p>
    <w:p w14:paraId="7382A1B1" w14:textId="6DE54D90" w:rsidR="00C76F52" w:rsidRPr="00754161" w:rsidRDefault="00C76F52" w:rsidP="00C76F52">
      <w:pPr>
        <w:overflowPunct/>
        <w:autoSpaceDE/>
        <w:autoSpaceDN/>
        <w:adjustRightInd/>
        <w:textAlignment w:val="auto"/>
        <w:rPr>
          <w:rFonts w:cs="Arial"/>
          <w:lang w:val="en-US"/>
        </w:rPr>
      </w:pPr>
      <w:r w:rsidRPr="006764B3">
        <w:rPr>
          <w:rFonts w:cs="Arial"/>
          <w:highlight w:val="yellow"/>
          <w:rPrChange w:id="183" w:author="Hanh My Bui" w:date="2023-03-09T15:37:00Z">
            <w:rPr>
              <w:rFonts w:cs="Arial"/>
            </w:rPr>
          </w:rPrChange>
        </w:rPr>
        <w:t xml:space="preserve">Ngày </w:t>
      </w:r>
      <w:r w:rsidR="00F32093" w:rsidRPr="006764B3">
        <w:rPr>
          <w:rFonts w:cs="Arial"/>
          <w:highlight w:val="yellow"/>
          <w:lang w:val="en-US"/>
          <w:rPrChange w:id="184" w:author="Hanh My Bui" w:date="2023-03-09T15:37:00Z">
            <w:rPr>
              <w:rFonts w:cs="Arial"/>
              <w:lang w:val="en-US"/>
            </w:rPr>
          </w:rPrChange>
        </w:rPr>
        <w:t>07</w:t>
      </w:r>
      <w:r w:rsidR="005A6C83" w:rsidRPr="006764B3">
        <w:rPr>
          <w:rFonts w:cs="Arial"/>
          <w:highlight w:val="yellow"/>
          <w:rPrChange w:id="185" w:author="Hanh My Bui" w:date="2023-03-09T15:37:00Z">
            <w:rPr>
              <w:rFonts w:cs="Arial"/>
            </w:rPr>
          </w:rPrChange>
        </w:rPr>
        <w:t xml:space="preserve"> </w:t>
      </w:r>
      <w:r w:rsidRPr="006764B3">
        <w:rPr>
          <w:rFonts w:cs="Arial"/>
          <w:highlight w:val="yellow"/>
          <w:rPrChange w:id="186" w:author="Hanh My Bui" w:date="2023-03-09T15:37:00Z">
            <w:rPr>
              <w:rFonts w:cs="Arial"/>
            </w:rPr>
          </w:rPrChange>
        </w:rPr>
        <w:t xml:space="preserve">tháng </w:t>
      </w:r>
      <w:r w:rsidR="00433B75" w:rsidRPr="006764B3">
        <w:rPr>
          <w:rFonts w:cs="Arial"/>
          <w:highlight w:val="yellow"/>
          <w:lang w:val="en-US"/>
          <w:rPrChange w:id="187" w:author="Hanh My Bui" w:date="2023-03-09T15:37:00Z">
            <w:rPr>
              <w:rFonts w:cs="Arial"/>
              <w:lang w:val="en-US"/>
            </w:rPr>
          </w:rPrChange>
        </w:rPr>
        <w:t>03</w:t>
      </w:r>
      <w:r w:rsidR="001345A8" w:rsidRPr="006764B3">
        <w:rPr>
          <w:rFonts w:cs="Arial"/>
          <w:highlight w:val="yellow"/>
          <w:rPrChange w:id="188" w:author="Hanh My Bui" w:date="2023-03-09T15:37:00Z">
            <w:rPr>
              <w:rFonts w:cs="Arial"/>
            </w:rPr>
          </w:rPrChange>
        </w:rPr>
        <w:t xml:space="preserve"> </w:t>
      </w:r>
      <w:r w:rsidRPr="006764B3">
        <w:rPr>
          <w:rFonts w:cs="Arial"/>
          <w:highlight w:val="yellow"/>
          <w:rPrChange w:id="189" w:author="Hanh My Bui" w:date="2023-03-09T15:37:00Z">
            <w:rPr>
              <w:rFonts w:cs="Arial"/>
            </w:rPr>
          </w:rPrChange>
        </w:rPr>
        <w:t>năm 202</w:t>
      </w:r>
      <w:r w:rsidR="00061316" w:rsidRPr="006764B3">
        <w:rPr>
          <w:rFonts w:cs="Arial"/>
          <w:highlight w:val="yellow"/>
          <w:lang w:val="en-US"/>
          <w:rPrChange w:id="190" w:author="Hanh My Bui" w:date="2023-03-09T15:37:00Z">
            <w:rPr>
              <w:rFonts w:cs="Arial"/>
              <w:lang w:val="en-US"/>
            </w:rPr>
          </w:rPrChange>
        </w:rPr>
        <w:t>3</w:t>
      </w:r>
    </w:p>
    <w:p w14:paraId="558DDE7B" w14:textId="77777777" w:rsidR="005A7EB1" w:rsidRPr="004A4690" w:rsidRDefault="005A7EB1" w:rsidP="00754161">
      <w:pPr>
        <w:rPr>
          <w:rFonts w:cs="Arial"/>
        </w:rPr>
      </w:pPr>
    </w:p>
    <w:sectPr w:rsidR="005A7EB1" w:rsidRPr="004A4690" w:rsidSect="008D1BD6">
      <w:pgSz w:w="11909" w:h="16834" w:code="9"/>
      <w:pgMar w:top="1440" w:right="1440" w:bottom="862" w:left="1582" w:header="720" w:footer="578"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Trung Van Nguyen" w:date="2023-03-08T14:58:00Z" w:initials="TVN">
    <w:p w14:paraId="4BFB30EA" w14:textId="2284CE36" w:rsidR="00B46A13" w:rsidRPr="00631DB8" w:rsidRDefault="00B46A13">
      <w:pPr>
        <w:pStyle w:val="CommentText"/>
        <w:rPr>
          <w:lang w:val="en-US"/>
        </w:rPr>
      </w:pPr>
      <w:r>
        <w:rPr>
          <w:rStyle w:val="CommentReference"/>
        </w:rPr>
        <w:annotationRef/>
      </w:r>
      <w:r>
        <w:rPr>
          <w:lang w:val="en-US"/>
        </w:rPr>
        <w:t xml:space="preserve">Sao ko </w:t>
      </w:r>
      <w:proofErr w:type="spellStart"/>
      <w:r>
        <w:rPr>
          <w:lang w:val="en-US"/>
        </w:rPr>
        <w:t>dùng</w:t>
      </w:r>
      <w:proofErr w:type="spellEnd"/>
      <w:r>
        <w:rPr>
          <w:lang w:val="en-US"/>
        </w:rPr>
        <w:t xml:space="preserve"> template </w:t>
      </w:r>
      <w:proofErr w:type="spellStart"/>
      <w:r>
        <w:rPr>
          <w:lang w:val="en-US"/>
        </w:rPr>
        <w:t>ey</w:t>
      </w:r>
      <w:proofErr w:type="spellEnd"/>
    </w:p>
  </w:comment>
  <w:comment w:id="15" w:author="Trung Van Nguyen" w:date="2023-03-08T14:58:00Z" w:initials="TVN">
    <w:p w14:paraId="4D13E635" w14:textId="77777777" w:rsidR="00262EA9" w:rsidRPr="00631DB8" w:rsidRDefault="00262EA9" w:rsidP="00262EA9">
      <w:pPr>
        <w:pStyle w:val="CommentText"/>
        <w:rPr>
          <w:lang w:val="en-US"/>
        </w:rPr>
      </w:pPr>
      <w:r>
        <w:rPr>
          <w:rStyle w:val="CommentReference"/>
        </w:rPr>
        <w:annotationRef/>
      </w:r>
      <w:r>
        <w:rPr>
          <w:lang w:val="en-US"/>
        </w:rPr>
        <w:t xml:space="preserve">Sao ko </w:t>
      </w:r>
      <w:proofErr w:type="spellStart"/>
      <w:r>
        <w:rPr>
          <w:lang w:val="en-US"/>
        </w:rPr>
        <w:t>dùng</w:t>
      </w:r>
      <w:proofErr w:type="spellEnd"/>
      <w:r>
        <w:rPr>
          <w:lang w:val="en-US"/>
        </w:rPr>
        <w:t xml:space="preserve"> template </w:t>
      </w:r>
      <w:proofErr w:type="spellStart"/>
      <w:r>
        <w:rPr>
          <w:lang w:val="en-US"/>
        </w:rPr>
        <w:t>ey</w:t>
      </w:r>
      <w:proofErr w:type="spellEnd"/>
    </w:p>
  </w:comment>
  <w:comment w:id="16" w:author="Hanh My Bui" w:date="2023-03-09T14:39:00Z" w:initials="HMB">
    <w:p w14:paraId="6EB972C8" w14:textId="78A3F953" w:rsidR="005C14BE" w:rsidRPr="005C14BE" w:rsidRDefault="005C14BE">
      <w:pPr>
        <w:pStyle w:val="CommentText"/>
        <w:rPr>
          <w:lang w:val="en-US"/>
        </w:rPr>
      </w:pPr>
      <w:r>
        <w:rPr>
          <w:rStyle w:val="CommentReference"/>
        </w:rPr>
        <w:annotationRef/>
      </w:r>
      <w:r>
        <w:rPr>
          <w:lang w:val="en-US"/>
        </w:rPr>
        <w:t xml:space="preserve">Team </w:t>
      </w:r>
      <w:proofErr w:type="spellStart"/>
      <w:r>
        <w:rPr>
          <w:lang w:val="en-US"/>
        </w:rPr>
        <w:t>đã</w:t>
      </w:r>
      <w:proofErr w:type="spellEnd"/>
      <w:r>
        <w:rPr>
          <w:lang w:val="en-US"/>
        </w:rPr>
        <w:t xml:space="preserve"> </w:t>
      </w:r>
      <w:proofErr w:type="spellStart"/>
      <w:r>
        <w:rPr>
          <w:lang w:val="en-US"/>
        </w:rPr>
        <w:t>sửa</w:t>
      </w:r>
      <w:proofErr w:type="spellEnd"/>
      <w:r>
        <w:rPr>
          <w:lang w:val="en-US"/>
        </w:rPr>
        <w:t xml:space="preserve"> </w:t>
      </w:r>
      <w:proofErr w:type="spellStart"/>
      <w:r>
        <w:rPr>
          <w:lang w:val="en-US"/>
        </w:rPr>
        <w:t>lại</w:t>
      </w:r>
      <w:proofErr w:type="spellEnd"/>
      <w:r>
        <w:rPr>
          <w:lang w:val="en-US"/>
        </w:rPr>
        <w:t xml:space="preserve"> ạ</w:t>
      </w:r>
    </w:p>
  </w:comment>
  <w:comment w:id="125" w:author="Trung Van Nguyen" w:date="2023-03-08T15:33:00Z" w:initials="TVN">
    <w:p w14:paraId="13298AAE" w14:textId="33EAD39E" w:rsidR="00FA4FA4" w:rsidRPr="00C11884" w:rsidRDefault="00FA4FA4">
      <w:pPr>
        <w:pStyle w:val="CommentText"/>
        <w:rPr>
          <w:lang w:val="en-US"/>
        </w:rPr>
      </w:pPr>
      <w:r>
        <w:rPr>
          <w:rStyle w:val="CommentReference"/>
        </w:rPr>
        <w:annotationRef/>
      </w:r>
      <w:proofErr w:type="spellStart"/>
      <w:r w:rsidR="00C11884">
        <w:rPr>
          <w:lang w:val="en-US"/>
        </w:rPr>
        <w:t>Lệch</w:t>
      </w:r>
      <w:proofErr w:type="spellEnd"/>
      <w:r w:rsidR="00C11884">
        <w:rPr>
          <w:lang w:val="en-US"/>
        </w:rPr>
        <w:t xml:space="preserve"> note 7.1 FS?</w:t>
      </w:r>
    </w:p>
  </w:comment>
  <w:comment w:id="126" w:author="Hai Quang Le" w:date="2023-03-09T16:55:00Z" w:initials="HQL">
    <w:p w14:paraId="73356783" w14:textId="77777777" w:rsidR="00C25ECD" w:rsidRDefault="00C25ECD">
      <w:pPr>
        <w:pStyle w:val="CommentText"/>
        <w:rPr>
          <w:lang w:val="en-US"/>
        </w:rPr>
      </w:pPr>
      <w:r>
        <w:rPr>
          <w:rStyle w:val="CommentReference"/>
        </w:rPr>
        <w:annotationRef/>
      </w:r>
      <w:proofErr w:type="spellStart"/>
      <w:r>
        <w:rPr>
          <w:lang w:val="en-US"/>
        </w:rPr>
        <w:t>Khác</w:t>
      </w:r>
      <w:proofErr w:type="spellEnd"/>
      <w:r>
        <w:rPr>
          <w:lang w:val="en-US"/>
        </w:rPr>
        <w:t xml:space="preserve"> </w:t>
      </w:r>
      <w:proofErr w:type="spellStart"/>
      <w:r>
        <w:rPr>
          <w:lang w:val="en-US"/>
        </w:rPr>
        <w:t>nhau</w:t>
      </w:r>
      <w:proofErr w:type="spellEnd"/>
      <w:r>
        <w:rPr>
          <w:lang w:val="en-US"/>
        </w:rPr>
        <w:t xml:space="preserve"> do </w:t>
      </w:r>
      <w:proofErr w:type="spellStart"/>
      <w:r>
        <w:rPr>
          <w:lang w:val="en-US"/>
        </w:rPr>
        <w:t>nhóm</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không</w:t>
      </w:r>
      <w:proofErr w:type="spellEnd"/>
      <w:r>
        <w:rPr>
          <w:lang w:val="en-US"/>
        </w:rPr>
        <w:t xml:space="preserve"> bao </w:t>
      </w:r>
      <w:proofErr w:type="spellStart"/>
      <w:r>
        <w:rPr>
          <w:lang w:val="en-US"/>
        </w:rPr>
        <w:t>gồm</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cổ</w:t>
      </w:r>
      <w:proofErr w:type="spellEnd"/>
      <w:r>
        <w:rPr>
          <w:lang w:val="en-US"/>
        </w:rPr>
        <w:t xml:space="preserve"> </w:t>
      </w:r>
      <w:proofErr w:type="spellStart"/>
      <w:r>
        <w:rPr>
          <w:lang w:val="en-US"/>
        </w:rPr>
        <w:t>phiếu</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chế</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dịch</w:t>
      </w:r>
      <w:proofErr w:type="spellEnd"/>
      <w:r>
        <w:rPr>
          <w:lang w:val="en-US"/>
        </w:rPr>
        <w:t xml:space="preserve">, </w:t>
      </w:r>
      <w:proofErr w:type="spellStart"/>
      <w:r>
        <w:rPr>
          <w:lang w:val="en-US"/>
        </w:rPr>
        <w:t>cổ</w:t>
      </w:r>
      <w:proofErr w:type="spellEnd"/>
      <w:r>
        <w:rPr>
          <w:lang w:val="en-US"/>
        </w:rPr>
        <w:t xml:space="preserve"> </w:t>
      </w:r>
      <w:proofErr w:type="spellStart"/>
      <w:r>
        <w:rPr>
          <w:lang w:val="en-US"/>
        </w:rPr>
        <w:t>phiếu</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hủy</w:t>
      </w:r>
      <w:proofErr w:type="spellEnd"/>
      <w:r>
        <w:rPr>
          <w:lang w:val="en-US"/>
        </w:rPr>
        <w:t xml:space="preserve"> </w:t>
      </w:r>
      <w:proofErr w:type="spellStart"/>
      <w:r>
        <w:rPr>
          <w:lang w:val="en-US"/>
        </w:rPr>
        <w:t>niêm</w:t>
      </w:r>
      <w:proofErr w:type="spellEnd"/>
      <w:r>
        <w:rPr>
          <w:lang w:val="en-US"/>
        </w:rPr>
        <w:t xml:space="preserve"> </w:t>
      </w:r>
      <w:proofErr w:type="spellStart"/>
      <w:r>
        <w:rPr>
          <w:lang w:val="en-US"/>
        </w:rPr>
        <w:t>yết</w:t>
      </w:r>
      <w:proofErr w:type="spellEnd"/>
      <w:r>
        <w:rPr>
          <w:lang w:val="en-US"/>
        </w:rPr>
        <w:t xml:space="preserve"> </w:t>
      </w:r>
      <w:proofErr w:type="spellStart"/>
      <w:r>
        <w:rPr>
          <w:lang w:val="en-US"/>
        </w:rPr>
        <w:t>v.v</w:t>
      </w:r>
      <w:proofErr w:type="spellEnd"/>
      <w:r>
        <w:rPr>
          <w:lang w:val="en-US"/>
        </w:rPr>
        <w:t>…</w:t>
      </w:r>
    </w:p>
    <w:p w14:paraId="5A387D9B" w14:textId="66193ADE" w:rsidR="00C25ECD" w:rsidRPr="00C25ECD" w:rsidRDefault="00C25ECD">
      <w:pPr>
        <w:pStyle w:val="CommentText"/>
        <w:rPr>
          <w:lang w:val="en-US"/>
        </w:rPr>
      </w:pPr>
      <w:proofErr w:type="spellStart"/>
      <w:r>
        <w:rPr>
          <w:lang w:val="en-US"/>
        </w:rPr>
        <w:t>Nhóm</w:t>
      </w:r>
      <w:proofErr w:type="spellEnd"/>
      <w:r>
        <w:rPr>
          <w:lang w:val="en-US"/>
        </w:rPr>
        <w:t xml:space="preserve"> </w:t>
      </w:r>
      <w:proofErr w:type="spellStart"/>
      <w:r>
        <w:rPr>
          <w:lang w:val="en-US"/>
        </w:rPr>
        <w:t>đó</w:t>
      </w:r>
      <w:proofErr w:type="spellEnd"/>
      <w:r>
        <w:rPr>
          <w:lang w:val="en-US"/>
        </w:rPr>
        <w:t xml:space="preserve"> </w:t>
      </w:r>
      <w:proofErr w:type="spellStart"/>
      <w:r>
        <w:rPr>
          <w:lang w:val="en-US"/>
        </w:rPr>
        <w:t>nằm</w:t>
      </w:r>
      <w:proofErr w:type="spellEnd"/>
      <w:r>
        <w:rPr>
          <w:lang w:val="en-US"/>
        </w:rPr>
        <w:t xml:space="preserve"> ở </w:t>
      </w:r>
      <w:proofErr w:type="spellStart"/>
      <w:r>
        <w:rPr>
          <w:lang w:val="en-US"/>
        </w:rPr>
        <w:t>phần</w:t>
      </w:r>
      <w:proofErr w:type="spellEnd"/>
      <w:r>
        <w:rPr>
          <w:lang w:val="en-US"/>
        </w:rPr>
        <w:t xml:space="preserve"> </w:t>
      </w:r>
      <w:proofErr w:type="spellStart"/>
      <w:r>
        <w:rPr>
          <w:lang w:val="en-US"/>
        </w:rPr>
        <w:t>VII.Chứng</w:t>
      </w:r>
      <w:proofErr w:type="spellEnd"/>
      <w:r>
        <w:rPr>
          <w:lang w:val="en-US"/>
        </w:rPr>
        <w:t xml:space="preserve"> </w:t>
      </w:r>
      <w:proofErr w:type="spellStart"/>
      <w:r>
        <w:rPr>
          <w:lang w:val="en-US"/>
        </w:rPr>
        <w:t>khoán</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chế</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dịch</w:t>
      </w:r>
      <w:proofErr w:type="spellEnd"/>
      <w:r>
        <w:rPr>
          <w:lang w:val="en-US"/>
        </w:rPr>
        <w:t xml:space="preserve"> ah</w:t>
      </w:r>
    </w:p>
  </w:comment>
  <w:comment w:id="141" w:author="Trung Van Nguyen" w:date="2023-03-08T15:35:00Z" w:initials="TVN">
    <w:p w14:paraId="30C5BE00" w14:textId="6A7C362F" w:rsidR="007D4632" w:rsidRPr="007D4632" w:rsidRDefault="007D4632">
      <w:pPr>
        <w:pStyle w:val="CommentText"/>
        <w:rPr>
          <w:lang w:val="en-US"/>
        </w:rPr>
      </w:pPr>
      <w:r>
        <w:rPr>
          <w:rStyle w:val="CommentReference"/>
        </w:rPr>
        <w:annotationRef/>
      </w:r>
      <w:proofErr w:type="spellStart"/>
      <w:r>
        <w:rPr>
          <w:lang w:val="en-US"/>
        </w:rPr>
        <w:t>Tổng</w:t>
      </w:r>
      <w:proofErr w:type="spellEnd"/>
      <w:r>
        <w:rPr>
          <w:lang w:val="en-US"/>
        </w:rPr>
        <w:t xml:space="preserve"> cp </w:t>
      </w:r>
      <w:proofErr w:type="spellStart"/>
      <w:r>
        <w:rPr>
          <w:lang w:val="en-US"/>
        </w:rPr>
        <w:t>trên</w:t>
      </w:r>
      <w:proofErr w:type="spellEnd"/>
      <w:r>
        <w:rPr>
          <w:lang w:val="en-US"/>
        </w:rPr>
        <w:t xml:space="preserve"> PL </w:t>
      </w:r>
      <w:proofErr w:type="spellStart"/>
      <w:r>
        <w:rPr>
          <w:lang w:val="en-US"/>
        </w:rPr>
        <w:t>là</w:t>
      </w:r>
      <w:proofErr w:type="spellEnd"/>
      <w:r>
        <w:rPr>
          <w:lang w:val="en-US"/>
        </w:rPr>
        <w:t xml:space="preserve"> 159, </w:t>
      </w:r>
      <w:proofErr w:type="spellStart"/>
      <w:r>
        <w:rPr>
          <w:lang w:val="en-US"/>
        </w:rPr>
        <w:t>loại</w:t>
      </w:r>
      <w:proofErr w:type="spellEnd"/>
      <w:r>
        <w:rPr>
          <w:lang w:val="en-US"/>
        </w:rPr>
        <w:t xml:space="preserve"> </w:t>
      </w:r>
      <w:proofErr w:type="spellStart"/>
      <w:r>
        <w:rPr>
          <w:lang w:val="en-US"/>
        </w:rPr>
        <w:t>đi</w:t>
      </w:r>
      <w:proofErr w:type="spellEnd"/>
      <w:r>
        <w:rPr>
          <w:lang w:val="en-US"/>
        </w:rPr>
        <w:t xml:space="preserve"> chi </w:t>
      </w:r>
      <w:proofErr w:type="spellStart"/>
      <w:r>
        <w:rPr>
          <w:lang w:val="en-US"/>
        </w:rPr>
        <w:t>phí</w:t>
      </w:r>
      <w:proofErr w:type="spellEnd"/>
      <w:r>
        <w:rPr>
          <w:lang w:val="en-US"/>
        </w:rPr>
        <w:t xml:space="preserve"> </w:t>
      </w:r>
      <w:proofErr w:type="spellStart"/>
      <w:r>
        <w:rPr>
          <w:lang w:val="en-US"/>
        </w:rPr>
        <w:t>gì</w:t>
      </w:r>
      <w:proofErr w:type="spellEnd"/>
      <w:r>
        <w:rPr>
          <w:lang w:val="en-US"/>
        </w:rPr>
        <w:t>?</w:t>
      </w:r>
    </w:p>
  </w:comment>
  <w:comment w:id="142" w:author="Hai Quang Le" w:date="2023-03-10T07:39:00Z" w:initials="HQL">
    <w:p w14:paraId="41D4ECFF" w14:textId="1A9361E6" w:rsidR="003760BD" w:rsidRPr="003760BD" w:rsidRDefault="003760BD">
      <w:pPr>
        <w:pStyle w:val="CommentText"/>
        <w:rPr>
          <w:lang w:val="en-US"/>
        </w:rPr>
      </w:pPr>
      <w:r>
        <w:rPr>
          <w:rStyle w:val="CommentReference"/>
        </w:rPr>
        <w:annotationRef/>
      </w:r>
      <w:r>
        <w:rPr>
          <w:lang w:val="en-US"/>
        </w:rPr>
        <w:t xml:space="preserve">E </w:t>
      </w:r>
      <w:proofErr w:type="spellStart"/>
      <w:r>
        <w:rPr>
          <w:lang w:val="en-US"/>
        </w:rPr>
        <w:t>đặt</w:t>
      </w:r>
      <w:proofErr w:type="spellEnd"/>
      <w:r>
        <w:rPr>
          <w:lang w:val="en-US"/>
        </w:rPr>
        <w:t xml:space="preserve"> </w:t>
      </w:r>
      <w:proofErr w:type="spellStart"/>
      <w:r>
        <w:rPr>
          <w:lang w:val="en-US"/>
        </w:rPr>
        <w:t>nhầm</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thức</w:t>
      </w:r>
      <w:proofErr w:type="spellEnd"/>
      <w:r w:rsidR="001A67B4">
        <w:rPr>
          <w:lang w:val="en-US"/>
        </w:rPr>
        <w:t xml:space="preserve"> </w:t>
      </w:r>
      <w:proofErr w:type="spellStart"/>
      <w:r w:rsidR="001A67B4">
        <w:rPr>
          <w:lang w:val="en-US"/>
        </w:rPr>
        <w:t>cho</w:t>
      </w:r>
      <w:proofErr w:type="spellEnd"/>
      <w:r w:rsidR="001A67B4">
        <w:rPr>
          <w:lang w:val="en-US"/>
        </w:rPr>
        <w:t xml:space="preserve"> </w:t>
      </w:r>
      <w:proofErr w:type="spellStart"/>
      <w:r w:rsidR="001A67B4">
        <w:rPr>
          <w:lang w:val="en-US"/>
        </w:rPr>
        <w:t>phần</w:t>
      </w:r>
      <w:proofErr w:type="spellEnd"/>
      <w:r w:rsidR="001A67B4">
        <w:rPr>
          <w:lang w:val="en-US"/>
        </w:rPr>
        <w:t xml:space="preserve"> </w:t>
      </w:r>
      <w:proofErr w:type="spellStart"/>
      <w:r w:rsidR="001A67B4">
        <w:rPr>
          <w:lang w:val="en-US"/>
        </w:rPr>
        <w:t>này</w:t>
      </w:r>
      <w:proofErr w:type="spellEnd"/>
      <w:r w:rsidR="001A67B4">
        <w:rPr>
          <w:lang w:val="en-US"/>
        </w:rPr>
        <w:t xml:space="preserve"> ah. </w:t>
      </w:r>
      <w:proofErr w:type="spellStart"/>
      <w:r w:rsidR="001A67B4">
        <w:rPr>
          <w:lang w:val="en-US"/>
        </w:rPr>
        <w:t>Đã</w:t>
      </w:r>
      <w:proofErr w:type="spellEnd"/>
      <w:r w:rsidR="001A67B4">
        <w:rPr>
          <w:lang w:val="en-US"/>
        </w:rPr>
        <w:t xml:space="preserve"> revised ah</w:t>
      </w:r>
    </w:p>
  </w:comment>
  <w:comment w:id="154" w:author="Trung Van Nguyen" w:date="2023-03-08T15:36:00Z" w:initials="TVN">
    <w:p w14:paraId="2221FD1F" w14:textId="62143D73" w:rsidR="00C12E6F" w:rsidRPr="00C12E6F" w:rsidRDefault="00C12E6F">
      <w:pPr>
        <w:pStyle w:val="CommentText"/>
        <w:rPr>
          <w:lang w:val="en-US"/>
        </w:rPr>
      </w:pPr>
      <w:r>
        <w:rPr>
          <w:rStyle w:val="CommentReference"/>
        </w:rPr>
        <w:annotationRef/>
      </w:r>
      <w:r>
        <w:rPr>
          <w:lang w:val="en-US"/>
        </w:rPr>
        <w:t xml:space="preserve">PL </w:t>
      </w:r>
      <w:proofErr w:type="spellStart"/>
      <w:r>
        <w:rPr>
          <w:lang w:val="en-US"/>
        </w:rPr>
        <w:t>là</w:t>
      </w:r>
      <w:proofErr w:type="spellEnd"/>
      <w:r>
        <w:rPr>
          <w:lang w:val="en-US"/>
        </w:rPr>
        <w:t xml:space="preserve"> 8,150?</w:t>
      </w:r>
    </w:p>
  </w:comment>
  <w:comment w:id="155" w:author="Hai Quang Le" w:date="2023-03-10T07:45:00Z" w:initials="HQL">
    <w:p w14:paraId="61243417" w14:textId="57FBE355" w:rsidR="007D35A6" w:rsidRPr="007D35A6" w:rsidRDefault="007D35A6">
      <w:pPr>
        <w:pStyle w:val="CommentText"/>
        <w:rPr>
          <w:lang w:val="en-US"/>
        </w:rPr>
      </w:pPr>
      <w:r>
        <w:rPr>
          <w:rStyle w:val="CommentReference"/>
        </w:rPr>
        <w:annotationRef/>
      </w:r>
      <w:r>
        <w:rPr>
          <w:lang w:val="en-US"/>
        </w:rPr>
        <w:t>Revised</w:t>
      </w:r>
    </w:p>
  </w:comment>
  <w:comment w:id="159" w:author="Trung Van Nguyen" w:date="2023-03-08T15:37:00Z" w:initials="TVN">
    <w:p w14:paraId="6442AE63" w14:textId="77777777" w:rsidR="00A86B8D" w:rsidRDefault="00A86B8D">
      <w:pPr>
        <w:pStyle w:val="CommentText"/>
        <w:rPr>
          <w:lang w:val="en-US"/>
        </w:rPr>
      </w:pPr>
      <w:r>
        <w:rPr>
          <w:rStyle w:val="CommentReference"/>
        </w:rPr>
        <w:annotationRef/>
      </w:r>
      <w:proofErr w:type="spellStart"/>
      <w:r>
        <w:rPr>
          <w:lang w:val="en-US"/>
        </w:rPr>
        <w:t>Đây</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ấy</w:t>
      </w:r>
      <w:proofErr w:type="spellEnd"/>
      <w:r>
        <w:rPr>
          <w:lang w:val="en-US"/>
        </w:rPr>
        <w:t xml:space="preserve"> </w:t>
      </w:r>
      <w:proofErr w:type="spellStart"/>
      <w:r>
        <w:rPr>
          <w:lang w:val="en-US"/>
        </w:rPr>
        <w:t>nhỉ</w:t>
      </w:r>
      <w:proofErr w:type="spellEnd"/>
      <w:r>
        <w:rPr>
          <w:lang w:val="en-US"/>
        </w:rPr>
        <w:t xml:space="preserve">, </w:t>
      </w:r>
      <w:proofErr w:type="spellStart"/>
      <w:r>
        <w:rPr>
          <w:lang w:val="en-US"/>
        </w:rPr>
        <w:t>trên</w:t>
      </w:r>
      <w:proofErr w:type="spellEnd"/>
      <w:r>
        <w:rPr>
          <w:lang w:val="en-US"/>
        </w:rPr>
        <w:t xml:space="preserve"> PL </w:t>
      </w:r>
      <w:proofErr w:type="spellStart"/>
      <w:r>
        <w:rPr>
          <w:lang w:val="en-US"/>
        </w:rPr>
        <w:t>là</w:t>
      </w:r>
      <w:proofErr w:type="spellEnd"/>
      <w:r>
        <w:rPr>
          <w:lang w:val="en-US"/>
        </w:rPr>
        <w:t xml:space="preserve"> </w:t>
      </w:r>
      <w:proofErr w:type="spellStart"/>
      <w:r>
        <w:rPr>
          <w:lang w:val="en-US"/>
        </w:rPr>
        <w:t>đang</w:t>
      </w:r>
      <w:proofErr w:type="spellEnd"/>
      <w:r>
        <w:rPr>
          <w:lang w:val="en-US"/>
        </w:rPr>
        <w:t xml:space="preserve"> </w:t>
      </w:r>
      <w:proofErr w:type="spellStart"/>
      <w:r>
        <w:rPr>
          <w:lang w:val="en-US"/>
        </w:rPr>
        <w:t>chênh</w:t>
      </w:r>
      <w:proofErr w:type="spellEnd"/>
      <w:r>
        <w:rPr>
          <w:lang w:val="en-US"/>
        </w:rPr>
        <w:t xml:space="preserve"> </w:t>
      </w:r>
      <w:proofErr w:type="spellStart"/>
      <w:r>
        <w:rPr>
          <w:lang w:val="en-US"/>
        </w:rPr>
        <w:t>lệch</w:t>
      </w:r>
      <w:proofErr w:type="spellEnd"/>
      <w:r>
        <w:rPr>
          <w:lang w:val="en-US"/>
        </w:rPr>
        <w:t xml:space="preserve"> tang </w:t>
      </w:r>
      <w:proofErr w:type="spellStart"/>
      <w:r>
        <w:rPr>
          <w:lang w:val="en-US"/>
        </w:rPr>
        <w:t>mà</w:t>
      </w:r>
      <w:proofErr w:type="spellEnd"/>
      <w:r>
        <w:rPr>
          <w:lang w:val="en-US"/>
        </w:rPr>
        <w:t>?</w:t>
      </w:r>
    </w:p>
    <w:p w14:paraId="54AB3C01" w14:textId="50308355" w:rsidR="00A86B8D" w:rsidRPr="00A86B8D" w:rsidRDefault="00A86B8D">
      <w:pPr>
        <w:pStyle w:val="CommentText"/>
        <w:rPr>
          <w:lang w:val="en-US"/>
        </w:rPr>
      </w:pPr>
      <w:proofErr w:type="spellStart"/>
      <w:r>
        <w:rPr>
          <w:lang w:val="en-US"/>
        </w:rPr>
        <w:t>Chênh</w:t>
      </w:r>
      <w:proofErr w:type="spellEnd"/>
      <w:r>
        <w:rPr>
          <w:lang w:val="en-US"/>
        </w:rPr>
        <w:t xml:space="preserve"> </w:t>
      </w:r>
      <w:proofErr w:type="spellStart"/>
      <w:r>
        <w:rPr>
          <w:lang w:val="en-US"/>
        </w:rPr>
        <w:t>lệch</w:t>
      </w:r>
      <w:proofErr w:type="spellEnd"/>
      <w:r>
        <w:rPr>
          <w:lang w:val="en-US"/>
        </w:rPr>
        <w:t xml:space="preserve"> </w:t>
      </w:r>
      <w:proofErr w:type="spellStart"/>
      <w:r>
        <w:rPr>
          <w:lang w:val="en-US"/>
        </w:rPr>
        <w:t>giảm</w:t>
      </w:r>
      <w:proofErr w:type="spellEnd"/>
      <w:r>
        <w:rPr>
          <w:lang w:val="en-US"/>
        </w:rPr>
        <w:t xml:space="preserve"> </w:t>
      </w:r>
      <w:proofErr w:type="spellStart"/>
      <w:r>
        <w:rPr>
          <w:lang w:val="en-US"/>
        </w:rPr>
        <w:t>cũng</w:t>
      </w:r>
      <w:proofErr w:type="spellEnd"/>
      <w:r>
        <w:rPr>
          <w:lang w:val="en-US"/>
        </w:rPr>
        <w:t xml:space="preserve"> </w:t>
      </w:r>
      <w:proofErr w:type="spellStart"/>
      <w:r>
        <w:rPr>
          <w:lang w:val="en-US"/>
        </w:rPr>
        <w:t>là</w:t>
      </w:r>
      <w:proofErr w:type="spellEnd"/>
      <w:r>
        <w:rPr>
          <w:lang w:val="en-US"/>
        </w:rPr>
        <w:t xml:space="preserve"> 459 tr</w:t>
      </w:r>
    </w:p>
  </w:comment>
  <w:comment w:id="160" w:author="Hai Quang Le" w:date="2023-03-10T07:46:00Z" w:initials="HQL">
    <w:p w14:paraId="754D21B9" w14:textId="760DE0CD" w:rsidR="007D35A6" w:rsidRPr="007D35A6" w:rsidRDefault="007D35A6">
      <w:pPr>
        <w:pStyle w:val="CommentText"/>
        <w:rPr>
          <w:lang w:val="en-US"/>
        </w:rPr>
      </w:pPr>
      <w:r>
        <w:rPr>
          <w:rStyle w:val="CommentReference"/>
        </w:rPr>
        <w:annotationRef/>
      </w:r>
      <w:r>
        <w:rPr>
          <w:lang w:val="en-US"/>
        </w:rPr>
        <w:t>Revised</w:t>
      </w:r>
    </w:p>
  </w:comment>
  <w:comment w:id="164" w:author="Trung Van Nguyen" w:date="2023-03-08T15:37:00Z" w:initials="TVN">
    <w:p w14:paraId="324491E5" w14:textId="48403028" w:rsidR="00CC6976" w:rsidRPr="00CC6976" w:rsidRDefault="00CC6976">
      <w:pPr>
        <w:pStyle w:val="CommentText"/>
        <w:rPr>
          <w:lang w:val="en-US"/>
        </w:rPr>
      </w:pPr>
      <w:r>
        <w:rPr>
          <w:rStyle w:val="CommentReference"/>
        </w:rPr>
        <w:annotationRef/>
      </w:r>
      <w:r>
        <w:rPr>
          <w:lang w:val="en-US"/>
        </w:rPr>
        <w:t xml:space="preserve">PL </w:t>
      </w:r>
      <w:proofErr w:type="spellStart"/>
      <w:r>
        <w:rPr>
          <w:lang w:val="en-US"/>
        </w:rPr>
        <w:t>là</w:t>
      </w:r>
      <w:proofErr w:type="spellEnd"/>
      <w:r>
        <w:rPr>
          <w:lang w:val="en-US"/>
        </w:rPr>
        <w:t xml:space="preserve"> 48,8 </w:t>
      </w:r>
      <w:proofErr w:type="spellStart"/>
      <w:r>
        <w:rPr>
          <w:lang w:val="en-US"/>
        </w:rPr>
        <w:t>tỷ</w:t>
      </w:r>
      <w:proofErr w:type="spellEnd"/>
      <w:r>
        <w:rPr>
          <w:lang w:val="en-US"/>
        </w:rPr>
        <w:t>?</w:t>
      </w:r>
    </w:p>
  </w:comment>
  <w:comment w:id="165" w:author="Hai Quang Le" w:date="2023-03-10T08:08:00Z" w:initials="HQL">
    <w:p w14:paraId="040B1F6A" w14:textId="77777777" w:rsidR="00E8514E" w:rsidRDefault="00E8514E">
      <w:pPr>
        <w:pStyle w:val="CommentText"/>
        <w:rPr>
          <w:lang w:val="en-US"/>
        </w:rPr>
      </w:pPr>
      <w:r>
        <w:rPr>
          <w:rStyle w:val="CommentReference"/>
        </w:rPr>
        <w:annotationRef/>
      </w:r>
      <w:r>
        <w:rPr>
          <w:lang w:val="en-US"/>
        </w:rPr>
        <w:t>Revised</w:t>
      </w:r>
      <w:r w:rsidR="005711D7">
        <w:rPr>
          <w:lang w:val="en-US"/>
        </w:rPr>
        <w:t xml:space="preserve">. Ref to note 23. Chi </w:t>
      </w:r>
      <w:proofErr w:type="spellStart"/>
      <w:r w:rsidR="005711D7">
        <w:rPr>
          <w:lang w:val="en-US"/>
        </w:rPr>
        <w:t>phí</w:t>
      </w:r>
      <w:proofErr w:type="spellEnd"/>
      <w:r w:rsidR="005711D7">
        <w:rPr>
          <w:lang w:val="en-US"/>
        </w:rPr>
        <w:t xml:space="preserve"> </w:t>
      </w:r>
      <w:proofErr w:type="spellStart"/>
      <w:r w:rsidR="005711D7">
        <w:rPr>
          <w:lang w:val="en-US"/>
        </w:rPr>
        <w:t>hoạt</w:t>
      </w:r>
      <w:proofErr w:type="spellEnd"/>
      <w:r w:rsidR="005711D7">
        <w:rPr>
          <w:lang w:val="en-US"/>
        </w:rPr>
        <w:t xml:space="preserve"> </w:t>
      </w:r>
      <w:proofErr w:type="spellStart"/>
      <w:r w:rsidR="005711D7">
        <w:rPr>
          <w:lang w:val="en-US"/>
        </w:rPr>
        <w:t>động</w:t>
      </w:r>
      <w:proofErr w:type="spellEnd"/>
      <w:r w:rsidR="005711D7">
        <w:rPr>
          <w:lang w:val="en-US"/>
        </w:rPr>
        <w:t xml:space="preserve"> </w:t>
      </w:r>
      <w:proofErr w:type="spellStart"/>
      <w:r w:rsidR="005711D7">
        <w:rPr>
          <w:lang w:val="en-US"/>
        </w:rPr>
        <w:t>tài</w:t>
      </w:r>
      <w:proofErr w:type="spellEnd"/>
      <w:r w:rsidR="005711D7">
        <w:rPr>
          <w:lang w:val="en-US"/>
        </w:rPr>
        <w:t xml:space="preserve"> </w:t>
      </w:r>
      <w:proofErr w:type="spellStart"/>
      <w:r w:rsidR="005711D7">
        <w:rPr>
          <w:lang w:val="en-US"/>
        </w:rPr>
        <w:t>chính</w:t>
      </w:r>
      <w:proofErr w:type="spellEnd"/>
      <w:r w:rsidR="005711D7">
        <w:rPr>
          <w:lang w:val="en-US"/>
        </w:rPr>
        <w:t xml:space="preserve"> </w:t>
      </w:r>
      <w:proofErr w:type="spellStart"/>
      <w:r w:rsidR="005711D7">
        <w:rPr>
          <w:lang w:val="en-US"/>
        </w:rPr>
        <w:t>trên</w:t>
      </w:r>
      <w:proofErr w:type="spellEnd"/>
      <w:r w:rsidR="005711D7">
        <w:rPr>
          <w:lang w:val="en-US"/>
        </w:rPr>
        <w:t xml:space="preserve"> FS</w:t>
      </w:r>
      <w:r w:rsidR="00030D6E">
        <w:rPr>
          <w:lang w:val="en-US"/>
        </w:rPr>
        <w:t xml:space="preserve">. Bao </w:t>
      </w:r>
      <w:proofErr w:type="spellStart"/>
      <w:r w:rsidR="00030D6E">
        <w:rPr>
          <w:lang w:val="en-US"/>
        </w:rPr>
        <w:t>gồm</w:t>
      </w:r>
      <w:proofErr w:type="spellEnd"/>
    </w:p>
    <w:p w14:paraId="305A57CB" w14:textId="77777777" w:rsidR="00030D6E" w:rsidRDefault="00030D6E" w:rsidP="00030D6E">
      <w:pPr>
        <w:pStyle w:val="CommentText"/>
        <w:numPr>
          <w:ilvl w:val="0"/>
          <w:numId w:val="36"/>
        </w:numPr>
        <w:rPr>
          <w:lang w:val="en-US"/>
        </w:rPr>
      </w:pPr>
      <w:r>
        <w:rPr>
          <w:lang w:val="en-US"/>
        </w:rPr>
        <w:t xml:space="preserve">CP </w:t>
      </w:r>
      <w:proofErr w:type="spellStart"/>
      <w:r>
        <w:rPr>
          <w:lang w:val="en-US"/>
        </w:rPr>
        <w:t>lãi</w:t>
      </w:r>
      <w:proofErr w:type="spellEnd"/>
      <w:r>
        <w:rPr>
          <w:lang w:val="en-US"/>
        </w:rPr>
        <w:t xml:space="preserve"> </w:t>
      </w:r>
      <w:proofErr w:type="spellStart"/>
      <w:r>
        <w:rPr>
          <w:lang w:val="en-US"/>
        </w:rPr>
        <w:t>vay</w:t>
      </w:r>
      <w:proofErr w:type="spellEnd"/>
      <w:r>
        <w:rPr>
          <w:lang w:val="en-US"/>
        </w:rPr>
        <w:t>: 48.894</w:t>
      </w:r>
    </w:p>
    <w:p w14:paraId="503F1831" w14:textId="77777777" w:rsidR="00030D6E" w:rsidRDefault="00030D6E" w:rsidP="00030D6E">
      <w:pPr>
        <w:pStyle w:val="CommentText"/>
        <w:numPr>
          <w:ilvl w:val="0"/>
          <w:numId w:val="36"/>
        </w:numPr>
        <w:rPr>
          <w:lang w:val="en-US"/>
        </w:rPr>
      </w:pPr>
      <w:r>
        <w:rPr>
          <w:lang w:val="en-US"/>
        </w:rPr>
        <w:t>CP hedging: 5.866</w:t>
      </w:r>
    </w:p>
    <w:p w14:paraId="5AACA83F" w14:textId="0AA84E7B" w:rsidR="00030D6E" w:rsidRPr="00E8514E" w:rsidRDefault="00030D6E" w:rsidP="00030D6E">
      <w:pPr>
        <w:pStyle w:val="CommentText"/>
        <w:rPr>
          <w:lang w:val="en-US"/>
        </w:rPr>
      </w:pPr>
      <w:proofErr w:type="spellStart"/>
      <w:r>
        <w:rPr>
          <w:lang w:val="en-US"/>
        </w:rPr>
        <w:t>Loại</w:t>
      </w:r>
      <w:proofErr w:type="spellEnd"/>
      <w:r>
        <w:rPr>
          <w:lang w:val="en-US"/>
        </w:rPr>
        <w:t xml:space="preserve"> </w:t>
      </w:r>
      <w:proofErr w:type="spellStart"/>
      <w:r>
        <w:rPr>
          <w:lang w:val="en-US"/>
        </w:rPr>
        <w:t>đi</w:t>
      </w:r>
      <w:proofErr w:type="spellEnd"/>
      <w:r>
        <w:rPr>
          <w:lang w:val="en-US"/>
        </w:rPr>
        <w:t xml:space="preserve"> </w:t>
      </w:r>
      <w:proofErr w:type="spellStart"/>
      <w:r>
        <w:rPr>
          <w:lang w:val="en-US"/>
        </w:rPr>
        <w:t>thuế</w:t>
      </w:r>
      <w:proofErr w:type="spellEnd"/>
      <w:r>
        <w:rPr>
          <w:lang w:val="en-US"/>
        </w:rPr>
        <w:t xml:space="preserve"> </w:t>
      </w:r>
      <w:proofErr w:type="spellStart"/>
      <w:r w:rsidR="00621831">
        <w:rPr>
          <w:lang w:val="en-US"/>
        </w:rPr>
        <w:t>nhà</w:t>
      </w:r>
      <w:proofErr w:type="spellEnd"/>
      <w:r w:rsidR="00621831">
        <w:rPr>
          <w:lang w:val="en-US"/>
        </w:rPr>
        <w:t xml:space="preserve"> </w:t>
      </w:r>
      <w:proofErr w:type="spellStart"/>
      <w:r w:rsidR="00621831">
        <w:rPr>
          <w:lang w:val="en-US"/>
        </w:rPr>
        <w:t>thầu</w:t>
      </w:r>
      <w:proofErr w:type="spellEnd"/>
      <w:r w:rsidR="00621831">
        <w:rPr>
          <w:lang w:val="en-US"/>
        </w:rPr>
        <w:t xml:space="preserve"> (</w:t>
      </w:r>
      <w:proofErr w:type="spellStart"/>
      <w:r w:rsidR="00621831">
        <w:rPr>
          <w:lang w:val="en-US"/>
        </w:rPr>
        <w:t>phần</w:t>
      </w:r>
      <w:proofErr w:type="spellEnd"/>
      <w:r w:rsidR="00621831">
        <w:rPr>
          <w:lang w:val="en-US"/>
        </w:rPr>
        <w:t xml:space="preserve"> </w:t>
      </w:r>
      <w:proofErr w:type="spellStart"/>
      <w:r w:rsidR="00621831">
        <w:rPr>
          <w:lang w:val="en-US"/>
        </w:rPr>
        <w:t>thuế</w:t>
      </w:r>
      <w:proofErr w:type="spellEnd"/>
      <w:r w:rsidR="00621831">
        <w:rPr>
          <w:lang w:val="en-US"/>
        </w:rPr>
        <w:t xml:space="preserve"> TNDN) do </w:t>
      </w:r>
      <w:proofErr w:type="spellStart"/>
      <w:r w:rsidR="00621831">
        <w:rPr>
          <w:lang w:val="en-US"/>
        </w:rPr>
        <w:t>vay</w:t>
      </w:r>
      <w:proofErr w:type="spellEnd"/>
      <w:r w:rsidR="00621831">
        <w:rPr>
          <w:lang w:val="en-US"/>
        </w:rPr>
        <w:t xml:space="preserve"> </w:t>
      </w:r>
      <w:proofErr w:type="spellStart"/>
      <w:r w:rsidR="00621831">
        <w:rPr>
          <w:lang w:val="en-US"/>
        </w:rPr>
        <w:t>của</w:t>
      </w:r>
      <w:proofErr w:type="spellEnd"/>
      <w:r w:rsidR="00621831">
        <w:rPr>
          <w:lang w:val="en-US"/>
        </w:rPr>
        <w:t xml:space="preserve"> </w:t>
      </w:r>
      <w:proofErr w:type="spellStart"/>
      <w:r w:rsidR="00621831">
        <w:rPr>
          <w:lang w:val="en-US"/>
        </w:rPr>
        <w:t>ngân</w:t>
      </w:r>
      <w:proofErr w:type="spellEnd"/>
      <w:r w:rsidR="00621831">
        <w:rPr>
          <w:lang w:val="en-US"/>
        </w:rPr>
        <w:t xml:space="preserve"> </w:t>
      </w:r>
      <w:proofErr w:type="spellStart"/>
      <w:r w:rsidR="00621831">
        <w:rPr>
          <w:lang w:val="en-US"/>
        </w:rPr>
        <w:t>hàng</w:t>
      </w:r>
      <w:proofErr w:type="spellEnd"/>
      <w:r w:rsidR="00621831">
        <w:rPr>
          <w:lang w:val="en-US"/>
        </w:rPr>
        <w:t xml:space="preserve"> </w:t>
      </w:r>
      <w:proofErr w:type="spellStart"/>
      <w:r w:rsidR="00621831">
        <w:rPr>
          <w:lang w:val="en-US"/>
        </w:rPr>
        <w:t>mẹ</w:t>
      </w:r>
      <w:proofErr w:type="spellEnd"/>
      <w:r w:rsidR="00621831">
        <w:rPr>
          <w:lang w:val="en-US"/>
        </w:rPr>
        <w:t xml:space="preserve"> </w:t>
      </w:r>
      <w:proofErr w:type="spellStart"/>
      <w:r w:rsidR="00621831">
        <w:rPr>
          <w:lang w:val="en-US"/>
        </w:rPr>
        <w:t>NongHyup</w:t>
      </w:r>
      <w:proofErr w:type="spellEnd"/>
      <w:r w:rsidR="00621831">
        <w:rPr>
          <w:lang w:val="en-US"/>
        </w:rPr>
        <w:t>.</w:t>
      </w:r>
    </w:p>
  </w:comment>
  <w:comment w:id="171" w:author="Trung Van Nguyen" w:date="2023-03-08T15:42:00Z" w:initials="TVN">
    <w:p w14:paraId="36855AAC" w14:textId="77777777" w:rsidR="006F2E6A" w:rsidRDefault="006F2E6A">
      <w:pPr>
        <w:pStyle w:val="CommentText"/>
        <w:rPr>
          <w:lang w:val="en-US"/>
        </w:rPr>
      </w:pPr>
      <w:r>
        <w:rPr>
          <w:rStyle w:val="CommentReference"/>
        </w:rPr>
        <w:annotationRef/>
      </w:r>
      <w:proofErr w:type="spellStart"/>
      <w:r>
        <w:rPr>
          <w:lang w:val="en-US"/>
        </w:rPr>
        <w:t>Đây</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cái</w:t>
      </w:r>
      <w:proofErr w:type="spellEnd"/>
      <w:r>
        <w:rPr>
          <w:lang w:val="en-US"/>
        </w:rPr>
        <w:t xml:space="preserve"> j </w:t>
      </w:r>
      <w:proofErr w:type="spellStart"/>
      <w:r>
        <w:rPr>
          <w:lang w:val="en-US"/>
        </w:rPr>
        <w:t>nhỉ</w:t>
      </w:r>
      <w:proofErr w:type="spellEnd"/>
    </w:p>
    <w:p w14:paraId="460A924B" w14:textId="399DA8F4" w:rsidR="00CB21B9" w:rsidRPr="006F2E6A" w:rsidRDefault="00CB21B9">
      <w:pPr>
        <w:pStyle w:val="CommentText"/>
        <w:rPr>
          <w:lang w:val="en-US"/>
        </w:rPr>
      </w:pPr>
    </w:p>
  </w:comment>
  <w:comment w:id="172" w:author="Hai Quang Le" w:date="2023-03-10T07:52:00Z" w:initials="HQL">
    <w:p w14:paraId="57380202" w14:textId="77777777" w:rsidR="00D63E48" w:rsidRDefault="00D63E48">
      <w:pPr>
        <w:pStyle w:val="CommentText"/>
        <w:rPr>
          <w:lang w:val="en-US"/>
        </w:rPr>
      </w:pPr>
      <w:r>
        <w:rPr>
          <w:rStyle w:val="CommentReference"/>
        </w:rPr>
        <w:annotationRef/>
      </w:r>
      <w:proofErr w:type="spellStart"/>
      <w:r>
        <w:rPr>
          <w:lang w:val="en-US"/>
        </w:rPr>
        <w:t>Đây</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dự</w:t>
      </w:r>
      <w:proofErr w:type="spellEnd"/>
      <w:r>
        <w:rPr>
          <w:lang w:val="en-US"/>
        </w:rPr>
        <w:t xml:space="preserve"> </w:t>
      </w:r>
      <w:proofErr w:type="spellStart"/>
      <w:r>
        <w:rPr>
          <w:lang w:val="en-US"/>
        </w:rPr>
        <w:t>thu</w:t>
      </w:r>
      <w:proofErr w:type="spellEnd"/>
      <w:r>
        <w:rPr>
          <w:lang w:val="en-US"/>
        </w:rPr>
        <w:t xml:space="preserve"> </w:t>
      </w:r>
      <w:proofErr w:type="spellStart"/>
      <w:r>
        <w:rPr>
          <w:lang w:val="en-US"/>
        </w:rPr>
        <w:t>lãi</w:t>
      </w:r>
      <w:proofErr w:type="spellEnd"/>
      <w:r>
        <w:rPr>
          <w:lang w:val="en-US"/>
        </w:rPr>
        <w:t xml:space="preserve"> </w:t>
      </w:r>
      <w:proofErr w:type="spellStart"/>
      <w:r>
        <w:rPr>
          <w:lang w:val="en-US"/>
        </w:rPr>
        <w:t>tiền</w:t>
      </w:r>
      <w:proofErr w:type="spellEnd"/>
      <w:r>
        <w:rPr>
          <w:lang w:val="en-US"/>
        </w:rPr>
        <w:t xml:space="preserve"> </w:t>
      </w:r>
      <w:proofErr w:type="spellStart"/>
      <w:r>
        <w:rPr>
          <w:lang w:val="en-US"/>
        </w:rPr>
        <w:t>gửi</w:t>
      </w:r>
      <w:proofErr w:type="spellEnd"/>
      <w:r w:rsidR="0066754C">
        <w:rPr>
          <w:lang w:val="en-US"/>
        </w:rPr>
        <w:t xml:space="preserve"> &gt;90 </w:t>
      </w:r>
      <w:proofErr w:type="spellStart"/>
      <w:r w:rsidR="0066754C">
        <w:rPr>
          <w:lang w:val="en-US"/>
        </w:rPr>
        <w:t>ngày</w:t>
      </w:r>
      <w:proofErr w:type="spellEnd"/>
      <w:r w:rsidR="0066754C">
        <w:rPr>
          <w:lang w:val="en-US"/>
        </w:rPr>
        <w:t xml:space="preserve"> ah.</w:t>
      </w:r>
    </w:p>
    <w:p w14:paraId="07B90324" w14:textId="77777777" w:rsidR="00D76061" w:rsidRDefault="00D76061">
      <w:pPr>
        <w:pStyle w:val="CommentText"/>
        <w:rPr>
          <w:lang w:val="en-US"/>
        </w:rPr>
      </w:pPr>
      <w:proofErr w:type="spellStart"/>
      <w:r>
        <w:rPr>
          <w:lang w:val="en-US"/>
        </w:rPr>
        <w:t>Nó</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dự</w:t>
      </w:r>
      <w:proofErr w:type="spellEnd"/>
      <w:r>
        <w:rPr>
          <w:lang w:val="en-US"/>
        </w:rPr>
        <w:t xml:space="preserve"> </w:t>
      </w:r>
      <w:proofErr w:type="spellStart"/>
      <w:r>
        <w:rPr>
          <w:lang w:val="en-US"/>
        </w:rPr>
        <w:t>thu</w:t>
      </w:r>
      <w:proofErr w:type="spellEnd"/>
      <w:r>
        <w:rPr>
          <w:lang w:val="en-US"/>
        </w:rPr>
        <w:t xml:space="preserve"> </w:t>
      </w:r>
      <w:proofErr w:type="spellStart"/>
      <w:r>
        <w:rPr>
          <w:lang w:val="en-US"/>
        </w:rPr>
        <w:t>lãi</w:t>
      </w:r>
      <w:proofErr w:type="spellEnd"/>
      <w:r>
        <w:rPr>
          <w:lang w:val="en-US"/>
        </w:rPr>
        <w:t xml:space="preserve"> </w:t>
      </w:r>
      <w:proofErr w:type="spellStart"/>
      <w:r>
        <w:rPr>
          <w:lang w:val="en-US"/>
        </w:rPr>
        <w:t>tiền</w:t>
      </w:r>
      <w:proofErr w:type="spellEnd"/>
      <w:r>
        <w:rPr>
          <w:lang w:val="en-US"/>
        </w:rPr>
        <w:t xml:space="preserve"> </w:t>
      </w:r>
      <w:proofErr w:type="spellStart"/>
      <w:r>
        <w:rPr>
          <w:lang w:val="en-US"/>
        </w:rPr>
        <w:t>gửi</w:t>
      </w:r>
      <w:proofErr w:type="spellEnd"/>
      <w:r>
        <w:rPr>
          <w:lang w:val="en-US"/>
        </w:rPr>
        <w:t xml:space="preserve"> (Ref to note </w:t>
      </w:r>
      <w:r w:rsidR="0078734C">
        <w:rPr>
          <w:lang w:val="en-US"/>
        </w:rPr>
        <w:t>8.1</w:t>
      </w:r>
      <w:r w:rsidR="007A1D5B">
        <w:rPr>
          <w:lang w:val="en-US"/>
        </w:rPr>
        <w:t xml:space="preserve">. </w:t>
      </w:r>
      <w:proofErr w:type="spellStart"/>
      <w:r w:rsidR="007A1D5B">
        <w:rPr>
          <w:lang w:val="en-US"/>
        </w:rPr>
        <w:t>Phải</w:t>
      </w:r>
      <w:proofErr w:type="spellEnd"/>
      <w:r w:rsidR="007A1D5B">
        <w:rPr>
          <w:lang w:val="en-US"/>
        </w:rPr>
        <w:t xml:space="preserve"> </w:t>
      </w:r>
      <w:proofErr w:type="spellStart"/>
      <w:r w:rsidR="007A1D5B">
        <w:rPr>
          <w:lang w:val="en-US"/>
        </w:rPr>
        <w:t>thu</w:t>
      </w:r>
      <w:proofErr w:type="spellEnd"/>
      <w:r w:rsidR="007A1D5B">
        <w:rPr>
          <w:lang w:val="en-US"/>
        </w:rPr>
        <w:t xml:space="preserve"> &amp; </w:t>
      </w:r>
      <w:proofErr w:type="spellStart"/>
      <w:r w:rsidR="007A1D5B">
        <w:rPr>
          <w:lang w:val="en-US"/>
        </w:rPr>
        <w:t>dự</w:t>
      </w:r>
      <w:proofErr w:type="spellEnd"/>
      <w:r w:rsidR="007A1D5B">
        <w:rPr>
          <w:lang w:val="en-US"/>
        </w:rPr>
        <w:t xml:space="preserve"> </w:t>
      </w:r>
      <w:proofErr w:type="spellStart"/>
      <w:r w:rsidR="007A1D5B">
        <w:rPr>
          <w:lang w:val="en-US"/>
        </w:rPr>
        <w:t>thu</w:t>
      </w:r>
      <w:proofErr w:type="spellEnd"/>
      <w:r w:rsidR="007A1D5B">
        <w:rPr>
          <w:lang w:val="en-US"/>
        </w:rPr>
        <w:t xml:space="preserve"> </w:t>
      </w:r>
      <w:proofErr w:type="spellStart"/>
      <w:r w:rsidR="007A1D5B">
        <w:rPr>
          <w:lang w:val="en-US"/>
        </w:rPr>
        <w:t>cổ</w:t>
      </w:r>
      <w:proofErr w:type="spellEnd"/>
      <w:r w:rsidR="007A1D5B">
        <w:rPr>
          <w:lang w:val="en-US"/>
        </w:rPr>
        <w:t xml:space="preserve"> </w:t>
      </w:r>
      <w:proofErr w:type="spellStart"/>
      <w:r w:rsidR="007A1D5B">
        <w:rPr>
          <w:lang w:val="en-US"/>
        </w:rPr>
        <w:t>tức</w:t>
      </w:r>
      <w:proofErr w:type="spellEnd"/>
      <w:r w:rsidR="007A1D5B">
        <w:rPr>
          <w:lang w:val="en-US"/>
        </w:rPr>
        <w:t xml:space="preserve">, </w:t>
      </w:r>
      <w:proofErr w:type="spellStart"/>
      <w:r w:rsidR="00FA323A">
        <w:rPr>
          <w:lang w:val="en-US"/>
        </w:rPr>
        <w:t>tiền</w:t>
      </w:r>
      <w:proofErr w:type="spellEnd"/>
      <w:r w:rsidR="00FA323A">
        <w:rPr>
          <w:lang w:val="en-US"/>
        </w:rPr>
        <w:t xml:space="preserve"> </w:t>
      </w:r>
      <w:proofErr w:type="spellStart"/>
      <w:r w:rsidR="00FA323A">
        <w:rPr>
          <w:lang w:val="en-US"/>
        </w:rPr>
        <w:t>lãi</w:t>
      </w:r>
      <w:proofErr w:type="spellEnd"/>
      <w:r w:rsidR="00FA323A">
        <w:rPr>
          <w:lang w:val="en-US"/>
        </w:rPr>
        <w:t xml:space="preserve"> </w:t>
      </w:r>
      <w:proofErr w:type="spellStart"/>
      <w:r w:rsidR="00FA323A">
        <w:rPr>
          <w:lang w:val="en-US"/>
        </w:rPr>
        <w:t>các</w:t>
      </w:r>
      <w:proofErr w:type="spellEnd"/>
      <w:r w:rsidR="00FA323A">
        <w:rPr>
          <w:lang w:val="en-US"/>
        </w:rPr>
        <w:t xml:space="preserve"> </w:t>
      </w:r>
      <w:proofErr w:type="spellStart"/>
      <w:r w:rsidR="00FA323A">
        <w:rPr>
          <w:lang w:val="en-US"/>
        </w:rPr>
        <w:t>khoản</w:t>
      </w:r>
      <w:proofErr w:type="spellEnd"/>
      <w:r w:rsidR="00FA323A">
        <w:rPr>
          <w:lang w:val="en-US"/>
        </w:rPr>
        <w:t xml:space="preserve"> </w:t>
      </w:r>
      <w:proofErr w:type="spellStart"/>
      <w:r w:rsidR="00FA323A">
        <w:rPr>
          <w:lang w:val="en-US"/>
        </w:rPr>
        <w:t>đầu</w:t>
      </w:r>
      <w:proofErr w:type="spellEnd"/>
      <w:r w:rsidR="00FA323A">
        <w:rPr>
          <w:lang w:val="en-US"/>
        </w:rPr>
        <w:t xml:space="preserve"> </w:t>
      </w:r>
      <w:proofErr w:type="spellStart"/>
      <w:r w:rsidR="00FA323A">
        <w:rPr>
          <w:lang w:val="en-US"/>
        </w:rPr>
        <w:t>tư</w:t>
      </w:r>
      <w:proofErr w:type="spellEnd"/>
      <w:r w:rsidR="00FA323A">
        <w:rPr>
          <w:lang w:val="en-US"/>
        </w:rPr>
        <w:t xml:space="preserve">): 46.593 </w:t>
      </w:r>
      <w:proofErr w:type="spellStart"/>
      <w:r w:rsidR="00FA323A">
        <w:rPr>
          <w:lang w:val="en-US"/>
        </w:rPr>
        <w:t>tỷ</w:t>
      </w:r>
      <w:proofErr w:type="spellEnd"/>
      <w:r w:rsidR="00FA323A">
        <w:rPr>
          <w:lang w:val="en-US"/>
        </w:rPr>
        <w:t>.</w:t>
      </w:r>
    </w:p>
    <w:p w14:paraId="2561FA9C" w14:textId="77777777" w:rsidR="006D55D2" w:rsidRDefault="00FA323A">
      <w:pPr>
        <w:pStyle w:val="CommentText"/>
        <w:rPr>
          <w:lang w:val="en-US"/>
        </w:rPr>
      </w:pPr>
      <w:proofErr w:type="spellStart"/>
      <w:r>
        <w:rPr>
          <w:lang w:val="en-US"/>
        </w:rPr>
        <w:t>Trừ</w:t>
      </w:r>
      <w:proofErr w:type="spellEnd"/>
      <w:r>
        <w:rPr>
          <w:lang w:val="en-US"/>
        </w:rPr>
        <w:t xml:space="preserve"> </w:t>
      </w:r>
      <w:proofErr w:type="spellStart"/>
      <w:r>
        <w:rPr>
          <w:lang w:val="en-US"/>
        </w:rPr>
        <w:t>đi</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lãi</w:t>
      </w:r>
      <w:proofErr w:type="spellEnd"/>
      <w:r>
        <w:rPr>
          <w:lang w:val="en-US"/>
        </w:rPr>
        <w:t xml:space="preserve"> </w:t>
      </w:r>
      <w:proofErr w:type="spellStart"/>
      <w:r>
        <w:rPr>
          <w:lang w:val="en-US"/>
        </w:rPr>
        <w:t>dự</w:t>
      </w:r>
      <w:proofErr w:type="spellEnd"/>
      <w:r>
        <w:rPr>
          <w:lang w:val="en-US"/>
        </w:rPr>
        <w:t xml:space="preserve"> </w:t>
      </w:r>
      <w:proofErr w:type="spellStart"/>
      <w:r>
        <w:rPr>
          <w:lang w:val="en-US"/>
        </w:rPr>
        <w:t>thu</w:t>
      </w:r>
      <w:proofErr w:type="spellEnd"/>
      <w:r>
        <w:rPr>
          <w:lang w:val="en-US"/>
        </w:rPr>
        <w:t xml:space="preserve"> &lt;90 </w:t>
      </w:r>
      <w:proofErr w:type="spellStart"/>
      <w:r>
        <w:rPr>
          <w:lang w:val="en-US"/>
        </w:rPr>
        <w:t>ngày</w:t>
      </w:r>
      <w:proofErr w:type="spellEnd"/>
      <w:r>
        <w:rPr>
          <w:lang w:val="en-US"/>
        </w:rPr>
        <w:t xml:space="preserve"> </w:t>
      </w:r>
      <w:proofErr w:type="spellStart"/>
      <w:r>
        <w:rPr>
          <w:lang w:val="en-US"/>
        </w:rPr>
        <w:t>là</w:t>
      </w:r>
      <w:proofErr w:type="spellEnd"/>
      <w:r>
        <w:rPr>
          <w:lang w:val="en-US"/>
        </w:rPr>
        <w:t xml:space="preserve"> 6.</w:t>
      </w:r>
      <w:r w:rsidR="006D55D2">
        <w:rPr>
          <w:lang w:val="en-US"/>
        </w:rPr>
        <w:t xml:space="preserve">734 </w:t>
      </w:r>
      <w:proofErr w:type="spellStart"/>
      <w:r w:rsidR="006D55D2">
        <w:rPr>
          <w:lang w:val="en-US"/>
        </w:rPr>
        <w:t>tỷ</w:t>
      </w:r>
      <w:proofErr w:type="spellEnd"/>
      <w:r w:rsidR="006D55D2">
        <w:rPr>
          <w:lang w:val="en-US"/>
        </w:rPr>
        <w:t xml:space="preserve"> </w:t>
      </w:r>
    </w:p>
    <w:p w14:paraId="2DC4FF03" w14:textId="1977D639" w:rsidR="006D55D2" w:rsidRPr="00D63E48" w:rsidRDefault="006D55D2">
      <w:pPr>
        <w:pStyle w:val="CommentText"/>
        <w:rPr>
          <w:lang w:val="en-US"/>
        </w:rPr>
      </w:pPr>
      <w:proofErr w:type="spellStart"/>
      <w:r>
        <w:rPr>
          <w:lang w:val="en-US"/>
        </w:rPr>
        <w:t>Còn</w:t>
      </w:r>
      <w:proofErr w:type="spellEnd"/>
      <w:r>
        <w:rPr>
          <w:lang w:val="en-US"/>
        </w:rPr>
        <w:t xml:space="preserve"> </w:t>
      </w:r>
      <w:proofErr w:type="spellStart"/>
      <w:r>
        <w:rPr>
          <w:lang w:val="en-US"/>
        </w:rPr>
        <w:t>lại</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Lãi</w:t>
      </w:r>
      <w:proofErr w:type="spellEnd"/>
      <w:r>
        <w:rPr>
          <w:lang w:val="en-US"/>
        </w:rPr>
        <w:t xml:space="preserve"> </w:t>
      </w:r>
      <w:proofErr w:type="spellStart"/>
      <w:r>
        <w:rPr>
          <w:lang w:val="en-US"/>
        </w:rPr>
        <w:t>dự</w:t>
      </w:r>
      <w:proofErr w:type="spellEnd"/>
      <w:r>
        <w:rPr>
          <w:lang w:val="en-US"/>
        </w:rPr>
        <w:t xml:space="preserve"> </w:t>
      </w:r>
      <w:proofErr w:type="spellStart"/>
      <w:r>
        <w:rPr>
          <w:lang w:val="en-US"/>
        </w:rPr>
        <w:t>thu</w:t>
      </w:r>
      <w:proofErr w:type="spellEnd"/>
      <w:r>
        <w:rPr>
          <w:lang w:val="en-US"/>
        </w:rPr>
        <w:t xml:space="preserve"> &gt;= 90 </w:t>
      </w:r>
      <w:proofErr w:type="spellStart"/>
      <w:r>
        <w:rPr>
          <w:lang w:val="en-US"/>
        </w:rPr>
        <w:t>ngày</w:t>
      </w:r>
      <w:proofErr w:type="spellEnd"/>
      <w:r>
        <w:rPr>
          <w:lang w:val="en-US"/>
        </w:rPr>
        <w:t xml:space="preserve"> 39.858 </w:t>
      </w:r>
      <w:proofErr w:type="spellStart"/>
      <w:r>
        <w:rPr>
          <w:lang w:val="en-US"/>
        </w:rPr>
        <w:t>tỷ</w:t>
      </w:r>
      <w:proofErr w:type="spellEnd"/>
    </w:p>
  </w:comment>
  <w:comment w:id="177" w:author="Hai Quang Le" w:date="2023-03-10T08:10:00Z" w:initials="HQL">
    <w:p w14:paraId="21B363D6" w14:textId="3C8B9BAE" w:rsidR="009603A9" w:rsidRPr="009603A9" w:rsidRDefault="009603A9">
      <w:pPr>
        <w:pStyle w:val="CommentText"/>
        <w:rPr>
          <w:lang w:val="en-US"/>
        </w:rPr>
      </w:pPr>
      <w:ins w:id="179" w:author="Hai Quang Le" w:date="2023-03-10T08:10:00Z">
        <w:r>
          <w:rPr>
            <w:rStyle w:val="CommentReference"/>
          </w:rPr>
          <w:annotationRef/>
        </w:r>
      </w:ins>
      <w:proofErr w:type="spellStart"/>
      <w:r>
        <w:rPr>
          <w:lang w:val="en-US"/>
        </w:rPr>
        <w:t>Sửa</w:t>
      </w:r>
      <w:proofErr w:type="spellEnd"/>
      <w:r>
        <w:rPr>
          <w:lang w:val="en-US"/>
        </w:rPr>
        <w:t xml:space="preserve"> </w:t>
      </w:r>
      <w:proofErr w:type="spellStart"/>
      <w:r>
        <w:rPr>
          <w:lang w:val="en-US"/>
        </w:rPr>
        <w:t>tương</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khoản</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thu</w:t>
      </w:r>
      <w:proofErr w:type="spellEnd"/>
      <w:r>
        <w:rPr>
          <w:lang w:val="en-US"/>
        </w:rPr>
        <w:t xml:space="preserve"> &gt;90 </w:t>
      </w:r>
      <w:proofErr w:type="spellStart"/>
      <w:r>
        <w:rPr>
          <w:lang w:val="en-US"/>
        </w:rPr>
        <w:t>ngày</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FB30EA" w15:done="0"/>
  <w15:commentEx w15:paraId="4D13E635" w15:done="0"/>
  <w15:commentEx w15:paraId="6EB972C8" w15:paraIdParent="4D13E635" w15:done="0"/>
  <w15:commentEx w15:paraId="13298AAE" w15:done="0"/>
  <w15:commentEx w15:paraId="5A387D9B" w15:paraIdParent="13298AAE" w15:done="0"/>
  <w15:commentEx w15:paraId="30C5BE00" w15:done="0"/>
  <w15:commentEx w15:paraId="41D4ECFF" w15:paraIdParent="30C5BE00" w15:done="0"/>
  <w15:commentEx w15:paraId="2221FD1F" w15:done="0"/>
  <w15:commentEx w15:paraId="61243417" w15:paraIdParent="2221FD1F" w15:done="0"/>
  <w15:commentEx w15:paraId="54AB3C01" w15:done="0"/>
  <w15:commentEx w15:paraId="754D21B9" w15:paraIdParent="54AB3C01" w15:done="0"/>
  <w15:commentEx w15:paraId="324491E5" w15:done="0"/>
  <w15:commentEx w15:paraId="5AACA83F" w15:paraIdParent="324491E5" w15:done="0"/>
  <w15:commentEx w15:paraId="460A924B" w15:done="0"/>
  <w15:commentEx w15:paraId="2DC4FF03" w15:paraIdParent="460A924B" w15:done="0"/>
  <w15:commentEx w15:paraId="21B363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3211B" w16cex:dateUtc="2023-03-08T07:58:00Z"/>
  <w16cex:commentExtensible w16cex:durableId="27B46DCC" w16cex:dateUtc="2023-03-08T07:58:00Z"/>
  <w16cex:commentExtensible w16cex:durableId="27B46E38" w16cex:dateUtc="2023-03-09T07:39:00Z"/>
  <w16cex:commentExtensible w16cex:durableId="27B3294B" w16cex:dateUtc="2023-03-08T08:33:00Z"/>
  <w16cex:commentExtensible w16cex:durableId="27B48E1B" w16cex:dateUtc="2023-03-09T09:55:00Z"/>
  <w16cex:commentExtensible w16cex:durableId="27B329DE" w16cex:dateUtc="2023-03-08T08:35:00Z"/>
  <w16cex:commentExtensible w16cex:durableId="27B55D25" w16cex:dateUtc="2023-03-10T00:39:00Z"/>
  <w16cex:commentExtensible w16cex:durableId="27B32A04" w16cex:dateUtc="2023-03-08T08:36:00Z"/>
  <w16cex:commentExtensible w16cex:durableId="27B55EB1" w16cex:dateUtc="2023-03-10T00:45:00Z"/>
  <w16cex:commentExtensible w16cex:durableId="27B32A35" w16cex:dateUtc="2023-03-08T08:37:00Z"/>
  <w16cex:commentExtensible w16cex:durableId="27B55EB9" w16cex:dateUtc="2023-03-10T00:46:00Z"/>
  <w16cex:commentExtensible w16cex:durableId="27B32A57" w16cex:dateUtc="2023-03-08T08:37:00Z"/>
  <w16cex:commentExtensible w16cex:durableId="27B56404" w16cex:dateUtc="2023-03-10T01:08:00Z"/>
  <w16cex:commentExtensible w16cex:durableId="27B32B6D" w16cex:dateUtc="2023-03-08T08:42:00Z"/>
  <w16cex:commentExtensible w16cex:durableId="27B56038" w16cex:dateUtc="2023-03-10T00:52:00Z"/>
  <w16cex:commentExtensible w16cex:durableId="27B56465" w16cex:dateUtc="2023-03-10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FB30EA" w16cid:durableId="27B3211B"/>
  <w16cid:commentId w16cid:paraId="4D13E635" w16cid:durableId="27B46DCC"/>
  <w16cid:commentId w16cid:paraId="6EB972C8" w16cid:durableId="27B46E38"/>
  <w16cid:commentId w16cid:paraId="13298AAE" w16cid:durableId="27B3294B"/>
  <w16cid:commentId w16cid:paraId="5A387D9B" w16cid:durableId="27B48E1B"/>
  <w16cid:commentId w16cid:paraId="30C5BE00" w16cid:durableId="27B329DE"/>
  <w16cid:commentId w16cid:paraId="41D4ECFF" w16cid:durableId="27B55D25"/>
  <w16cid:commentId w16cid:paraId="2221FD1F" w16cid:durableId="27B32A04"/>
  <w16cid:commentId w16cid:paraId="61243417" w16cid:durableId="27B55EB1"/>
  <w16cid:commentId w16cid:paraId="54AB3C01" w16cid:durableId="27B32A35"/>
  <w16cid:commentId w16cid:paraId="754D21B9" w16cid:durableId="27B55EB9"/>
  <w16cid:commentId w16cid:paraId="324491E5" w16cid:durableId="27B32A57"/>
  <w16cid:commentId w16cid:paraId="5AACA83F" w16cid:durableId="27B56404"/>
  <w16cid:commentId w16cid:paraId="460A924B" w16cid:durableId="27B32B6D"/>
  <w16cid:commentId w16cid:paraId="2DC4FF03" w16cid:durableId="27B56038"/>
  <w16cid:commentId w16cid:paraId="21B363D6" w16cid:durableId="27B564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BFA4D" w14:textId="77777777" w:rsidR="007C551A" w:rsidRDefault="007C551A">
      <w:r>
        <w:separator/>
      </w:r>
    </w:p>
  </w:endnote>
  <w:endnote w:type="continuationSeparator" w:id="0">
    <w:p w14:paraId="27EF550E" w14:textId="77777777" w:rsidR="007C551A" w:rsidRDefault="007C551A">
      <w:r>
        <w:continuationSeparator/>
      </w:r>
    </w:p>
  </w:endnote>
  <w:endnote w:type="continuationNotice" w:id="1">
    <w:p w14:paraId="1B890710" w14:textId="77777777" w:rsidR="007C551A" w:rsidRDefault="007C55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Batang">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2934F" w14:textId="77777777" w:rsidR="00947F5C" w:rsidRDefault="00947F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EC62B" w14:textId="77777777" w:rsidR="00955B2D" w:rsidRDefault="00955B2D">
    <w:pPr>
      <w:pStyle w:val="Footer"/>
      <w:tabs>
        <w:tab w:val="clear" w:pos="4320"/>
        <w:tab w:val="clear" w:pos="86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73C07" w14:textId="77777777" w:rsidR="00947F5C" w:rsidRDefault="00947F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rPr>
      <w:id w:val="-149444396"/>
      <w:docPartObj>
        <w:docPartGallery w:val="Page Numbers (Bottom of Page)"/>
        <w:docPartUnique/>
      </w:docPartObj>
    </w:sdtPr>
    <w:sdtEndPr>
      <w:rPr>
        <w:noProof/>
      </w:rPr>
    </w:sdtEndPr>
    <w:sdtContent>
      <w:p w14:paraId="15885D4C" w14:textId="77777777" w:rsidR="00955B2D" w:rsidRDefault="00955B2D">
        <w:pPr>
          <w:pStyle w:val="Footer"/>
          <w:jc w:val="center"/>
          <w:rPr>
            <w:rFonts w:cs="Arial"/>
            <w:i/>
          </w:rPr>
        </w:pPr>
        <w:r>
          <w:rPr>
            <w:rFonts w:cs="Arial"/>
            <w:i/>
          </w:rPr>
          <w:t>2</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rPr>
      <w:id w:val="2089886582"/>
      <w:docPartObj>
        <w:docPartGallery w:val="Page Numbers (Bottom of Page)"/>
        <w:docPartUnique/>
      </w:docPartObj>
    </w:sdtPr>
    <w:sdtEndPr>
      <w:rPr>
        <w:noProof/>
      </w:rPr>
    </w:sdtEndPr>
    <w:sdtContent>
      <w:p w14:paraId="3E4392FC" w14:textId="01D5DFEF" w:rsidR="00955B2D" w:rsidRDefault="00955B2D" w:rsidP="00BE0CED">
        <w:pPr>
          <w:pStyle w:val="Footer"/>
          <w:jc w:val="center"/>
          <w:rPr>
            <w:rFonts w:cs="Arial"/>
            <w:i/>
          </w:rPr>
        </w:pPr>
        <w:r w:rsidRPr="00112E11">
          <w:rPr>
            <w:rFonts w:cs="Arial"/>
            <w:i/>
          </w:rPr>
          <w:t>3</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BFC05" w14:textId="37B486A3" w:rsidR="00955B2D" w:rsidRPr="00CF2EA3" w:rsidRDefault="00955B2D" w:rsidP="00C53B72">
    <w:pPr>
      <w:pStyle w:val="Footer"/>
      <w:jc w:val="center"/>
      <w:rPr>
        <w:rFonts w:cs="Arial"/>
        <w:i/>
      </w:rPr>
    </w:pPr>
    <w:r w:rsidRPr="00CF2EA3">
      <w:rPr>
        <w:rFonts w:cs="Arial"/>
        <w:i/>
      </w:rPr>
      <w:fldChar w:fldCharType="begin"/>
    </w:r>
    <w:r w:rsidRPr="00CF2EA3">
      <w:rPr>
        <w:rFonts w:cs="Arial"/>
        <w:i/>
      </w:rPr>
      <w:instrText xml:space="preserve"> PAGE   \* MERGEFORMAT </w:instrText>
    </w:r>
    <w:r w:rsidRPr="00CF2EA3">
      <w:rPr>
        <w:rFonts w:cs="Arial"/>
        <w:i/>
      </w:rPr>
      <w:fldChar w:fldCharType="separate"/>
    </w:r>
    <w:r>
      <w:rPr>
        <w:rFonts w:cs="Arial"/>
        <w:i/>
        <w:noProof/>
      </w:rPr>
      <w:t>5</w:t>
    </w:r>
    <w:r w:rsidRPr="00CF2EA3">
      <w:rPr>
        <w:rFonts w:cs="Arial"/>
        <w:i/>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94759" w14:textId="5B6CE07E" w:rsidR="00955B2D" w:rsidRPr="00CF2EA3" w:rsidRDefault="00955B2D" w:rsidP="00CF2EA3">
    <w:pPr>
      <w:pStyle w:val="Footer"/>
      <w:jc w:val="center"/>
      <w:rPr>
        <w:rFonts w:cs="Arial"/>
        <w:i/>
      </w:rPr>
    </w:pPr>
    <w:r w:rsidRPr="00CF2EA3">
      <w:rPr>
        <w:rFonts w:cs="Arial"/>
        <w:i/>
      </w:rPr>
      <w:fldChar w:fldCharType="begin"/>
    </w:r>
    <w:r w:rsidRPr="00CF2EA3">
      <w:rPr>
        <w:rFonts w:cs="Arial"/>
        <w:i/>
      </w:rPr>
      <w:instrText xml:space="preserve"> PAGE   \* MERGEFORMAT </w:instrText>
    </w:r>
    <w:r w:rsidRPr="00CF2EA3">
      <w:rPr>
        <w:rFonts w:cs="Arial"/>
        <w:i/>
      </w:rPr>
      <w:fldChar w:fldCharType="separate"/>
    </w:r>
    <w:r>
      <w:rPr>
        <w:rFonts w:cs="Arial"/>
        <w:i/>
        <w:noProof/>
      </w:rPr>
      <w:t>6</w:t>
    </w:r>
    <w:r w:rsidRPr="00CF2EA3">
      <w:rPr>
        <w:rFonts w:cs="Arial"/>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6FA1D" w14:textId="77777777" w:rsidR="007C551A" w:rsidRDefault="007C551A">
      <w:r>
        <w:separator/>
      </w:r>
    </w:p>
  </w:footnote>
  <w:footnote w:type="continuationSeparator" w:id="0">
    <w:p w14:paraId="40D6F94E" w14:textId="77777777" w:rsidR="007C551A" w:rsidRDefault="007C551A">
      <w:r>
        <w:continuationSeparator/>
      </w:r>
    </w:p>
  </w:footnote>
  <w:footnote w:type="continuationNotice" w:id="1">
    <w:p w14:paraId="7A243507" w14:textId="77777777" w:rsidR="007C551A" w:rsidRDefault="007C55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EC537" w14:textId="77777777" w:rsidR="00947F5C" w:rsidRDefault="00947F5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2AF21" w14:textId="77777777" w:rsidR="00955B2D" w:rsidRDefault="00955B2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62AA8" w14:textId="77777777" w:rsidR="00955B2D" w:rsidRPr="009A0416" w:rsidRDefault="00955B2D" w:rsidP="009A041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0ABBA" w14:textId="77777777" w:rsidR="00955B2D" w:rsidRPr="00AB1A33" w:rsidRDefault="00955B2D" w:rsidP="00335B18">
    <w:pPr>
      <w:rPr>
        <w:rFonts w:cs="Arial"/>
        <w:sz w:val="28"/>
        <w:szCs w:val="28"/>
      </w:rPr>
    </w:pPr>
    <w:r>
      <w:rPr>
        <w:rFonts w:cs="Arial"/>
        <w:sz w:val="28"/>
        <w:szCs w:val="28"/>
      </w:rPr>
      <w:t>Công ty Trách nhiệm Hữu hạn Chứng khoán NH Việt Nam</w:t>
    </w:r>
  </w:p>
  <w:p w14:paraId="10AD0EC4" w14:textId="77777777" w:rsidR="00955B2D" w:rsidRDefault="00955B2D" w:rsidP="00645FC8">
    <w:pPr>
      <w:rPr>
        <w:rFonts w:cs="Arial"/>
        <w:szCs w:val="28"/>
      </w:rPr>
    </w:pPr>
  </w:p>
  <w:p w14:paraId="55BE13EE" w14:textId="218351C0" w:rsidR="00955B2D" w:rsidRDefault="00955B2D">
    <w:pPr>
      <w:pStyle w:val="BodyText"/>
      <w:rPr>
        <w:rFonts w:cs="Arial"/>
      </w:rPr>
    </w:pPr>
    <w:r>
      <w:rPr>
        <w:rFonts w:cs="Arial"/>
      </w:rPr>
      <w:t>BÁO CÁO TỶ LỆ AN TOÀN TÀI CHÍNH</w:t>
    </w:r>
  </w:p>
  <w:p w14:paraId="0A1FA060" w14:textId="161A291C" w:rsidR="00955B2D" w:rsidRPr="00C61E86" w:rsidRDefault="00955B2D">
    <w:pPr>
      <w:pStyle w:val="BodyText"/>
      <w:rPr>
        <w:rFonts w:cs="Arial"/>
        <w:lang w:val="en-US"/>
      </w:rPr>
    </w:pPr>
    <w:r>
      <w:rPr>
        <w:rFonts w:cs="Arial"/>
      </w:rPr>
      <w:t>tại ngày 3</w:t>
    </w:r>
    <w:r>
      <w:rPr>
        <w:rFonts w:cs="Arial"/>
        <w:lang w:val="en-US"/>
      </w:rPr>
      <w:t>1</w:t>
    </w:r>
    <w:r>
      <w:rPr>
        <w:rFonts w:cs="Arial"/>
      </w:rPr>
      <w:t xml:space="preserve"> tháng </w:t>
    </w:r>
    <w:r>
      <w:rPr>
        <w:rFonts w:cs="Arial"/>
        <w:lang w:val="en-US"/>
      </w:rPr>
      <w:t>12</w:t>
    </w:r>
    <w:r>
      <w:rPr>
        <w:rFonts w:cs="Arial"/>
      </w:rPr>
      <w:t xml:space="preserve"> năm 202</w:t>
    </w:r>
    <w:r w:rsidR="00C61E86">
      <w:rPr>
        <w:rFonts w:cs="Arial"/>
        <w:lang w:val="en-US"/>
      </w:rPr>
      <w:t>2</w:t>
    </w:r>
  </w:p>
  <w:p w14:paraId="2CACCEED" w14:textId="7C8B320F" w:rsidR="00955B2D" w:rsidRPr="004A4690" w:rsidRDefault="00955B2D">
    <w:pPr>
      <w:pStyle w:val="BodyText"/>
      <w:rPr>
        <w:rFonts w:cs="Arial"/>
      </w:rPr>
    </w:pPr>
  </w:p>
  <w:p w14:paraId="030C7319" w14:textId="77777777" w:rsidR="00955B2D" w:rsidRPr="004A4690" w:rsidRDefault="00955B2D">
    <w:pPr>
      <w:pStyle w:val="BodyText"/>
      <w:rPr>
        <w:rFonts w:cs="Arial"/>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1738" w14:textId="77777777" w:rsidR="00955B2D" w:rsidRPr="00AB1A33" w:rsidRDefault="00955B2D" w:rsidP="00335B18">
    <w:pPr>
      <w:rPr>
        <w:rFonts w:cs="Arial"/>
        <w:sz w:val="28"/>
        <w:szCs w:val="28"/>
      </w:rPr>
    </w:pPr>
    <w:r>
      <w:rPr>
        <w:rFonts w:cs="Arial"/>
        <w:sz w:val="28"/>
        <w:szCs w:val="28"/>
      </w:rPr>
      <w:t>Công ty Trách nhiệm Hữu hạn Chứng khoán NH Việt Nam</w:t>
    </w:r>
  </w:p>
  <w:p w14:paraId="149FCD61" w14:textId="77777777" w:rsidR="00955B2D" w:rsidRDefault="00955B2D" w:rsidP="00FD059F">
    <w:pPr>
      <w:rPr>
        <w:rFonts w:cs="Arial"/>
        <w:szCs w:val="28"/>
      </w:rPr>
    </w:pPr>
  </w:p>
  <w:p w14:paraId="31FEBEEA" w14:textId="17008501" w:rsidR="00955B2D" w:rsidRPr="00E10CE4" w:rsidRDefault="00955B2D">
    <w:pPr>
      <w:pStyle w:val="BodyText"/>
      <w:rPr>
        <w:rFonts w:cs="Arial"/>
      </w:rPr>
    </w:pPr>
    <w:r w:rsidRPr="00E10CE4">
      <w:rPr>
        <w:rFonts w:cs="Arial"/>
      </w:rPr>
      <w:t>THUYẾT MINH BÁO CÁO TỶ LỆ AN TOÀN TÀI CHÍNH</w:t>
    </w:r>
    <w:r>
      <w:rPr>
        <w:rFonts w:cs="Arial"/>
      </w:rPr>
      <w:t xml:space="preserve"> </w:t>
    </w:r>
  </w:p>
  <w:p w14:paraId="14EEE9F5" w14:textId="6DA3EB39" w:rsidR="00955B2D" w:rsidRPr="00137711" w:rsidRDefault="00955B2D">
    <w:pPr>
      <w:pStyle w:val="BodyText"/>
      <w:rPr>
        <w:rFonts w:cs="Arial"/>
        <w:lang w:val="en-US"/>
      </w:rPr>
    </w:pPr>
    <w:r>
      <w:rPr>
        <w:rFonts w:cs="Arial"/>
      </w:rPr>
      <w:t>tại ngày 3</w:t>
    </w:r>
    <w:r>
      <w:rPr>
        <w:rFonts w:cs="Arial"/>
        <w:lang w:val="en-US"/>
      </w:rPr>
      <w:t>1</w:t>
    </w:r>
    <w:r>
      <w:rPr>
        <w:rFonts w:cs="Arial"/>
      </w:rPr>
      <w:t xml:space="preserve"> tháng </w:t>
    </w:r>
    <w:r>
      <w:rPr>
        <w:rFonts w:cs="Arial"/>
        <w:lang w:val="en-US"/>
      </w:rPr>
      <w:t>12</w:t>
    </w:r>
    <w:r>
      <w:rPr>
        <w:rFonts w:cs="Arial"/>
      </w:rPr>
      <w:t xml:space="preserve"> năm 202</w:t>
    </w:r>
    <w:r w:rsidR="00137711">
      <w:rPr>
        <w:rFonts w:cs="Arial"/>
        <w:lang w:val="en-US"/>
      </w:rPr>
      <w:t>2</w:t>
    </w:r>
  </w:p>
  <w:p w14:paraId="2C921267" w14:textId="77777777" w:rsidR="00955B2D" w:rsidRDefault="00955B2D">
    <w:pPr>
      <w:pStyle w:val="BodyText"/>
      <w:rPr>
        <w:rFonts w:cs="Arial"/>
      </w:rPr>
    </w:pPr>
  </w:p>
  <w:p w14:paraId="7AD8CE4F" w14:textId="77777777" w:rsidR="00955B2D" w:rsidRPr="00A805A4" w:rsidRDefault="00955B2D">
    <w:pPr>
      <w:pStyle w:val="BodyText"/>
      <w:rPr>
        <w:rFonts w:cs="Arial"/>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D090C" w14:textId="77777777" w:rsidR="00955B2D" w:rsidRPr="00AB1A33" w:rsidRDefault="00955B2D" w:rsidP="00335B18">
    <w:pPr>
      <w:rPr>
        <w:rFonts w:cs="Arial"/>
        <w:sz w:val="28"/>
        <w:szCs w:val="28"/>
      </w:rPr>
    </w:pPr>
    <w:r>
      <w:rPr>
        <w:rFonts w:cs="Arial"/>
        <w:sz w:val="28"/>
        <w:szCs w:val="28"/>
      </w:rPr>
      <w:t>Công ty Trách nhiệm Hữu hạn Chứng khoán NH Việt Nam</w:t>
    </w:r>
  </w:p>
  <w:p w14:paraId="5380E3DB" w14:textId="77777777" w:rsidR="00955B2D" w:rsidRDefault="00955B2D" w:rsidP="00FD059F">
    <w:pPr>
      <w:rPr>
        <w:rFonts w:cs="Arial"/>
        <w:szCs w:val="28"/>
      </w:rPr>
    </w:pPr>
  </w:p>
  <w:p w14:paraId="12B221E0" w14:textId="77777777" w:rsidR="00955B2D" w:rsidRPr="00E10CE4" w:rsidRDefault="00955B2D">
    <w:pPr>
      <w:pStyle w:val="BodyText"/>
      <w:rPr>
        <w:rFonts w:cs="Arial"/>
      </w:rPr>
    </w:pPr>
    <w:r w:rsidRPr="00E10CE4">
      <w:rPr>
        <w:rFonts w:cs="Arial"/>
      </w:rPr>
      <w:t>THUYẾT MINH BÁO CÁO TỶ LỆ AN TOÀN TÀI CHÍNH</w:t>
    </w:r>
    <w:r>
      <w:rPr>
        <w:rFonts w:cs="Arial"/>
      </w:rPr>
      <w:t xml:space="preserve"> (tiếp theo)</w:t>
    </w:r>
  </w:p>
  <w:p w14:paraId="56CA55A1" w14:textId="13A3021E" w:rsidR="00955B2D" w:rsidRPr="00137711" w:rsidRDefault="00955B2D">
    <w:pPr>
      <w:pStyle w:val="BodyText"/>
      <w:rPr>
        <w:rFonts w:cs="Arial"/>
        <w:lang w:val="en-US"/>
      </w:rPr>
    </w:pPr>
    <w:r>
      <w:rPr>
        <w:rFonts w:cs="Arial"/>
      </w:rPr>
      <w:t>tại ngày 3</w:t>
    </w:r>
    <w:r>
      <w:rPr>
        <w:rFonts w:cs="Arial"/>
        <w:lang w:val="en-US"/>
      </w:rPr>
      <w:t>1</w:t>
    </w:r>
    <w:r>
      <w:rPr>
        <w:rFonts w:cs="Arial"/>
      </w:rPr>
      <w:t xml:space="preserve"> tháng </w:t>
    </w:r>
    <w:r>
      <w:rPr>
        <w:rFonts w:cs="Arial"/>
        <w:lang w:val="en-US"/>
      </w:rPr>
      <w:t>12</w:t>
    </w:r>
    <w:r>
      <w:rPr>
        <w:rFonts w:cs="Arial"/>
      </w:rPr>
      <w:t xml:space="preserve"> năm 202</w:t>
    </w:r>
    <w:r w:rsidR="00137711">
      <w:rPr>
        <w:rFonts w:cs="Arial"/>
        <w:lang w:val="en-US"/>
      </w:rPr>
      <w:t>2</w:t>
    </w:r>
  </w:p>
  <w:p w14:paraId="2B43F7BA" w14:textId="77777777" w:rsidR="00955B2D" w:rsidRDefault="00955B2D">
    <w:pPr>
      <w:pStyle w:val="BodyText"/>
      <w:rPr>
        <w:rFonts w:cs="Arial"/>
      </w:rPr>
    </w:pPr>
  </w:p>
  <w:p w14:paraId="6983662C" w14:textId="77777777" w:rsidR="00955B2D" w:rsidRPr="00A805A4" w:rsidRDefault="00955B2D">
    <w:pPr>
      <w:pStyle w:val="BodyText"/>
      <w:rPr>
        <w:rFonts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AEC61" w14:textId="77777777" w:rsidR="00955B2D" w:rsidRPr="0082792D" w:rsidRDefault="00955B2D">
    <w:pPr>
      <w:pStyle w:val="Header"/>
      <w:spacing w:after="0"/>
      <w:rPr>
        <w:rFonts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0D7E8" w14:textId="77777777" w:rsidR="00947F5C" w:rsidRDefault="00947F5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04A67" w14:textId="77777777" w:rsidR="00955B2D" w:rsidRDefault="00955B2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27095" w14:textId="7FB76024" w:rsidR="00955B2D" w:rsidRPr="00335B18" w:rsidRDefault="00955B2D" w:rsidP="00335B18">
    <w:pPr>
      <w:spacing w:after="300"/>
      <w:rPr>
        <w:rFonts w:cs="Arial"/>
        <w:sz w:val="28"/>
        <w:szCs w:val="28"/>
      </w:rPr>
    </w:pPr>
    <w:r>
      <w:rPr>
        <w:rFonts w:cs="Arial"/>
        <w:sz w:val="28"/>
        <w:szCs w:val="28"/>
      </w:rPr>
      <w:t>Công ty Trách nhiệm Hữu hạn Chứng khoán NH Việt Nam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AF818" w14:textId="77777777" w:rsidR="00955B2D" w:rsidRDefault="00955B2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A3EB0" w14:textId="77777777" w:rsidR="00955B2D" w:rsidRPr="00AB1A33" w:rsidRDefault="00955B2D" w:rsidP="00335B18">
    <w:pPr>
      <w:rPr>
        <w:rFonts w:cs="Arial"/>
        <w:sz w:val="28"/>
        <w:szCs w:val="28"/>
      </w:rPr>
    </w:pPr>
    <w:r>
      <w:rPr>
        <w:rFonts w:cs="Arial"/>
        <w:sz w:val="28"/>
        <w:szCs w:val="28"/>
      </w:rPr>
      <w:t>Công ty Trách nhiệm Hữu hạn Chứng khoán NH Việt Nam</w:t>
    </w:r>
  </w:p>
  <w:p w14:paraId="6263A6AC" w14:textId="77777777" w:rsidR="00955B2D" w:rsidRDefault="00955B2D" w:rsidP="004A4690">
    <w:pPr>
      <w:rPr>
        <w:rFonts w:cs="Arial"/>
        <w:szCs w:val="28"/>
      </w:rPr>
    </w:pPr>
  </w:p>
  <w:p w14:paraId="23FE124A" w14:textId="77777777" w:rsidR="00955B2D" w:rsidRDefault="00955B2D" w:rsidP="00645FC8">
    <w:pPr>
      <w:rPr>
        <w:rFonts w:cs="Arial"/>
        <w:szCs w:val="28"/>
      </w:rPr>
    </w:pPr>
    <w:r>
      <w:rPr>
        <w:rFonts w:cs="Arial"/>
        <w:szCs w:val="28"/>
      </w:rPr>
      <w:t>THÔNG TIN CHUNG (tiếp theo)</w:t>
    </w:r>
  </w:p>
  <w:p w14:paraId="651079BF" w14:textId="4C9E8E2D" w:rsidR="00955B2D" w:rsidRDefault="00955B2D" w:rsidP="00645FC8">
    <w:pPr>
      <w:rPr>
        <w:rFonts w:cs="Arial"/>
        <w:iCs/>
        <w:szCs w:val="28"/>
      </w:rPr>
    </w:pPr>
  </w:p>
  <w:p w14:paraId="79C12FE8" w14:textId="77777777" w:rsidR="00955B2D" w:rsidRPr="004A4690" w:rsidRDefault="00955B2D" w:rsidP="00645FC8">
    <w:pPr>
      <w:rPr>
        <w:rFonts w:cs="Arial"/>
        <w:iCs/>
        <w:szCs w:val="2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F6ECD" w14:textId="77777777" w:rsidR="00955B2D" w:rsidRDefault="00955B2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77CB7" w14:textId="77777777" w:rsidR="00955B2D" w:rsidRPr="00AB1A33" w:rsidRDefault="00955B2D" w:rsidP="00335B18">
    <w:pPr>
      <w:rPr>
        <w:rFonts w:cs="Arial"/>
        <w:sz w:val="28"/>
        <w:szCs w:val="28"/>
      </w:rPr>
    </w:pPr>
    <w:r>
      <w:rPr>
        <w:rFonts w:cs="Arial"/>
        <w:sz w:val="28"/>
        <w:szCs w:val="28"/>
      </w:rPr>
      <w:t>Công ty Trách nhiệm Hữu hạn Chứng khoán NH Việt Nam</w:t>
    </w:r>
  </w:p>
  <w:p w14:paraId="39456E43" w14:textId="77777777" w:rsidR="00955B2D" w:rsidRDefault="00955B2D" w:rsidP="004A4690">
    <w:pPr>
      <w:rPr>
        <w:rFonts w:cs="Arial"/>
        <w:szCs w:val="28"/>
      </w:rPr>
    </w:pPr>
  </w:p>
  <w:p w14:paraId="37A3D5C2" w14:textId="23C78909" w:rsidR="00955B2D" w:rsidRDefault="00955B2D" w:rsidP="00645FC8">
    <w:pPr>
      <w:rPr>
        <w:rFonts w:cs="Arial"/>
        <w:szCs w:val="28"/>
      </w:rPr>
    </w:pPr>
    <w:r>
      <w:rPr>
        <w:rFonts w:cs="Arial"/>
        <w:szCs w:val="28"/>
      </w:rPr>
      <w:t xml:space="preserve">BÁO CÁO CỦA </w:t>
    </w:r>
    <w:r>
      <w:rPr>
        <w:rFonts w:cs="Arial"/>
        <w:szCs w:val="28"/>
        <w:lang w:val="en-US"/>
      </w:rPr>
      <w:t>BAN TỔNG GIÁM ĐỐC</w:t>
    </w:r>
  </w:p>
  <w:p w14:paraId="234C5004" w14:textId="77777777" w:rsidR="00955B2D" w:rsidRPr="004A4690" w:rsidRDefault="00955B2D" w:rsidP="00645FC8">
    <w:pPr>
      <w:rPr>
        <w:rFonts w:cs="Arial"/>
        <w:iCs/>
        <w:szCs w:val="28"/>
      </w:rPr>
    </w:pPr>
  </w:p>
  <w:p w14:paraId="41A66971" w14:textId="77777777" w:rsidR="00955B2D" w:rsidRPr="004A4690" w:rsidRDefault="00955B2D" w:rsidP="004A4690">
    <w:pPr>
      <w:rPr>
        <w:rFonts w:cs="Arial"/>
        <w:iCs/>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4DA2B1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E12E7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46EAFA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964303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54452D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FA611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8EAE47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2C99A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961168"/>
    <w:lvl w:ilvl="0">
      <w:start w:val="1"/>
      <w:numFmt w:val="decimal"/>
      <w:pStyle w:val="ListNumber"/>
      <w:lvlText w:val="%1."/>
      <w:lvlJc w:val="left"/>
      <w:pPr>
        <w:tabs>
          <w:tab w:val="num" w:pos="360"/>
        </w:tabs>
        <w:ind w:left="360" w:hanging="360"/>
      </w:pPr>
    </w:lvl>
  </w:abstractNum>
  <w:abstractNum w:abstractNumId="9" w15:restartNumberingAfterBreak="0">
    <w:nsid w:val="FFFFFFFE"/>
    <w:multiLevelType w:val="singleLevel"/>
    <w:tmpl w:val="064E603A"/>
    <w:lvl w:ilvl="0">
      <w:numFmt w:val="decimal"/>
      <w:pStyle w:val="ListBullet1"/>
      <w:lvlText w:val="*"/>
      <w:lvlJc w:val="left"/>
    </w:lvl>
  </w:abstractNum>
  <w:abstractNum w:abstractNumId="10" w15:restartNumberingAfterBreak="0">
    <w:nsid w:val="01AB1B8C"/>
    <w:multiLevelType w:val="hybridMultilevel"/>
    <w:tmpl w:val="8EDE507A"/>
    <w:lvl w:ilvl="0" w:tplc="BD0AA46A">
      <w:start w:val="1"/>
      <w:numFmt w:val="bullet"/>
      <w:pStyle w:val="Listbulletindent"/>
      <w:lvlText w:val=""/>
      <w:lvlJc w:val="left"/>
      <w:pPr>
        <w:tabs>
          <w:tab w:val="num" w:pos="1069"/>
        </w:tabs>
        <w:ind w:left="992" w:hanging="283"/>
      </w:pPr>
      <w:rPr>
        <w:rFonts w:ascii="Symbol" w:hAnsi="Symbol" w:hint="default"/>
        <w:sz w:val="20"/>
      </w:rPr>
    </w:lvl>
    <w:lvl w:ilvl="1" w:tplc="F2A64DE4" w:tentative="1">
      <w:start w:val="1"/>
      <w:numFmt w:val="bullet"/>
      <w:lvlText w:val="o"/>
      <w:lvlJc w:val="left"/>
      <w:pPr>
        <w:tabs>
          <w:tab w:val="num" w:pos="2169"/>
        </w:tabs>
        <w:ind w:left="2169" w:hanging="360"/>
      </w:pPr>
      <w:rPr>
        <w:rFonts w:ascii="Courier New" w:hAnsi="Courier New" w:hint="default"/>
      </w:rPr>
    </w:lvl>
    <w:lvl w:ilvl="2" w:tplc="85CA1F4E" w:tentative="1">
      <w:start w:val="1"/>
      <w:numFmt w:val="bullet"/>
      <w:lvlText w:val=""/>
      <w:lvlJc w:val="left"/>
      <w:pPr>
        <w:tabs>
          <w:tab w:val="num" w:pos="2889"/>
        </w:tabs>
        <w:ind w:left="2889" w:hanging="360"/>
      </w:pPr>
      <w:rPr>
        <w:rFonts w:ascii="Wingdings" w:hAnsi="Wingdings" w:hint="default"/>
      </w:rPr>
    </w:lvl>
    <w:lvl w:ilvl="3" w:tplc="771280DA" w:tentative="1">
      <w:start w:val="1"/>
      <w:numFmt w:val="bullet"/>
      <w:lvlText w:val=""/>
      <w:lvlJc w:val="left"/>
      <w:pPr>
        <w:tabs>
          <w:tab w:val="num" w:pos="3609"/>
        </w:tabs>
        <w:ind w:left="3609" w:hanging="360"/>
      </w:pPr>
      <w:rPr>
        <w:rFonts w:ascii="Symbol" w:hAnsi="Symbol" w:hint="default"/>
      </w:rPr>
    </w:lvl>
    <w:lvl w:ilvl="4" w:tplc="B1E2C6D6" w:tentative="1">
      <w:start w:val="1"/>
      <w:numFmt w:val="bullet"/>
      <w:lvlText w:val="o"/>
      <w:lvlJc w:val="left"/>
      <w:pPr>
        <w:tabs>
          <w:tab w:val="num" w:pos="4329"/>
        </w:tabs>
        <w:ind w:left="4329" w:hanging="360"/>
      </w:pPr>
      <w:rPr>
        <w:rFonts w:ascii="Courier New" w:hAnsi="Courier New" w:hint="default"/>
      </w:rPr>
    </w:lvl>
    <w:lvl w:ilvl="5" w:tplc="90BC1000" w:tentative="1">
      <w:start w:val="1"/>
      <w:numFmt w:val="bullet"/>
      <w:lvlText w:val=""/>
      <w:lvlJc w:val="left"/>
      <w:pPr>
        <w:tabs>
          <w:tab w:val="num" w:pos="5049"/>
        </w:tabs>
        <w:ind w:left="5049" w:hanging="360"/>
      </w:pPr>
      <w:rPr>
        <w:rFonts w:ascii="Wingdings" w:hAnsi="Wingdings" w:hint="default"/>
      </w:rPr>
    </w:lvl>
    <w:lvl w:ilvl="6" w:tplc="2E96875E" w:tentative="1">
      <w:start w:val="1"/>
      <w:numFmt w:val="bullet"/>
      <w:lvlText w:val=""/>
      <w:lvlJc w:val="left"/>
      <w:pPr>
        <w:tabs>
          <w:tab w:val="num" w:pos="5769"/>
        </w:tabs>
        <w:ind w:left="5769" w:hanging="360"/>
      </w:pPr>
      <w:rPr>
        <w:rFonts w:ascii="Symbol" w:hAnsi="Symbol" w:hint="default"/>
      </w:rPr>
    </w:lvl>
    <w:lvl w:ilvl="7" w:tplc="92265A6E" w:tentative="1">
      <w:start w:val="1"/>
      <w:numFmt w:val="bullet"/>
      <w:lvlText w:val="o"/>
      <w:lvlJc w:val="left"/>
      <w:pPr>
        <w:tabs>
          <w:tab w:val="num" w:pos="6489"/>
        </w:tabs>
        <w:ind w:left="6489" w:hanging="360"/>
      </w:pPr>
      <w:rPr>
        <w:rFonts w:ascii="Courier New" w:hAnsi="Courier New" w:hint="default"/>
      </w:rPr>
    </w:lvl>
    <w:lvl w:ilvl="8" w:tplc="9C48DCB8" w:tentative="1">
      <w:start w:val="1"/>
      <w:numFmt w:val="bullet"/>
      <w:lvlText w:val=""/>
      <w:lvlJc w:val="left"/>
      <w:pPr>
        <w:tabs>
          <w:tab w:val="num" w:pos="7209"/>
        </w:tabs>
        <w:ind w:left="7209" w:hanging="360"/>
      </w:pPr>
      <w:rPr>
        <w:rFonts w:ascii="Wingdings" w:hAnsi="Wingdings" w:hint="default"/>
      </w:rPr>
    </w:lvl>
  </w:abstractNum>
  <w:abstractNum w:abstractNumId="11" w15:restartNumberingAfterBreak="0">
    <w:nsid w:val="01B071D6"/>
    <w:multiLevelType w:val="hybridMultilevel"/>
    <w:tmpl w:val="E9ECA03A"/>
    <w:lvl w:ilvl="0" w:tplc="85488572">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006639"/>
    <w:multiLevelType w:val="hybridMultilevel"/>
    <w:tmpl w:val="88C0BD8C"/>
    <w:lvl w:ilvl="0" w:tplc="37A0631E">
      <w:start w:val="1"/>
      <w:numFmt w:val="bullet"/>
      <w:pStyle w:val="ListBullet"/>
      <w:lvlText w:val=""/>
      <w:lvlJc w:val="left"/>
      <w:pPr>
        <w:tabs>
          <w:tab w:val="num" w:pos="1617"/>
        </w:tabs>
        <w:ind w:left="1617" w:hanging="357"/>
      </w:pPr>
      <w:rPr>
        <w:rFonts w:ascii="Webdings" w:hAnsi="Webdings" w:hint="default"/>
        <w:color w:val="808080"/>
        <w:sz w:val="20"/>
      </w:rPr>
    </w:lvl>
    <w:lvl w:ilvl="1" w:tplc="8B00E7AC">
      <w:start w:val="1"/>
      <w:numFmt w:val="bullet"/>
      <w:lvlText w:val="o"/>
      <w:lvlJc w:val="left"/>
      <w:pPr>
        <w:tabs>
          <w:tab w:val="num" w:pos="1080"/>
        </w:tabs>
        <w:ind w:left="1080" w:hanging="360"/>
      </w:pPr>
      <w:rPr>
        <w:rFonts w:ascii="Courier New" w:hAnsi="Courier New" w:hint="default"/>
      </w:rPr>
    </w:lvl>
    <w:lvl w:ilvl="2" w:tplc="6E2E3E42">
      <w:start w:val="1"/>
      <w:numFmt w:val="bullet"/>
      <w:lvlText w:val=""/>
      <w:lvlJc w:val="left"/>
      <w:pPr>
        <w:tabs>
          <w:tab w:val="num" w:pos="1800"/>
        </w:tabs>
        <w:ind w:left="1800" w:hanging="360"/>
      </w:pPr>
      <w:rPr>
        <w:rFonts w:ascii="Wingdings" w:hAnsi="Wingdings" w:hint="default"/>
      </w:rPr>
    </w:lvl>
    <w:lvl w:ilvl="3" w:tplc="D170563E" w:tentative="1">
      <w:start w:val="1"/>
      <w:numFmt w:val="bullet"/>
      <w:lvlText w:val=""/>
      <w:lvlJc w:val="left"/>
      <w:pPr>
        <w:tabs>
          <w:tab w:val="num" w:pos="2520"/>
        </w:tabs>
        <w:ind w:left="2520" w:hanging="360"/>
      </w:pPr>
      <w:rPr>
        <w:rFonts w:ascii="Symbol" w:hAnsi="Symbol" w:hint="default"/>
      </w:rPr>
    </w:lvl>
    <w:lvl w:ilvl="4" w:tplc="0BB43F1E" w:tentative="1">
      <w:start w:val="1"/>
      <w:numFmt w:val="bullet"/>
      <w:lvlText w:val="o"/>
      <w:lvlJc w:val="left"/>
      <w:pPr>
        <w:tabs>
          <w:tab w:val="num" w:pos="3240"/>
        </w:tabs>
        <w:ind w:left="3240" w:hanging="360"/>
      </w:pPr>
      <w:rPr>
        <w:rFonts w:ascii="Courier New" w:hAnsi="Courier New" w:hint="default"/>
      </w:rPr>
    </w:lvl>
    <w:lvl w:ilvl="5" w:tplc="E06AF0B8" w:tentative="1">
      <w:start w:val="1"/>
      <w:numFmt w:val="bullet"/>
      <w:lvlText w:val=""/>
      <w:lvlJc w:val="left"/>
      <w:pPr>
        <w:tabs>
          <w:tab w:val="num" w:pos="3960"/>
        </w:tabs>
        <w:ind w:left="3960" w:hanging="360"/>
      </w:pPr>
      <w:rPr>
        <w:rFonts w:ascii="Wingdings" w:hAnsi="Wingdings" w:hint="default"/>
      </w:rPr>
    </w:lvl>
    <w:lvl w:ilvl="6" w:tplc="81E6F0B4" w:tentative="1">
      <w:start w:val="1"/>
      <w:numFmt w:val="bullet"/>
      <w:lvlText w:val=""/>
      <w:lvlJc w:val="left"/>
      <w:pPr>
        <w:tabs>
          <w:tab w:val="num" w:pos="4680"/>
        </w:tabs>
        <w:ind w:left="4680" w:hanging="360"/>
      </w:pPr>
      <w:rPr>
        <w:rFonts w:ascii="Symbol" w:hAnsi="Symbol" w:hint="default"/>
      </w:rPr>
    </w:lvl>
    <w:lvl w:ilvl="7" w:tplc="C88E9C7C" w:tentative="1">
      <w:start w:val="1"/>
      <w:numFmt w:val="bullet"/>
      <w:lvlText w:val="o"/>
      <w:lvlJc w:val="left"/>
      <w:pPr>
        <w:tabs>
          <w:tab w:val="num" w:pos="5400"/>
        </w:tabs>
        <w:ind w:left="5400" w:hanging="360"/>
      </w:pPr>
      <w:rPr>
        <w:rFonts w:ascii="Courier New" w:hAnsi="Courier New" w:hint="default"/>
      </w:rPr>
    </w:lvl>
    <w:lvl w:ilvl="8" w:tplc="A782AC1E"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0587F7C"/>
    <w:multiLevelType w:val="hybridMultilevel"/>
    <w:tmpl w:val="04B6277C"/>
    <w:lvl w:ilvl="0" w:tplc="7D2EEEDE">
      <w:start w:val="1"/>
      <w:numFmt w:val="bullet"/>
      <w:pStyle w:val="listbulletindent0"/>
      <w:lvlText w:val=""/>
      <w:lvlJc w:val="left"/>
      <w:pPr>
        <w:tabs>
          <w:tab w:val="num" w:pos="1080"/>
        </w:tabs>
        <w:ind w:left="1004" w:hanging="284"/>
      </w:pPr>
      <w:rPr>
        <w:rFonts w:ascii="Symbol" w:hAnsi="Symbol" w:hint="default"/>
        <w:sz w:val="22"/>
      </w:rPr>
    </w:lvl>
    <w:lvl w:ilvl="1" w:tplc="5A969F70" w:tentative="1">
      <w:start w:val="1"/>
      <w:numFmt w:val="bullet"/>
      <w:lvlText w:val="o"/>
      <w:lvlJc w:val="left"/>
      <w:pPr>
        <w:tabs>
          <w:tab w:val="num" w:pos="2160"/>
        </w:tabs>
        <w:ind w:left="2160" w:hanging="360"/>
      </w:pPr>
      <w:rPr>
        <w:rFonts w:ascii="Courier New" w:hAnsi="Courier New" w:hint="default"/>
      </w:rPr>
    </w:lvl>
    <w:lvl w:ilvl="2" w:tplc="1CC2C26E" w:tentative="1">
      <w:start w:val="1"/>
      <w:numFmt w:val="bullet"/>
      <w:lvlText w:val=""/>
      <w:lvlJc w:val="left"/>
      <w:pPr>
        <w:tabs>
          <w:tab w:val="num" w:pos="2880"/>
        </w:tabs>
        <w:ind w:left="2880" w:hanging="360"/>
      </w:pPr>
      <w:rPr>
        <w:rFonts w:ascii="Wingdings" w:hAnsi="Wingdings" w:hint="default"/>
      </w:rPr>
    </w:lvl>
    <w:lvl w:ilvl="3" w:tplc="9EE898D8" w:tentative="1">
      <w:start w:val="1"/>
      <w:numFmt w:val="bullet"/>
      <w:lvlText w:val=""/>
      <w:lvlJc w:val="left"/>
      <w:pPr>
        <w:tabs>
          <w:tab w:val="num" w:pos="3600"/>
        </w:tabs>
        <w:ind w:left="3600" w:hanging="360"/>
      </w:pPr>
      <w:rPr>
        <w:rFonts w:ascii="Symbol" w:hAnsi="Symbol" w:hint="default"/>
      </w:rPr>
    </w:lvl>
    <w:lvl w:ilvl="4" w:tplc="1FEC2138" w:tentative="1">
      <w:start w:val="1"/>
      <w:numFmt w:val="bullet"/>
      <w:lvlText w:val="o"/>
      <w:lvlJc w:val="left"/>
      <w:pPr>
        <w:tabs>
          <w:tab w:val="num" w:pos="4320"/>
        </w:tabs>
        <w:ind w:left="4320" w:hanging="360"/>
      </w:pPr>
      <w:rPr>
        <w:rFonts w:ascii="Courier New" w:hAnsi="Courier New" w:hint="default"/>
      </w:rPr>
    </w:lvl>
    <w:lvl w:ilvl="5" w:tplc="DE0E6DDC" w:tentative="1">
      <w:start w:val="1"/>
      <w:numFmt w:val="bullet"/>
      <w:lvlText w:val=""/>
      <w:lvlJc w:val="left"/>
      <w:pPr>
        <w:tabs>
          <w:tab w:val="num" w:pos="5040"/>
        </w:tabs>
        <w:ind w:left="5040" w:hanging="360"/>
      </w:pPr>
      <w:rPr>
        <w:rFonts w:ascii="Wingdings" w:hAnsi="Wingdings" w:hint="default"/>
      </w:rPr>
    </w:lvl>
    <w:lvl w:ilvl="6" w:tplc="FED6E4D4" w:tentative="1">
      <w:start w:val="1"/>
      <w:numFmt w:val="bullet"/>
      <w:lvlText w:val=""/>
      <w:lvlJc w:val="left"/>
      <w:pPr>
        <w:tabs>
          <w:tab w:val="num" w:pos="5760"/>
        </w:tabs>
        <w:ind w:left="5760" w:hanging="360"/>
      </w:pPr>
      <w:rPr>
        <w:rFonts w:ascii="Symbol" w:hAnsi="Symbol" w:hint="default"/>
      </w:rPr>
    </w:lvl>
    <w:lvl w:ilvl="7" w:tplc="26FE635E" w:tentative="1">
      <w:start w:val="1"/>
      <w:numFmt w:val="bullet"/>
      <w:lvlText w:val="o"/>
      <w:lvlJc w:val="left"/>
      <w:pPr>
        <w:tabs>
          <w:tab w:val="num" w:pos="6480"/>
        </w:tabs>
        <w:ind w:left="6480" w:hanging="360"/>
      </w:pPr>
      <w:rPr>
        <w:rFonts w:ascii="Courier New" w:hAnsi="Courier New" w:hint="default"/>
      </w:rPr>
    </w:lvl>
    <w:lvl w:ilvl="8" w:tplc="AA1C649A"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1FE493D"/>
    <w:multiLevelType w:val="hybridMultilevel"/>
    <w:tmpl w:val="DCF2B0CC"/>
    <w:lvl w:ilvl="0" w:tplc="4ADE8AD0">
      <w:numFmt w:val="bullet"/>
      <w:lvlText w:val=""/>
      <w:lvlJc w:val="left"/>
      <w:pPr>
        <w:ind w:left="1440" w:hanging="360"/>
      </w:pPr>
      <w:rPr>
        <w:rFonts w:ascii="Wingdings 3" w:hAnsi="Wingdings 3" w:cs="Times New Roman" w:hint="default"/>
        <w:color w:val="80808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413F82"/>
    <w:multiLevelType w:val="hybridMultilevel"/>
    <w:tmpl w:val="1EF06336"/>
    <w:lvl w:ilvl="0" w:tplc="AD041C94">
      <w:start w:val="1"/>
      <w:numFmt w:val="bullet"/>
      <w:lvlText w:val="►"/>
      <w:lvlJc w:val="left"/>
      <w:pPr>
        <w:ind w:left="720" w:hanging="360"/>
      </w:pPr>
      <w:rPr>
        <w:rFonts w:ascii="Arial" w:hAnsi="Arial" w:hint="default"/>
        <w:color w:val="80808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8C0BB6"/>
    <w:multiLevelType w:val="hybridMultilevel"/>
    <w:tmpl w:val="E08C1F3C"/>
    <w:lvl w:ilvl="0" w:tplc="AD041C94">
      <w:start w:val="1"/>
      <w:numFmt w:val="bullet"/>
      <w:lvlText w:val="►"/>
      <w:lvlJc w:val="left"/>
      <w:pPr>
        <w:ind w:left="720" w:hanging="360"/>
      </w:pPr>
      <w:rPr>
        <w:rFonts w:ascii="Arial" w:hAnsi="Arial" w:hint="default"/>
        <w:color w:val="808080"/>
        <w:sz w:val="16"/>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F334B7"/>
    <w:multiLevelType w:val="hybridMultilevel"/>
    <w:tmpl w:val="278CAA52"/>
    <w:lvl w:ilvl="0" w:tplc="9C1C640A">
      <w:start w:val="1"/>
      <w:numFmt w:val="bullet"/>
      <w:lvlText w:val=""/>
      <w:lvlJc w:val="left"/>
      <w:pPr>
        <w:tabs>
          <w:tab w:val="num" w:pos="360"/>
        </w:tabs>
        <w:ind w:left="284" w:hanging="284"/>
      </w:pPr>
      <w:rPr>
        <w:rFonts w:ascii="Symbol" w:hAnsi="Symbol" w:hint="default"/>
        <w:sz w:val="14"/>
      </w:rPr>
    </w:lvl>
    <w:lvl w:ilvl="1" w:tplc="04090003">
      <w:start w:val="1"/>
      <w:numFmt w:val="bullet"/>
      <w:pStyle w:val="Bullet"/>
      <w:lvlText w:val=""/>
      <w:lvlJc w:val="left"/>
      <w:pPr>
        <w:tabs>
          <w:tab w:val="num" w:pos="360"/>
        </w:tabs>
        <w:ind w:left="284" w:hanging="284"/>
      </w:pPr>
      <w:rPr>
        <w:rFonts w:ascii="Symbol" w:hAnsi="Symbol" w:hint="default"/>
        <w:sz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99330B5"/>
    <w:multiLevelType w:val="hybridMultilevel"/>
    <w:tmpl w:val="29B43D28"/>
    <w:lvl w:ilvl="0" w:tplc="082A9590">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C97E41"/>
    <w:multiLevelType w:val="hybridMultilevel"/>
    <w:tmpl w:val="9400668C"/>
    <w:lvl w:ilvl="0" w:tplc="589A74C4">
      <w:start w:val="1"/>
      <w:numFmt w:val="bullet"/>
      <w:lvlText w:val="►"/>
      <w:lvlJc w:val="left"/>
      <w:pPr>
        <w:ind w:left="1352" w:hanging="360"/>
      </w:pPr>
      <w:rPr>
        <w:rFonts w:ascii="Arial" w:hAnsi="Arial" w:hint="default"/>
        <w:color w:val="999999"/>
        <w:sz w:val="16"/>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2F97002E"/>
    <w:multiLevelType w:val="hybridMultilevel"/>
    <w:tmpl w:val="5E601DB6"/>
    <w:lvl w:ilvl="0" w:tplc="AD041C94">
      <w:start w:val="1"/>
      <w:numFmt w:val="bullet"/>
      <w:lvlText w:val="►"/>
      <w:lvlJc w:val="left"/>
      <w:pPr>
        <w:ind w:left="2509" w:hanging="360"/>
      </w:pPr>
      <w:rPr>
        <w:rFonts w:ascii="Arial" w:hAnsi="Arial" w:hint="default"/>
        <w:color w:val="808080"/>
        <w:sz w:val="16"/>
      </w:rPr>
    </w:lvl>
    <w:lvl w:ilvl="1" w:tplc="04090003" w:tentative="1">
      <w:start w:val="1"/>
      <w:numFmt w:val="bullet"/>
      <w:lvlText w:val="o"/>
      <w:lvlJc w:val="left"/>
      <w:pPr>
        <w:ind w:left="3229" w:hanging="360"/>
      </w:pPr>
      <w:rPr>
        <w:rFonts w:ascii="Courier New" w:hAnsi="Courier New" w:cs="Courier New" w:hint="default"/>
      </w:rPr>
    </w:lvl>
    <w:lvl w:ilvl="2" w:tplc="04090005" w:tentative="1">
      <w:start w:val="1"/>
      <w:numFmt w:val="bullet"/>
      <w:lvlText w:val=""/>
      <w:lvlJc w:val="left"/>
      <w:pPr>
        <w:ind w:left="3949" w:hanging="360"/>
      </w:pPr>
      <w:rPr>
        <w:rFonts w:ascii="Wingdings" w:hAnsi="Wingdings" w:hint="default"/>
      </w:rPr>
    </w:lvl>
    <w:lvl w:ilvl="3" w:tplc="04090001" w:tentative="1">
      <w:start w:val="1"/>
      <w:numFmt w:val="bullet"/>
      <w:lvlText w:val=""/>
      <w:lvlJc w:val="left"/>
      <w:pPr>
        <w:ind w:left="4669" w:hanging="360"/>
      </w:pPr>
      <w:rPr>
        <w:rFonts w:ascii="Symbol" w:hAnsi="Symbol" w:hint="default"/>
      </w:rPr>
    </w:lvl>
    <w:lvl w:ilvl="4" w:tplc="04090003" w:tentative="1">
      <w:start w:val="1"/>
      <w:numFmt w:val="bullet"/>
      <w:lvlText w:val="o"/>
      <w:lvlJc w:val="left"/>
      <w:pPr>
        <w:ind w:left="5389" w:hanging="360"/>
      </w:pPr>
      <w:rPr>
        <w:rFonts w:ascii="Courier New" w:hAnsi="Courier New" w:cs="Courier New" w:hint="default"/>
      </w:rPr>
    </w:lvl>
    <w:lvl w:ilvl="5" w:tplc="04090005" w:tentative="1">
      <w:start w:val="1"/>
      <w:numFmt w:val="bullet"/>
      <w:lvlText w:val=""/>
      <w:lvlJc w:val="left"/>
      <w:pPr>
        <w:ind w:left="6109" w:hanging="360"/>
      </w:pPr>
      <w:rPr>
        <w:rFonts w:ascii="Wingdings" w:hAnsi="Wingdings" w:hint="default"/>
      </w:rPr>
    </w:lvl>
    <w:lvl w:ilvl="6" w:tplc="04090001" w:tentative="1">
      <w:start w:val="1"/>
      <w:numFmt w:val="bullet"/>
      <w:lvlText w:val=""/>
      <w:lvlJc w:val="left"/>
      <w:pPr>
        <w:ind w:left="6829" w:hanging="360"/>
      </w:pPr>
      <w:rPr>
        <w:rFonts w:ascii="Symbol" w:hAnsi="Symbol" w:hint="default"/>
      </w:rPr>
    </w:lvl>
    <w:lvl w:ilvl="7" w:tplc="04090003" w:tentative="1">
      <w:start w:val="1"/>
      <w:numFmt w:val="bullet"/>
      <w:lvlText w:val="o"/>
      <w:lvlJc w:val="left"/>
      <w:pPr>
        <w:ind w:left="7549" w:hanging="360"/>
      </w:pPr>
      <w:rPr>
        <w:rFonts w:ascii="Courier New" w:hAnsi="Courier New" w:cs="Courier New" w:hint="default"/>
      </w:rPr>
    </w:lvl>
    <w:lvl w:ilvl="8" w:tplc="04090005" w:tentative="1">
      <w:start w:val="1"/>
      <w:numFmt w:val="bullet"/>
      <w:lvlText w:val=""/>
      <w:lvlJc w:val="left"/>
      <w:pPr>
        <w:ind w:left="8269" w:hanging="360"/>
      </w:pPr>
      <w:rPr>
        <w:rFonts w:ascii="Wingdings" w:hAnsi="Wingdings" w:hint="default"/>
      </w:rPr>
    </w:lvl>
  </w:abstractNum>
  <w:abstractNum w:abstractNumId="21" w15:restartNumberingAfterBreak="0">
    <w:nsid w:val="33AD2068"/>
    <w:multiLevelType w:val="hybridMultilevel"/>
    <w:tmpl w:val="6A8E4144"/>
    <w:lvl w:ilvl="0" w:tplc="8F067D2C">
      <w:start w:val="4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576FDF"/>
    <w:multiLevelType w:val="hybridMultilevel"/>
    <w:tmpl w:val="47F4E856"/>
    <w:lvl w:ilvl="0" w:tplc="C8EA50B2">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7779BD"/>
    <w:multiLevelType w:val="hybridMultilevel"/>
    <w:tmpl w:val="1B40E9B0"/>
    <w:lvl w:ilvl="0" w:tplc="AD041C94">
      <w:start w:val="1"/>
      <w:numFmt w:val="bullet"/>
      <w:lvlText w:val="►"/>
      <w:lvlJc w:val="left"/>
      <w:pPr>
        <w:ind w:left="663" w:hanging="360"/>
      </w:pPr>
      <w:rPr>
        <w:rFonts w:ascii="Arial" w:hAnsi="Arial" w:hint="default"/>
        <w:color w:val="808080"/>
        <w:sz w:val="16"/>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24" w15:restartNumberingAfterBreak="0">
    <w:nsid w:val="412E4C1F"/>
    <w:multiLevelType w:val="hybridMultilevel"/>
    <w:tmpl w:val="1F7E97E6"/>
    <w:lvl w:ilvl="0" w:tplc="BD62FFA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425C7535"/>
    <w:multiLevelType w:val="multilevel"/>
    <w:tmpl w:val="8DAA2A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55A84BBF"/>
    <w:multiLevelType w:val="multilevel"/>
    <w:tmpl w:val="217881B8"/>
    <w:lvl w:ilvl="0">
      <w:start w:val="3"/>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02B68BF"/>
    <w:multiLevelType w:val="hybridMultilevel"/>
    <w:tmpl w:val="E5C68B4E"/>
    <w:lvl w:ilvl="0" w:tplc="D966AC8C">
      <w:start w:val="1"/>
      <w:numFmt w:val="bullet"/>
      <w:lvlText w:val="►"/>
      <w:lvlJc w:val="left"/>
      <w:pPr>
        <w:ind w:left="1429" w:hanging="360"/>
      </w:pPr>
      <w:rPr>
        <w:rFonts w:ascii="Arial" w:hAnsi="Arial" w:hint="default"/>
        <w:color w:val="808080"/>
        <w:sz w:val="16"/>
      </w:rPr>
    </w:lvl>
    <w:lvl w:ilvl="1" w:tplc="04090003" w:tentative="1">
      <w:start w:val="1"/>
      <w:numFmt w:val="bullet"/>
      <w:lvlText w:val="o"/>
      <w:lvlJc w:val="left"/>
      <w:pPr>
        <w:ind w:left="2149" w:hanging="360"/>
      </w:pPr>
      <w:rPr>
        <w:rFonts w:ascii="Courier New" w:hAnsi="Courier New" w:cs="Courier New" w:hint="default"/>
      </w:rPr>
    </w:lvl>
    <w:lvl w:ilvl="2" w:tplc="04090001">
      <w:start w:val="1"/>
      <w:numFmt w:val="bullet"/>
      <w:lvlText w:val=""/>
      <w:lvlJc w:val="left"/>
      <w:pPr>
        <w:ind w:left="2869" w:hanging="360"/>
      </w:pPr>
      <w:rPr>
        <w:rFonts w:ascii="Symbol" w:hAnsi="Symbol"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708F6D08"/>
    <w:multiLevelType w:val="hybridMultilevel"/>
    <w:tmpl w:val="C24ED7E0"/>
    <w:lvl w:ilvl="0" w:tplc="AD041C94">
      <w:start w:val="1"/>
      <w:numFmt w:val="bullet"/>
      <w:lvlText w:val="►"/>
      <w:lvlJc w:val="left"/>
      <w:pPr>
        <w:ind w:left="1429" w:hanging="360"/>
      </w:pPr>
      <w:rPr>
        <w:rFonts w:ascii="Arial" w:hAnsi="Arial" w:hint="default"/>
        <w:color w:val="808080"/>
        <w:sz w:val="16"/>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3030A62"/>
    <w:multiLevelType w:val="hybridMultilevel"/>
    <w:tmpl w:val="238ADE82"/>
    <w:lvl w:ilvl="0" w:tplc="A2C4E1F2">
      <w:numFmt w:val="bullet"/>
      <w:lvlText w:val=""/>
      <w:lvlJc w:val="left"/>
      <w:pPr>
        <w:ind w:left="720" w:hanging="360"/>
      </w:pPr>
      <w:rPr>
        <w:rFonts w:ascii="Wingdings 3" w:hAnsi="Wingdings 3" w:cs="Times New Roman" w:hint="default"/>
        <w:color w:val="808080"/>
        <w:sz w:val="16"/>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7"/>
  </w:num>
  <w:num w:numId="4">
    <w:abstractNumId w:val="9"/>
    <w:lvlOverride w:ilvl="0">
      <w:lvl w:ilvl="0">
        <w:start w:val="1"/>
        <w:numFmt w:val="bullet"/>
        <w:pStyle w:val="ListBullet1"/>
        <w:lvlText w:val=""/>
        <w:lvlJc w:val="left"/>
        <w:pPr>
          <w:tabs>
            <w:tab w:val="num" w:pos="360"/>
          </w:tabs>
          <w:ind w:left="283" w:hanging="283"/>
        </w:pPr>
        <w:rPr>
          <w:rFonts w:ascii="Symbol" w:hAnsi="Symbol" w:hint="default"/>
          <w:sz w:val="20"/>
        </w:rPr>
      </w:lvl>
    </w:lvlOverride>
  </w:num>
  <w:num w:numId="5">
    <w:abstractNumId w:val="10"/>
  </w:num>
  <w:num w:numId="6">
    <w:abstractNumId w:val="12"/>
  </w:num>
  <w:num w:numId="7">
    <w:abstractNumId w:val="27"/>
  </w:num>
  <w:num w:numId="8">
    <w:abstractNumId w:val="19"/>
  </w:num>
  <w:num w:numId="9">
    <w:abstractNumId w:val="16"/>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3"/>
  </w:num>
  <w:num w:numId="19">
    <w:abstractNumId w:val="29"/>
  </w:num>
  <w:num w:numId="20">
    <w:abstractNumId w:val="29"/>
  </w:num>
  <w:num w:numId="21">
    <w:abstractNumId w:val="15"/>
  </w:num>
  <w:num w:numId="22">
    <w:abstractNumId w:val="25"/>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28"/>
  </w:num>
  <w:num w:numId="30">
    <w:abstractNumId w:val="20"/>
  </w:num>
  <w:num w:numId="31">
    <w:abstractNumId w:val="26"/>
  </w:num>
  <w:num w:numId="32">
    <w:abstractNumId w:val="22"/>
  </w:num>
  <w:num w:numId="33">
    <w:abstractNumId w:val="11"/>
  </w:num>
  <w:num w:numId="34">
    <w:abstractNumId w:val="18"/>
  </w:num>
  <w:num w:numId="35">
    <w:abstractNumId w:val="14"/>
  </w:num>
  <w:num w:numId="36">
    <w:abstractNumId w:val="2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h My Bui">
    <w15:presenceInfo w15:providerId="AD" w15:userId="S::Hanh.M.Bui@vn.ey.com::bd9d6cf4-ec8b-443d-8c08-23595d4d3496"/>
  </w15:person>
  <w15:person w15:author="Trung Van Nguyen">
    <w15:presenceInfo w15:providerId="AD" w15:userId="S::Trung.Van.Nguyen@vn.ey.com::da737ec6-1790-4c9a-a62b-6d54ff219974"/>
  </w15:person>
  <w15:person w15:author="Hai Quang Le">
    <w15:presenceInfo w15:providerId="AD" w15:userId="S::Hai.Quang.Le@vn.ey.com::42e328c6-25d5-4966-beb3-c33a954dda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4A1"/>
    <w:rsid w:val="0000039C"/>
    <w:rsid w:val="0000061C"/>
    <w:rsid w:val="00000A5A"/>
    <w:rsid w:val="00000B7F"/>
    <w:rsid w:val="0000135D"/>
    <w:rsid w:val="00001C57"/>
    <w:rsid w:val="00001F3D"/>
    <w:rsid w:val="00002B22"/>
    <w:rsid w:val="00002DA1"/>
    <w:rsid w:val="00003070"/>
    <w:rsid w:val="00003D7E"/>
    <w:rsid w:val="00003E28"/>
    <w:rsid w:val="00004D08"/>
    <w:rsid w:val="00005353"/>
    <w:rsid w:val="000057B1"/>
    <w:rsid w:val="0000629F"/>
    <w:rsid w:val="000064FA"/>
    <w:rsid w:val="000065B5"/>
    <w:rsid w:val="00006807"/>
    <w:rsid w:val="00007091"/>
    <w:rsid w:val="0000733C"/>
    <w:rsid w:val="00010117"/>
    <w:rsid w:val="000113E6"/>
    <w:rsid w:val="00011567"/>
    <w:rsid w:val="00011F99"/>
    <w:rsid w:val="00012ACE"/>
    <w:rsid w:val="0001386C"/>
    <w:rsid w:val="00013911"/>
    <w:rsid w:val="000140DD"/>
    <w:rsid w:val="000148DA"/>
    <w:rsid w:val="00014D1D"/>
    <w:rsid w:val="0001517E"/>
    <w:rsid w:val="00015916"/>
    <w:rsid w:val="00015A09"/>
    <w:rsid w:val="00015F54"/>
    <w:rsid w:val="00016068"/>
    <w:rsid w:val="000160D4"/>
    <w:rsid w:val="0001733B"/>
    <w:rsid w:val="00017439"/>
    <w:rsid w:val="00017569"/>
    <w:rsid w:val="0002031A"/>
    <w:rsid w:val="000212FB"/>
    <w:rsid w:val="000226FC"/>
    <w:rsid w:val="00023382"/>
    <w:rsid w:val="00024B3F"/>
    <w:rsid w:val="000257B0"/>
    <w:rsid w:val="00025971"/>
    <w:rsid w:val="00025F6A"/>
    <w:rsid w:val="0002697A"/>
    <w:rsid w:val="00026D1F"/>
    <w:rsid w:val="00026DF2"/>
    <w:rsid w:val="00030C6E"/>
    <w:rsid w:val="00030D59"/>
    <w:rsid w:val="00030D6E"/>
    <w:rsid w:val="000323D5"/>
    <w:rsid w:val="00032B60"/>
    <w:rsid w:val="000332A0"/>
    <w:rsid w:val="00033393"/>
    <w:rsid w:val="00033E7E"/>
    <w:rsid w:val="00034221"/>
    <w:rsid w:val="00035071"/>
    <w:rsid w:val="000351A2"/>
    <w:rsid w:val="000363D6"/>
    <w:rsid w:val="00041845"/>
    <w:rsid w:val="00041FF3"/>
    <w:rsid w:val="000421AD"/>
    <w:rsid w:val="0004244F"/>
    <w:rsid w:val="00042470"/>
    <w:rsid w:val="00042494"/>
    <w:rsid w:val="0004249F"/>
    <w:rsid w:val="00043944"/>
    <w:rsid w:val="00043E18"/>
    <w:rsid w:val="00044933"/>
    <w:rsid w:val="000453A4"/>
    <w:rsid w:val="00046461"/>
    <w:rsid w:val="00047111"/>
    <w:rsid w:val="000473DB"/>
    <w:rsid w:val="00047D05"/>
    <w:rsid w:val="00050591"/>
    <w:rsid w:val="00050987"/>
    <w:rsid w:val="00050F0A"/>
    <w:rsid w:val="00050FC7"/>
    <w:rsid w:val="000517F9"/>
    <w:rsid w:val="00051ADD"/>
    <w:rsid w:val="00051DE1"/>
    <w:rsid w:val="00052164"/>
    <w:rsid w:val="000522DF"/>
    <w:rsid w:val="00052650"/>
    <w:rsid w:val="000529B6"/>
    <w:rsid w:val="00052F1B"/>
    <w:rsid w:val="0005313F"/>
    <w:rsid w:val="0005393A"/>
    <w:rsid w:val="00053F60"/>
    <w:rsid w:val="00055A9A"/>
    <w:rsid w:val="00056503"/>
    <w:rsid w:val="00056836"/>
    <w:rsid w:val="00056C58"/>
    <w:rsid w:val="00057480"/>
    <w:rsid w:val="00057965"/>
    <w:rsid w:val="00057BDC"/>
    <w:rsid w:val="00057D18"/>
    <w:rsid w:val="00060FB2"/>
    <w:rsid w:val="0006127F"/>
    <w:rsid w:val="00061316"/>
    <w:rsid w:val="00062493"/>
    <w:rsid w:val="00062800"/>
    <w:rsid w:val="000628E5"/>
    <w:rsid w:val="00062D5C"/>
    <w:rsid w:val="00063308"/>
    <w:rsid w:val="00063666"/>
    <w:rsid w:val="000638AA"/>
    <w:rsid w:val="00063FD8"/>
    <w:rsid w:val="00064C23"/>
    <w:rsid w:val="0006561D"/>
    <w:rsid w:val="00065930"/>
    <w:rsid w:val="00067EED"/>
    <w:rsid w:val="000714F9"/>
    <w:rsid w:val="000715ED"/>
    <w:rsid w:val="00072CBE"/>
    <w:rsid w:val="000731A7"/>
    <w:rsid w:val="00073F87"/>
    <w:rsid w:val="00074799"/>
    <w:rsid w:val="00074D9B"/>
    <w:rsid w:val="00076399"/>
    <w:rsid w:val="000765EB"/>
    <w:rsid w:val="000767A0"/>
    <w:rsid w:val="000768EF"/>
    <w:rsid w:val="000769A0"/>
    <w:rsid w:val="00077AE8"/>
    <w:rsid w:val="00077E84"/>
    <w:rsid w:val="0008081B"/>
    <w:rsid w:val="00080D55"/>
    <w:rsid w:val="00081364"/>
    <w:rsid w:val="00082C8D"/>
    <w:rsid w:val="0008397D"/>
    <w:rsid w:val="00084405"/>
    <w:rsid w:val="00084851"/>
    <w:rsid w:val="000853F3"/>
    <w:rsid w:val="0008558D"/>
    <w:rsid w:val="00085755"/>
    <w:rsid w:val="00085B29"/>
    <w:rsid w:val="00086E1B"/>
    <w:rsid w:val="00090548"/>
    <w:rsid w:val="000907A8"/>
    <w:rsid w:val="00090D2B"/>
    <w:rsid w:val="0009305D"/>
    <w:rsid w:val="00093374"/>
    <w:rsid w:val="00093CF9"/>
    <w:rsid w:val="00093FDE"/>
    <w:rsid w:val="000940A9"/>
    <w:rsid w:val="000953B1"/>
    <w:rsid w:val="000959AD"/>
    <w:rsid w:val="00095EF1"/>
    <w:rsid w:val="000962E4"/>
    <w:rsid w:val="000963E2"/>
    <w:rsid w:val="00096951"/>
    <w:rsid w:val="00096DB2"/>
    <w:rsid w:val="000A0183"/>
    <w:rsid w:val="000A0F1F"/>
    <w:rsid w:val="000A16D5"/>
    <w:rsid w:val="000A1CF0"/>
    <w:rsid w:val="000A2708"/>
    <w:rsid w:val="000A2793"/>
    <w:rsid w:val="000A424C"/>
    <w:rsid w:val="000A4570"/>
    <w:rsid w:val="000A4D83"/>
    <w:rsid w:val="000A4FB4"/>
    <w:rsid w:val="000A595D"/>
    <w:rsid w:val="000A5ADC"/>
    <w:rsid w:val="000A5B81"/>
    <w:rsid w:val="000A79FA"/>
    <w:rsid w:val="000A7B9A"/>
    <w:rsid w:val="000A7E65"/>
    <w:rsid w:val="000B10E2"/>
    <w:rsid w:val="000B1ED0"/>
    <w:rsid w:val="000B2063"/>
    <w:rsid w:val="000B3921"/>
    <w:rsid w:val="000B3B62"/>
    <w:rsid w:val="000B3CF0"/>
    <w:rsid w:val="000B3D64"/>
    <w:rsid w:val="000B4EA1"/>
    <w:rsid w:val="000B5DCC"/>
    <w:rsid w:val="000B5ED5"/>
    <w:rsid w:val="000B6961"/>
    <w:rsid w:val="000B71E8"/>
    <w:rsid w:val="000B7798"/>
    <w:rsid w:val="000B7BA2"/>
    <w:rsid w:val="000C0283"/>
    <w:rsid w:val="000C0412"/>
    <w:rsid w:val="000C1EBC"/>
    <w:rsid w:val="000C2EBE"/>
    <w:rsid w:val="000C3673"/>
    <w:rsid w:val="000C3842"/>
    <w:rsid w:val="000C4012"/>
    <w:rsid w:val="000C4340"/>
    <w:rsid w:val="000C4AFC"/>
    <w:rsid w:val="000C4B0C"/>
    <w:rsid w:val="000C5386"/>
    <w:rsid w:val="000C6044"/>
    <w:rsid w:val="000C6100"/>
    <w:rsid w:val="000C624F"/>
    <w:rsid w:val="000C7B2B"/>
    <w:rsid w:val="000C7D69"/>
    <w:rsid w:val="000D027A"/>
    <w:rsid w:val="000D0B83"/>
    <w:rsid w:val="000D0E5F"/>
    <w:rsid w:val="000D1489"/>
    <w:rsid w:val="000D1F97"/>
    <w:rsid w:val="000D2FD7"/>
    <w:rsid w:val="000D3206"/>
    <w:rsid w:val="000D3D8F"/>
    <w:rsid w:val="000D4FDA"/>
    <w:rsid w:val="000D67D4"/>
    <w:rsid w:val="000D6AE9"/>
    <w:rsid w:val="000D6C23"/>
    <w:rsid w:val="000D7474"/>
    <w:rsid w:val="000D78CC"/>
    <w:rsid w:val="000E0FB7"/>
    <w:rsid w:val="000E0FC0"/>
    <w:rsid w:val="000E239B"/>
    <w:rsid w:val="000E430A"/>
    <w:rsid w:val="000E4575"/>
    <w:rsid w:val="000E4CA4"/>
    <w:rsid w:val="000E4DEA"/>
    <w:rsid w:val="000E5542"/>
    <w:rsid w:val="000E5720"/>
    <w:rsid w:val="000E60A6"/>
    <w:rsid w:val="000E6570"/>
    <w:rsid w:val="000E66E5"/>
    <w:rsid w:val="000E69D1"/>
    <w:rsid w:val="000E7804"/>
    <w:rsid w:val="000F0D70"/>
    <w:rsid w:val="000F111D"/>
    <w:rsid w:val="000F11A0"/>
    <w:rsid w:val="000F11BC"/>
    <w:rsid w:val="000F19DD"/>
    <w:rsid w:val="000F1FC3"/>
    <w:rsid w:val="000F236D"/>
    <w:rsid w:val="000F2A07"/>
    <w:rsid w:val="000F2B8F"/>
    <w:rsid w:val="000F2D67"/>
    <w:rsid w:val="000F350F"/>
    <w:rsid w:val="000F3FE1"/>
    <w:rsid w:val="000F422F"/>
    <w:rsid w:val="000F465F"/>
    <w:rsid w:val="000F5F4F"/>
    <w:rsid w:val="000F5FC5"/>
    <w:rsid w:val="000F695A"/>
    <w:rsid w:val="000F70E5"/>
    <w:rsid w:val="000F7B01"/>
    <w:rsid w:val="000F7FF6"/>
    <w:rsid w:val="00101D52"/>
    <w:rsid w:val="001020FC"/>
    <w:rsid w:val="001023AE"/>
    <w:rsid w:val="00102587"/>
    <w:rsid w:val="00102A99"/>
    <w:rsid w:val="001031D1"/>
    <w:rsid w:val="001035F0"/>
    <w:rsid w:val="00104564"/>
    <w:rsid w:val="00104904"/>
    <w:rsid w:val="00104CF7"/>
    <w:rsid w:val="00107624"/>
    <w:rsid w:val="001104EA"/>
    <w:rsid w:val="00110616"/>
    <w:rsid w:val="0011074C"/>
    <w:rsid w:val="00110B50"/>
    <w:rsid w:val="00110E12"/>
    <w:rsid w:val="00112057"/>
    <w:rsid w:val="00112E11"/>
    <w:rsid w:val="0011461B"/>
    <w:rsid w:val="001148AE"/>
    <w:rsid w:val="00115065"/>
    <w:rsid w:val="001151DE"/>
    <w:rsid w:val="00115951"/>
    <w:rsid w:val="00115AB7"/>
    <w:rsid w:val="00116252"/>
    <w:rsid w:val="00116DD6"/>
    <w:rsid w:val="00116E5A"/>
    <w:rsid w:val="001172B9"/>
    <w:rsid w:val="0011734C"/>
    <w:rsid w:val="00117958"/>
    <w:rsid w:val="00117AEC"/>
    <w:rsid w:val="00117B9F"/>
    <w:rsid w:val="00117E0F"/>
    <w:rsid w:val="00120BE8"/>
    <w:rsid w:val="00120E39"/>
    <w:rsid w:val="00121186"/>
    <w:rsid w:val="0012142E"/>
    <w:rsid w:val="00121C56"/>
    <w:rsid w:val="00122909"/>
    <w:rsid w:val="00122C43"/>
    <w:rsid w:val="00122DD4"/>
    <w:rsid w:val="00123985"/>
    <w:rsid w:val="0012477F"/>
    <w:rsid w:val="00124CDC"/>
    <w:rsid w:val="0012504E"/>
    <w:rsid w:val="00125559"/>
    <w:rsid w:val="00125737"/>
    <w:rsid w:val="0012577B"/>
    <w:rsid w:val="00127046"/>
    <w:rsid w:val="001279BD"/>
    <w:rsid w:val="001303C9"/>
    <w:rsid w:val="00131B2A"/>
    <w:rsid w:val="00132295"/>
    <w:rsid w:val="00132513"/>
    <w:rsid w:val="00132794"/>
    <w:rsid w:val="00132EAF"/>
    <w:rsid w:val="001345A8"/>
    <w:rsid w:val="00134B88"/>
    <w:rsid w:val="00134F17"/>
    <w:rsid w:val="0013502E"/>
    <w:rsid w:val="001362AE"/>
    <w:rsid w:val="0013681E"/>
    <w:rsid w:val="0013692F"/>
    <w:rsid w:val="0013746A"/>
    <w:rsid w:val="00137711"/>
    <w:rsid w:val="00137E92"/>
    <w:rsid w:val="001400E8"/>
    <w:rsid w:val="0014029C"/>
    <w:rsid w:val="00140772"/>
    <w:rsid w:val="00140E41"/>
    <w:rsid w:val="00141416"/>
    <w:rsid w:val="001434E0"/>
    <w:rsid w:val="001439D6"/>
    <w:rsid w:val="00143CF0"/>
    <w:rsid w:val="0014406A"/>
    <w:rsid w:val="0014449B"/>
    <w:rsid w:val="00145703"/>
    <w:rsid w:val="00145D7A"/>
    <w:rsid w:val="00146741"/>
    <w:rsid w:val="001472A6"/>
    <w:rsid w:val="00147379"/>
    <w:rsid w:val="001473AA"/>
    <w:rsid w:val="001474CC"/>
    <w:rsid w:val="0015110E"/>
    <w:rsid w:val="00152624"/>
    <w:rsid w:val="00152FCF"/>
    <w:rsid w:val="00153811"/>
    <w:rsid w:val="00153968"/>
    <w:rsid w:val="00155007"/>
    <w:rsid w:val="00155183"/>
    <w:rsid w:val="001553D1"/>
    <w:rsid w:val="00155B7D"/>
    <w:rsid w:val="00156052"/>
    <w:rsid w:val="001563C4"/>
    <w:rsid w:val="00157493"/>
    <w:rsid w:val="00157B05"/>
    <w:rsid w:val="00160178"/>
    <w:rsid w:val="001606B4"/>
    <w:rsid w:val="00160A32"/>
    <w:rsid w:val="00160CDF"/>
    <w:rsid w:val="00161862"/>
    <w:rsid w:val="00161940"/>
    <w:rsid w:val="00161953"/>
    <w:rsid w:val="00162854"/>
    <w:rsid w:val="001634E3"/>
    <w:rsid w:val="00163D0E"/>
    <w:rsid w:val="00164F9F"/>
    <w:rsid w:val="00165013"/>
    <w:rsid w:val="001657DE"/>
    <w:rsid w:val="00165AFC"/>
    <w:rsid w:val="00165DF3"/>
    <w:rsid w:val="00170860"/>
    <w:rsid w:val="00170BDA"/>
    <w:rsid w:val="00170C80"/>
    <w:rsid w:val="00171DE4"/>
    <w:rsid w:val="00172032"/>
    <w:rsid w:val="00172FF0"/>
    <w:rsid w:val="0017434F"/>
    <w:rsid w:val="001744E5"/>
    <w:rsid w:val="0017585A"/>
    <w:rsid w:val="00176CA2"/>
    <w:rsid w:val="0017750D"/>
    <w:rsid w:val="00181620"/>
    <w:rsid w:val="0018165F"/>
    <w:rsid w:val="00181A28"/>
    <w:rsid w:val="00181B89"/>
    <w:rsid w:val="00182E1C"/>
    <w:rsid w:val="00183413"/>
    <w:rsid w:val="00183FE6"/>
    <w:rsid w:val="00184060"/>
    <w:rsid w:val="00184A41"/>
    <w:rsid w:val="00184B19"/>
    <w:rsid w:val="00184EEE"/>
    <w:rsid w:val="0018502B"/>
    <w:rsid w:val="00185434"/>
    <w:rsid w:val="00185DA2"/>
    <w:rsid w:val="00186744"/>
    <w:rsid w:val="001868E6"/>
    <w:rsid w:val="00186CA6"/>
    <w:rsid w:val="00190430"/>
    <w:rsid w:val="001913F6"/>
    <w:rsid w:val="0019148E"/>
    <w:rsid w:val="00191CB1"/>
    <w:rsid w:val="00191E62"/>
    <w:rsid w:val="00191F62"/>
    <w:rsid w:val="00193947"/>
    <w:rsid w:val="00193E05"/>
    <w:rsid w:val="00194110"/>
    <w:rsid w:val="00195288"/>
    <w:rsid w:val="00195364"/>
    <w:rsid w:val="00195467"/>
    <w:rsid w:val="00196EA5"/>
    <w:rsid w:val="00196F33"/>
    <w:rsid w:val="001970A3"/>
    <w:rsid w:val="0019747B"/>
    <w:rsid w:val="00197840"/>
    <w:rsid w:val="001A0F80"/>
    <w:rsid w:val="001A22D0"/>
    <w:rsid w:val="001A2A6E"/>
    <w:rsid w:val="001A2DD8"/>
    <w:rsid w:val="001A4F6C"/>
    <w:rsid w:val="001A52CF"/>
    <w:rsid w:val="001A535D"/>
    <w:rsid w:val="001A53C6"/>
    <w:rsid w:val="001A56E4"/>
    <w:rsid w:val="001A59A3"/>
    <w:rsid w:val="001A5CBB"/>
    <w:rsid w:val="001A67B4"/>
    <w:rsid w:val="001A67DE"/>
    <w:rsid w:val="001A6A97"/>
    <w:rsid w:val="001A6D1A"/>
    <w:rsid w:val="001A713A"/>
    <w:rsid w:val="001A7C50"/>
    <w:rsid w:val="001B0557"/>
    <w:rsid w:val="001B0561"/>
    <w:rsid w:val="001B1596"/>
    <w:rsid w:val="001B172B"/>
    <w:rsid w:val="001B1DBE"/>
    <w:rsid w:val="001B2834"/>
    <w:rsid w:val="001B2CE7"/>
    <w:rsid w:val="001B33F3"/>
    <w:rsid w:val="001B3402"/>
    <w:rsid w:val="001B36CE"/>
    <w:rsid w:val="001B3BF6"/>
    <w:rsid w:val="001B42FA"/>
    <w:rsid w:val="001B53F0"/>
    <w:rsid w:val="001B60E2"/>
    <w:rsid w:val="001B63B3"/>
    <w:rsid w:val="001B6761"/>
    <w:rsid w:val="001B6934"/>
    <w:rsid w:val="001B6CAE"/>
    <w:rsid w:val="001B772E"/>
    <w:rsid w:val="001C0083"/>
    <w:rsid w:val="001C047D"/>
    <w:rsid w:val="001C11E3"/>
    <w:rsid w:val="001C1280"/>
    <w:rsid w:val="001C1411"/>
    <w:rsid w:val="001C2BEB"/>
    <w:rsid w:val="001C2D37"/>
    <w:rsid w:val="001C3DC9"/>
    <w:rsid w:val="001C40AC"/>
    <w:rsid w:val="001C600D"/>
    <w:rsid w:val="001D01F7"/>
    <w:rsid w:val="001D0479"/>
    <w:rsid w:val="001D0955"/>
    <w:rsid w:val="001D0AB5"/>
    <w:rsid w:val="001D1B8E"/>
    <w:rsid w:val="001D1C51"/>
    <w:rsid w:val="001D1C54"/>
    <w:rsid w:val="001D2CA1"/>
    <w:rsid w:val="001D2D09"/>
    <w:rsid w:val="001D2E0A"/>
    <w:rsid w:val="001D372A"/>
    <w:rsid w:val="001D39B2"/>
    <w:rsid w:val="001D3A42"/>
    <w:rsid w:val="001D3DBB"/>
    <w:rsid w:val="001D4420"/>
    <w:rsid w:val="001D4C22"/>
    <w:rsid w:val="001D54CE"/>
    <w:rsid w:val="001D56DE"/>
    <w:rsid w:val="001D5B7E"/>
    <w:rsid w:val="001D6EFF"/>
    <w:rsid w:val="001D76DE"/>
    <w:rsid w:val="001E0145"/>
    <w:rsid w:val="001E08EC"/>
    <w:rsid w:val="001E1273"/>
    <w:rsid w:val="001E16F6"/>
    <w:rsid w:val="001E1F43"/>
    <w:rsid w:val="001E2F96"/>
    <w:rsid w:val="001E35EB"/>
    <w:rsid w:val="001E36BB"/>
    <w:rsid w:val="001E4F53"/>
    <w:rsid w:val="001E51DE"/>
    <w:rsid w:val="001E5527"/>
    <w:rsid w:val="001E564A"/>
    <w:rsid w:val="001E5855"/>
    <w:rsid w:val="001E5A72"/>
    <w:rsid w:val="001E78DA"/>
    <w:rsid w:val="001E7990"/>
    <w:rsid w:val="001E7FD2"/>
    <w:rsid w:val="001F00B6"/>
    <w:rsid w:val="001F02E6"/>
    <w:rsid w:val="001F03DB"/>
    <w:rsid w:val="001F0D71"/>
    <w:rsid w:val="001F0EBA"/>
    <w:rsid w:val="001F0FAC"/>
    <w:rsid w:val="001F1465"/>
    <w:rsid w:val="001F1BA8"/>
    <w:rsid w:val="001F2217"/>
    <w:rsid w:val="001F2DAF"/>
    <w:rsid w:val="001F3358"/>
    <w:rsid w:val="001F3EE8"/>
    <w:rsid w:val="001F441B"/>
    <w:rsid w:val="001F4D5B"/>
    <w:rsid w:val="001F5F9E"/>
    <w:rsid w:val="001F6588"/>
    <w:rsid w:val="001F6F10"/>
    <w:rsid w:val="001F739D"/>
    <w:rsid w:val="001F7C8B"/>
    <w:rsid w:val="002007C7"/>
    <w:rsid w:val="0020114D"/>
    <w:rsid w:val="002016E2"/>
    <w:rsid w:val="00201AA5"/>
    <w:rsid w:val="0020253B"/>
    <w:rsid w:val="002035E4"/>
    <w:rsid w:val="002044A1"/>
    <w:rsid w:val="0020474D"/>
    <w:rsid w:val="00204C6E"/>
    <w:rsid w:val="002052AC"/>
    <w:rsid w:val="00205C05"/>
    <w:rsid w:val="00205E9B"/>
    <w:rsid w:val="00205ED1"/>
    <w:rsid w:val="00205EE0"/>
    <w:rsid w:val="002073E3"/>
    <w:rsid w:val="002075CA"/>
    <w:rsid w:val="002078F0"/>
    <w:rsid w:val="00211DA0"/>
    <w:rsid w:val="0021267E"/>
    <w:rsid w:val="00212B50"/>
    <w:rsid w:val="0021433B"/>
    <w:rsid w:val="002145C5"/>
    <w:rsid w:val="0021469E"/>
    <w:rsid w:val="00214CF6"/>
    <w:rsid w:val="00214D10"/>
    <w:rsid w:val="002155F2"/>
    <w:rsid w:val="00215774"/>
    <w:rsid w:val="00216094"/>
    <w:rsid w:val="0021645C"/>
    <w:rsid w:val="00216B24"/>
    <w:rsid w:val="00217709"/>
    <w:rsid w:val="00217CFF"/>
    <w:rsid w:val="00217E7F"/>
    <w:rsid w:val="002202E1"/>
    <w:rsid w:val="00221153"/>
    <w:rsid w:val="0022212B"/>
    <w:rsid w:val="00222DCF"/>
    <w:rsid w:val="00222DD9"/>
    <w:rsid w:val="00222E6F"/>
    <w:rsid w:val="00224464"/>
    <w:rsid w:val="00225499"/>
    <w:rsid w:val="00225B96"/>
    <w:rsid w:val="002263A7"/>
    <w:rsid w:val="00226725"/>
    <w:rsid w:val="002271CD"/>
    <w:rsid w:val="0023096C"/>
    <w:rsid w:val="00230B14"/>
    <w:rsid w:val="00230D99"/>
    <w:rsid w:val="002321AC"/>
    <w:rsid w:val="00232BF2"/>
    <w:rsid w:val="00232EA3"/>
    <w:rsid w:val="00233902"/>
    <w:rsid w:val="00233A73"/>
    <w:rsid w:val="00234B3A"/>
    <w:rsid w:val="00234E0D"/>
    <w:rsid w:val="002350AC"/>
    <w:rsid w:val="0023538B"/>
    <w:rsid w:val="0023612D"/>
    <w:rsid w:val="002367EB"/>
    <w:rsid w:val="0023733E"/>
    <w:rsid w:val="002377D2"/>
    <w:rsid w:val="00237AE4"/>
    <w:rsid w:val="002402C2"/>
    <w:rsid w:val="0024062B"/>
    <w:rsid w:val="002410E6"/>
    <w:rsid w:val="0024124C"/>
    <w:rsid w:val="002422ED"/>
    <w:rsid w:val="0024236E"/>
    <w:rsid w:val="00242F49"/>
    <w:rsid w:val="0024337C"/>
    <w:rsid w:val="002435E4"/>
    <w:rsid w:val="002438FB"/>
    <w:rsid w:val="00243A8A"/>
    <w:rsid w:val="0024401B"/>
    <w:rsid w:val="002444EF"/>
    <w:rsid w:val="00244A56"/>
    <w:rsid w:val="00245670"/>
    <w:rsid w:val="002463FD"/>
    <w:rsid w:val="00247E89"/>
    <w:rsid w:val="00250053"/>
    <w:rsid w:val="0025083D"/>
    <w:rsid w:val="002515B9"/>
    <w:rsid w:val="0025299B"/>
    <w:rsid w:val="00252ACA"/>
    <w:rsid w:val="002533CC"/>
    <w:rsid w:val="002534BC"/>
    <w:rsid w:val="00253640"/>
    <w:rsid w:val="002537B3"/>
    <w:rsid w:val="00253EE1"/>
    <w:rsid w:val="0025442B"/>
    <w:rsid w:val="002548AD"/>
    <w:rsid w:val="00254A6D"/>
    <w:rsid w:val="00254B0B"/>
    <w:rsid w:val="00255D5C"/>
    <w:rsid w:val="002566E2"/>
    <w:rsid w:val="00256F0A"/>
    <w:rsid w:val="00257047"/>
    <w:rsid w:val="00260445"/>
    <w:rsid w:val="00260696"/>
    <w:rsid w:val="00260733"/>
    <w:rsid w:val="002613CE"/>
    <w:rsid w:val="0026145E"/>
    <w:rsid w:val="00261D77"/>
    <w:rsid w:val="0026260F"/>
    <w:rsid w:val="0026264B"/>
    <w:rsid w:val="00262B70"/>
    <w:rsid w:val="00262C81"/>
    <w:rsid w:val="00262EA9"/>
    <w:rsid w:val="002637C4"/>
    <w:rsid w:val="002638C1"/>
    <w:rsid w:val="00263C33"/>
    <w:rsid w:val="00265933"/>
    <w:rsid w:val="002659A8"/>
    <w:rsid w:val="00265AC3"/>
    <w:rsid w:val="00265CA1"/>
    <w:rsid w:val="00265D47"/>
    <w:rsid w:val="00266F60"/>
    <w:rsid w:val="0026745A"/>
    <w:rsid w:val="00267BCA"/>
    <w:rsid w:val="0027006D"/>
    <w:rsid w:val="0027163B"/>
    <w:rsid w:val="002727D9"/>
    <w:rsid w:val="0027427A"/>
    <w:rsid w:val="002748C3"/>
    <w:rsid w:val="002750D5"/>
    <w:rsid w:val="00275129"/>
    <w:rsid w:val="002757B0"/>
    <w:rsid w:val="00275FAF"/>
    <w:rsid w:val="0027639A"/>
    <w:rsid w:val="00276671"/>
    <w:rsid w:val="00277E3F"/>
    <w:rsid w:val="00277FB6"/>
    <w:rsid w:val="002802C0"/>
    <w:rsid w:val="00280398"/>
    <w:rsid w:val="002821EC"/>
    <w:rsid w:val="00282364"/>
    <w:rsid w:val="002833FC"/>
    <w:rsid w:val="00283583"/>
    <w:rsid w:val="00283FA3"/>
    <w:rsid w:val="00284041"/>
    <w:rsid w:val="00284AB9"/>
    <w:rsid w:val="00284E1E"/>
    <w:rsid w:val="00286F54"/>
    <w:rsid w:val="00287160"/>
    <w:rsid w:val="0028721E"/>
    <w:rsid w:val="00287334"/>
    <w:rsid w:val="002878D3"/>
    <w:rsid w:val="0029014F"/>
    <w:rsid w:val="00290770"/>
    <w:rsid w:val="00290BA6"/>
    <w:rsid w:val="00290DA4"/>
    <w:rsid w:val="00290F63"/>
    <w:rsid w:val="002914A9"/>
    <w:rsid w:val="00292286"/>
    <w:rsid w:val="00292288"/>
    <w:rsid w:val="002932D7"/>
    <w:rsid w:val="00293E25"/>
    <w:rsid w:val="0029455E"/>
    <w:rsid w:val="002955B5"/>
    <w:rsid w:val="00296143"/>
    <w:rsid w:val="00296A53"/>
    <w:rsid w:val="002970A9"/>
    <w:rsid w:val="00297832"/>
    <w:rsid w:val="00297874"/>
    <w:rsid w:val="002A0427"/>
    <w:rsid w:val="002A0A29"/>
    <w:rsid w:val="002A1B68"/>
    <w:rsid w:val="002A1EA9"/>
    <w:rsid w:val="002A211C"/>
    <w:rsid w:val="002A23BE"/>
    <w:rsid w:val="002A247D"/>
    <w:rsid w:val="002A24B9"/>
    <w:rsid w:val="002A30D1"/>
    <w:rsid w:val="002A31D2"/>
    <w:rsid w:val="002A39C4"/>
    <w:rsid w:val="002A3A75"/>
    <w:rsid w:val="002A44D2"/>
    <w:rsid w:val="002A48C0"/>
    <w:rsid w:val="002A48D3"/>
    <w:rsid w:val="002A4B58"/>
    <w:rsid w:val="002A4F09"/>
    <w:rsid w:val="002A4FE6"/>
    <w:rsid w:val="002A51E8"/>
    <w:rsid w:val="002A5219"/>
    <w:rsid w:val="002A596E"/>
    <w:rsid w:val="002A596F"/>
    <w:rsid w:val="002A602D"/>
    <w:rsid w:val="002A6355"/>
    <w:rsid w:val="002A6DCB"/>
    <w:rsid w:val="002A6E46"/>
    <w:rsid w:val="002A6ED9"/>
    <w:rsid w:val="002A6FC3"/>
    <w:rsid w:val="002A7FAF"/>
    <w:rsid w:val="002B0C9C"/>
    <w:rsid w:val="002B10A4"/>
    <w:rsid w:val="002B2647"/>
    <w:rsid w:val="002B2998"/>
    <w:rsid w:val="002B2CE3"/>
    <w:rsid w:val="002B31E0"/>
    <w:rsid w:val="002B39D9"/>
    <w:rsid w:val="002B450F"/>
    <w:rsid w:val="002B46E5"/>
    <w:rsid w:val="002B4AC1"/>
    <w:rsid w:val="002B5458"/>
    <w:rsid w:val="002B56EF"/>
    <w:rsid w:val="002B5C61"/>
    <w:rsid w:val="002B6126"/>
    <w:rsid w:val="002B6659"/>
    <w:rsid w:val="002B66B2"/>
    <w:rsid w:val="002B69E1"/>
    <w:rsid w:val="002B6ECC"/>
    <w:rsid w:val="002B7D65"/>
    <w:rsid w:val="002C0F6B"/>
    <w:rsid w:val="002C1364"/>
    <w:rsid w:val="002C1E49"/>
    <w:rsid w:val="002C34F3"/>
    <w:rsid w:val="002C3D00"/>
    <w:rsid w:val="002C58ED"/>
    <w:rsid w:val="002C618A"/>
    <w:rsid w:val="002C7044"/>
    <w:rsid w:val="002C72FD"/>
    <w:rsid w:val="002C797E"/>
    <w:rsid w:val="002D0EC6"/>
    <w:rsid w:val="002D1127"/>
    <w:rsid w:val="002D2E50"/>
    <w:rsid w:val="002D35F6"/>
    <w:rsid w:val="002D3656"/>
    <w:rsid w:val="002D3AB1"/>
    <w:rsid w:val="002D40E1"/>
    <w:rsid w:val="002D4475"/>
    <w:rsid w:val="002D48F4"/>
    <w:rsid w:val="002D4EA5"/>
    <w:rsid w:val="002D6826"/>
    <w:rsid w:val="002D68AD"/>
    <w:rsid w:val="002D7525"/>
    <w:rsid w:val="002D784E"/>
    <w:rsid w:val="002D7B3C"/>
    <w:rsid w:val="002E06EF"/>
    <w:rsid w:val="002E0791"/>
    <w:rsid w:val="002E09B0"/>
    <w:rsid w:val="002E0DF2"/>
    <w:rsid w:val="002E18A3"/>
    <w:rsid w:val="002E2CBF"/>
    <w:rsid w:val="002E2D7E"/>
    <w:rsid w:val="002E3B69"/>
    <w:rsid w:val="002E3E4E"/>
    <w:rsid w:val="002E4487"/>
    <w:rsid w:val="002E4B9E"/>
    <w:rsid w:val="002E5B0E"/>
    <w:rsid w:val="002E63C5"/>
    <w:rsid w:val="002E7394"/>
    <w:rsid w:val="002E754A"/>
    <w:rsid w:val="002E7E11"/>
    <w:rsid w:val="002F1137"/>
    <w:rsid w:val="002F133C"/>
    <w:rsid w:val="002F1999"/>
    <w:rsid w:val="002F1C83"/>
    <w:rsid w:val="002F2295"/>
    <w:rsid w:val="002F2870"/>
    <w:rsid w:val="002F3593"/>
    <w:rsid w:val="002F3AC2"/>
    <w:rsid w:val="002F3DF6"/>
    <w:rsid w:val="002F45D0"/>
    <w:rsid w:val="002F5633"/>
    <w:rsid w:val="002F56E7"/>
    <w:rsid w:val="002F5C90"/>
    <w:rsid w:val="002F5F39"/>
    <w:rsid w:val="002F6016"/>
    <w:rsid w:val="002F69AD"/>
    <w:rsid w:val="002F6D1D"/>
    <w:rsid w:val="002F6D35"/>
    <w:rsid w:val="002F76ED"/>
    <w:rsid w:val="002F7CA2"/>
    <w:rsid w:val="002F7CE3"/>
    <w:rsid w:val="0030119A"/>
    <w:rsid w:val="00301263"/>
    <w:rsid w:val="00302276"/>
    <w:rsid w:val="00302D64"/>
    <w:rsid w:val="00303010"/>
    <w:rsid w:val="00303270"/>
    <w:rsid w:val="0030376D"/>
    <w:rsid w:val="00303C95"/>
    <w:rsid w:val="003043BD"/>
    <w:rsid w:val="0030472D"/>
    <w:rsid w:val="00304B12"/>
    <w:rsid w:val="00304CB2"/>
    <w:rsid w:val="00306005"/>
    <w:rsid w:val="00306292"/>
    <w:rsid w:val="003063CD"/>
    <w:rsid w:val="0030727B"/>
    <w:rsid w:val="003118FC"/>
    <w:rsid w:val="003125F5"/>
    <w:rsid w:val="00313425"/>
    <w:rsid w:val="00314795"/>
    <w:rsid w:val="00314E1A"/>
    <w:rsid w:val="00314EB2"/>
    <w:rsid w:val="003155E2"/>
    <w:rsid w:val="003159EC"/>
    <w:rsid w:val="00316006"/>
    <w:rsid w:val="00316518"/>
    <w:rsid w:val="0031684D"/>
    <w:rsid w:val="00316DE1"/>
    <w:rsid w:val="003174D5"/>
    <w:rsid w:val="00317EB4"/>
    <w:rsid w:val="00320239"/>
    <w:rsid w:val="0032072B"/>
    <w:rsid w:val="00320A96"/>
    <w:rsid w:val="00320D05"/>
    <w:rsid w:val="003215EE"/>
    <w:rsid w:val="0032168C"/>
    <w:rsid w:val="00321690"/>
    <w:rsid w:val="00321A9C"/>
    <w:rsid w:val="00322A7B"/>
    <w:rsid w:val="00322BA1"/>
    <w:rsid w:val="0032445E"/>
    <w:rsid w:val="003246BD"/>
    <w:rsid w:val="00324C66"/>
    <w:rsid w:val="0032534A"/>
    <w:rsid w:val="0032565D"/>
    <w:rsid w:val="00325B2E"/>
    <w:rsid w:val="00327D02"/>
    <w:rsid w:val="003302D7"/>
    <w:rsid w:val="00330543"/>
    <w:rsid w:val="00330C4D"/>
    <w:rsid w:val="00330D64"/>
    <w:rsid w:val="00330D93"/>
    <w:rsid w:val="00331174"/>
    <w:rsid w:val="0033164F"/>
    <w:rsid w:val="00331A22"/>
    <w:rsid w:val="00331F5D"/>
    <w:rsid w:val="00332905"/>
    <w:rsid w:val="00332CC0"/>
    <w:rsid w:val="00334541"/>
    <w:rsid w:val="00334892"/>
    <w:rsid w:val="003352BF"/>
    <w:rsid w:val="0033553A"/>
    <w:rsid w:val="00335B18"/>
    <w:rsid w:val="003363C0"/>
    <w:rsid w:val="00336B8E"/>
    <w:rsid w:val="00336DBD"/>
    <w:rsid w:val="00337286"/>
    <w:rsid w:val="00340A88"/>
    <w:rsid w:val="00340E2A"/>
    <w:rsid w:val="00340F70"/>
    <w:rsid w:val="00341314"/>
    <w:rsid w:val="00341E08"/>
    <w:rsid w:val="00341EBF"/>
    <w:rsid w:val="0034234A"/>
    <w:rsid w:val="00342B3B"/>
    <w:rsid w:val="00342B5D"/>
    <w:rsid w:val="00343DF3"/>
    <w:rsid w:val="00344CAA"/>
    <w:rsid w:val="003457EE"/>
    <w:rsid w:val="00345DB7"/>
    <w:rsid w:val="00346578"/>
    <w:rsid w:val="00346BCD"/>
    <w:rsid w:val="0034797A"/>
    <w:rsid w:val="00350059"/>
    <w:rsid w:val="003502AD"/>
    <w:rsid w:val="00350E44"/>
    <w:rsid w:val="00350F40"/>
    <w:rsid w:val="003511F6"/>
    <w:rsid w:val="0035240B"/>
    <w:rsid w:val="003527CB"/>
    <w:rsid w:val="003542F1"/>
    <w:rsid w:val="003543F3"/>
    <w:rsid w:val="00354707"/>
    <w:rsid w:val="00355FDD"/>
    <w:rsid w:val="0035606F"/>
    <w:rsid w:val="00356377"/>
    <w:rsid w:val="00356387"/>
    <w:rsid w:val="00356657"/>
    <w:rsid w:val="00356681"/>
    <w:rsid w:val="00356A17"/>
    <w:rsid w:val="00356B7D"/>
    <w:rsid w:val="00357499"/>
    <w:rsid w:val="003579EF"/>
    <w:rsid w:val="00357B6D"/>
    <w:rsid w:val="00360972"/>
    <w:rsid w:val="003609AC"/>
    <w:rsid w:val="0036129E"/>
    <w:rsid w:val="0036170C"/>
    <w:rsid w:val="00361EA9"/>
    <w:rsid w:val="00362A16"/>
    <w:rsid w:val="00362BB6"/>
    <w:rsid w:val="003635A2"/>
    <w:rsid w:val="00363846"/>
    <w:rsid w:val="003639DF"/>
    <w:rsid w:val="003641C8"/>
    <w:rsid w:val="00364350"/>
    <w:rsid w:val="0036435A"/>
    <w:rsid w:val="00364511"/>
    <w:rsid w:val="00364591"/>
    <w:rsid w:val="00364B99"/>
    <w:rsid w:val="00365CE9"/>
    <w:rsid w:val="00366ACA"/>
    <w:rsid w:val="00367CE9"/>
    <w:rsid w:val="00367FE7"/>
    <w:rsid w:val="0037014F"/>
    <w:rsid w:val="00370D4A"/>
    <w:rsid w:val="0037136A"/>
    <w:rsid w:val="003716DA"/>
    <w:rsid w:val="00371B14"/>
    <w:rsid w:val="00372249"/>
    <w:rsid w:val="00372698"/>
    <w:rsid w:val="00372C1F"/>
    <w:rsid w:val="00373CED"/>
    <w:rsid w:val="00374D04"/>
    <w:rsid w:val="00375711"/>
    <w:rsid w:val="00375C01"/>
    <w:rsid w:val="003760BD"/>
    <w:rsid w:val="0037684D"/>
    <w:rsid w:val="00377D49"/>
    <w:rsid w:val="00380CD6"/>
    <w:rsid w:val="00381CAA"/>
    <w:rsid w:val="00382283"/>
    <w:rsid w:val="00382F91"/>
    <w:rsid w:val="00383383"/>
    <w:rsid w:val="0038385E"/>
    <w:rsid w:val="00383DC1"/>
    <w:rsid w:val="003841E0"/>
    <w:rsid w:val="003847CA"/>
    <w:rsid w:val="00385443"/>
    <w:rsid w:val="003855AC"/>
    <w:rsid w:val="0038572D"/>
    <w:rsid w:val="00385E2E"/>
    <w:rsid w:val="00385E7F"/>
    <w:rsid w:val="0038651A"/>
    <w:rsid w:val="003871B3"/>
    <w:rsid w:val="00387AD0"/>
    <w:rsid w:val="003902CA"/>
    <w:rsid w:val="00390501"/>
    <w:rsid w:val="00390565"/>
    <w:rsid w:val="00390736"/>
    <w:rsid w:val="00390A14"/>
    <w:rsid w:val="0039221C"/>
    <w:rsid w:val="00393D2A"/>
    <w:rsid w:val="00393D36"/>
    <w:rsid w:val="00393ECB"/>
    <w:rsid w:val="00394F49"/>
    <w:rsid w:val="0039518E"/>
    <w:rsid w:val="0039525E"/>
    <w:rsid w:val="00396ED0"/>
    <w:rsid w:val="00396F09"/>
    <w:rsid w:val="003A0ABB"/>
    <w:rsid w:val="003A0AFC"/>
    <w:rsid w:val="003A1945"/>
    <w:rsid w:val="003A1C86"/>
    <w:rsid w:val="003A1E16"/>
    <w:rsid w:val="003A2B8E"/>
    <w:rsid w:val="003A44D9"/>
    <w:rsid w:val="003A4AEC"/>
    <w:rsid w:val="003A7E9A"/>
    <w:rsid w:val="003B0378"/>
    <w:rsid w:val="003B04AE"/>
    <w:rsid w:val="003B0B31"/>
    <w:rsid w:val="003B2035"/>
    <w:rsid w:val="003B3874"/>
    <w:rsid w:val="003B3BD7"/>
    <w:rsid w:val="003B3CC9"/>
    <w:rsid w:val="003B3F86"/>
    <w:rsid w:val="003B5184"/>
    <w:rsid w:val="003B51C7"/>
    <w:rsid w:val="003B5A34"/>
    <w:rsid w:val="003B5BB4"/>
    <w:rsid w:val="003B6510"/>
    <w:rsid w:val="003B66AA"/>
    <w:rsid w:val="003B7D4F"/>
    <w:rsid w:val="003C00EA"/>
    <w:rsid w:val="003C15A7"/>
    <w:rsid w:val="003C1967"/>
    <w:rsid w:val="003C1CDA"/>
    <w:rsid w:val="003C1D81"/>
    <w:rsid w:val="003C1E0D"/>
    <w:rsid w:val="003C2349"/>
    <w:rsid w:val="003C288C"/>
    <w:rsid w:val="003C2BFF"/>
    <w:rsid w:val="003C365D"/>
    <w:rsid w:val="003C3796"/>
    <w:rsid w:val="003C382E"/>
    <w:rsid w:val="003C3B24"/>
    <w:rsid w:val="003C478E"/>
    <w:rsid w:val="003C4C91"/>
    <w:rsid w:val="003C60FB"/>
    <w:rsid w:val="003C6D88"/>
    <w:rsid w:val="003C7111"/>
    <w:rsid w:val="003C7774"/>
    <w:rsid w:val="003C77FC"/>
    <w:rsid w:val="003C7F74"/>
    <w:rsid w:val="003D030B"/>
    <w:rsid w:val="003D0A54"/>
    <w:rsid w:val="003D139E"/>
    <w:rsid w:val="003D144C"/>
    <w:rsid w:val="003D26AC"/>
    <w:rsid w:val="003D2DE1"/>
    <w:rsid w:val="003D3B11"/>
    <w:rsid w:val="003D3C55"/>
    <w:rsid w:val="003D3C7A"/>
    <w:rsid w:val="003D409C"/>
    <w:rsid w:val="003D470F"/>
    <w:rsid w:val="003D6938"/>
    <w:rsid w:val="003D73D1"/>
    <w:rsid w:val="003D7F80"/>
    <w:rsid w:val="003E039B"/>
    <w:rsid w:val="003E049D"/>
    <w:rsid w:val="003E058B"/>
    <w:rsid w:val="003E0EE0"/>
    <w:rsid w:val="003E17DA"/>
    <w:rsid w:val="003E24AF"/>
    <w:rsid w:val="003E3565"/>
    <w:rsid w:val="003E3B11"/>
    <w:rsid w:val="003E3C2B"/>
    <w:rsid w:val="003E4107"/>
    <w:rsid w:val="003E451B"/>
    <w:rsid w:val="003E4812"/>
    <w:rsid w:val="003E570A"/>
    <w:rsid w:val="003E6688"/>
    <w:rsid w:val="003E6E2A"/>
    <w:rsid w:val="003E73FF"/>
    <w:rsid w:val="003E77B8"/>
    <w:rsid w:val="003E782D"/>
    <w:rsid w:val="003E7B5A"/>
    <w:rsid w:val="003E7DED"/>
    <w:rsid w:val="003F08EE"/>
    <w:rsid w:val="003F0A39"/>
    <w:rsid w:val="003F0FB1"/>
    <w:rsid w:val="003F1389"/>
    <w:rsid w:val="003F27FA"/>
    <w:rsid w:val="003F3445"/>
    <w:rsid w:val="003F34DB"/>
    <w:rsid w:val="003F3C46"/>
    <w:rsid w:val="003F5849"/>
    <w:rsid w:val="003F594A"/>
    <w:rsid w:val="003F5A92"/>
    <w:rsid w:val="003F60CD"/>
    <w:rsid w:val="003F62FE"/>
    <w:rsid w:val="003F656D"/>
    <w:rsid w:val="003F66AE"/>
    <w:rsid w:val="003F6C6C"/>
    <w:rsid w:val="003F7151"/>
    <w:rsid w:val="003F77B1"/>
    <w:rsid w:val="003F7BD8"/>
    <w:rsid w:val="0040112B"/>
    <w:rsid w:val="00401B00"/>
    <w:rsid w:val="00402319"/>
    <w:rsid w:val="00402B48"/>
    <w:rsid w:val="004030FF"/>
    <w:rsid w:val="00403985"/>
    <w:rsid w:val="00403A03"/>
    <w:rsid w:val="00403AAA"/>
    <w:rsid w:val="00404062"/>
    <w:rsid w:val="004048CC"/>
    <w:rsid w:val="004069E5"/>
    <w:rsid w:val="004072AD"/>
    <w:rsid w:val="00407341"/>
    <w:rsid w:val="004101B2"/>
    <w:rsid w:val="004107B2"/>
    <w:rsid w:val="004109AA"/>
    <w:rsid w:val="00411061"/>
    <w:rsid w:val="004114F5"/>
    <w:rsid w:val="004117E4"/>
    <w:rsid w:val="00411B97"/>
    <w:rsid w:val="0041242E"/>
    <w:rsid w:val="0041258B"/>
    <w:rsid w:val="0041293C"/>
    <w:rsid w:val="0041390E"/>
    <w:rsid w:val="00413A72"/>
    <w:rsid w:val="00414154"/>
    <w:rsid w:val="004158FF"/>
    <w:rsid w:val="00416DFB"/>
    <w:rsid w:val="00417176"/>
    <w:rsid w:val="004173FE"/>
    <w:rsid w:val="00417E51"/>
    <w:rsid w:val="0042096D"/>
    <w:rsid w:val="00420F30"/>
    <w:rsid w:val="0042115D"/>
    <w:rsid w:val="00422B1D"/>
    <w:rsid w:val="00422B68"/>
    <w:rsid w:val="004234FB"/>
    <w:rsid w:val="00423BC9"/>
    <w:rsid w:val="00423DE3"/>
    <w:rsid w:val="004240EA"/>
    <w:rsid w:val="004246B7"/>
    <w:rsid w:val="00424B46"/>
    <w:rsid w:val="00425149"/>
    <w:rsid w:val="004256A0"/>
    <w:rsid w:val="00425CA1"/>
    <w:rsid w:val="0042645F"/>
    <w:rsid w:val="00426CD9"/>
    <w:rsid w:val="004274ED"/>
    <w:rsid w:val="0042751F"/>
    <w:rsid w:val="00427FA3"/>
    <w:rsid w:val="00432E28"/>
    <w:rsid w:val="0043362E"/>
    <w:rsid w:val="00433944"/>
    <w:rsid w:val="00433A51"/>
    <w:rsid w:val="00433A5D"/>
    <w:rsid w:val="00433B75"/>
    <w:rsid w:val="0043638D"/>
    <w:rsid w:val="00436D10"/>
    <w:rsid w:val="004371A9"/>
    <w:rsid w:val="00437B45"/>
    <w:rsid w:val="00437FA7"/>
    <w:rsid w:val="0044057D"/>
    <w:rsid w:val="00440A8A"/>
    <w:rsid w:val="00440F6A"/>
    <w:rsid w:val="0044126D"/>
    <w:rsid w:val="00441377"/>
    <w:rsid w:val="004417D0"/>
    <w:rsid w:val="00441DD6"/>
    <w:rsid w:val="004425C8"/>
    <w:rsid w:val="004426DA"/>
    <w:rsid w:val="00442999"/>
    <w:rsid w:val="00442C4A"/>
    <w:rsid w:val="0044360E"/>
    <w:rsid w:val="00443792"/>
    <w:rsid w:val="00443FDC"/>
    <w:rsid w:val="004441DC"/>
    <w:rsid w:val="00444271"/>
    <w:rsid w:val="004449A2"/>
    <w:rsid w:val="00444B52"/>
    <w:rsid w:val="00444C2F"/>
    <w:rsid w:val="004452FF"/>
    <w:rsid w:val="0044624E"/>
    <w:rsid w:val="0044631E"/>
    <w:rsid w:val="0044702A"/>
    <w:rsid w:val="004472A1"/>
    <w:rsid w:val="00447AFE"/>
    <w:rsid w:val="00450BF2"/>
    <w:rsid w:val="00450E78"/>
    <w:rsid w:val="00451EED"/>
    <w:rsid w:val="00451F22"/>
    <w:rsid w:val="00452440"/>
    <w:rsid w:val="004537AF"/>
    <w:rsid w:val="004549B9"/>
    <w:rsid w:val="0045508D"/>
    <w:rsid w:val="00455603"/>
    <w:rsid w:val="004556F4"/>
    <w:rsid w:val="00455B0E"/>
    <w:rsid w:val="00455FE5"/>
    <w:rsid w:val="00456754"/>
    <w:rsid w:val="00457397"/>
    <w:rsid w:val="00457A10"/>
    <w:rsid w:val="004608C8"/>
    <w:rsid w:val="00460D3C"/>
    <w:rsid w:val="00460D76"/>
    <w:rsid w:val="00460DA9"/>
    <w:rsid w:val="00460F2D"/>
    <w:rsid w:val="00461042"/>
    <w:rsid w:val="0046147C"/>
    <w:rsid w:val="00461768"/>
    <w:rsid w:val="00462894"/>
    <w:rsid w:val="004630C8"/>
    <w:rsid w:val="00463156"/>
    <w:rsid w:val="0046319D"/>
    <w:rsid w:val="0046378D"/>
    <w:rsid w:val="00463A4B"/>
    <w:rsid w:val="0046563D"/>
    <w:rsid w:val="00465857"/>
    <w:rsid w:val="00465D8A"/>
    <w:rsid w:val="004661D8"/>
    <w:rsid w:val="0046651D"/>
    <w:rsid w:val="00466CA1"/>
    <w:rsid w:val="00466D55"/>
    <w:rsid w:val="0046711F"/>
    <w:rsid w:val="00467316"/>
    <w:rsid w:val="004678E8"/>
    <w:rsid w:val="00467AB2"/>
    <w:rsid w:val="00467EF6"/>
    <w:rsid w:val="004704B3"/>
    <w:rsid w:val="00470686"/>
    <w:rsid w:val="004714A6"/>
    <w:rsid w:val="00471673"/>
    <w:rsid w:val="00471A65"/>
    <w:rsid w:val="00471D3D"/>
    <w:rsid w:val="00472024"/>
    <w:rsid w:val="0047248E"/>
    <w:rsid w:val="00472539"/>
    <w:rsid w:val="004728A1"/>
    <w:rsid w:val="0047294C"/>
    <w:rsid w:val="004729DD"/>
    <w:rsid w:val="00472FB8"/>
    <w:rsid w:val="00473225"/>
    <w:rsid w:val="00473C6E"/>
    <w:rsid w:val="00473CCA"/>
    <w:rsid w:val="00475472"/>
    <w:rsid w:val="00475736"/>
    <w:rsid w:val="00475DB6"/>
    <w:rsid w:val="00476CD6"/>
    <w:rsid w:val="00476CE6"/>
    <w:rsid w:val="00477B0D"/>
    <w:rsid w:val="004803F0"/>
    <w:rsid w:val="00481262"/>
    <w:rsid w:val="00481794"/>
    <w:rsid w:val="00481C00"/>
    <w:rsid w:val="00481CB4"/>
    <w:rsid w:val="00482819"/>
    <w:rsid w:val="00482AEC"/>
    <w:rsid w:val="00482BEE"/>
    <w:rsid w:val="0048324D"/>
    <w:rsid w:val="00483330"/>
    <w:rsid w:val="0048542C"/>
    <w:rsid w:val="004855CC"/>
    <w:rsid w:val="00485946"/>
    <w:rsid w:val="00486462"/>
    <w:rsid w:val="00486610"/>
    <w:rsid w:val="004875ED"/>
    <w:rsid w:val="00487F20"/>
    <w:rsid w:val="0049001C"/>
    <w:rsid w:val="00490571"/>
    <w:rsid w:val="00491961"/>
    <w:rsid w:val="00491971"/>
    <w:rsid w:val="00491A37"/>
    <w:rsid w:val="00491ACE"/>
    <w:rsid w:val="00491AD4"/>
    <w:rsid w:val="00492196"/>
    <w:rsid w:val="00492883"/>
    <w:rsid w:val="00492C5A"/>
    <w:rsid w:val="00493611"/>
    <w:rsid w:val="004938B1"/>
    <w:rsid w:val="00494798"/>
    <w:rsid w:val="00494B3F"/>
    <w:rsid w:val="004951A0"/>
    <w:rsid w:val="00495285"/>
    <w:rsid w:val="00495713"/>
    <w:rsid w:val="00497DAD"/>
    <w:rsid w:val="004A01D8"/>
    <w:rsid w:val="004A07AD"/>
    <w:rsid w:val="004A07F3"/>
    <w:rsid w:val="004A099F"/>
    <w:rsid w:val="004A1182"/>
    <w:rsid w:val="004A191B"/>
    <w:rsid w:val="004A1BC4"/>
    <w:rsid w:val="004A1D5E"/>
    <w:rsid w:val="004A24B0"/>
    <w:rsid w:val="004A33B7"/>
    <w:rsid w:val="004A39A8"/>
    <w:rsid w:val="004A3CFA"/>
    <w:rsid w:val="004A3F03"/>
    <w:rsid w:val="004A41DE"/>
    <w:rsid w:val="004A4690"/>
    <w:rsid w:val="004A4802"/>
    <w:rsid w:val="004A4866"/>
    <w:rsid w:val="004A4C5C"/>
    <w:rsid w:val="004A4E57"/>
    <w:rsid w:val="004A5520"/>
    <w:rsid w:val="004A5613"/>
    <w:rsid w:val="004A5A26"/>
    <w:rsid w:val="004A6929"/>
    <w:rsid w:val="004A6F98"/>
    <w:rsid w:val="004A797E"/>
    <w:rsid w:val="004A7A88"/>
    <w:rsid w:val="004A7B21"/>
    <w:rsid w:val="004B0CFF"/>
    <w:rsid w:val="004B14A7"/>
    <w:rsid w:val="004B1BA8"/>
    <w:rsid w:val="004B1F06"/>
    <w:rsid w:val="004B23BA"/>
    <w:rsid w:val="004B2AC6"/>
    <w:rsid w:val="004B3193"/>
    <w:rsid w:val="004B370B"/>
    <w:rsid w:val="004B44C3"/>
    <w:rsid w:val="004B4C67"/>
    <w:rsid w:val="004B4D82"/>
    <w:rsid w:val="004B607E"/>
    <w:rsid w:val="004B61AC"/>
    <w:rsid w:val="004B6904"/>
    <w:rsid w:val="004B6A7A"/>
    <w:rsid w:val="004B6F21"/>
    <w:rsid w:val="004B7115"/>
    <w:rsid w:val="004B7884"/>
    <w:rsid w:val="004C01B0"/>
    <w:rsid w:val="004C15D3"/>
    <w:rsid w:val="004C1CF1"/>
    <w:rsid w:val="004C1F06"/>
    <w:rsid w:val="004C1FAB"/>
    <w:rsid w:val="004C497A"/>
    <w:rsid w:val="004C4AA5"/>
    <w:rsid w:val="004C560C"/>
    <w:rsid w:val="004C57F5"/>
    <w:rsid w:val="004C6712"/>
    <w:rsid w:val="004C7502"/>
    <w:rsid w:val="004C7B76"/>
    <w:rsid w:val="004C7FAA"/>
    <w:rsid w:val="004D0083"/>
    <w:rsid w:val="004D0812"/>
    <w:rsid w:val="004D09C0"/>
    <w:rsid w:val="004D0B44"/>
    <w:rsid w:val="004D0E2E"/>
    <w:rsid w:val="004D29EE"/>
    <w:rsid w:val="004D2ADE"/>
    <w:rsid w:val="004D3A18"/>
    <w:rsid w:val="004D3F6B"/>
    <w:rsid w:val="004D471B"/>
    <w:rsid w:val="004D4838"/>
    <w:rsid w:val="004D4BAC"/>
    <w:rsid w:val="004D51D0"/>
    <w:rsid w:val="004D5676"/>
    <w:rsid w:val="004D5C32"/>
    <w:rsid w:val="004D620D"/>
    <w:rsid w:val="004D6F25"/>
    <w:rsid w:val="004D7D36"/>
    <w:rsid w:val="004E0016"/>
    <w:rsid w:val="004E051E"/>
    <w:rsid w:val="004E0BF2"/>
    <w:rsid w:val="004E104E"/>
    <w:rsid w:val="004E1E4E"/>
    <w:rsid w:val="004E1FD9"/>
    <w:rsid w:val="004E2387"/>
    <w:rsid w:val="004E2899"/>
    <w:rsid w:val="004E29D3"/>
    <w:rsid w:val="004E3097"/>
    <w:rsid w:val="004E322F"/>
    <w:rsid w:val="004E3B4C"/>
    <w:rsid w:val="004E4224"/>
    <w:rsid w:val="004E4B35"/>
    <w:rsid w:val="004E4D4E"/>
    <w:rsid w:val="004E50E4"/>
    <w:rsid w:val="004E556A"/>
    <w:rsid w:val="004E5CA3"/>
    <w:rsid w:val="004E5D52"/>
    <w:rsid w:val="004E6215"/>
    <w:rsid w:val="004F309C"/>
    <w:rsid w:val="004F3763"/>
    <w:rsid w:val="004F3C06"/>
    <w:rsid w:val="004F3E67"/>
    <w:rsid w:val="004F4906"/>
    <w:rsid w:val="004F495A"/>
    <w:rsid w:val="004F4AF6"/>
    <w:rsid w:val="004F4F16"/>
    <w:rsid w:val="004F541E"/>
    <w:rsid w:val="004F5CF6"/>
    <w:rsid w:val="004F5FF4"/>
    <w:rsid w:val="004F61A1"/>
    <w:rsid w:val="004F61FD"/>
    <w:rsid w:val="004F6504"/>
    <w:rsid w:val="004F7647"/>
    <w:rsid w:val="005010C7"/>
    <w:rsid w:val="005025FD"/>
    <w:rsid w:val="0050288B"/>
    <w:rsid w:val="0050358C"/>
    <w:rsid w:val="00503F5D"/>
    <w:rsid w:val="0050551A"/>
    <w:rsid w:val="0050577A"/>
    <w:rsid w:val="0050589D"/>
    <w:rsid w:val="00505A4E"/>
    <w:rsid w:val="00506373"/>
    <w:rsid w:val="005069EA"/>
    <w:rsid w:val="00506A62"/>
    <w:rsid w:val="00506BD1"/>
    <w:rsid w:val="005070C2"/>
    <w:rsid w:val="00507262"/>
    <w:rsid w:val="005104D4"/>
    <w:rsid w:val="00510592"/>
    <w:rsid w:val="0051151D"/>
    <w:rsid w:val="00511DCA"/>
    <w:rsid w:val="0051219D"/>
    <w:rsid w:val="00512269"/>
    <w:rsid w:val="00514211"/>
    <w:rsid w:val="0051421E"/>
    <w:rsid w:val="0051422D"/>
    <w:rsid w:val="00514F2F"/>
    <w:rsid w:val="00515458"/>
    <w:rsid w:val="005157A6"/>
    <w:rsid w:val="00515989"/>
    <w:rsid w:val="00516753"/>
    <w:rsid w:val="00517457"/>
    <w:rsid w:val="00517688"/>
    <w:rsid w:val="00517BB5"/>
    <w:rsid w:val="00517EB8"/>
    <w:rsid w:val="00517F88"/>
    <w:rsid w:val="00520637"/>
    <w:rsid w:val="00522896"/>
    <w:rsid w:val="005229DC"/>
    <w:rsid w:val="005236B3"/>
    <w:rsid w:val="0052469C"/>
    <w:rsid w:val="00524D63"/>
    <w:rsid w:val="00525733"/>
    <w:rsid w:val="00526A0D"/>
    <w:rsid w:val="00527A2D"/>
    <w:rsid w:val="00527B37"/>
    <w:rsid w:val="0053033C"/>
    <w:rsid w:val="0053049F"/>
    <w:rsid w:val="0053066B"/>
    <w:rsid w:val="00531D3C"/>
    <w:rsid w:val="0053285C"/>
    <w:rsid w:val="00532EF0"/>
    <w:rsid w:val="005332B6"/>
    <w:rsid w:val="005336E0"/>
    <w:rsid w:val="005347ED"/>
    <w:rsid w:val="00534EEF"/>
    <w:rsid w:val="00537139"/>
    <w:rsid w:val="005379B0"/>
    <w:rsid w:val="00537CF7"/>
    <w:rsid w:val="005420DC"/>
    <w:rsid w:val="0054241E"/>
    <w:rsid w:val="00542CF7"/>
    <w:rsid w:val="00543D99"/>
    <w:rsid w:val="005445E1"/>
    <w:rsid w:val="00545DCF"/>
    <w:rsid w:val="005460EC"/>
    <w:rsid w:val="00546DC5"/>
    <w:rsid w:val="0054733B"/>
    <w:rsid w:val="00547A6F"/>
    <w:rsid w:val="0055094F"/>
    <w:rsid w:val="00550D6F"/>
    <w:rsid w:val="0055142E"/>
    <w:rsid w:val="00551A1C"/>
    <w:rsid w:val="0055275D"/>
    <w:rsid w:val="00552995"/>
    <w:rsid w:val="00552F56"/>
    <w:rsid w:val="005532EE"/>
    <w:rsid w:val="00554339"/>
    <w:rsid w:val="00554AE8"/>
    <w:rsid w:val="0055538F"/>
    <w:rsid w:val="0055547E"/>
    <w:rsid w:val="00555E11"/>
    <w:rsid w:val="00556895"/>
    <w:rsid w:val="0056067F"/>
    <w:rsid w:val="005607E4"/>
    <w:rsid w:val="005612EE"/>
    <w:rsid w:val="005613CF"/>
    <w:rsid w:val="005618F3"/>
    <w:rsid w:val="0056204D"/>
    <w:rsid w:val="00562786"/>
    <w:rsid w:val="0056284C"/>
    <w:rsid w:val="00562FEF"/>
    <w:rsid w:val="0056301C"/>
    <w:rsid w:val="0056328A"/>
    <w:rsid w:val="00563420"/>
    <w:rsid w:val="005635E6"/>
    <w:rsid w:val="0056385A"/>
    <w:rsid w:val="0056449D"/>
    <w:rsid w:val="00564612"/>
    <w:rsid w:val="0056481C"/>
    <w:rsid w:val="005659AA"/>
    <w:rsid w:val="005660E6"/>
    <w:rsid w:val="00566BC6"/>
    <w:rsid w:val="00566C97"/>
    <w:rsid w:val="00567314"/>
    <w:rsid w:val="00567F36"/>
    <w:rsid w:val="00570457"/>
    <w:rsid w:val="005711D7"/>
    <w:rsid w:val="00571392"/>
    <w:rsid w:val="0057186F"/>
    <w:rsid w:val="00571DE3"/>
    <w:rsid w:val="0057214A"/>
    <w:rsid w:val="005728E4"/>
    <w:rsid w:val="005731DE"/>
    <w:rsid w:val="0057349C"/>
    <w:rsid w:val="005751F0"/>
    <w:rsid w:val="005755BB"/>
    <w:rsid w:val="005756EC"/>
    <w:rsid w:val="005762D1"/>
    <w:rsid w:val="00576E52"/>
    <w:rsid w:val="0058068D"/>
    <w:rsid w:val="00580CCC"/>
    <w:rsid w:val="005828FA"/>
    <w:rsid w:val="0058295E"/>
    <w:rsid w:val="00582E11"/>
    <w:rsid w:val="0058336E"/>
    <w:rsid w:val="005835D7"/>
    <w:rsid w:val="00583BB5"/>
    <w:rsid w:val="005847A6"/>
    <w:rsid w:val="00584D30"/>
    <w:rsid w:val="005851BB"/>
    <w:rsid w:val="00585DED"/>
    <w:rsid w:val="00585F9D"/>
    <w:rsid w:val="00585FB0"/>
    <w:rsid w:val="00587126"/>
    <w:rsid w:val="00587505"/>
    <w:rsid w:val="005900DE"/>
    <w:rsid w:val="0059146E"/>
    <w:rsid w:val="0059287B"/>
    <w:rsid w:val="00593910"/>
    <w:rsid w:val="00593A57"/>
    <w:rsid w:val="00593B38"/>
    <w:rsid w:val="00595606"/>
    <w:rsid w:val="0059567B"/>
    <w:rsid w:val="00597823"/>
    <w:rsid w:val="00597A57"/>
    <w:rsid w:val="00597C2B"/>
    <w:rsid w:val="00597E4E"/>
    <w:rsid w:val="005A0290"/>
    <w:rsid w:val="005A0938"/>
    <w:rsid w:val="005A0C67"/>
    <w:rsid w:val="005A0E10"/>
    <w:rsid w:val="005A1FB5"/>
    <w:rsid w:val="005A22BE"/>
    <w:rsid w:val="005A258F"/>
    <w:rsid w:val="005A30E4"/>
    <w:rsid w:val="005A3723"/>
    <w:rsid w:val="005A385A"/>
    <w:rsid w:val="005A3F43"/>
    <w:rsid w:val="005A42BA"/>
    <w:rsid w:val="005A44E7"/>
    <w:rsid w:val="005A45CE"/>
    <w:rsid w:val="005A4B64"/>
    <w:rsid w:val="005A4DAB"/>
    <w:rsid w:val="005A5295"/>
    <w:rsid w:val="005A5849"/>
    <w:rsid w:val="005A6682"/>
    <w:rsid w:val="005A6C83"/>
    <w:rsid w:val="005A7073"/>
    <w:rsid w:val="005A7437"/>
    <w:rsid w:val="005A7EB1"/>
    <w:rsid w:val="005B07FE"/>
    <w:rsid w:val="005B0FCE"/>
    <w:rsid w:val="005B11D2"/>
    <w:rsid w:val="005B165C"/>
    <w:rsid w:val="005B1E94"/>
    <w:rsid w:val="005B23F5"/>
    <w:rsid w:val="005B2F35"/>
    <w:rsid w:val="005B43C3"/>
    <w:rsid w:val="005B44D9"/>
    <w:rsid w:val="005B44FC"/>
    <w:rsid w:val="005B47C8"/>
    <w:rsid w:val="005B4F15"/>
    <w:rsid w:val="005B4F31"/>
    <w:rsid w:val="005B5425"/>
    <w:rsid w:val="005B6237"/>
    <w:rsid w:val="005B6873"/>
    <w:rsid w:val="005B6D1B"/>
    <w:rsid w:val="005B711C"/>
    <w:rsid w:val="005B7FDE"/>
    <w:rsid w:val="005C06B8"/>
    <w:rsid w:val="005C0C92"/>
    <w:rsid w:val="005C0DB0"/>
    <w:rsid w:val="005C10DA"/>
    <w:rsid w:val="005C10E8"/>
    <w:rsid w:val="005C110B"/>
    <w:rsid w:val="005C14BE"/>
    <w:rsid w:val="005C1A7E"/>
    <w:rsid w:val="005C1C73"/>
    <w:rsid w:val="005C27B5"/>
    <w:rsid w:val="005C36AD"/>
    <w:rsid w:val="005C5CF7"/>
    <w:rsid w:val="005C5E24"/>
    <w:rsid w:val="005C5E55"/>
    <w:rsid w:val="005C5E6D"/>
    <w:rsid w:val="005C5FE4"/>
    <w:rsid w:val="005C657E"/>
    <w:rsid w:val="005C6893"/>
    <w:rsid w:val="005C6A21"/>
    <w:rsid w:val="005D01C6"/>
    <w:rsid w:val="005D030B"/>
    <w:rsid w:val="005D0717"/>
    <w:rsid w:val="005D1594"/>
    <w:rsid w:val="005D16B2"/>
    <w:rsid w:val="005D24D1"/>
    <w:rsid w:val="005D26D7"/>
    <w:rsid w:val="005D2E2C"/>
    <w:rsid w:val="005D3317"/>
    <w:rsid w:val="005D3744"/>
    <w:rsid w:val="005D59BC"/>
    <w:rsid w:val="005D5C07"/>
    <w:rsid w:val="005D5CDE"/>
    <w:rsid w:val="005D5DE7"/>
    <w:rsid w:val="005D5FFD"/>
    <w:rsid w:val="005D6016"/>
    <w:rsid w:val="005D620F"/>
    <w:rsid w:val="005D6CA5"/>
    <w:rsid w:val="005D714A"/>
    <w:rsid w:val="005D789C"/>
    <w:rsid w:val="005D7D56"/>
    <w:rsid w:val="005E0045"/>
    <w:rsid w:val="005E03D3"/>
    <w:rsid w:val="005E0E9A"/>
    <w:rsid w:val="005E1547"/>
    <w:rsid w:val="005E187B"/>
    <w:rsid w:val="005E1A8B"/>
    <w:rsid w:val="005E325D"/>
    <w:rsid w:val="005E3D4B"/>
    <w:rsid w:val="005E4039"/>
    <w:rsid w:val="005E50EC"/>
    <w:rsid w:val="005E54C0"/>
    <w:rsid w:val="005E5E49"/>
    <w:rsid w:val="005E658B"/>
    <w:rsid w:val="005E724E"/>
    <w:rsid w:val="005E7D9B"/>
    <w:rsid w:val="005E7E88"/>
    <w:rsid w:val="005F1CF7"/>
    <w:rsid w:val="005F1FB2"/>
    <w:rsid w:val="005F2147"/>
    <w:rsid w:val="005F2AE3"/>
    <w:rsid w:val="005F3FAA"/>
    <w:rsid w:val="005F4A4D"/>
    <w:rsid w:val="005F539E"/>
    <w:rsid w:val="005F541C"/>
    <w:rsid w:val="005F6004"/>
    <w:rsid w:val="005F6050"/>
    <w:rsid w:val="005F613F"/>
    <w:rsid w:val="005F6CEF"/>
    <w:rsid w:val="005F7461"/>
    <w:rsid w:val="005F799B"/>
    <w:rsid w:val="00600489"/>
    <w:rsid w:val="00600E43"/>
    <w:rsid w:val="006010BF"/>
    <w:rsid w:val="00601220"/>
    <w:rsid w:val="00601765"/>
    <w:rsid w:val="006018C0"/>
    <w:rsid w:val="00603015"/>
    <w:rsid w:val="006033D3"/>
    <w:rsid w:val="0060373C"/>
    <w:rsid w:val="00603944"/>
    <w:rsid w:val="00603C46"/>
    <w:rsid w:val="0060408A"/>
    <w:rsid w:val="0060432B"/>
    <w:rsid w:val="00604D17"/>
    <w:rsid w:val="00604E7D"/>
    <w:rsid w:val="0060501A"/>
    <w:rsid w:val="006052B8"/>
    <w:rsid w:val="0060641C"/>
    <w:rsid w:val="0060676B"/>
    <w:rsid w:val="006079CA"/>
    <w:rsid w:val="00610C4D"/>
    <w:rsid w:val="006113D9"/>
    <w:rsid w:val="00611DE2"/>
    <w:rsid w:val="0061205D"/>
    <w:rsid w:val="0061278E"/>
    <w:rsid w:val="00612E0E"/>
    <w:rsid w:val="006130F7"/>
    <w:rsid w:val="00613337"/>
    <w:rsid w:val="00613725"/>
    <w:rsid w:val="0061448B"/>
    <w:rsid w:val="0061478A"/>
    <w:rsid w:val="00614CCF"/>
    <w:rsid w:val="006153DE"/>
    <w:rsid w:val="00616338"/>
    <w:rsid w:val="00617125"/>
    <w:rsid w:val="0061715F"/>
    <w:rsid w:val="00617161"/>
    <w:rsid w:val="006172FB"/>
    <w:rsid w:val="00617AF9"/>
    <w:rsid w:val="006216BA"/>
    <w:rsid w:val="00621831"/>
    <w:rsid w:val="00621C3C"/>
    <w:rsid w:val="00621F71"/>
    <w:rsid w:val="006229F2"/>
    <w:rsid w:val="00622BB7"/>
    <w:rsid w:val="00624497"/>
    <w:rsid w:val="006244E3"/>
    <w:rsid w:val="00624902"/>
    <w:rsid w:val="0062513A"/>
    <w:rsid w:val="006266EF"/>
    <w:rsid w:val="006269EF"/>
    <w:rsid w:val="00627081"/>
    <w:rsid w:val="0062773A"/>
    <w:rsid w:val="0062789D"/>
    <w:rsid w:val="00631DB8"/>
    <w:rsid w:val="0063268B"/>
    <w:rsid w:val="00632C86"/>
    <w:rsid w:val="006337EA"/>
    <w:rsid w:val="00634570"/>
    <w:rsid w:val="00634B98"/>
    <w:rsid w:val="00635BD6"/>
    <w:rsid w:val="00636017"/>
    <w:rsid w:val="0063785B"/>
    <w:rsid w:val="00637925"/>
    <w:rsid w:val="00640261"/>
    <w:rsid w:val="0064069A"/>
    <w:rsid w:val="00640B48"/>
    <w:rsid w:val="00641E77"/>
    <w:rsid w:val="00642B51"/>
    <w:rsid w:val="006437E8"/>
    <w:rsid w:val="00643B34"/>
    <w:rsid w:val="00644373"/>
    <w:rsid w:val="00644A24"/>
    <w:rsid w:val="00644D0F"/>
    <w:rsid w:val="00645FC8"/>
    <w:rsid w:val="0064607A"/>
    <w:rsid w:val="00647151"/>
    <w:rsid w:val="0064737E"/>
    <w:rsid w:val="00647F97"/>
    <w:rsid w:val="00647F98"/>
    <w:rsid w:val="0065067C"/>
    <w:rsid w:val="006508A4"/>
    <w:rsid w:val="00650D67"/>
    <w:rsid w:val="00651220"/>
    <w:rsid w:val="006518F8"/>
    <w:rsid w:val="006521CF"/>
    <w:rsid w:val="00652645"/>
    <w:rsid w:val="00652AE4"/>
    <w:rsid w:val="00653897"/>
    <w:rsid w:val="006539C9"/>
    <w:rsid w:val="006545ED"/>
    <w:rsid w:val="006550DE"/>
    <w:rsid w:val="00655BCD"/>
    <w:rsid w:val="0065673B"/>
    <w:rsid w:val="00656ED7"/>
    <w:rsid w:val="0066016D"/>
    <w:rsid w:val="00660D95"/>
    <w:rsid w:val="006615E2"/>
    <w:rsid w:val="00661C44"/>
    <w:rsid w:val="00662708"/>
    <w:rsid w:val="006634E0"/>
    <w:rsid w:val="00663890"/>
    <w:rsid w:val="00663A0B"/>
    <w:rsid w:val="006640F2"/>
    <w:rsid w:val="006647AF"/>
    <w:rsid w:val="00666209"/>
    <w:rsid w:val="00666370"/>
    <w:rsid w:val="006663C9"/>
    <w:rsid w:val="00666C18"/>
    <w:rsid w:val="00666DCB"/>
    <w:rsid w:val="0066754C"/>
    <w:rsid w:val="00667C3A"/>
    <w:rsid w:val="00667C9F"/>
    <w:rsid w:val="00667DA2"/>
    <w:rsid w:val="00667FB7"/>
    <w:rsid w:val="00670274"/>
    <w:rsid w:val="00671789"/>
    <w:rsid w:val="00672006"/>
    <w:rsid w:val="00672913"/>
    <w:rsid w:val="00672FCB"/>
    <w:rsid w:val="00673A41"/>
    <w:rsid w:val="006743EB"/>
    <w:rsid w:val="00674489"/>
    <w:rsid w:val="00674FF5"/>
    <w:rsid w:val="006764B3"/>
    <w:rsid w:val="006772F1"/>
    <w:rsid w:val="00677909"/>
    <w:rsid w:val="00677AD5"/>
    <w:rsid w:val="00680770"/>
    <w:rsid w:val="0068118D"/>
    <w:rsid w:val="00681831"/>
    <w:rsid w:val="00682837"/>
    <w:rsid w:val="00682DD0"/>
    <w:rsid w:val="00682FD5"/>
    <w:rsid w:val="006830EF"/>
    <w:rsid w:val="006843D2"/>
    <w:rsid w:val="0068486A"/>
    <w:rsid w:val="0068597B"/>
    <w:rsid w:val="00686433"/>
    <w:rsid w:val="006868AD"/>
    <w:rsid w:val="00686B3A"/>
    <w:rsid w:val="00686E56"/>
    <w:rsid w:val="0068730F"/>
    <w:rsid w:val="0068776B"/>
    <w:rsid w:val="006902D3"/>
    <w:rsid w:val="006906FD"/>
    <w:rsid w:val="00690D4E"/>
    <w:rsid w:val="00690DB7"/>
    <w:rsid w:val="0069153A"/>
    <w:rsid w:val="00691A07"/>
    <w:rsid w:val="00691F53"/>
    <w:rsid w:val="006926C6"/>
    <w:rsid w:val="00693807"/>
    <w:rsid w:val="00694FB6"/>
    <w:rsid w:val="006961DC"/>
    <w:rsid w:val="0069626D"/>
    <w:rsid w:val="00696668"/>
    <w:rsid w:val="00696ACE"/>
    <w:rsid w:val="006A059C"/>
    <w:rsid w:val="006A1C38"/>
    <w:rsid w:val="006A1E28"/>
    <w:rsid w:val="006A21B9"/>
    <w:rsid w:val="006A2B14"/>
    <w:rsid w:val="006A2E2F"/>
    <w:rsid w:val="006A3042"/>
    <w:rsid w:val="006A3059"/>
    <w:rsid w:val="006A31E1"/>
    <w:rsid w:val="006A35FB"/>
    <w:rsid w:val="006A3917"/>
    <w:rsid w:val="006A461B"/>
    <w:rsid w:val="006A492F"/>
    <w:rsid w:val="006A4E23"/>
    <w:rsid w:val="006A5709"/>
    <w:rsid w:val="006A5805"/>
    <w:rsid w:val="006A58FF"/>
    <w:rsid w:val="006A7BB4"/>
    <w:rsid w:val="006B0196"/>
    <w:rsid w:val="006B10A3"/>
    <w:rsid w:val="006B1A2F"/>
    <w:rsid w:val="006B1DDE"/>
    <w:rsid w:val="006B2381"/>
    <w:rsid w:val="006B2E31"/>
    <w:rsid w:val="006B320E"/>
    <w:rsid w:val="006B4B9C"/>
    <w:rsid w:val="006B4C5C"/>
    <w:rsid w:val="006B54D3"/>
    <w:rsid w:val="006B69CA"/>
    <w:rsid w:val="006B7012"/>
    <w:rsid w:val="006B70C0"/>
    <w:rsid w:val="006B70E8"/>
    <w:rsid w:val="006B7575"/>
    <w:rsid w:val="006B7EB2"/>
    <w:rsid w:val="006C073C"/>
    <w:rsid w:val="006C0BBD"/>
    <w:rsid w:val="006C17DD"/>
    <w:rsid w:val="006C1A8E"/>
    <w:rsid w:val="006C2241"/>
    <w:rsid w:val="006C24C4"/>
    <w:rsid w:val="006C3518"/>
    <w:rsid w:val="006C37EF"/>
    <w:rsid w:val="006C3939"/>
    <w:rsid w:val="006C3B76"/>
    <w:rsid w:val="006C431F"/>
    <w:rsid w:val="006C4AAD"/>
    <w:rsid w:val="006C5000"/>
    <w:rsid w:val="006C51B4"/>
    <w:rsid w:val="006C58EB"/>
    <w:rsid w:val="006C5BE9"/>
    <w:rsid w:val="006C5F2F"/>
    <w:rsid w:val="006C62DB"/>
    <w:rsid w:val="006C660E"/>
    <w:rsid w:val="006C6875"/>
    <w:rsid w:val="006C703A"/>
    <w:rsid w:val="006C725A"/>
    <w:rsid w:val="006C72FB"/>
    <w:rsid w:val="006D0D17"/>
    <w:rsid w:val="006D2A9A"/>
    <w:rsid w:val="006D3236"/>
    <w:rsid w:val="006D3B31"/>
    <w:rsid w:val="006D43C3"/>
    <w:rsid w:val="006D4430"/>
    <w:rsid w:val="006D44A2"/>
    <w:rsid w:val="006D4ECD"/>
    <w:rsid w:val="006D4EE8"/>
    <w:rsid w:val="006D5059"/>
    <w:rsid w:val="006D5161"/>
    <w:rsid w:val="006D55D2"/>
    <w:rsid w:val="006D603A"/>
    <w:rsid w:val="006D6BF0"/>
    <w:rsid w:val="006D7959"/>
    <w:rsid w:val="006D7B94"/>
    <w:rsid w:val="006D7C38"/>
    <w:rsid w:val="006E0048"/>
    <w:rsid w:val="006E02C6"/>
    <w:rsid w:val="006E0A3F"/>
    <w:rsid w:val="006E0C20"/>
    <w:rsid w:val="006E1088"/>
    <w:rsid w:val="006E11A8"/>
    <w:rsid w:val="006E164C"/>
    <w:rsid w:val="006E1B91"/>
    <w:rsid w:val="006E257B"/>
    <w:rsid w:val="006E2D37"/>
    <w:rsid w:val="006E30CF"/>
    <w:rsid w:val="006E34A3"/>
    <w:rsid w:val="006E3B47"/>
    <w:rsid w:val="006E3E8D"/>
    <w:rsid w:val="006E40AF"/>
    <w:rsid w:val="006E5CFC"/>
    <w:rsid w:val="006E5E3C"/>
    <w:rsid w:val="006E6481"/>
    <w:rsid w:val="006E6E2F"/>
    <w:rsid w:val="006E75B5"/>
    <w:rsid w:val="006E7F0A"/>
    <w:rsid w:val="006F07C4"/>
    <w:rsid w:val="006F0827"/>
    <w:rsid w:val="006F0FF5"/>
    <w:rsid w:val="006F154A"/>
    <w:rsid w:val="006F1702"/>
    <w:rsid w:val="006F1737"/>
    <w:rsid w:val="006F1875"/>
    <w:rsid w:val="006F1A7A"/>
    <w:rsid w:val="006F20D7"/>
    <w:rsid w:val="006F2384"/>
    <w:rsid w:val="006F2E6A"/>
    <w:rsid w:val="006F35B5"/>
    <w:rsid w:val="006F3933"/>
    <w:rsid w:val="006F3DFA"/>
    <w:rsid w:val="006F3E07"/>
    <w:rsid w:val="006F43B3"/>
    <w:rsid w:val="006F4677"/>
    <w:rsid w:val="006F4B74"/>
    <w:rsid w:val="006F4F0B"/>
    <w:rsid w:val="006F51DC"/>
    <w:rsid w:val="006F56CA"/>
    <w:rsid w:val="006F5724"/>
    <w:rsid w:val="006F5AFE"/>
    <w:rsid w:val="006F602E"/>
    <w:rsid w:val="006F6343"/>
    <w:rsid w:val="006F7C6D"/>
    <w:rsid w:val="007005EF"/>
    <w:rsid w:val="00700628"/>
    <w:rsid w:val="00700D09"/>
    <w:rsid w:val="00700D47"/>
    <w:rsid w:val="0070156D"/>
    <w:rsid w:val="007021F9"/>
    <w:rsid w:val="00702538"/>
    <w:rsid w:val="00703C51"/>
    <w:rsid w:val="00704B3C"/>
    <w:rsid w:val="00704F56"/>
    <w:rsid w:val="00704FBE"/>
    <w:rsid w:val="0070528E"/>
    <w:rsid w:val="0070558E"/>
    <w:rsid w:val="007059D3"/>
    <w:rsid w:val="00705B85"/>
    <w:rsid w:val="0070664B"/>
    <w:rsid w:val="00706A99"/>
    <w:rsid w:val="00706D6E"/>
    <w:rsid w:val="00707C96"/>
    <w:rsid w:val="00710524"/>
    <w:rsid w:val="00710583"/>
    <w:rsid w:val="00710F27"/>
    <w:rsid w:val="00711F99"/>
    <w:rsid w:val="00712F0F"/>
    <w:rsid w:val="00713150"/>
    <w:rsid w:val="0071323F"/>
    <w:rsid w:val="00713BA4"/>
    <w:rsid w:val="007141F9"/>
    <w:rsid w:val="007146BF"/>
    <w:rsid w:val="00714A4C"/>
    <w:rsid w:val="00714B4A"/>
    <w:rsid w:val="00714F63"/>
    <w:rsid w:val="00715E52"/>
    <w:rsid w:val="00715FD0"/>
    <w:rsid w:val="00716749"/>
    <w:rsid w:val="00717DC9"/>
    <w:rsid w:val="00720630"/>
    <w:rsid w:val="007209A4"/>
    <w:rsid w:val="00720A3A"/>
    <w:rsid w:val="00721466"/>
    <w:rsid w:val="00721978"/>
    <w:rsid w:val="00721AE2"/>
    <w:rsid w:val="00722445"/>
    <w:rsid w:val="007228A5"/>
    <w:rsid w:val="007228D4"/>
    <w:rsid w:val="0072293C"/>
    <w:rsid w:val="00722AB2"/>
    <w:rsid w:val="00722BC9"/>
    <w:rsid w:val="0072302D"/>
    <w:rsid w:val="0072473B"/>
    <w:rsid w:val="00725FB4"/>
    <w:rsid w:val="007263FE"/>
    <w:rsid w:val="00726EA1"/>
    <w:rsid w:val="00727BEF"/>
    <w:rsid w:val="00727C1C"/>
    <w:rsid w:val="007305BD"/>
    <w:rsid w:val="0073165C"/>
    <w:rsid w:val="007318A8"/>
    <w:rsid w:val="0073239C"/>
    <w:rsid w:val="00732D19"/>
    <w:rsid w:val="00733753"/>
    <w:rsid w:val="00734D20"/>
    <w:rsid w:val="00734D96"/>
    <w:rsid w:val="00735126"/>
    <w:rsid w:val="007356B8"/>
    <w:rsid w:val="00735973"/>
    <w:rsid w:val="0073713D"/>
    <w:rsid w:val="0073762A"/>
    <w:rsid w:val="007379CC"/>
    <w:rsid w:val="00737BBC"/>
    <w:rsid w:val="00740562"/>
    <w:rsid w:val="0074074A"/>
    <w:rsid w:val="0074079E"/>
    <w:rsid w:val="0074094A"/>
    <w:rsid w:val="00740F71"/>
    <w:rsid w:val="00742FB4"/>
    <w:rsid w:val="007438B5"/>
    <w:rsid w:val="0074453D"/>
    <w:rsid w:val="00744626"/>
    <w:rsid w:val="00744CA1"/>
    <w:rsid w:val="0074553A"/>
    <w:rsid w:val="00746051"/>
    <w:rsid w:val="0074651B"/>
    <w:rsid w:val="00747966"/>
    <w:rsid w:val="00751CC2"/>
    <w:rsid w:val="00752B30"/>
    <w:rsid w:val="00752E01"/>
    <w:rsid w:val="00752E32"/>
    <w:rsid w:val="00752FCD"/>
    <w:rsid w:val="00753510"/>
    <w:rsid w:val="0075376B"/>
    <w:rsid w:val="0075376D"/>
    <w:rsid w:val="00753824"/>
    <w:rsid w:val="0075394D"/>
    <w:rsid w:val="00754161"/>
    <w:rsid w:val="00754F4E"/>
    <w:rsid w:val="00755365"/>
    <w:rsid w:val="00755AEC"/>
    <w:rsid w:val="00755EE3"/>
    <w:rsid w:val="00756A53"/>
    <w:rsid w:val="0075751B"/>
    <w:rsid w:val="0075779C"/>
    <w:rsid w:val="00760359"/>
    <w:rsid w:val="00760606"/>
    <w:rsid w:val="0076060A"/>
    <w:rsid w:val="007608E2"/>
    <w:rsid w:val="0076169B"/>
    <w:rsid w:val="00761B19"/>
    <w:rsid w:val="007626DF"/>
    <w:rsid w:val="0076355D"/>
    <w:rsid w:val="00763BA3"/>
    <w:rsid w:val="007643C1"/>
    <w:rsid w:val="007644AB"/>
    <w:rsid w:val="00764A3A"/>
    <w:rsid w:val="00765934"/>
    <w:rsid w:val="0076737D"/>
    <w:rsid w:val="007701FA"/>
    <w:rsid w:val="0077078F"/>
    <w:rsid w:val="007710FC"/>
    <w:rsid w:val="0077180C"/>
    <w:rsid w:val="00771CED"/>
    <w:rsid w:val="00771E7E"/>
    <w:rsid w:val="00772908"/>
    <w:rsid w:val="00772991"/>
    <w:rsid w:val="00772B12"/>
    <w:rsid w:val="00772D2A"/>
    <w:rsid w:val="00773008"/>
    <w:rsid w:val="00773128"/>
    <w:rsid w:val="0077387F"/>
    <w:rsid w:val="00774EE4"/>
    <w:rsid w:val="00774F53"/>
    <w:rsid w:val="0077501C"/>
    <w:rsid w:val="007758B3"/>
    <w:rsid w:val="007759FA"/>
    <w:rsid w:val="00775C8E"/>
    <w:rsid w:val="00777B9B"/>
    <w:rsid w:val="00780F0C"/>
    <w:rsid w:val="0078278A"/>
    <w:rsid w:val="007827C9"/>
    <w:rsid w:val="00783D5D"/>
    <w:rsid w:val="0078418F"/>
    <w:rsid w:val="007850E4"/>
    <w:rsid w:val="00785E14"/>
    <w:rsid w:val="00786845"/>
    <w:rsid w:val="00786F61"/>
    <w:rsid w:val="0078734C"/>
    <w:rsid w:val="007900D9"/>
    <w:rsid w:val="00790664"/>
    <w:rsid w:val="00790BD0"/>
    <w:rsid w:val="00790BD8"/>
    <w:rsid w:val="00791EBC"/>
    <w:rsid w:val="00792662"/>
    <w:rsid w:val="00792952"/>
    <w:rsid w:val="007929A2"/>
    <w:rsid w:val="00792F5B"/>
    <w:rsid w:val="0079319F"/>
    <w:rsid w:val="00793E44"/>
    <w:rsid w:val="00794041"/>
    <w:rsid w:val="00794A97"/>
    <w:rsid w:val="00794C48"/>
    <w:rsid w:val="00794D42"/>
    <w:rsid w:val="00795435"/>
    <w:rsid w:val="007954F2"/>
    <w:rsid w:val="00795596"/>
    <w:rsid w:val="007959E9"/>
    <w:rsid w:val="00795B74"/>
    <w:rsid w:val="007960C4"/>
    <w:rsid w:val="00796240"/>
    <w:rsid w:val="0079643F"/>
    <w:rsid w:val="007A02D1"/>
    <w:rsid w:val="007A0D32"/>
    <w:rsid w:val="007A0E30"/>
    <w:rsid w:val="007A174D"/>
    <w:rsid w:val="007A1C60"/>
    <w:rsid w:val="007A1D5B"/>
    <w:rsid w:val="007A1EAA"/>
    <w:rsid w:val="007A20E4"/>
    <w:rsid w:val="007A2BCB"/>
    <w:rsid w:val="007A2DB8"/>
    <w:rsid w:val="007A304E"/>
    <w:rsid w:val="007A313B"/>
    <w:rsid w:val="007A3AEE"/>
    <w:rsid w:val="007A411A"/>
    <w:rsid w:val="007A4943"/>
    <w:rsid w:val="007A4EB5"/>
    <w:rsid w:val="007A53CB"/>
    <w:rsid w:val="007A5488"/>
    <w:rsid w:val="007A55C8"/>
    <w:rsid w:val="007A638E"/>
    <w:rsid w:val="007A68A4"/>
    <w:rsid w:val="007A6DF3"/>
    <w:rsid w:val="007A79C7"/>
    <w:rsid w:val="007B025E"/>
    <w:rsid w:val="007B1A03"/>
    <w:rsid w:val="007B26F7"/>
    <w:rsid w:val="007B3B07"/>
    <w:rsid w:val="007B3D73"/>
    <w:rsid w:val="007B4179"/>
    <w:rsid w:val="007B498A"/>
    <w:rsid w:val="007B5915"/>
    <w:rsid w:val="007B61CB"/>
    <w:rsid w:val="007B74A5"/>
    <w:rsid w:val="007B74CA"/>
    <w:rsid w:val="007B7957"/>
    <w:rsid w:val="007C0EF5"/>
    <w:rsid w:val="007C1820"/>
    <w:rsid w:val="007C1CE1"/>
    <w:rsid w:val="007C2445"/>
    <w:rsid w:val="007C252C"/>
    <w:rsid w:val="007C2A6B"/>
    <w:rsid w:val="007C3868"/>
    <w:rsid w:val="007C52A7"/>
    <w:rsid w:val="007C551A"/>
    <w:rsid w:val="007C5C90"/>
    <w:rsid w:val="007C6108"/>
    <w:rsid w:val="007C66CE"/>
    <w:rsid w:val="007C745C"/>
    <w:rsid w:val="007C79BC"/>
    <w:rsid w:val="007D013A"/>
    <w:rsid w:val="007D02BA"/>
    <w:rsid w:val="007D1089"/>
    <w:rsid w:val="007D186B"/>
    <w:rsid w:val="007D1A79"/>
    <w:rsid w:val="007D1AD3"/>
    <w:rsid w:val="007D2DE3"/>
    <w:rsid w:val="007D35A6"/>
    <w:rsid w:val="007D36B4"/>
    <w:rsid w:val="007D40B2"/>
    <w:rsid w:val="007D4632"/>
    <w:rsid w:val="007D4BD4"/>
    <w:rsid w:val="007D4C6C"/>
    <w:rsid w:val="007D5B52"/>
    <w:rsid w:val="007D632F"/>
    <w:rsid w:val="007D6AB7"/>
    <w:rsid w:val="007E08D2"/>
    <w:rsid w:val="007E0959"/>
    <w:rsid w:val="007E193F"/>
    <w:rsid w:val="007E25C5"/>
    <w:rsid w:val="007E2C8B"/>
    <w:rsid w:val="007E3FC3"/>
    <w:rsid w:val="007E42FA"/>
    <w:rsid w:val="007E5FD3"/>
    <w:rsid w:val="007E64EA"/>
    <w:rsid w:val="007E6927"/>
    <w:rsid w:val="007E6D23"/>
    <w:rsid w:val="007F02AE"/>
    <w:rsid w:val="007F0704"/>
    <w:rsid w:val="007F0C4F"/>
    <w:rsid w:val="007F0C8F"/>
    <w:rsid w:val="007F1A4E"/>
    <w:rsid w:val="007F2C20"/>
    <w:rsid w:val="007F33F8"/>
    <w:rsid w:val="007F44A3"/>
    <w:rsid w:val="007F4D22"/>
    <w:rsid w:val="007F59E0"/>
    <w:rsid w:val="007F5D7F"/>
    <w:rsid w:val="007F6001"/>
    <w:rsid w:val="007F7AA6"/>
    <w:rsid w:val="007F7F2A"/>
    <w:rsid w:val="0080077F"/>
    <w:rsid w:val="00800D03"/>
    <w:rsid w:val="00801272"/>
    <w:rsid w:val="00801979"/>
    <w:rsid w:val="008020EA"/>
    <w:rsid w:val="00802507"/>
    <w:rsid w:val="00802B43"/>
    <w:rsid w:val="008040C8"/>
    <w:rsid w:val="00804613"/>
    <w:rsid w:val="00804A60"/>
    <w:rsid w:val="00805655"/>
    <w:rsid w:val="00805A40"/>
    <w:rsid w:val="00806180"/>
    <w:rsid w:val="00806F06"/>
    <w:rsid w:val="0080707D"/>
    <w:rsid w:val="008077CB"/>
    <w:rsid w:val="008079FD"/>
    <w:rsid w:val="00807A09"/>
    <w:rsid w:val="00807A32"/>
    <w:rsid w:val="008104A6"/>
    <w:rsid w:val="00810CE2"/>
    <w:rsid w:val="008116D6"/>
    <w:rsid w:val="00811E1C"/>
    <w:rsid w:val="00811E77"/>
    <w:rsid w:val="00812076"/>
    <w:rsid w:val="00812848"/>
    <w:rsid w:val="00813755"/>
    <w:rsid w:val="00813C8E"/>
    <w:rsid w:val="00814029"/>
    <w:rsid w:val="008143EA"/>
    <w:rsid w:val="008163DF"/>
    <w:rsid w:val="00817799"/>
    <w:rsid w:val="0082000F"/>
    <w:rsid w:val="00820AA7"/>
    <w:rsid w:val="00820FBF"/>
    <w:rsid w:val="00822387"/>
    <w:rsid w:val="00822D35"/>
    <w:rsid w:val="00822DAB"/>
    <w:rsid w:val="00825272"/>
    <w:rsid w:val="0082582A"/>
    <w:rsid w:val="008259F4"/>
    <w:rsid w:val="00825F0A"/>
    <w:rsid w:val="0082626A"/>
    <w:rsid w:val="00826C53"/>
    <w:rsid w:val="00826CCD"/>
    <w:rsid w:val="008272D9"/>
    <w:rsid w:val="0082792D"/>
    <w:rsid w:val="00827DBA"/>
    <w:rsid w:val="00830343"/>
    <w:rsid w:val="008305EC"/>
    <w:rsid w:val="00830733"/>
    <w:rsid w:val="00830A84"/>
    <w:rsid w:val="00830E07"/>
    <w:rsid w:val="00831485"/>
    <w:rsid w:val="008314D4"/>
    <w:rsid w:val="00831EAD"/>
    <w:rsid w:val="008320D3"/>
    <w:rsid w:val="0083212A"/>
    <w:rsid w:val="00832450"/>
    <w:rsid w:val="00832525"/>
    <w:rsid w:val="00832761"/>
    <w:rsid w:val="00833447"/>
    <w:rsid w:val="008336ED"/>
    <w:rsid w:val="00833FD7"/>
    <w:rsid w:val="008340B8"/>
    <w:rsid w:val="00834FFF"/>
    <w:rsid w:val="0083524E"/>
    <w:rsid w:val="0083528A"/>
    <w:rsid w:val="008356F8"/>
    <w:rsid w:val="00835851"/>
    <w:rsid w:val="00835EDC"/>
    <w:rsid w:val="00836348"/>
    <w:rsid w:val="0083696A"/>
    <w:rsid w:val="00836B3E"/>
    <w:rsid w:val="00836E17"/>
    <w:rsid w:val="008373C1"/>
    <w:rsid w:val="008404CE"/>
    <w:rsid w:val="008406B3"/>
    <w:rsid w:val="008407DB"/>
    <w:rsid w:val="008409AE"/>
    <w:rsid w:val="00841038"/>
    <w:rsid w:val="0084128C"/>
    <w:rsid w:val="00841DD0"/>
    <w:rsid w:val="0084221D"/>
    <w:rsid w:val="008434E3"/>
    <w:rsid w:val="00843B68"/>
    <w:rsid w:val="008474ED"/>
    <w:rsid w:val="00847652"/>
    <w:rsid w:val="00847A22"/>
    <w:rsid w:val="00847CCC"/>
    <w:rsid w:val="00847F9D"/>
    <w:rsid w:val="00850111"/>
    <w:rsid w:val="0085011F"/>
    <w:rsid w:val="00850E00"/>
    <w:rsid w:val="00850F99"/>
    <w:rsid w:val="00851229"/>
    <w:rsid w:val="0085147A"/>
    <w:rsid w:val="00852029"/>
    <w:rsid w:val="0085261E"/>
    <w:rsid w:val="008530DF"/>
    <w:rsid w:val="00853325"/>
    <w:rsid w:val="008539FE"/>
    <w:rsid w:val="00853E27"/>
    <w:rsid w:val="00855924"/>
    <w:rsid w:val="00855D3F"/>
    <w:rsid w:val="00856A02"/>
    <w:rsid w:val="00856FD6"/>
    <w:rsid w:val="00857CB1"/>
    <w:rsid w:val="00861771"/>
    <w:rsid w:val="008619F5"/>
    <w:rsid w:val="00861A1F"/>
    <w:rsid w:val="00862925"/>
    <w:rsid w:val="0086294E"/>
    <w:rsid w:val="00862BCD"/>
    <w:rsid w:val="00863039"/>
    <w:rsid w:val="008631A1"/>
    <w:rsid w:val="008637E2"/>
    <w:rsid w:val="0086424A"/>
    <w:rsid w:val="008642F5"/>
    <w:rsid w:val="00864352"/>
    <w:rsid w:val="00865EFC"/>
    <w:rsid w:val="00867012"/>
    <w:rsid w:val="00867F0F"/>
    <w:rsid w:val="0087020A"/>
    <w:rsid w:val="008704F9"/>
    <w:rsid w:val="008713AA"/>
    <w:rsid w:val="00871AE7"/>
    <w:rsid w:val="0087228C"/>
    <w:rsid w:val="0087230C"/>
    <w:rsid w:val="0087242E"/>
    <w:rsid w:val="008725C1"/>
    <w:rsid w:val="00872E90"/>
    <w:rsid w:val="008730B3"/>
    <w:rsid w:val="008732C8"/>
    <w:rsid w:val="00873374"/>
    <w:rsid w:val="008734F3"/>
    <w:rsid w:val="00873506"/>
    <w:rsid w:val="0087376A"/>
    <w:rsid w:val="00874499"/>
    <w:rsid w:val="0087463E"/>
    <w:rsid w:val="008749F1"/>
    <w:rsid w:val="00875895"/>
    <w:rsid w:val="00875DF6"/>
    <w:rsid w:val="00875E7D"/>
    <w:rsid w:val="00875EE8"/>
    <w:rsid w:val="0087641E"/>
    <w:rsid w:val="008765E6"/>
    <w:rsid w:val="00876C1E"/>
    <w:rsid w:val="00880888"/>
    <w:rsid w:val="00881B07"/>
    <w:rsid w:val="0088200C"/>
    <w:rsid w:val="00882087"/>
    <w:rsid w:val="00882F94"/>
    <w:rsid w:val="008830DA"/>
    <w:rsid w:val="0088381F"/>
    <w:rsid w:val="0088405D"/>
    <w:rsid w:val="00884086"/>
    <w:rsid w:val="00885373"/>
    <w:rsid w:val="00885A1F"/>
    <w:rsid w:val="00885AA0"/>
    <w:rsid w:val="00885E29"/>
    <w:rsid w:val="0088635C"/>
    <w:rsid w:val="008876A5"/>
    <w:rsid w:val="008876B7"/>
    <w:rsid w:val="00887D57"/>
    <w:rsid w:val="0089095A"/>
    <w:rsid w:val="008913EC"/>
    <w:rsid w:val="00891CE5"/>
    <w:rsid w:val="00892184"/>
    <w:rsid w:val="00892387"/>
    <w:rsid w:val="00892E94"/>
    <w:rsid w:val="00893AAD"/>
    <w:rsid w:val="0089441E"/>
    <w:rsid w:val="00894FD5"/>
    <w:rsid w:val="00895893"/>
    <w:rsid w:val="00895CC7"/>
    <w:rsid w:val="00896314"/>
    <w:rsid w:val="00897BBB"/>
    <w:rsid w:val="008A1B0C"/>
    <w:rsid w:val="008A1BAB"/>
    <w:rsid w:val="008A1F7A"/>
    <w:rsid w:val="008A224B"/>
    <w:rsid w:val="008A2830"/>
    <w:rsid w:val="008A2914"/>
    <w:rsid w:val="008A3887"/>
    <w:rsid w:val="008A3A00"/>
    <w:rsid w:val="008A411E"/>
    <w:rsid w:val="008A4534"/>
    <w:rsid w:val="008A4FBF"/>
    <w:rsid w:val="008A63E7"/>
    <w:rsid w:val="008A71C8"/>
    <w:rsid w:val="008B0341"/>
    <w:rsid w:val="008B0608"/>
    <w:rsid w:val="008B09F1"/>
    <w:rsid w:val="008B0ADD"/>
    <w:rsid w:val="008B129F"/>
    <w:rsid w:val="008B1FE7"/>
    <w:rsid w:val="008B3529"/>
    <w:rsid w:val="008B35E6"/>
    <w:rsid w:val="008B397E"/>
    <w:rsid w:val="008B40F7"/>
    <w:rsid w:val="008B428A"/>
    <w:rsid w:val="008B4FA2"/>
    <w:rsid w:val="008B56B1"/>
    <w:rsid w:val="008B6071"/>
    <w:rsid w:val="008B695E"/>
    <w:rsid w:val="008B6C65"/>
    <w:rsid w:val="008B6E55"/>
    <w:rsid w:val="008C01D7"/>
    <w:rsid w:val="008C045A"/>
    <w:rsid w:val="008C0577"/>
    <w:rsid w:val="008C0696"/>
    <w:rsid w:val="008C2064"/>
    <w:rsid w:val="008C2B74"/>
    <w:rsid w:val="008C425F"/>
    <w:rsid w:val="008C458C"/>
    <w:rsid w:val="008C4C54"/>
    <w:rsid w:val="008C5B50"/>
    <w:rsid w:val="008C5DA1"/>
    <w:rsid w:val="008C6019"/>
    <w:rsid w:val="008C62DC"/>
    <w:rsid w:val="008C6305"/>
    <w:rsid w:val="008C7026"/>
    <w:rsid w:val="008C75FB"/>
    <w:rsid w:val="008D01F2"/>
    <w:rsid w:val="008D059A"/>
    <w:rsid w:val="008D0A4D"/>
    <w:rsid w:val="008D10BD"/>
    <w:rsid w:val="008D1540"/>
    <w:rsid w:val="008D163D"/>
    <w:rsid w:val="008D1A9E"/>
    <w:rsid w:val="008D1ADB"/>
    <w:rsid w:val="008D1BD6"/>
    <w:rsid w:val="008D1F55"/>
    <w:rsid w:val="008D264E"/>
    <w:rsid w:val="008D34D5"/>
    <w:rsid w:val="008D4161"/>
    <w:rsid w:val="008D4837"/>
    <w:rsid w:val="008D4D10"/>
    <w:rsid w:val="008D537F"/>
    <w:rsid w:val="008D53D8"/>
    <w:rsid w:val="008D7038"/>
    <w:rsid w:val="008D7177"/>
    <w:rsid w:val="008D7899"/>
    <w:rsid w:val="008D7ABD"/>
    <w:rsid w:val="008E1B89"/>
    <w:rsid w:val="008E292E"/>
    <w:rsid w:val="008E2AE8"/>
    <w:rsid w:val="008E31C4"/>
    <w:rsid w:val="008E4062"/>
    <w:rsid w:val="008E482A"/>
    <w:rsid w:val="008E4E9C"/>
    <w:rsid w:val="008E500F"/>
    <w:rsid w:val="008E6681"/>
    <w:rsid w:val="008E688B"/>
    <w:rsid w:val="008E727C"/>
    <w:rsid w:val="008E75DB"/>
    <w:rsid w:val="008E77F9"/>
    <w:rsid w:val="008E7A3A"/>
    <w:rsid w:val="008F0AC1"/>
    <w:rsid w:val="008F10D3"/>
    <w:rsid w:val="008F10E9"/>
    <w:rsid w:val="008F14C9"/>
    <w:rsid w:val="008F1D43"/>
    <w:rsid w:val="008F3350"/>
    <w:rsid w:val="008F410A"/>
    <w:rsid w:val="008F4178"/>
    <w:rsid w:val="008F452C"/>
    <w:rsid w:val="008F4BBF"/>
    <w:rsid w:val="008F5126"/>
    <w:rsid w:val="008F5678"/>
    <w:rsid w:val="008F5C54"/>
    <w:rsid w:val="008F5CF0"/>
    <w:rsid w:val="008F5FC1"/>
    <w:rsid w:val="008F755A"/>
    <w:rsid w:val="008F756D"/>
    <w:rsid w:val="008F78D3"/>
    <w:rsid w:val="0090054C"/>
    <w:rsid w:val="0090065B"/>
    <w:rsid w:val="00900C6E"/>
    <w:rsid w:val="00900F4B"/>
    <w:rsid w:val="0090105F"/>
    <w:rsid w:val="00901F7E"/>
    <w:rsid w:val="009026BA"/>
    <w:rsid w:val="009043D6"/>
    <w:rsid w:val="0090458B"/>
    <w:rsid w:val="00904A91"/>
    <w:rsid w:val="009054F7"/>
    <w:rsid w:val="00906264"/>
    <w:rsid w:val="00906DDC"/>
    <w:rsid w:val="009072C9"/>
    <w:rsid w:val="00907D73"/>
    <w:rsid w:val="00907EA7"/>
    <w:rsid w:val="00907FF1"/>
    <w:rsid w:val="00910472"/>
    <w:rsid w:val="009104C1"/>
    <w:rsid w:val="00910706"/>
    <w:rsid w:val="00910EF3"/>
    <w:rsid w:val="0091107E"/>
    <w:rsid w:val="009115A0"/>
    <w:rsid w:val="0091167C"/>
    <w:rsid w:val="00912A92"/>
    <w:rsid w:val="00912F17"/>
    <w:rsid w:val="0091345C"/>
    <w:rsid w:val="00914214"/>
    <w:rsid w:val="009144A0"/>
    <w:rsid w:val="00914B7A"/>
    <w:rsid w:val="0091501F"/>
    <w:rsid w:val="00915BF5"/>
    <w:rsid w:val="00916F81"/>
    <w:rsid w:val="00917041"/>
    <w:rsid w:val="009178F0"/>
    <w:rsid w:val="00917959"/>
    <w:rsid w:val="00917F46"/>
    <w:rsid w:val="00917F81"/>
    <w:rsid w:val="0092000A"/>
    <w:rsid w:val="00920138"/>
    <w:rsid w:val="00920415"/>
    <w:rsid w:val="0092044C"/>
    <w:rsid w:val="0092070F"/>
    <w:rsid w:val="00920EC9"/>
    <w:rsid w:val="00922713"/>
    <w:rsid w:val="00923075"/>
    <w:rsid w:val="009230E8"/>
    <w:rsid w:val="009231B4"/>
    <w:rsid w:val="00923E2B"/>
    <w:rsid w:val="00923E45"/>
    <w:rsid w:val="009243F8"/>
    <w:rsid w:val="00924C43"/>
    <w:rsid w:val="00924E8D"/>
    <w:rsid w:val="00925261"/>
    <w:rsid w:val="00925772"/>
    <w:rsid w:val="009258F2"/>
    <w:rsid w:val="009259BA"/>
    <w:rsid w:val="00926012"/>
    <w:rsid w:val="00926209"/>
    <w:rsid w:val="00926936"/>
    <w:rsid w:val="009272DC"/>
    <w:rsid w:val="009274DF"/>
    <w:rsid w:val="00927B63"/>
    <w:rsid w:val="0093052A"/>
    <w:rsid w:val="00930549"/>
    <w:rsid w:val="00930E10"/>
    <w:rsid w:val="00931B96"/>
    <w:rsid w:val="00931C53"/>
    <w:rsid w:val="0093217F"/>
    <w:rsid w:val="009324A4"/>
    <w:rsid w:val="00932B0F"/>
    <w:rsid w:val="00932E61"/>
    <w:rsid w:val="00933506"/>
    <w:rsid w:val="00933E21"/>
    <w:rsid w:val="009341DC"/>
    <w:rsid w:val="0093478A"/>
    <w:rsid w:val="009349DA"/>
    <w:rsid w:val="00935064"/>
    <w:rsid w:val="0093601D"/>
    <w:rsid w:val="00936826"/>
    <w:rsid w:val="0093690E"/>
    <w:rsid w:val="00936F4C"/>
    <w:rsid w:val="009375B8"/>
    <w:rsid w:val="00940064"/>
    <w:rsid w:val="009402E2"/>
    <w:rsid w:val="0094064F"/>
    <w:rsid w:val="00941316"/>
    <w:rsid w:val="00941854"/>
    <w:rsid w:val="00942D16"/>
    <w:rsid w:val="009435DA"/>
    <w:rsid w:val="00943856"/>
    <w:rsid w:val="00944A9A"/>
    <w:rsid w:val="00945C6E"/>
    <w:rsid w:val="00946039"/>
    <w:rsid w:val="009474C8"/>
    <w:rsid w:val="00947677"/>
    <w:rsid w:val="00947F5C"/>
    <w:rsid w:val="009502F2"/>
    <w:rsid w:val="00951623"/>
    <w:rsid w:val="009516F9"/>
    <w:rsid w:val="00951B33"/>
    <w:rsid w:val="00951C01"/>
    <w:rsid w:val="00952012"/>
    <w:rsid w:val="009526DD"/>
    <w:rsid w:val="00955016"/>
    <w:rsid w:val="009550B4"/>
    <w:rsid w:val="009554B9"/>
    <w:rsid w:val="00955B2D"/>
    <w:rsid w:val="00956B72"/>
    <w:rsid w:val="00957C33"/>
    <w:rsid w:val="009603A9"/>
    <w:rsid w:val="009605A7"/>
    <w:rsid w:val="00961574"/>
    <w:rsid w:val="00961C61"/>
    <w:rsid w:val="00961DED"/>
    <w:rsid w:val="0096224F"/>
    <w:rsid w:val="00962550"/>
    <w:rsid w:val="00962BC6"/>
    <w:rsid w:val="00962C18"/>
    <w:rsid w:val="00962C3F"/>
    <w:rsid w:val="0096324F"/>
    <w:rsid w:val="00963E85"/>
    <w:rsid w:val="00963F55"/>
    <w:rsid w:val="009642BF"/>
    <w:rsid w:val="009648A2"/>
    <w:rsid w:val="00965E23"/>
    <w:rsid w:val="00965F41"/>
    <w:rsid w:val="00965FD6"/>
    <w:rsid w:val="009705A9"/>
    <w:rsid w:val="0097064C"/>
    <w:rsid w:val="009708A7"/>
    <w:rsid w:val="00970F20"/>
    <w:rsid w:val="00971167"/>
    <w:rsid w:val="00971183"/>
    <w:rsid w:val="00971C39"/>
    <w:rsid w:val="009724DD"/>
    <w:rsid w:val="0097340C"/>
    <w:rsid w:val="00973AE4"/>
    <w:rsid w:val="00974695"/>
    <w:rsid w:val="00974B44"/>
    <w:rsid w:val="00974EB2"/>
    <w:rsid w:val="009750C1"/>
    <w:rsid w:val="0097536C"/>
    <w:rsid w:val="0097623F"/>
    <w:rsid w:val="00976A76"/>
    <w:rsid w:val="00976C43"/>
    <w:rsid w:val="00976E4B"/>
    <w:rsid w:val="00977286"/>
    <w:rsid w:val="00977BB6"/>
    <w:rsid w:val="009817A1"/>
    <w:rsid w:val="00982072"/>
    <w:rsid w:val="0098282C"/>
    <w:rsid w:val="00982F10"/>
    <w:rsid w:val="00983F76"/>
    <w:rsid w:val="009841DB"/>
    <w:rsid w:val="00984255"/>
    <w:rsid w:val="009848C2"/>
    <w:rsid w:val="0098527E"/>
    <w:rsid w:val="00985970"/>
    <w:rsid w:val="00985D07"/>
    <w:rsid w:val="0098722E"/>
    <w:rsid w:val="009874B2"/>
    <w:rsid w:val="009876A8"/>
    <w:rsid w:val="0098796E"/>
    <w:rsid w:val="00990AAA"/>
    <w:rsid w:val="0099244F"/>
    <w:rsid w:val="00992519"/>
    <w:rsid w:val="00993160"/>
    <w:rsid w:val="0099340B"/>
    <w:rsid w:val="009937B7"/>
    <w:rsid w:val="0099482A"/>
    <w:rsid w:val="00994D1A"/>
    <w:rsid w:val="0099563D"/>
    <w:rsid w:val="00995EE3"/>
    <w:rsid w:val="009975C5"/>
    <w:rsid w:val="009A0416"/>
    <w:rsid w:val="009A1062"/>
    <w:rsid w:val="009A229B"/>
    <w:rsid w:val="009A23D9"/>
    <w:rsid w:val="009A30B8"/>
    <w:rsid w:val="009A3D6D"/>
    <w:rsid w:val="009A4A39"/>
    <w:rsid w:val="009A4E96"/>
    <w:rsid w:val="009A5146"/>
    <w:rsid w:val="009A5D4F"/>
    <w:rsid w:val="009A634F"/>
    <w:rsid w:val="009A6379"/>
    <w:rsid w:val="009A6720"/>
    <w:rsid w:val="009A67BA"/>
    <w:rsid w:val="009A7043"/>
    <w:rsid w:val="009A7967"/>
    <w:rsid w:val="009B06C8"/>
    <w:rsid w:val="009B0B8E"/>
    <w:rsid w:val="009B1219"/>
    <w:rsid w:val="009B1B0F"/>
    <w:rsid w:val="009B22B6"/>
    <w:rsid w:val="009B2CC7"/>
    <w:rsid w:val="009B30B8"/>
    <w:rsid w:val="009B3400"/>
    <w:rsid w:val="009B348B"/>
    <w:rsid w:val="009B411C"/>
    <w:rsid w:val="009B42FE"/>
    <w:rsid w:val="009B4E3B"/>
    <w:rsid w:val="009B60E7"/>
    <w:rsid w:val="009B627D"/>
    <w:rsid w:val="009B709A"/>
    <w:rsid w:val="009B74D9"/>
    <w:rsid w:val="009B7FA1"/>
    <w:rsid w:val="009C0535"/>
    <w:rsid w:val="009C0FF9"/>
    <w:rsid w:val="009C1AD6"/>
    <w:rsid w:val="009C2656"/>
    <w:rsid w:val="009C3040"/>
    <w:rsid w:val="009C32D1"/>
    <w:rsid w:val="009C39D9"/>
    <w:rsid w:val="009C3E8A"/>
    <w:rsid w:val="009C49F9"/>
    <w:rsid w:val="009C4EB8"/>
    <w:rsid w:val="009C4F9D"/>
    <w:rsid w:val="009C5F47"/>
    <w:rsid w:val="009C6152"/>
    <w:rsid w:val="009C6231"/>
    <w:rsid w:val="009C697D"/>
    <w:rsid w:val="009C6BDB"/>
    <w:rsid w:val="009C6D94"/>
    <w:rsid w:val="009D02D6"/>
    <w:rsid w:val="009D06A7"/>
    <w:rsid w:val="009D0F67"/>
    <w:rsid w:val="009D3328"/>
    <w:rsid w:val="009D37D6"/>
    <w:rsid w:val="009D3831"/>
    <w:rsid w:val="009D399C"/>
    <w:rsid w:val="009D39C3"/>
    <w:rsid w:val="009D3DF8"/>
    <w:rsid w:val="009D40B7"/>
    <w:rsid w:val="009D4812"/>
    <w:rsid w:val="009D4BBA"/>
    <w:rsid w:val="009D4D96"/>
    <w:rsid w:val="009D5C2A"/>
    <w:rsid w:val="009D68BF"/>
    <w:rsid w:val="009D6E37"/>
    <w:rsid w:val="009E081F"/>
    <w:rsid w:val="009E1DC5"/>
    <w:rsid w:val="009E2AC1"/>
    <w:rsid w:val="009E2AE1"/>
    <w:rsid w:val="009E31A7"/>
    <w:rsid w:val="009E33ED"/>
    <w:rsid w:val="009E37A4"/>
    <w:rsid w:val="009E382F"/>
    <w:rsid w:val="009E3BCB"/>
    <w:rsid w:val="009E3F80"/>
    <w:rsid w:val="009E4B2D"/>
    <w:rsid w:val="009E4E8D"/>
    <w:rsid w:val="009E5EFE"/>
    <w:rsid w:val="009E6203"/>
    <w:rsid w:val="009F0F08"/>
    <w:rsid w:val="009F1008"/>
    <w:rsid w:val="009F2091"/>
    <w:rsid w:val="009F2FB8"/>
    <w:rsid w:val="009F3F55"/>
    <w:rsid w:val="009F4418"/>
    <w:rsid w:val="009F5123"/>
    <w:rsid w:val="009F54C3"/>
    <w:rsid w:val="009F5654"/>
    <w:rsid w:val="009F599A"/>
    <w:rsid w:val="009F5B40"/>
    <w:rsid w:val="009F63F9"/>
    <w:rsid w:val="009F64B6"/>
    <w:rsid w:val="009F75C6"/>
    <w:rsid w:val="009F7BE0"/>
    <w:rsid w:val="00A001B5"/>
    <w:rsid w:val="00A01440"/>
    <w:rsid w:val="00A01F85"/>
    <w:rsid w:val="00A025F8"/>
    <w:rsid w:val="00A03184"/>
    <w:rsid w:val="00A03F40"/>
    <w:rsid w:val="00A05225"/>
    <w:rsid w:val="00A05760"/>
    <w:rsid w:val="00A0624C"/>
    <w:rsid w:val="00A069D8"/>
    <w:rsid w:val="00A07419"/>
    <w:rsid w:val="00A1032D"/>
    <w:rsid w:val="00A105BA"/>
    <w:rsid w:val="00A105BD"/>
    <w:rsid w:val="00A106B3"/>
    <w:rsid w:val="00A1097F"/>
    <w:rsid w:val="00A1199D"/>
    <w:rsid w:val="00A12470"/>
    <w:rsid w:val="00A12533"/>
    <w:rsid w:val="00A12B4F"/>
    <w:rsid w:val="00A132DF"/>
    <w:rsid w:val="00A13382"/>
    <w:rsid w:val="00A135F6"/>
    <w:rsid w:val="00A14B9F"/>
    <w:rsid w:val="00A14DFE"/>
    <w:rsid w:val="00A14ED5"/>
    <w:rsid w:val="00A15243"/>
    <w:rsid w:val="00A158EB"/>
    <w:rsid w:val="00A160E0"/>
    <w:rsid w:val="00A164B1"/>
    <w:rsid w:val="00A17F2A"/>
    <w:rsid w:val="00A20928"/>
    <w:rsid w:val="00A20EDD"/>
    <w:rsid w:val="00A21AC4"/>
    <w:rsid w:val="00A22292"/>
    <w:rsid w:val="00A22373"/>
    <w:rsid w:val="00A22DEB"/>
    <w:rsid w:val="00A23C81"/>
    <w:rsid w:val="00A241C2"/>
    <w:rsid w:val="00A24BBC"/>
    <w:rsid w:val="00A25FD7"/>
    <w:rsid w:val="00A27D79"/>
    <w:rsid w:val="00A30E0D"/>
    <w:rsid w:val="00A31028"/>
    <w:rsid w:val="00A3144A"/>
    <w:rsid w:val="00A31D52"/>
    <w:rsid w:val="00A33746"/>
    <w:rsid w:val="00A33804"/>
    <w:rsid w:val="00A342B8"/>
    <w:rsid w:val="00A3476D"/>
    <w:rsid w:val="00A35682"/>
    <w:rsid w:val="00A365F1"/>
    <w:rsid w:val="00A36F50"/>
    <w:rsid w:val="00A36FD4"/>
    <w:rsid w:val="00A371E0"/>
    <w:rsid w:val="00A37B16"/>
    <w:rsid w:val="00A37CC3"/>
    <w:rsid w:val="00A37D63"/>
    <w:rsid w:val="00A37EAF"/>
    <w:rsid w:val="00A403AA"/>
    <w:rsid w:val="00A40749"/>
    <w:rsid w:val="00A40877"/>
    <w:rsid w:val="00A41A28"/>
    <w:rsid w:val="00A41F26"/>
    <w:rsid w:val="00A42DC1"/>
    <w:rsid w:val="00A431BC"/>
    <w:rsid w:val="00A431D4"/>
    <w:rsid w:val="00A44330"/>
    <w:rsid w:val="00A44945"/>
    <w:rsid w:val="00A44E80"/>
    <w:rsid w:val="00A46620"/>
    <w:rsid w:val="00A4682C"/>
    <w:rsid w:val="00A471A8"/>
    <w:rsid w:val="00A4772B"/>
    <w:rsid w:val="00A500E6"/>
    <w:rsid w:val="00A507F2"/>
    <w:rsid w:val="00A50F4B"/>
    <w:rsid w:val="00A51401"/>
    <w:rsid w:val="00A5149C"/>
    <w:rsid w:val="00A52358"/>
    <w:rsid w:val="00A5237A"/>
    <w:rsid w:val="00A528A0"/>
    <w:rsid w:val="00A534A1"/>
    <w:rsid w:val="00A53B76"/>
    <w:rsid w:val="00A53F18"/>
    <w:rsid w:val="00A54C5B"/>
    <w:rsid w:val="00A55572"/>
    <w:rsid w:val="00A56522"/>
    <w:rsid w:val="00A56944"/>
    <w:rsid w:val="00A56B15"/>
    <w:rsid w:val="00A56C0E"/>
    <w:rsid w:val="00A601AD"/>
    <w:rsid w:val="00A60C3E"/>
    <w:rsid w:val="00A60E2B"/>
    <w:rsid w:val="00A60EC5"/>
    <w:rsid w:val="00A61F90"/>
    <w:rsid w:val="00A62248"/>
    <w:rsid w:val="00A62708"/>
    <w:rsid w:val="00A62B66"/>
    <w:rsid w:val="00A6301D"/>
    <w:rsid w:val="00A636BA"/>
    <w:rsid w:val="00A63B2D"/>
    <w:rsid w:val="00A643D1"/>
    <w:rsid w:val="00A64D76"/>
    <w:rsid w:val="00A65EBC"/>
    <w:rsid w:val="00A6638D"/>
    <w:rsid w:val="00A66962"/>
    <w:rsid w:val="00A67378"/>
    <w:rsid w:val="00A7029E"/>
    <w:rsid w:val="00A705F5"/>
    <w:rsid w:val="00A70AB8"/>
    <w:rsid w:val="00A71591"/>
    <w:rsid w:val="00A71BEE"/>
    <w:rsid w:val="00A721E1"/>
    <w:rsid w:val="00A72620"/>
    <w:rsid w:val="00A72E14"/>
    <w:rsid w:val="00A72F40"/>
    <w:rsid w:val="00A73751"/>
    <w:rsid w:val="00A745BE"/>
    <w:rsid w:val="00A75536"/>
    <w:rsid w:val="00A75B6B"/>
    <w:rsid w:val="00A75CF1"/>
    <w:rsid w:val="00A76227"/>
    <w:rsid w:val="00A7685E"/>
    <w:rsid w:val="00A805A4"/>
    <w:rsid w:val="00A811E1"/>
    <w:rsid w:val="00A81274"/>
    <w:rsid w:val="00A812C1"/>
    <w:rsid w:val="00A8175C"/>
    <w:rsid w:val="00A81A0F"/>
    <w:rsid w:val="00A83142"/>
    <w:rsid w:val="00A839B2"/>
    <w:rsid w:val="00A83D02"/>
    <w:rsid w:val="00A843A9"/>
    <w:rsid w:val="00A848F3"/>
    <w:rsid w:val="00A8568B"/>
    <w:rsid w:val="00A85816"/>
    <w:rsid w:val="00A86282"/>
    <w:rsid w:val="00A86377"/>
    <w:rsid w:val="00A8660A"/>
    <w:rsid w:val="00A86B8D"/>
    <w:rsid w:val="00A8708C"/>
    <w:rsid w:val="00A87628"/>
    <w:rsid w:val="00A87DC2"/>
    <w:rsid w:val="00A90240"/>
    <w:rsid w:val="00A90847"/>
    <w:rsid w:val="00A916A2"/>
    <w:rsid w:val="00A917FE"/>
    <w:rsid w:val="00A91B95"/>
    <w:rsid w:val="00A924CB"/>
    <w:rsid w:val="00A92AEC"/>
    <w:rsid w:val="00A93EA0"/>
    <w:rsid w:val="00A9415E"/>
    <w:rsid w:val="00A94A37"/>
    <w:rsid w:val="00A94B1A"/>
    <w:rsid w:val="00A95B9C"/>
    <w:rsid w:val="00A95DA5"/>
    <w:rsid w:val="00A95F00"/>
    <w:rsid w:val="00A960F4"/>
    <w:rsid w:val="00A961AA"/>
    <w:rsid w:val="00A96DEB"/>
    <w:rsid w:val="00A9727F"/>
    <w:rsid w:val="00A97375"/>
    <w:rsid w:val="00A973A6"/>
    <w:rsid w:val="00A973A9"/>
    <w:rsid w:val="00A974A9"/>
    <w:rsid w:val="00AA0A18"/>
    <w:rsid w:val="00AA1238"/>
    <w:rsid w:val="00AA14AE"/>
    <w:rsid w:val="00AA1BEE"/>
    <w:rsid w:val="00AA2E92"/>
    <w:rsid w:val="00AA398B"/>
    <w:rsid w:val="00AA3FC5"/>
    <w:rsid w:val="00AA4D33"/>
    <w:rsid w:val="00AA5960"/>
    <w:rsid w:val="00AA5A5C"/>
    <w:rsid w:val="00AA5F79"/>
    <w:rsid w:val="00AA66C0"/>
    <w:rsid w:val="00AA7387"/>
    <w:rsid w:val="00AA7BFB"/>
    <w:rsid w:val="00AA7CCF"/>
    <w:rsid w:val="00AB0CB3"/>
    <w:rsid w:val="00AB0F78"/>
    <w:rsid w:val="00AB255B"/>
    <w:rsid w:val="00AB2C0D"/>
    <w:rsid w:val="00AB2CBF"/>
    <w:rsid w:val="00AB52B1"/>
    <w:rsid w:val="00AB53A9"/>
    <w:rsid w:val="00AB5710"/>
    <w:rsid w:val="00AB5938"/>
    <w:rsid w:val="00AB5F30"/>
    <w:rsid w:val="00AB5FCD"/>
    <w:rsid w:val="00AB5FCE"/>
    <w:rsid w:val="00AB653C"/>
    <w:rsid w:val="00AB6CD1"/>
    <w:rsid w:val="00AB70F7"/>
    <w:rsid w:val="00AB7293"/>
    <w:rsid w:val="00AB734A"/>
    <w:rsid w:val="00AB74E8"/>
    <w:rsid w:val="00AB7667"/>
    <w:rsid w:val="00AB7757"/>
    <w:rsid w:val="00AC0C4D"/>
    <w:rsid w:val="00AC0EA8"/>
    <w:rsid w:val="00AC172D"/>
    <w:rsid w:val="00AC2733"/>
    <w:rsid w:val="00AC4715"/>
    <w:rsid w:val="00AC4A9A"/>
    <w:rsid w:val="00AC677C"/>
    <w:rsid w:val="00AC6B64"/>
    <w:rsid w:val="00AC74A8"/>
    <w:rsid w:val="00AC7BF5"/>
    <w:rsid w:val="00AD0275"/>
    <w:rsid w:val="00AD0C9B"/>
    <w:rsid w:val="00AD16F4"/>
    <w:rsid w:val="00AD204E"/>
    <w:rsid w:val="00AD23CD"/>
    <w:rsid w:val="00AD2725"/>
    <w:rsid w:val="00AD2D48"/>
    <w:rsid w:val="00AD3721"/>
    <w:rsid w:val="00AD4359"/>
    <w:rsid w:val="00AD446A"/>
    <w:rsid w:val="00AD4C51"/>
    <w:rsid w:val="00AD4EBB"/>
    <w:rsid w:val="00AD4EE5"/>
    <w:rsid w:val="00AD5BB5"/>
    <w:rsid w:val="00AD6915"/>
    <w:rsid w:val="00AD6BD4"/>
    <w:rsid w:val="00AD7D29"/>
    <w:rsid w:val="00AE02CB"/>
    <w:rsid w:val="00AE03A4"/>
    <w:rsid w:val="00AE070D"/>
    <w:rsid w:val="00AE0767"/>
    <w:rsid w:val="00AE0E7A"/>
    <w:rsid w:val="00AE1235"/>
    <w:rsid w:val="00AE1289"/>
    <w:rsid w:val="00AE1451"/>
    <w:rsid w:val="00AE199D"/>
    <w:rsid w:val="00AE19CE"/>
    <w:rsid w:val="00AE1E86"/>
    <w:rsid w:val="00AE2422"/>
    <w:rsid w:val="00AE2743"/>
    <w:rsid w:val="00AE2925"/>
    <w:rsid w:val="00AE29B9"/>
    <w:rsid w:val="00AE40D1"/>
    <w:rsid w:val="00AE4256"/>
    <w:rsid w:val="00AE54D9"/>
    <w:rsid w:val="00AE5C48"/>
    <w:rsid w:val="00AE5C66"/>
    <w:rsid w:val="00AE645C"/>
    <w:rsid w:val="00AE6FE4"/>
    <w:rsid w:val="00AE78BF"/>
    <w:rsid w:val="00AF07B5"/>
    <w:rsid w:val="00AF282A"/>
    <w:rsid w:val="00AF2C79"/>
    <w:rsid w:val="00AF338C"/>
    <w:rsid w:val="00AF3795"/>
    <w:rsid w:val="00AF3818"/>
    <w:rsid w:val="00AF43ED"/>
    <w:rsid w:val="00AF5B73"/>
    <w:rsid w:val="00AF6681"/>
    <w:rsid w:val="00B006EC"/>
    <w:rsid w:val="00B0090C"/>
    <w:rsid w:val="00B01141"/>
    <w:rsid w:val="00B028B1"/>
    <w:rsid w:val="00B02FD2"/>
    <w:rsid w:val="00B0309E"/>
    <w:rsid w:val="00B036AA"/>
    <w:rsid w:val="00B043ED"/>
    <w:rsid w:val="00B05010"/>
    <w:rsid w:val="00B0614A"/>
    <w:rsid w:val="00B06D9D"/>
    <w:rsid w:val="00B1079C"/>
    <w:rsid w:val="00B1157B"/>
    <w:rsid w:val="00B116DC"/>
    <w:rsid w:val="00B11A17"/>
    <w:rsid w:val="00B12368"/>
    <w:rsid w:val="00B127C4"/>
    <w:rsid w:val="00B1292B"/>
    <w:rsid w:val="00B12C88"/>
    <w:rsid w:val="00B12C9F"/>
    <w:rsid w:val="00B12D7D"/>
    <w:rsid w:val="00B12E26"/>
    <w:rsid w:val="00B1441A"/>
    <w:rsid w:val="00B14A5C"/>
    <w:rsid w:val="00B14A73"/>
    <w:rsid w:val="00B16D4B"/>
    <w:rsid w:val="00B1721E"/>
    <w:rsid w:val="00B178BE"/>
    <w:rsid w:val="00B179C0"/>
    <w:rsid w:val="00B17BBE"/>
    <w:rsid w:val="00B20155"/>
    <w:rsid w:val="00B202AA"/>
    <w:rsid w:val="00B207BE"/>
    <w:rsid w:val="00B20D72"/>
    <w:rsid w:val="00B2115F"/>
    <w:rsid w:val="00B214A5"/>
    <w:rsid w:val="00B21E07"/>
    <w:rsid w:val="00B224E3"/>
    <w:rsid w:val="00B22CDF"/>
    <w:rsid w:val="00B2322B"/>
    <w:rsid w:val="00B23240"/>
    <w:rsid w:val="00B23A94"/>
    <w:rsid w:val="00B23CC9"/>
    <w:rsid w:val="00B24662"/>
    <w:rsid w:val="00B2546B"/>
    <w:rsid w:val="00B25740"/>
    <w:rsid w:val="00B258E7"/>
    <w:rsid w:val="00B2612B"/>
    <w:rsid w:val="00B2614F"/>
    <w:rsid w:val="00B2621E"/>
    <w:rsid w:val="00B263E3"/>
    <w:rsid w:val="00B27C57"/>
    <w:rsid w:val="00B301F4"/>
    <w:rsid w:val="00B30DA3"/>
    <w:rsid w:val="00B3125E"/>
    <w:rsid w:val="00B32212"/>
    <w:rsid w:val="00B32384"/>
    <w:rsid w:val="00B323E4"/>
    <w:rsid w:val="00B324D4"/>
    <w:rsid w:val="00B32553"/>
    <w:rsid w:val="00B32C12"/>
    <w:rsid w:val="00B3364E"/>
    <w:rsid w:val="00B34040"/>
    <w:rsid w:val="00B34645"/>
    <w:rsid w:val="00B34A58"/>
    <w:rsid w:val="00B34A87"/>
    <w:rsid w:val="00B356E1"/>
    <w:rsid w:val="00B359D5"/>
    <w:rsid w:val="00B36D4B"/>
    <w:rsid w:val="00B36ECD"/>
    <w:rsid w:val="00B376B1"/>
    <w:rsid w:val="00B37DB4"/>
    <w:rsid w:val="00B4084D"/>
    <w:rsid w:val="00B419E8"/>
    <w:rsid w:val="00B41AC4"/>
    <w:rsid w:val="00B41ADD"/>
    <w:rsid w:val="00B41AEE"/>
    <w:rsid w:val="00B41B0A"/>
    <w:rsid w:val="00B41CBE"/>
    <w:rsid w:val="00B4207B"/>
    <w:rsid w:val="00B424A4"/>
    <w:rsid w:val="00B42589"/>
    <w:rsid w:val="00B42630"/>
    <w:rsid w:val="00B42960"/>
    <w:rsid w:val="00B43A07"/>
    <w:rsid w:val="00B44113"/>
    <w:rsid w:val="00B444D3"/>
    <w:rsid w:val="00B448A0"/>
    <w:rsid w:val="00B44E43"/>
    <w:rsid w:val="00B45BC0"/>
    <w:rsid w:val="00B46897"/>
    <w:rsid w:val="00B46A13"/>
    <w:rsid w:val="00B47A5C"/>
    <w:rsid w:val="00B50141"/>
    <w:rsid w:val="00B5019C"/>
    <w:rsid w:val="00B503F6"/>
    <w:rsid w:val="00B518D9"/>
    <w:rsid w:val="00B519BA"/>
    <w:rsid w:val="00B52A4B"/>
    <w:rsid w:val="00B52D5E"/>
    <w:rsid w:val="00B53001"/>
    <w:rsid w:val="00B535A3"/>
    <w:rsid w:val="00B552DB"/>
    <w:rsid w:val="00B55B70"/>
    <w:rsid w:val="00B55C9F"/>
    <w:rsid w:val="00B564B6"/>
    <w:rsid w:val="00B569AF"/>
    <w:rsid w:val="00B56B99"/>
    <w:rsid w:val="00B56E9D"/>
    <w:rsid w:val="00B572B9"/>
    <w:rsid w:val="00B60852"/>
    <w:rsid w:val="00B6115C"/>
    <w:rsid w:val="00B61A63"/>
    <w:rsid w:val="00B61CE1"/>
    <w:rsid w:val="00B62513"/>
    <w:rsid w:val="00B62FAE"/>
    <w:rsid w:val="00B63B4F"/>
    <w:rsid w:val="00B63FB0"/>
    <w:rsid w:val="00B6412C"/>
    <w:rsid w:val="00B648B2"/>
    <w:rsid w:val="00B65529"/>
    <w:rsid w:val="00B65734"/>
    <w:rsid w:val="00B657ED"/>
    <w:rsid w:val="00B6585C"/>
    <w:rsid w:val="00B658EE"/>
    <w:rsid w:val="00B65941"/>
    <w:rsid w:val="00B65B48"/>
    <w:rsid w:val="00B66221"/>
    <w:rsid w:val="00B6636A"/>
    <w:rsid w:val="00B6643F"/>
    <w:rsid w:val="00B66779"/>
    <w:rsid w:val="00B6692C"/>
    <w:rsid w:val="00B66B11"/>
    <w:rsid w:val="00B67458"/>
    <w:rsid w:val="00B67A71"/>
    <w:rsid w:val="00B71A20"/>
    <w:rsid w:val="00B72785"/>
    <w:rsid w:val="00B72B65"/>
    <w:rsid w:val="00B73C71"/>
    <w:rsid w:val="00B74C46"/>
    <w:rsid w:val="00B74C4B"/>
    <w:rsid w:val="00B755CE"/>
    <w:rsid w:val="00B75934"/>
    <w:rsid w:val="00B75A40"/>
    <w:rsid w:val="00B75A9A"/>
    <w:rsid w:val="00B75E53"/>
    <w:rsid w:val="00B75FA8"/>
    <w:rsid w:val="00B763E9"/>
    <w:rsid w:val="00B76D47"/>
    <w:rsid w:val="00B7741C"/>
    <w:rsid w:val="00B77534"/>
    <w:rsid w:val="00B7787A"/>
    <w:rsid w:val="00B81871"/>
    <w:rsid w:val="00B81C1F"/>
    <w:rsid w:val="00B820C6"/>
    <w:rsid w:val="00B820F1"/>
    <w:rsid w:val="00B837D1"/>
    <w:rsid w:val="00B83FE9"/>
    <w:rsid w:val="00B840AC"/>
    <w:rsid w:val="00B842C7"/>
    <w:rsid w:val="00B84ADF"/>
    <w:rsid w:val="00B85E54"/>
    <w:rsid w:val="00B86815"/>
    <w:rsid w:val="00B87024"/>
    <w:rsid w:val="00B878F6"/>
    <w:rsid w:val="00B87BBB"/>
    <w:rsid w:val="00B87ECD"/>
    <w:rsid w:val="00B9068B"/>
    <w:rsid w:val="00B90F7B"/>
    <w:rsid w:val="00B91C9F"/>
    <w:rsid w:val="00B920CF"/>
    <w:rsid w:val="00B9218C"/>
    <w:rsid w:val="00B921D5"/>
    <w:rsid w:val="00B928D6"/>
    <w:rsid w:val="00B93269"/>
    <w:rsid w:val="00B943EF"/>
    <w:rsid w:val="00B94CFC"/>
    <w:rsid w:val="00B95A0D"/>
    <w:rsid w:val="00B95B26"/>
    <w:rsid w:val="00B96EE3"/>
    <w:rsid w:val="00B9707B"/>
    <w:rsid w:val="00B97106"/>
    <w:rsid w:val="00B9740A"/>
    <w:rsid w:val="00B977B4"/>
    <w:rsid w:val="00B97E09"/>
    <w:rsid w:val="00BA01A4"/>
    <w:rsid w:val="00BA0224"/>
    <w:rsid w:val="00BA0A9F"/>
    <w:rsid w:val="00BA19DE"/>
    <w:rsid w:val="00BA21C5"/>
    <w:rsid w:val="00BA3174"/>
    <w:rsid w:val="00BA49B6"/>
    <w:rsid w:val="00BA580D"/>
    <w:rsid w:val="00BA5EE3"/>
    <w:rsid w:val="00BA6132"/>
    <w:rsid w:val="00BB039C"/>
    <w:rsid w:val="00BB0685"/>
    <w:rsid w:val="00BB0CC1"/>
    <w:rsid w:val="00BB0D10"/>
    <w:rsid w:val="00BB0EF9"/>
    <w:rsid w:val="00BB12F4"/>
    <w:rsid w:val="00BB1770"/>
    <w:rsid w:val="00BB1B48"/>
    <w:rsid w:val="00BB25A7"/>
    <w:rsid w:val="00BB2D83"/>
    <w:rsid w:val="00BB3361"/>
    <w:rsid w:val="00BB48FF"/>
    <w:rsid w:val="00BB52A8"/>
    <w:rsid w:val="00BB538D"/>
    <w:rsid w:val="00BB5467"/>
    <w:rsid w:val="00BB6529"/>
    <w:rsid w:val="00BB70CC"/>
    <w:rsid w:val="00BC0686"/>
    <w:rsid w:val="00BC0F58"/>
    <w:rsid w:val="00BC1C1C"/>
    <w:rsid w:val="00BC1EED"/>
    <w:rsid w:val="00BC1FD3"/>
    <w:rsid w:val="00BC21C1"/>
    <w:rsid w:val="00BC2316"/>
    <w:rsid w:val="00BC439E"/>
    <w:rsid w:val="00BC49FB"/>
    <w:rsid w:val="00BC62FA"/>
    <w:rsid w:val="00BC715A"/>
    <w:rsid w:val="00BC77A3"/>
    <w:rsid w:val="00BC792C"/>
    <w:rsid w:val="00BC7CBE"/>
    <w:rsid w:val="00BD0F63"/>
    <w:rsid w:val="00BD121E"/>
    <w:rsid w:val="00BD1840"/>
    <w:rsid w:val="00BD2545"/>
    <w:rsid w:val="00BD29F6"/>
    <w:rsid w:val="00BD2C84"/>
    <w:rsid w:val="00BD4F49"/>
    <w:rsid w:val="00BD597F"/>
    <w:rsid w:val="00BD5B3D"/>
    <w:rsid w:val="00BD5DA0"/>
    <w:rsid w:val="00BD6404"/>
    <w:rsid w:val="00BD6A17"/>
    <w:rsid w:val="00BD6A28"/>
    <w:rsid w:val="00BD6DBF"/>
    <w:rsid w:val="00BD6E1E"/>
    <w:rsid w:val="00BD6FD9"/>
    <w:rsid w:val="00BD757C"/>
    <w:rsid w:val="00BE085E"/>
    <w:rsid w:val="00BE0CED"/>
    <w:rsid w:val="00BE0EC6"/>
    <w:rsid w:val="00BE1D8C"/>
    <w:rsid w:val="00BE1FFF"/>
    <w:rsid w:val="00BE41B1"/>
    <w:rsid w:val="00BE4478"/>
    <w:rsid w:val="00BE4612"/>
    <w:rsid w:val="00BE5C3C"/>
    <w:rsid w:val="00BE5D12"/>
    <w:rsid w:val="00BE6DA3"/>
    <w:rsid w:val="00BE75D7"/>
    <w:rsid w:val="00BF053D"/>
    <w:rsid w:val="00BF0A2C"/>
    <w:rsid w:val="00BF1ACC"/>
    <w:rsid w:val="00BF1BDA"/>
    <w:rsid w:val="00BF1C23"/>
    <w:rsid w:val="00BF254E"/>
    <w:rsid w:val="00BF28B9"/>
    <w:rsid w:val="00BF2BEF"/>
    <w:rsid w:val="00BF349D"/>
    <w:rsid w:val="00BF4A8D"/>
    <w:rsid w:val="00BF4B00"/>
    <w:rsid w:val="00BF5B76"/>
    <w:rsid w:val="00BF72AA"/>
    <w:rsid w:val="00BF7543"/>
    <w:rsid w:val="00BF7EA3"/>
    <w:rsid w:val="00C0038C"/>
    <w:rsid w:val="00C009F1"/>
    <w:rsid w:val="00C00D81"/>
    <w:rsid w:val="00C00E0D"/>
    <w:rsid w:val="00C00FE9"/>
    <w:rsid w:val="00C01991"/>
    <w:rsid w:val="00C0205E"/>
    <w:rsid w:val="00C020D7"/>
    <w:rsid w:val="00C036A4"/>
    <w:rsid w:val="00C036B3"/>
    <w:rsid w:val="00C039B0"/>
    <w:rsid w:val="00C03C9E"/>
    <w:rsid w:val="00C04654"/>
    <w:rsid w:val="00C0477D"/>
    <w:rsid w:val="00C047C0"/>
    <w:rsid w:val="00C04C01"/>
    <w:rsid w:val="00C04CE6"/>
    <w:rsid w:val="00C05346"/>
    <w:rsid w:val="00C069D2"/>
    <w:rsid w:val="00C07C6D"/>
    <w:rsid w:val="00C07EF6"/>
    <w:rsid w:val="00C101FF"/>
    <w:rsid w:val="00C1099E"/>
    <w:rsid w:val="00C10C01"/>
    <w:rsid w:val="00C10EF0"/>
    <w:rsid w:val="00C112E0"/>
    <w:rsid w:val="00C113ED"/>
    <w:rsid w:val="00C11508"/>
    <w:rsid w:val="00C1172C"/>
    <w:rsid w:val="00C11884"/>
    <w:rsid w:val="00C120AF"/>
    <w:rsid w:val="00C12A03"/>
    <w:rsid w:val="00C12E6F"/>
    <w:rsid w:val="00C13618"/>
    <w:rsid w:val="00C13A1C"/>
    <w:rsid w:val="00C155D0"/>
    <w:rsid w:val="00C158BA"/>
    <w:rsid w:val="00C16564"/>
    <w:rsid w:val="00C1720D"/>
    <w:rsid w:val="00C172A3"/>
    <w:rsid w:val="00C2028A"/>
    <w:rsid w:val="00C205DA"/>
    <w:rsid w:val="00C20CAF"/>
    <w:rsid w:val="00C22081"/>
    <w:rsid w:val="00C22397"/>
    <w:rsid w:val="00C2342B"/>
    <w:rsid w:val="00C23506"/>
    <w:rsid w:val="00C23AFC"/>
    <w:rsid w:val="00C23E76"/>
    <w:rsid w:val="00C24337"/>
    <w:rsid w:val="00C2488E"/>
    <w:rsid w:val="00C24F5A"/>
    <w:rsid w:val="00C2532C"/>
    <w:rsid w:val="00C25CBE"/>
    <w:rsid w:val="00C25ECD"/>
    <w:rsid w:val="00C27847"/>
    <w:rsid w:val="00C27885"/>
    <w:rsid w:val="00C278EB"/>
    <w:rsid w:val="00C30445"/>
    <w:rsid w:val="00C3125D"/>
    <w:rsid w:val="00C313D5"/>
    <w:rsid w:val="00C315BB"/>
    <w:rsid w:val="00C32BD4"/>
    <w:rsid w:val="00C33439"/>
    <w:rsid w:val="00C35015"/>
    <w:rsid w:val="00C355E0"/>
    <w:rsid w:val="00C35916"/>
    <w:rsid w:val="00C35E22"/>
    <w:rsid w:val="00C35FE4"/>
    <w:rsid w:val="00C3614B"/>
    <w:rsid w:val="00C36858"/>
    <w:rsid w:val="00C37A05"/>
    <w:rsid w:val="00C37C4A"/>
    <w:rsid w:val="00C40161"/>
    <w:rsid w:val="00C41594"/>
    <w:rsid w:val="00C42AA5"/>
    <w:rsid w:val="00C438CF"/>
    <w:rsid w:val="00C43D7F"/>
    <w:rsid w:val="00C44ECD"/>
    <w:rsid w:val="00C467E3"/>
    <w:rsid w:val="00C46DF1"/>
    <w:rsid w:val="00C4795C"/>
    <w:rsid w:val="00C500EF"/>
    <w:rsid w:val="00C50308"/>
    <w:rsid w:val="00C512A5"/>
    <w:rsid w:val="00C520C5"/>
    <w:rsid w:val="00C527B5"/>
    <w:rsid w:val="00C5294A"/>
    <w:rsid w:val="00C533AB"/>
    <w:rsid w:val="00C53909"/>
    <w:rsid w:val="00C53B72"/>
    <w:rsid w:val="00C5420B"/>
    <w:rsid w:val="00C549DA"/>
    <w:rsid w:val="00C54C3D"/>
    <w:rsid w:val="00C55831"/>
    <w:rsid w:val="00C55B06"/>
    <w:rsid w:val="00C55C11"/>
    <w:rsid w:val="00C55C7B"/>
    <w:rsid w:val="00C574AD"/>
    <w:rsid w:val="00C6134A"/>
    <w:rsid w:val="00C616DB"/>
    <w:rsid w:val="00C61A6D"/>
    <w:rsid w:val="00C61E5B"/>
    <w:rsid w:val="00C61E86"/>
    <w:rsid w:val="00C62726"/>
    <w:rsid w:val="00C63FAA"/>
    <w:rsid w:val="00C644D2"/>
    <w:rsid w:val="00C646F7"/>
    <w:rsid w:val="00C647DE"/>
    <w:rsid w:val="00C658D3"/>
    <w:rsid w:val="00C65A6E"/>
    <w:rsid w:val="00C660DD"/>
    <w:rsid w:val="00C6672D"/>
    <w:rsid w:val="00C67108"/>
    <w:rsid w:val="00C70611"/>
    <w:rsid w:val="00C70A85"/>
    <w:rsid w:val="00C71191"/>
    <w:rsid w:val="00C72A04"/>
    <w:rsid w:val="00C730F8"/>
    <w:rsid w:val="00C733EC"/>
    <w:rsid w:val="00C73684"/>
    <w:rsid w:val="00C73A1B"/>
    <w:rsid w:val="00C73A36"/>
    <w:rsid w:val="00C73C30"/>
    <w:rsid w:val="00C74619"/>
    <w:rsid w:val="00C7494B"/>
    <w:rsid w:val="00C75523"/>
    <w:rsid w:val="00C76F52"/>
    <w:rsid w:val="00C80118"/>
    <w:rsid w:val="00C80A5B"/>
    <w:rsid w:val="00C81BB9"/>
    <w:rsid w:val="00C81CB4"/>
    <w:rsid w:val="00C824F5"/>
    <w:rsid w:val="00C82E56"/>
    <w:rsid w:val="00C833CB"/>
    <w:rsid w:val="00C834C4"/>
    <w:rsid w:val="00C842A5"/>
    <w:rsid w:val="00C84C59"/>
    <w:rsid w:val="00C857A9"/>
    <w:rsid w:val="00C85C87"/>
    <w:rsid w:val="00C863D8"/>
    <w:rsid w:val="00C866E5"/>
    <w:rsid w:val="00C867EE"/>
    <w:rsid w:val="00C86BB6"/>
    <w:rsid w:val="00C875FD"/>
    <w:rsid w:val="00C909F5"/>
    <w:rsid w:val="00C90C58"/>
    <w:rsid w:val="00C91552"/>
    <w:rsid w:val="00C91901"/>
    <w:rsid w:val="00C919B4"/>
    <w:rsid w:val="00C919E7"/>
    <w:rsid w:val="00C91EC1"/>
    <w:rsid w:val="00C92732"/>
    <w:rsid w:val="00C92755"/>
    <w:rsid w:val="00C92892"/>
    <w:rsid w:val="00C929FA"/>
    <w:rsid w:val="00C92FA2"/>
    <w:rsid w:val="00C9309C"/>
    <w:rsid w:val="00C93458"/>
    <w:rsid w:val="00C947E7"/>
    <w:rsid w:val="00C953EF"/>
    <w:rsid w:val="00C95CD4"/>
    <w:rsid w:val="00C9601A"/>
    <w:rsid w:val="00C96050"/>
    <w:rsid w:val="00C968A8"/>
    <w:rsid w:val="00C96AEA"/>
    <w:rsid w:val="00C96E05"/>
    <w:rsid w:val="00C97C2B"/>
    <w:rsid w:val="00CA0A0E"/>
    <w:rsid w:val="00CA0B31"/>
    <w:rsid w:val="00CA0D79"/>
    <w:rsid w:val="00CA0F15"/>
    <w:rsid w:val="00CA104F"/>
    <w:rsid w:val="00CA1871"/>
    <w:rsid w:val="00CA2081"/>
    <w:rsid w:val="00CA20E3"/>
    <w:rsid w:val="00CA27C3"/>
    <w:rsid w:val="00CA45DB"/>
    <w:rsid w:val="00CA5BDD"/>
    <w:rsid w:val="00CA684F"/>
    <w:rsid w:val="00CA693E"/>
    <w:rsid w:val="00CA6AE9"/>
    <w:rsid w:val="00CA6E36"/>
    <w:rsid w:val="00CA7709"/>
    <w:rsid w:val="00CA7E00"/>
    <w:rsid w:val="00CB175E"/>
    <w:rsid w:val="00CB1E5B"/>
    <w:rsid w:val="00CB1E7C"/>
    <w:rsid w:val="00CB21B9"/>
    <w:rsid w:val="00CB23A4"/>
    <w:rsid w:val="00CB2561"/>
    <w:rsid w:val="00CB26EE"/>
    <w:rsid w:val="00CB487F"/>
    <w:rsid w:val="00CB5396"/>
    <w:rsid w:val="00CB5AD7"/>
    <w:rsid w:val="00CB6537"/>
    <w:rsid w:val="00CB69EE"/>
    <w:rsid w:val="00CB6D04"/>
    <w:rsid w:val="00CB77C4"/>
    <w:rsid w:val="00CB7FDF"/>
    <w:rsid w:val="00CC0475"/>
    <w:rsid w:val="00CC13CB"/>
    <w:rsid w:val="00CC1B7A"/>
    <w:rsid w:val="00CC1BB3"/>
    <w:rsid w:val="00CC1FE2"/>
    <w:rsid w:val="00CC230C"/>
    <w:rsid w:val="00CC3A68"/>
    <w:rsid w:val="00CC3C30"/>
    <w:rsid w:val="00CC4671"/>
    <w:rsid w:val="00CC562B"/>
    <w:rsid w:val="00CC59A5"/>
    <w:rsid w:val="00CC5ABC"/>
    <w:rsid w:val="00CC5B8B"/>
    <w:rsid w:val="00CC67AC"/>
    <w:rsid w:val="00CC6976"/>
    <w:rsid w:val="00CD0F80"/>
    <w:rsid w:val="00CD1CCE"/>
    <w:rsid w:val="00CD20B1"/>
    <w:rsid w:val="00CD24A6"/>
    <w:rsid w:val="00CD3914"/>
    <w:rsid w:val="00CD42B0"/>
    <w:rsid w:val="00CD48C0"/>
    <w:rsid w:val="00CD4B7E"/>
    <w:rsid w:val="00CD503B"/>
    <w:rsid w:val="00CD5705"/>
    <w:rsid w:val="00CD5814"/>
    <w:rsid w:val="00CD5DF4"/>
    <w:rsid w:val="00CE0788"/>
    <w:rsid w:val="00CE0B48"/>
    <w:rsid w:val="00CE1F22"/>
    <w:rsid w:val="00CE2DD8"/>
    <w:rsid w:val="00CE30EA"/>
    <w:rsid w:val="00CE3FEB"/>
    <w:rsid w:val="00CE4044"/>
    <w:rsid w:val="00CE4143"/>
    <w:rsid w:val="00CE5491"/>
    <w:rsid w:val="00CE5530"/>
    <w:rsid w:val="00CE5B36"/>
    <w:rsid w:val="00CE6552"/>
    <w:rsid w:val="00CE72C5"/>
    <w:rsid w:val="00CE7738"/>
    <w:rsid w:val="00CE7C40"/>
    <w:rsid w:val="00CF06E4"/>
    <w:rsid w:val="00CF0D8A"/>
    <w:rsid w:val="00CF0EDD"/>
    <w:rsid w:val="00CF26A8"/>
    <w:rsid w:val="00CF2EA3"/>
    <w:rsid w:val="00CF378B"/>
    <w:rsid w:val="00CF4420"/>
    <w:rsid w:val="00CF4E25"/>
    <w:rsid w:val="00CF543D"/>
    <w:rsid w:val="00CF549F"/>
    <w:rsid w:val="00CF5EAF"/>
    <w:rsid w:val="00CF7001"/>
    <w:rsid w:val="00CF726E"/>
    <w:rsid w:val="00CF7515"/>
    <w:rsid w:val="00CF7CFA"/>
    <w:rsid w:val="00D003F7"/>
    <w:rsid w:val="00D0135C"/>
    <w:rsid w:val="00D01E59"/>
    <w:rsid w:val="00D025DE"/>
    <w:rsid w:val="00D0269D"/>
    <w:rsid w:val="00D02EDE"/>
    <w:rsid w:val="00D03886"/>
    <w:rsid w:val="00D048CB"/>
    <w:rsid w:val="00D0581E"/>
    <w:rsid w:val="00D05F16"/>
    <w:rsid w:val="00D06323"/>
    <w:rsid w:val="00D067AA"/>
    <w:rsid w:val="00D07C80"/>
    <w:rsid w:val="00D112ED"/>
    <w:rsid w:val="00D11D01"/>
    <w:rsid w:val="00D11DCA"/>
    <w:rsid w:val="00D12379"/>
    <w:rsid w:val="00D130DA"/>
    <w:rsid w:val="00D13F2B"/>
    <w:rsid w:val="00D145F0"/>
    <w:rsid w:val="00D149E7"/>
    <w:rsid w:val="00D14F96"/>
    <w:rsid w:val="00D15463"/>
    <w:rsid w:val="00D15B78"/>
    <w:rsid w:val="00D169D9"/>
    <w:rsid w:val="00D16F77"/>
    <w:rsid w:val="00D20128"/>
    <w:rsid w:val="00D21429"/>
    <w:rsid w:val="00D217A8"/>
    <w:rsid w:val="00D222A0"/>
    <w:rsid w:val="00D2234B"/>
    <w:rsid w:val="00D225BC"/>
    <w:rsid w:val="00D22680"/>
    <w:rsid w:val="00D22888"/>
    <w:rsid w:val="00D23353"/>
    <w:rsid w:val="00D23A83"/>
    <w:rsid w:val="00D23DEE"/>
    <w:rsid w:val="00D2470A"/>
    <w:rsid w:val="00D2489D"/>
    <w:rsid w:val="00D24BA3"/>
    <w:rsid w:val="00D2742B"/>
    <w:rsid w:val="00D27944"/>
    <w:rsid w:val="00D302C8"/>
    <w:rsid w:val="00D3195E"/>
    <w:rsid w:val="00D31D27"/>
    <w:rsid w:val="00D325D9"/>
    <w:rsid w:val="00D32A59"/>
    <w:rsid w:val="00D32D00"/>
    <w:rsid w:val="00D32E6D"/>
    <w:rsid w:val="00D33D52"/>
    <w:rsid w:val="00D34257"/>
    <w:rsid w:val="00D34C8C"/>
    <w:rsid w:val="00D34FF5"/>
    <w:rsid w:val="00D355E1"/>
    <w:rsid w:val="00D362B2"/>
    <w:rsid w:val="00D36806"/>
    <w:rsid w:val="00D36D58"/>
    <w:rsid w:val="00D3787E"/>
    <w:rsid w:val="00D37EA7"/>
    <w:rsid w:val="00D4097D"/>
    <w:rsid w:val="00D418AE"/>
    <w:rsid w:val="00D4222E"/>
    <w:rsid w:val="00D43571"/>
    <w:rsid w:val="00D435E3"/>
    <w:rsid w:val="00D440B4"/>
    <w:rsid w:val="00D4502D"/>
    <w:rsid w:val="00D45BA8"/>
    <w:rsid w:val="00D46231"/>
    <w:rsid w:val="00D469A5"/>
    <w:rsid w:val="00D46B36"/>
    <w:rsid w:val="00D471F6"/>
    <w:rsid w:val="00D505AA"/>
    <w:rsid w:val="00D50DB3"/>
    <w:rsid w:val="00D52548"/>
    <w:rsid w:val="00D527D1"/>
    <w:rsid w:val="00D52D4C"/>
    <w:rsid w:val="00D53331"/>
    <w:rsid w:val="00D537F0"/>
    <w:rsid w:val="00D53C45"/>
    <w:rsid w:val="00D5434A"/>
    <w:rsid w:val="00D544B1"/>
    <w:rsid w:val="00D5473B"/>
    <w:rsid w:val="00D54DD7"/>
    <w:rsid w:val="00D54FEC"/>
    <w:rsid w:val="00D55118"/>
    <w:rsid w:val="00D55916"/>
    <w:rsid w:val="00D55F08"/>
    <w:rsid w:val="00D5723A"/>
    <w:rsid w:val="00D6151E"/>
    <w:rsid w:val="00D61559"/>
    <w:rsid w:val="00D61797"/>
    <w:rsid w:val="00D61910"/>
    <w:rsid w:val="00D621ED"/>
    <w:rsid w:val="00D623E3"/>
    <w:rsid w:val="00D62A3C"/>
    <w:rsid w:val="00D62D31"/>
    <w:rsid w:val="00D633E2"/>
    <w:rsid w:val="00D6352D"/>
    <w:rsid w:val="00D63CDA"/>
    <w:rsid w:val="00D63E48"/>
    <w:rsid w:val="00D64880"/>
    <w:rsid w:val="00D64996"/>
    <w:rsid w:val="00D64AFE"/>
    <w:rsid w:val="00D64EF6"/>
    <w:rsid w:val="00D6527C"/>
    <w:rsid w:val="00D65885"/>
    <w:rsid w:val="00D65FB7"/>
    <w:rsid w:val="00D660C7"/>
    <w:rsid w:val="00D664BF"/>
    <w:rsid w:val="00D66984"/>
    <w:rsid w:val="00D669E9"/>
    <w:rsid w:val="00D673DD"/>
    <w:rsid w:val="00D67718"/>
    <w:rsid w:val="00D708E4"/>
    <w:rsid w:val="00D7094B"/>
    <w:rsid w:val="00D70CEA"/>
    <w:rsid w:val="00D70F8A"/>
    <w:rsid w:val="00D7100A"/>
    <w:rsid w:val="00D721B8"/>
    <w:rsid w:val="00D72D5C"/>
    <w:rsid w:val="00D731F2"/>
    <w:rsid w:val="00D74695"/>
    <w:rsid w:val="00D74E64"/>
    <w:rsid w:val="00D76061"/>
    <w:rsid w:val="00D7699E"/>
    <w:rsid w:val="00D77427"/>
    <w:rsid w:val="00D77642"/>
    <w:rsid w:val="00D8101B"/>
    <w:rsid w:val="00D813E7"/>
    <w:rsid w:val="00D816DB"/>
    <w:rsid w:val="00D81DDA"/>
    <w:rsid w:val="00D829AD"/>
    <w:rsid w:val="00D834E8"/>
    <w:rsid w:val="00D8383A"/>
    <w:rsid w:val="00D8479A"/>
    <w:rsid w:val="00D8480A"/>
    <w:rsid w:val="00D856A3"/>
    <w:rsid w:val="00D859D4"/>
    <w:rsid w:val="00D85FCC"/>
    <w:rsid w:val="00D863F9"/>
    <w:rsid w:val="00D877F1"/>
    <w:rsid w:val="00D879F6"/>
    <w:rsid w:val="00D90744"/>
    <w:rsid w:val="00D907C8"/>
    <w:rsid w:val="00D9086E"/>
    <w:rsid w:val="00D919A7"/>
    <w:rsid w:val="00D92624"/>
    <w:rsid w:val="00D928AF"/>
    <w:rsid w:val="00D929FB"/>
    <w:rsid w:val="00D92AE3"/>
    <w:rsid w:val="00D931BD"/>
    <w:rsid w:val="00D93B91"/>
    <w:rsid w:val="00D93D38"/>
    <w:rsid w:val="00D94016"/>
    <w:rsid w:val="00D94E2C"/>
    <w:rsid w:val="00D955E4"/>
    <w:rsid w:val="00D95722"/>
    <w:rsid w:val="00D95DE1"/>
    <w:rsid w:val="00D95E07"/>
    <w:rsid w:val="00D95F7C"/>
    <w:rsid w:val="00D960E7"/>
    <w:rsid w:val="00D964F4"/>
    <w:rsid w:val="00D96744"/>
    <w:rsid w:val="00D96F2C"/>
    <w:rsid w:val="00D97E8E"/>
    <w:rsid w:val="00DA00D8"/>
    <w:rsid w:val="00DA05EE"/>
    <w:rsid w:val="00DA0982"/>
    <w:rsid w:val="00DA0A15"/>
    <w:rsid w:val="00DA0DC4"/>
    <w:rsid w:val="00DA0F35"/>
    <w:rsid w:val="00DA1477"/>
    <w:rsid w:val="00DA1549"/>
    <w:rsid w:val="00DA1BED"/>
    <w:rsid w:val="00DA2181"/>
    <w:rsid w:val="00DA2561"/>
    <w:rsid w:val="00DA31BA"/>
    <w:rsid w:val="00DA35B4"/>
    <w:rsid w:val="00DA39E9"/>
    <w:rsid w:val="00DA3BE5"/>
    <w:rsid w:val="00DA4EE9"/>
    <w:rsid w:val="00DA51DF"/>
    <w:rsid w:val="00DA5491"/>
    <w:rsid w:val="00DA5BE3"/>
    <w:rsid w:val="00DA5E34"/>
    <w:rsid w:val="00DA5F87"/>
    <w:rsid w:val="00DA65D5"/>
    <w:rsid w:val="00DA67BB"/>
    <w:rsid w:val="00DA6D3A"/>
    <w:rsid w:val="00DA7354"/>
    <w:rsid w:val="00DA79F0"/>
    <w:rsid w:val="00DB055E"/>
    <w:rsid w:val="00DB0634"/>
    <w:rsid w:val="00DB1A22"/>
    <w:rsid w:val="00DB290E"/>
    <w:rsid w:val="00DB3A72"/>
    <w:rsid w:val="00DB4545"/>
    <w:rsid w:val="00DB4627"/>
    <w:rsid w:val="00DB470E"/>
    <w:rsid w:val="00DB5C41"/>
    <w:rsid w:val="00DB6C58"/>
    <w:rsid w:val="00DB7E11"/>
    <w:rsid w:val="00DC0485"/>
    <w:rsid w:val="00DC0A42"/>
    <w:rsid w:val="00DC17AA"/>
    <w:rsid w:val="00DC2F61"/>
    <w:rsid w:val="00DC315C"/>
    <w:rsid w:val="00DC366D"/>
    <w:rsid w:val="00DC484F"/>
    <w:rsid w:val="00DC491C"/>
    <w:rsid w:val="00DC4F55"/>
    <w:rsid w:val="00DC5C2C"/>
    <w:rsid w:val="00DC5D54"/>
    <w:rsid w:val="00DC5E3B"/>
    <w:rsid w:val="00DC78D8"/>
    <w:rsid w:val="00DC7DAF"/>
    <w:rsid w:val="00DD08B5"/>
    <w:rsid w:val="00DD1871"/>
    <w:rsid w:val="00DD18B9"/>
    <w:rsid w:val="00DD191F"/>
    <w:rsid w:val="00DD1E8B"/>
    <w:rsid w:val="00DD1EFE"/>
    <w:rsid w:val="00DD23CA"/>
    <w:rsid w:val="00DD2C86"/>
    <w:rsid w:val="00DD33C7"/>
    <w:rsid w:val="00DD35B2"/>
    <w:rsid w:val="00DD68E0"/>
    <w:rsid w:val="00DD6E70"/>
    <w:rsid w:val="00DD797E"/>
    <w:rsid w:val="00DE00CD"/>
    <w:rsid w:val="00DE04D4"/>
    <w:rsid w:val="00DE1245"/>
    <w:rsid w:val="00DE1A77"/>
    <w:rsid w:val="00DE1DA1"/>
    <w:rsid w:val="00DE2DCB"/>
    <w:rsid w:val="00DE3784"/>
    <w:rsid w:val="00DE3A42"/>
    <w:rsid w:val="00DE3DFF"/>
    <w:rsid w:val="00DE441A"/>
    <w:rsid w:val="00DE4548"/>
    <w:rsid w:val="00DE4736"/>
    <w:rsid w:val="00DE4BC6"/>
    <w:rsid w:val="00DE5063"/>
    <w:rsid w:val="00DE548F"/>
    <w:rsid w:val="00DE581E"/>
    <w:rsid w:val="00DE5898"/>
    <w:rsid w:val="00DE61B6"/>
    <w:rsid w:val="00DE6FB9"/>
    <w:rsid w:val="00DE73E6"/>
    <w:rsid w:val="00DF08F4"/>
    <w:rsid w:val="00DF0BAC"/>
    <w:rsid w:val="00DF1918"/>
    <w:rsid w:val="00DF1AA8"/>
    <w:rsid w:val="00DF2112"/>
    <w:rsid w:val="00DF2771"/>
    <w:rsid w:val="00DF2BB7"/>
    <w:rsid w:val="00DF347A"/>
    <w:rsid w:val="00DF397C"/>
    <w:rsid w:val="00DF3DDA"/>
    <w:rsid w:val="00DF4153"/>
    <w:rsid w:val="00DF5092"/>
    <w:rsid w:val="00DF5154"/>
    <w:rsid w:val="00DF5F0A"/>
    <w:rsid w:val="00DF6878"/>
    <w:rsid w:val="00DF72A0"/>
    <w:rsid w:val="00DF7E14"/>
    <w:rsid w:val="00DF7E74"/>
    <w:rsid w:val="00E00503"/>
    <w:rsid w:val="00E006E4"/>
    <w:rsid w:val="00E0124E"/>
    <w:rsid w:val="00E01F32"/>
    <w:rsid w:val="00E01F80"/>
    <w:rsid w:val="00E02CA2"/>
    <w:rsid w:val="00E0388A"/>
    <w:rsid w:val="00E03A3D"/>
    <w:rsid w:val="00E03FB3"/>
    <w:rsid w:val="00E03FBF"/>
    <w:rsid w:val="00E042A8"/>
    <w:rsid w:val="00E0498A"/>
    <w:rsid w:val="00E04C62"/>
    <w:rsid w:val="00E05772"/>
    <w:rsid w:val="00E06009"/>
    <w:rsid w:val="00E0651B"/>
    <w:rsid w:val="00E06B02"/>
    <w:rsid w:val="00E06B80"/>
    <w:rsid w:val="00E06E5D"/>
    <w:rsid w:val="00E070B5"/>
    <w:rsid w:val="00E0725D"/>
    <w:rsid w:val="00E07A1E"/>
    <w:rsid w:val="00E07DC4"/>
    <w:rsid w:val="00E10007"/>
    <w:rsid w:val="00E10074"/>
    <w:rsid w:val="00E10CC6"/>
    <w:rsid w:val="00E10CE4"/>
    <w:rsid w:val="00E110AD"/>
    <w:rsid w:val="00E1179F"/>
    <w:rsid w:val="00E11AC3"/>
    <w:rsid w:val="00E1207B"/>
    <w:rsid w:val="00E12102"/>
    <w:rsid w:val="00E12212"/>
    <w:rsid w:val="00E12280"/>
    <w:rsid w:val="00E128D6"/>
    <w:rsid w:val="00E12C75"/>
    <w:rsid w:val="00E12CE3"/>
    <w:rsid w:val="00E143FC"/>
    <w:rsid w:val="00E148C2"/>
    <w:rsid w:val="00E14C3C"/>
    <w:rsid w:val="00E15BD7"/>
    <w:rsid w:val="00E15C75"/>
    <w:rsid w:val="00E16174"/>
    <w:rsid w:val="00E173A6"/>
    <w:rsid w:val="00E174D0"/>
    <w:rsid w:val="00E179E6"/>
    <w:rsid w:val="00E17CF2"/>
    <w:rsid w:val="00E17E68"/>
    <w:rsid w:val="00E20240"/>
    <w:rsid w:val="00E2120A"/>
    <w:rsid w:val="00E213A1"/>
    <w:rsid w:val="00E21947"/>
    <w:rsid w:val="00E2262F"/>
    <w:rsid w:val="00E2299D"/>
    <w:rsid w:val="00E23599"/>
    <w:rsid w:val="00E23907"/>
    <w:rsid w:val="00E23BEF"/>
    <w:rsid w:val="00E23C00"/>
    <w:rsid w:val="00E23FDB"/>
    <w:rsid w:val="00E246B3"/>
    <w:rsid w:val="00E250A7"/>
    <w:rsid w:val="00E2516D"/>
    <w:rsid w:val="00E25302"/>
    <w:rsid w:val="00E25EE0"/>
    <w:rsid w:val="00E26B56"/>
    <w:rsid w:val="00E27155"/>
    <w:rsid w:val="00E272AD"/>
    <w:rsid w:val="00E2788E"/>
    <w:rsid w:val="00E278C6"/>
    <w:rsid w:val="00E279C9"/>
    <w:rsid w:val="00E30507"/>
    <w:rsid w:val="00E30D4C"/>
    <w:rsid w:val="00E31450"/>
    <w:rsid w:val="00E314D0"/>
    <w:rsid w:val="00E315A5"/>
    <w:rsid w:val="00E317A4"/>
    <w:rsid w:val="00E327FD"/>
    <w:rsid w:val="00E32839"/>
    <w:rsid w:val="00E32BC7"/>
    <w:rsid w:val="00E33594"/>
    <w:rsid w:val="00E33677"/>
    <w:rsid w:val="00E33BAA"/>
    <w:rsid w:val="00E33F45"/>
    <w:rsid w:val="00E34424"/>
    <w:rsid w:val="00E35044"/>
    <w:rsid w:val="00E35310"/>
    <w:rsid w:val="00E35A3D"/>
    <w:rsid w:val="00E35C72"/>
    <w:rsid w:val="00E362D9"/>
    <w:rsid w:val="00E36942"/>
    <w:rsid w:val="00E3731A"/>
    <w:rsid w:val="00E37919"/>
    <w:rsid w:val="00E37C65"/>
    <w:rsid w:val="00E4011B"/>
    <w:rsid w:val="00E40BF0"/>
    <w:rsid w:val="00E40C4B"/>
    <w:rsid w:val="00E41580"/>
    <w:rsid w:val="00E415AD"/>
    <w:rsid w:val="00E41D01"/>
    <w:rsid w:val="00E42A75"/>
    <w:rsid w:val="00E42B6D"/>
    <w:rsid w:val="00E42E12"/>
    <w:rsid w:val="00E42FFC"/>
    <w:rsid w:val="00E431B2"/>
    <w:rsid w:val="00E44253"/>
    <w:rsid w:val="00E44964"/>
    <w:rsid w:val="00E456C0"/>
    <w:rsid w:val="00E46485"/>
    <w:rsid w:val="00E4669E"/>
    <w:rsid w:val="00E470AA"/>
    <w:rsid w:val="00E506C2"/>
    <w:rsid w:val="00E50E99"/>
    <w:rsid w:val="00E51AE1"/>
    <w:rsid w:val="00E51B86"/>
    <w:rsid w:val="00E535FF"/>
    <w:rsid w:val="00E53B00"/>
    <w:rsid w:val="00E53E2F"/>
    <w:rsid w:val="00E54365"/>
    <w:rsid w:val="00E56826"/>
    <w:rsid w:val="00E56B1A"/>
    <w:rsid w:val="00E60226"/>
    <w:rsid w:val="00E60471"/>
    <w:rsid w:val="00E6077C"/>
    <w:rsid w:val="00E60975"/>
    <w:rsid w:val="00E611AF"/>
    <w:rsid w:val="00E61A03"/>
    <w:rsid w:val="00E621D4"/>
    <w:rsid w:val="00E62BC1"/>
    <w:rsid w:val="00E62CE2"/>
    <w:rsid w:val="00E639EB"/>
    <w:rsid w:val="00E65374"/>
    <w:rsid w:val="00E65C5C"/>
    <w:rsid w:val="00E65DEC"/>
    <w:rsid w:val="00E65FA0"/>
    <w:rsid w:val="00E6607E"/>
    <w:rsid w:val="00E660D5"/>
    <w:rsid w:val="00E6679C"/>
    <w:rsid w:val="00E676C3"/>
    <w:rsid w:val="00E6780B"/>
    <w:rsid w:val="00E67BD6"/>
    <w:rsid w:val="00E70B3A"/>
    <w:rsid w:val="00E70F93"/>
    <w:rsid w:val="00E71E72"/>
    <w:rsid w:val="00E72169"/>
    <w:rsid w:val="00E72824"/>
    <w:rsid w:val="00E72BB9"/>
    <w:rsid w:val="00E73602"/>
    <w:rsid w:val="00E73804"/>
    <w:rsid w:val="00E73A3C"/>
    <w:rsid w:val="00E73A90"/>
    <w:rsid w:val="00E74184"/>
    <w:rsid w:val="00E74FED"/>
    <w:rsid w:val="00E75742"/>
    <w:rsid w:val="00E76470"/>
    <w:rsid w:val="00E76C9D"/>
    <w:rsid w:val="00E76DB0"/>
    <w:rsid w:val="00E76FCB"/>
    <w:rsid w:val="00E7708C"/>
    <w:rsid w:val="00E77122"/>
    <w:rsid w:val="00E77B64"/>
    <w:rsid w:val="00E82172"/>
    <w:rsid w:val="00E8236E"/>
    <w:rsid w:val="00E83BB4"/>
    <w:rsid w:val="00E83C85"/>
    <w:rsid w:val="00E84648"/>
    <w:rsid w:val="00E84EAA"/>
    <w:rsid w:val="00E8514E"/>
    <w:rsid w:val="00E85535"/>
    <w:rsid w:val="00E85F42"/>
    <w:rsid w:val="00E86A75"/>
    <w:rsid w:val="00E86C04"/>
    <w:rsid w:val="00E872EE"/>
    <w:rsid w:val="00E873CE"/>
    <w:rsid w:val="00E87F46"/>
    <w:rsid w:val="00E901FF"/>
    <w:rsid w:val="00E909A7"/>
    <w:rsid w:val="00E9121C"/>
    <w:rsid w:val="00E91B29"/>
    <w:rsid w:val="00E92058"/>
    <w:rsid w:val="00E92FE5"/>
    <w:rsid w:val="00E9316E"/>
    <w:rsid w:val="00E9338E"/>
    <w:rsid w:val="00E93DB2"/>
    <w:rsid w:val="00E93F4E"/>
    <w:rsid w:val="00E94504"/>
    <w:rsid w:val="00E94B89"/>
    <w:rsid w:val="00E951B1"/>
    <w:rsid w:val="00E951BD"/>
    <w:rsid w:val="00E95358"/>
    <w:rsid w:val="00E95722"/>
    <w:rsid w:val="00E959B6"/>
    <w:rsid w:val="00E95E2A"/>
    <w:rsid w:val="00E962A8"/>
    <w:rsid w:val="00E9724A"/>
    <w:rsid w:val="00E973A7"/>
    <w:rsid w:val="00E976B4"/>
    <w:rsid w:val="00E977F2"/>
    <w:rsid w:val="00E97B0A"/>
    <w:rsid w:val="00EA04C9"/>
    <w:rsid w:val="00EA0B26"/>
    <w:rsid w:val="00EA300F"/>
    <w:rsid w:val="00EA3B29"/>
    <w:rsid w:val="00EA4465"/>
    <w:rsid w:val="00EA48D3"/>
    <w:rsid w:val="00EA499C"/>
    <w:rsid w:val="00EA4DA8"/>
    <w:rsid w:val="00EA519A"/>
    <w:rsid w:val="00EA6468"/>
    <w:rsid w:val="00EA731F"/>
    <w:rsid w:val="00EA7828"/>
    <w:rsid w:val="00EA7B6E"/>
    <w:rsid w:val="00EB01A2"/>
    <w:rsid w:val="00EB0BB0"/>
    <w:rsid w:val="00EB0C22"/>
    <w:rsid w:val="00EB0C9C"/>
    <w:rsid w:val="00EB0FCD"/>
    <w:rsid w:val="00EB1191"/>
    <w:rsid w:val="00EB178B"/>
    <w:rsid w:val="00EB1D2A"/>
    <w:rsid w:val="00EB2544"/>
    <w:rsid w:val="00EB2EEE"/>
    <w:rsid w:val="00EB2F67"/>
    <w:rsid w:val="00EB391F"/>
    <w:rsid w:val="00EB3F7A"/>
    <w:rsid w:val="00EB40E3"/>
    <w:rsid w:val="00EB4421"/>
    <w:rsid w:val="00EB4F73"/>
    <w:rsid w:val="00EB504F"/>
    <w:rsid w:val="00EB513F"/>
    <w:rsid w:val="00EB5149"/>
    <w:rsid w:val="00EB5F82"/>
    <w:rsid w:val="00EB649B"/>
    <w:rsid w:val="00EB6D44"/>
    <w:rsid w:val="00EB7AF5"/>
    <w:rsid w:val="00EB7CD9"/>
    <w:rsid w:val="00EC083C"/>
    <w:rsid w:val="00EC12FB"/>
    <w:rsid w:val="00EC19C0"/>
    <w:rsid w:val="00EC1E4A"/>
    <w:rsid w:val="00EC2086"/>
    <w:rsid w:val="00EC2347"/>
    <w:rsid w:val="00EC34D5"/>
    <w:rsid w:val="00EC35B6"/>
    <w:rsid w:val="00EC406E"/>
    <w:rsid w:val="00EC40CD"/>
    <w:rsid w:val="00EC511E"/>
    <w:rsid w:val="00EC5A96"/>
    <w:rsid w:val="00EC5B48"/>
    <w:rsid w:val="00EC6A3D"/>
    <w:rsid w:val="00EC6E18"/>
    <w:rsid w:val="00EC6E8A"/>
    <w:rsid w:val="00ED06E8"/>
    <w:rsid w:val="00ED2E5A"/>
    <w:rsid w:val="00ED30E0"/>
    <w:rsid w:val="00ED372C"/>
    <w:rsid w:val="00ED3D88"/>
    <w:rsid w:val="00ED3FE3"/>
    <w:rsid w:val="00ED4891"/>
    <w:rsid w:val="00ED4AFC"/>
    <w:rsid w:val="00ED50A9"/>
    <w:rsid w:val="00ED5529"/>
    <w:rsid w:val="00ED56CE"/>
    <w:rsid w:val="00ED5D3E"/>
    <w:rsid w:val="00EE0679"/>
    <w:rsid w:val="00EE0967"/>
    <w:rsid w:val="00EE0993"/>
    <w:rsid w:val="00EE1EA7"/>
    <w:rsid w:val="00EE1FC0"/>
    <w:rsid w:val="00EE2BFE"/>
    <w:rsid w:val="00EE2EB5"/>
    <w:rsid w:val="00EE30D4"/>
    <w:rsid w:val="00EE3F2B"/>
    <w:rsid w:val="00EE44D1"/>
    <w:rsid w:val="00EE54F4"/>
    <w:rsid w:val="00EE57CA"/>
    <w:rsid w:val="00EE616D"/>
    <w:rsid w:val="00EE6644"/>
    <w:rsid w:val="00EE7E84"/>
    <w:rsid w:val="00EF01E5"/>
    <w:rsid w:val="00EF05FE"/>
    <w:rsid w:val="00EF1715"/>
    <w:rsid w:val="00EF1D60"/>
    <w:rsid w:val="00EF227B"/>
    <w:rsid w:val="00EF2DD2"/>
    <w:rsid w:val="00EF3549"/>
    <w:rsid w:val="00EF3772"/>
    <w:rsid w:val="00EF44FE"/>
    <w:rsid w:val="00EF45D2"/>
    <w:rsid w:val="00EF4989"/>
    <w:rsid w:val="00EF5467"/>
    <w:rsid w:val="00EF5A52"/>
    <w:rsid w:val="00EF600C"/>
    <w:rsid w:val="00EF6E89"/>
    <w:rsid w:val="00EF7585"/>
    <w:rsid w:val="00EF758B"/>
    <w:rsid w:val="00EF7678"/>
    <w:rsid w:val="00EF79BA"/>
    <w:rsid w:val="00EF7B8C"/>
    <w:rsid w:val="00F00B36"/>
    <w:rsid w:val="00F00CDD"/>
    <w:rsid w:val="00F00E42"/>
    <w:rsid w:val="00F01268"/>
    <w:rsid w:val="00F01FB6"/>
    <w:rsid w:val="00F02625"/>
    <w:rsid w:val="00F04656"/>
    <w:rsid w:val="00F04D01"/>
    <w:rsid w:val="00F06AF0"/>
    <w:rsid w:val="00F06EE7"/>
    <w:rsid w:val="00F0752B"/>
    <w:rsid w:val="00F078B5"/>
    <w:rsid w:val="00F07903"/>
    <w:rsid w:val="00F1017A"/>
    <w:rsid w:val="00F1026E"/>
    <w:rsid w:val="00F1041C"/>
    <w:rsid w:val="00F10AE0"/>
    <w:rsid w:val="00F11496"/>
    <w:rsid w:val="00F127AB"/>
    <w:rsid w:val="00F12C62"/>
    <w:rsid w:val="00F1300E"/>
    <w:rsid w:val="00F1321B"/>
    <w:rsid w:val="00F13CC7"/>
    <w:rsid w:val="00F14193"/>
    <w:rsid w:val="00F14737"/>
    <w:rsid w:val="00F14F5B"/>
    <w:rsid w:val="00F1551A"/>
    <w:rsid w:val="00F15E07"/>
    <w:rsid w:val="00F16044"/>
    <w:rsid w:val="00F1793F"/>
    <w:rsid w:val="00F17998"/>
    <w:rsid w:val="00F17B6C"/>
    <w:rsid w:val="00F17E8C"/>
    <w:rsid w:val="00F200E7"/>
    <w:rsid w:val="00F211ED"/>
    <w:rsid w:val="00F21717"/>
    <w:rsid w:val="00F21804"/>
    <w:rsid w:val="00F23660"/>
    <w:rsid w:val="00F24AFD"/>
    <w:rsid w:val="00F2541F"/>
    <w:rsid w:val="00F25CB8"/>
    <w:rsid w:val="00F262EB"/>
    <w:rsid w:val="00F2635C"/>
    <w:rsid w:val="00F2645F"/>
    <w:rsid w:val="00F27795"/>
    <w:rsid w:val="00F27A9A"/>
    <w:rsid w:val="00F302B9"/>
    <w:rsid w:val="00F31022"/>
    <w:rsid w:val="00F312BF"/>
    <w:rsid w:val="00F317D1"/>
    <w:rsid w:val="00F31A1F"/>
    <w:rsid w:val="00F32093"/>
    <w:rsid w:val="00F32309"/>
    <w:rsid w:val="00F32468"/>
    <w:rsid w:val="00F334CC"/>
    <w:rsid w:val="00F3357C"/>
    <w:rsid w:val="00F33EA2"/>
    <w:rsid w:val="00F34066"/>
    <w:rsid w:val="00F34CEB"/>
    <w:rsid w:val="00F34FDC"/>
    <w:rsid w:val="00F350BF"/>
    <w:rsid w:val="00F35183"/>
    <w:rsid w:val="00F35292"/>
    <w:rsid w:val="00F352C2"/>
    <w:rsid w:val="00F360DD"/>
    <w:rsid w:val="00F36465"/>
    <w:rsid w:val="00F37A85"/>
    <w:rsid w:val="00F37B64"/>
    <w:rsid w:val="00F37C8B"/>
    <w:rsid w:val="00F37EA1"/>
    <w:rsid w:val="00F40587"/>
    <w:rsid w:val="00F41283"/>
    <w:rsid w:val="00F4190C"/>
    <w:rsid w:val="00F41ADA"/>
    <w:rsid w:val="00F41D7B"/>
    <w:rsid w:val="00F41E1B"/>
    <w:rsid w:val="00F429C5"/>
    <w:rsid w:val="00F43411"/>
    <w:rsid w:val="00F44399"/>
    <w:rsid w:val="00F4609D"/>
    <w:rsid w:val="00F46701"/>
    <w:rsid w:val="00F468D8"/>
    <w:rsid w:val="00F4691E"/>
    <w:rsid w:val="00F47436"/>
    <w:rsid w:val="00F5079F"/>
    <w:rsid w:val="00F50E74"/>
    <w:rsid w:val="00F50EB3"/>
    <w:rsid w:val="00F53108"/>
    <w:rsid w:val="00F5332C"/>
    <w:rsid w:val="00F5366C"/>
    <w:rsid w:val="00F54328"/>
    <w:rsid w:val="00F5433B"/>
    <w:rsid w:val="00F546F0"/>
    <w:rsid w:val="00F549EE"/>
    <w:rsid w:val="00F56002"/>
    <w:rsid w:val="00F562CB"/>
    <w:rsid w:val="00F5679E"/>
    <w:rsid w:val="00F5693D"/>
    <w:rsid w:val="00F57244"/>
    <w:rsid w:val="00F575AF"/>
    <w:rsid w:val="00F57CC7"/>
    <w:rsid w:val="00F60D51"/>
    <w:rsid w:val="00F61253"/>
    <w:rsid w:val="00F61506"/>
    <w:rsid w:val="00F638A7"/>
    <w:rsid w:val="00F6479D"/>
    <w:rsid w:val="00F6524A"/>
    <w:rsid w:val="00F653AE"/>
    <w:rsid w:val="00F65469"/>
    <w:rsid w:val="00F65705"/>
    <w:rsid w:val="00F657BA"/>
    <w:rsid w:val="00F65CBC"/>
    <w:rsid w:val="00F65F52"/>
    <w:rsid w:val="00F66703"/>
    <w:rsid w:val="00F66940"/>
    <w:rsid w:val="00F66B9B"/>
    <w:rsid w:val="00F66E77"/>
    <w:rsid w:val="00F66F01"/>
    <w:rsid w:val="00F670A9"/>
    <w:rsid w:val="00F6774B"/>
    <w:rsid w:val="00F70223"/>
    <w:rsid w:val="00F709CD"/>
    <w:rsid w:val="00F70A16"/>
    <w:rsid w:val="00F70BB3"/>
    <w:rsid w:val="00F70DC7"/>
    <w:rsid w:val="00F70E5E"/>
    <w:rsid w:val="00F71462"/>
    <w:rsid w:val="00F71E51"/>
    <w:rsid w:val="00F71FA5"/>
    <w:rsid w:val="00F72BD0"/>
    <w:rsid w:val="00F7354B"/>
    <w:rsid w:val="00F73662"/>
    <w:rsid w:val="00F73DD9"/>
    <w:rsid w:val="00F73E5C"/>
    <w:rsid w:val="00F7483D"/>
    <w:rsid w:val="00F758A1"/>
    <w:rsid w:val="00F76236"/>
    <w:rsid w:val="00F763EE"/>
    <w:rsid w:val="00F765AD"/>
    <w:rsid w:val="00F7664A"/>
    <w:rsid w:val="00F76ABA"/>
    <w:rsid w:val="00F76B19"/>
    <w:rsid w:val="00F76B20"/>
    <w:rsid w:val="00F77003"/>
    <w:rsid w:val="00F77070"/>
    <w:rsid w:val="00F77416"/>
    <w:rsid w:val="00F77580"/>
    <w:rsid w:val="00F77871"/>
    <w:rsid w:val="00F77CAB"/>
    <w:rsid w:val="00F80507"/>
    <w:rsid w:val="00F8087F"/>
    <w:rsid w:val="00F80E5B"/>
    <w:rsid w:val="00F8127A"/>
    <w:rsid w:val="00F82838"/>
    <w:rsid w:val="00F82BC4"/>
    <w:rsid w:val="00F83531"/>
    <w:rsid w:val="00F837C9"/>
    <w:rsid w:val="00F83A7A"/>
    <w:rsid w:val="00F847FF"/>
    <w:rsid w:val="00F848AF"/>
    <w:rsid w:val="00F84CA0"/>
    <w:rsid w:val="00F86119"/>
    <w:rsid w:val="00F8614C"/>
    <w:rsid w:val="00F862D3"/>
    <w:rsid w:val="00F8680C"/>
    <w:rsid w:val="00F8687B"/>
    <w:rsid w:val="00F87AAD"/>
    <w:rsid w:val="00F87B55"/>
    <w:rsid w:val="00F913E1"/>
    <w:rsid w:val="00F91CC6"/>
    <w:rsid w:val="00F9219C"/>
    <w:rsid w:val="00F92504"/>
    <w:rsid w:val="00F92CDC"/>
    <w:rsid w:val="00F92DB3"/>
    <w:rsid w:val="00F92E0A"/>
    <w:rsid w:val="00F93A7F"/>
    <w:rsid w:val="00F94110"/>
    <w:rsid w:val="00F9460B"/>
    <w:rsid w:val="00F94990"/>
    <w:rsid w:val="00F95CDB"/>
    <w:rsid w:val="00F95E81"/>
    <w:rsid w:val="00F9723D"/>
    <w:rsid w:val="00F979BE"/>
    <w:rsid w:val="00F97A97"/>
    <w:rsid w:val="00FA033B"/>
    <w:rsid w:val="00FA139C"/>
    <w:rsid w:val="00FA2A4F"/>
    <w:rsid w:val="00FA2E54"/>
    <w:rsid w:val="00FA30DB"/>
    <w:rsid w:val="00FA323A"/>
    <w:rsid w:val="00FA3465"/>
    <w:rsid w:val="00FA3866"/>
    <w:rsid w:val="00FA4A49"/>
    <w:rsid w:val="00FA4FA4"/>
    <w:rsid w:val="00FA5508"/>
    <w:rsid w:val="00FA60F3"/>
    <w:rsid w:val="00FA62E5"/>
    <w:rsid w:val="00FA65DB"/>
    <w:rsid w:val="00FA7667"/>
    <w:rsid w:val="00FB028F"/>
    <w:rsid w:val="00FB070C"/>
    <w:rsid w:val="00FB0C93"/>
    <w:rsid w:val="00FB0D13"/>
    <w:rsid w:val="00FB1295"/>
    <w:rsid w:val="00FB1BC1"/>
    <w:rsid w:val="00FB21FE"/>
    <w:rsid w:val="00FB272F"/>
    <w:rsid w:val="00FB27DF"/>
    <w:rsid w:val="00FB3033"/>
    <w:rsid w:val="00FB3769"/>
    <w:rsid w:val="00FB3812"/>
    <w:rsid w:val="00FB3E92"/>
    <w:rsid w:val="00FB4508"/>
    <w:rsid w:val="00FB4769"/>
    <w:rsid w:val="00FB51F4"/>
    <w:rsid w:val="00FB525C"/>
    <w:rsid w:val="00FB5837"/>
    <w:rsid w:val="00FB6B6C"/>
    <w:rsid w:val="00FC0375"/>
    <w:rsid w:val="00FC0DA8"/>
    <w:rsid w:val="00FC0FB1"/>
    <w:rsid w:val="00FC1028"/>
    <w:rsid w:val="00FC14AB"/>
    <w:rsid w:val="00FC2490"/>
    <w:rsid w:val="00FC2B9B"/>
    <w:rsid w:val="00FC35BC"/>
    <w:rsid w:val="00FC373E"/>
    <w:rsid w:val="00FC3910"/>
    <w:rsid w:val="00FC413E"/>
    <w:rsid w:val="00FC470B"/>
    <w:rsid w:val="00FC4B24"/>
    <w:rsid w:val="00FC5193"/>
    <w:rsid w:val="00FC5511"/>
    <w:rsid w:val="00FC5556"/>
    <w:rsid w:val="00FC5589"/>
    <w:rsid w:val="00FC621E"/>
    <w:rsid w:val="00FC743B"/>
    <w:rsid w:val="00FC7D9E"/>
    <w:rsid w:val="00FD0558"/>
    <w:rsid w:val="00FD059F"/>
    <w:rsid w:val="00FD101C"/>
    <w:rsid w:val="00FD20FC"/>
    <w:rsid w:val="00FD2DE9"/>
    <w:rsid w:val="00FD2FE2"/>
    <w:rsid w:val="00FD3A5F"/>
    <w:rsid w:val="00FD46F9"/>
    <w:rsid w:val="00FD6291"/>
    <w:rsid w:val="00FD646B"/>
    <w:rsid w:val="00FD69F0"/>
    <w:rsid w:val="00FD6E30"/>
    <w:rsid w:val="00FD717E"/>
    <w:rsid w:val="00FD7566"/>
    <w:rsid w:val="00FD7B6A"/>
    <w:rsid w:val="00FD7C02"/>
    <w:rsid w:val="00FE0A09"/>
    <w:rsid w:val="00FE1E82"/>
    <w:rsid w:val="00FE210E"/>
    <w:rsid w:val="00FE2801"/>
    <w:rsid w:val="00FE2ADC"/>
    <w:rsid w:val="00FE4229"/>
    <w:rsid w:val="00FE4407"/>
    <w:rsid w:val="00FE4953"/>
    <w:rsid w:val="00FE52F4"/>
    <w:rsid w:val="00FE5FAF"/>
    <w:rsid w:val="00FE673B"/>
    <w:rsid w:val="00FE6B63"/>
    <w:rsid w:val="00FE7933"/>
    <w:rsid w:val="00FF0002"/>
    <w:rsid w:val="00FF0CEB"/>
    <w:rsid w:val="00FF0FF9"/>
    <w:rsid w:val="00FF0FFF"/>
    <w:rsid w:val="00FF22B0"/>
    <w:rsid w:val="00FF235C"/>
    <w:rsid w:val="00FF2E93"/>
    <w:rsid w:val="00FF3B03"/>
    <w:rsid w:val="00FF3E90"/>
    <w:rsid w:val="00FF4125"/>
    <w:rsid w:val="00FF4184"/>
    <w:rsid w:val="00FF4A80"/>
    <w:rsid w:val="00FF53DF"/>
    <w:rsid w:val="00FF619E"/>
    <w:rsid w:val="00FF6255"/>
    <w:rsid w:val="00FF75C5"/>
    <w:rsid w:val="00FF7970"/>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6174F9"/>
  <w15:docId w15:val="{98839761-A9FD-4A1D-807A-33C537B7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03D3"/>
    <w:pPr>
      <w:overflowPunct w:val="0"/>
      <w:autoSpaceDE w:val="0"/>
      <w:autoSpaceDN w:val="0"/>
      <w:adjustRightInd w:val="0"/>
      <w:jc w:val="both"/>
      <w:textAlignment w:val="baseline"/>
    </w:pPr>
    <w:rPr>
      <w:rFonts w:ascii="Arial" w:hAnsi="Arial"/>
      <w:lang w:val="vi-VN"/>
    </w:rPr>
  </w:style>
  <w:style w:type="paragraph" w:styleId="Heading1">
    <w:name w:val="heading 1"/>
    <w:basedOn w:val="Normal"/>
    <w:next w:val="Normal"/>
    <w:link w:val="Heading1Char"/>
    <w:qFormat/>
    <w:rsid w:val="005E03D3"/>
    <w:pPr>
      <w:ind w:left="720" w:hanging="720"/>
      <w:outlineLvl w:val="0"/>
    </w:pPr>
    <w:rPr>
      <w:b/>
    </w:rPr>
  </w:style>
  <w:style w:type="paragraph" w:styleId="Heading2">
    <w:name w:val="heading 2"/>
    <w:basedOn w:val="Normal"/>
    <w:next w:val="Normal"/>
    <w:link w:val="Heading2Char"/>
    <w:qFormat/>
    <w:rsid w:val="005E03D3"/>
    <w:pPr>
      <w:ind w:left="720" w:hanging="720"/>
      <w:outlineLvl w:val="1"/>
    </w:pPr>
    <w:rPr>
      <w:b/>
      <w:i/>
    </w:rPr>
  </w:style>
  <w:style w:type="paragraph" w:styleId="Heading3">
    <w:name w:val="heading 3"/>
    <w:basedOn w:val="Normal"/>
    <w:next w:val="Normal"/>
    <w:link w:val="Heading3Char"/>
    <w:qFormat/>
    <w:rsid w:val="005E724E"/>
    <w:pPr>
      <w:ind w:left="720" w:hanging="720"/>
      <w:outlineLvl w:val="2"/>
    </w:pPr>
    <w:rPr>
      <w:i/>
    </w:rPr>
  </w:style>
  <w:style w:type="paragraph" w:styleId="Heading4">
    <w:name w:val="heading 4"/>
    <w:basedOn w:val="Normal"/>
    <w:next w:val="Normal"/>
    <w:link w:val="Heading4Char"/>
    <w:qFormat/>
    <w:rsid w:val="00A53F18"/>
    <w:pPr>
      <w:ind w:left="720" w:hanging="720"/>
      <w:outlineLvl w:val="3"/>
    </w:pPr>
    <w:rPr>
      <w:i/>
    </w:rPr>
  </w:style>
  <w:style w:type="paragraph" w:styleId="Heading5">
    <w:name w:val="heading 5"/>
    <w:basedOn w:val="Normal"/>
    <w:next w:val="Normal"/>
    <w:rsid w:val="004B1F06"/>
    <w:pPr>
      <w:keepNext/>
      <w:ind w:right="-385"/>
      <w:jc w:val="right"/>
      <w:outlineLvl w:val="4"/>
    </w:pPr>
    <w:rPr>
      <w:i/>
      <w:sz w:val="22"/>
    </w:rPr>
  </w:style>
  <w:style w:type="paragraph" w:styleId="Heading6">
    <w:name w:val="heading 6"/>
    <w:basedOn w:val="Normal"/>
    <w:next w:val="Normal"/>
    <w:rsid w:val="004B1F06"/>
    <w:pPr>
      <w:keepNext/>
      <w:ind w:left="720"/>
      <w:outlineLvl w:val="5"/>
    </w:pPr>
    <w:rPr>
      <w:b/>
      <w:i/>
      <w:sz w:val="22"/>
    </w:rPr>
  </w:style>
  <w:style w:type="paragraph" w:styleId="Heading7">
    <w:name w:val="heading 7"/>
    <w:basedOn w:val="Normal"/>
    <w:next w:val="Normal"/>
    <w:rsid w:val="004B1F06"/>
    <w:pPr>
      <w:keepNext/>
      <w:spacing w:before="120"/>
      <w:ind w:left="346" w:hanging="346"/>
      <w:outlineLvl w:val="6"/>
    </w:pPr>
    <w:rPr>
      <w:i/>
      <w:sz w:val="22"/>
    </w:rPr>
  </w:style>
  <w:style w:type="paragraph" w:styleId="Heading8">
    <w:name w:val="heading 8"/>
    <w:basedOn w:val="Normal"/>
    <w:next w:val="Normal"/>
    <w:rsid w:val="004B1F06"/>
    <w:pPr>
      <w:keepNext/>
      <w:ind w:right="-54"/>
      <w:jc w:val="right"/>
      <w:outlineLvl w:val="7"/>
    </w:pPr>
    <w:rPr>
      <w:i/>
      <w:sz w:val="22"/>
    </w:rPr>
  </w:style>
  <w:style w:type="paragraph" w:styleId="Heading9">
    <w:name w:val="heading 9"/>
    <w:basedOn w:val="Normal"/>
    <w:next w:val="Normal"/>
    <w:rsid w:val="004B1F06"/>
    <w:pPr>
      <w:keepNext/>
      <w:ind w:left="432" w:hanging="360"/>
      <w:outlineLvl w:val="8"/>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B1F06"/>
    <w:pPr>
      <w:spacing w:after="300"/>
    </w:pPr>
    <w:rPr>
      <w:sz w:val="30"/>
    </w:rPr>
  </w:style>
  <w:style w:type="paragraph" w:styleId="Footer">
    <w:name w:val="footer"/>
    <w:basedOn w:val="Normal"/>
    <w:link w:val="FooterChar"/>
    <w:uiPriority w:val="99"/>
    <w:rsid w:val="004B1F06"/>
    <w:pPr>
      <w:tabs>
        <w:tab w:val="center" w:pos="4320"/>
        <w:tab w:val="right" w:pos="8640"/>
      </w:tabs>
    </w:pPr>
    <w:rPr>
      <w:lang w:val="en-GB"/>
    </w:rPr>
  </w:style>
  <w:style w:type="character" w:styleId="PageNumber">
    <w:name w:val="page number"/>
    <w:basedOn w:val="DefaultParagraphFont"/>
    <w:rsid w:val="004B1F06"/>
  </w:style>
  <w:style w:type="paragraph" w:customStyle="1" w:styleId="title-2">
    <w:name w:val="title-2"/>
    <w:basedOn w:val="Normal"/>
    <w:rsid w:val="004B1F06"/>
    <w:pPr>
      <w:keepNext/>
      <w:spacing w:before="240" w:after="60"/>
      <w:ind w:left="720"/>
    </w:pPr>
    <w:rPr>
      <w:i/>
      <w:sz w:val="24"/>
      <w:u w:val="single"/>
    </w:rPr>
  </w:style>
  <w:style w:type="paragraph" w:customStyle="1" w:styleId="par-1">
    <w:name w:val="par-1"/>
    <w:basedOn w:val="Normal"/>
    <w:rsid w:val="004B1F06"/>
    <w:pPr>
      <w:spacing w:before="240" w:after="60"/>
      <w:ind w:left="720"/>
    </w:pPr>
    <w:rPr>
      <w:sz w:val="24"/>
    </w:rPr>
  </w:style>
  <w:style w:type="paragraph" w:styleId="BodyText">
    <w:name w:val="Body Text"/>
    <w:basedOn w:val="Normal"/>
    <w:link w:val="BodyTextChar"/>
    <w:rsid w:val="004B1F06"/>
  </w:style>
  <w:style w:type="paragraph" w:styleId="BlockText">
    <w:name w:val="Block Text"/>
    <w:basedOn w:val="Normal"/>
    <w:rsid w:val="004B1F06"/>
    <w:pPr>
      <w:spacing w:before="120"/>
      <w:ind w:left="720" w:right="375"/>
    </w:pPr>
    <w:rPr>
      <w:sz w:val="22"/>
    </w:rPr>
  </w:style>
  <w:style w:type="paragraph" w:styleId="BodyTextIndent">
    <w:name w:val="Body Text Indent"/>
    <w:basedOn w:val="Normal"/>
    <w:link w:val="BodyTextIndentChar"/>
    <w:rsid w:val="004B1F06"/>
    <w:pPr>
      <w:ind w:left="709"/>
    </w:pPr>
  </w:style>
  <w:style w:type="paragraph" w:styleId="BodyText2">
    <w:name w:val="Body Text 2"/>
    <w:basedOn w:val="Normal"/>
    <w:rsid w:val="004B1F06"/>
    <w:pPr>
      <w:jc w:val="center"/>
    </w:pPr>
    <w:rPr>
      <w:sz w:val="16"/>
    </w:rPr>
  </w:style>
  <w:style w:type="paragraph" w:customStyle="1" w:styleId="Style1">
    <w:name w:val="Style1"/>
    <w:basedOn w:val="ListBullet"/>
    <w:rsid w:val="004B1F06"/>
    <w:pPr>
      <w:tabs>
        <w:tab w:val="clear" w:pos="284"/>
      </w:tabs>
      <w:spacing w:after="120"/>
    </w:pPr>
    <w:rPr>
      <w:b/>
      <w:i/>
      <w:color w:val="auto"/>
    </w:rPr>
  </w:style>
  <w:style w:type="paragraph" w:styleId="ListBullet">
    <w:name w:val="List Bullet"/>
    <w:basedOn w:val="Normal"/>
    <w:autoRedefine/>
    <w:rsid w:val="004B1F06"/>
    <w:pPr>
      <w:numPr>
        <w:numId w:val="6"/>
      </w:numPr>
      <w:tabs>
        <w:tab w:val="left" w:pos="284"/>
      </w:tabs>
    </w:pPr>
    <w:rPr>
      <w:color w:val="3366FF"/>
    </w:rPr>
  </w:style>
  <w:style w:type="paragraph" w:customStyle="1" w:styleId="Bullet">
    <w:name w:val="Bullet"/>
    <w:basedOn w:val="ListBullet2"/>
    <w:rsid w:val="004B1F06"/>
    <w:pPr>
      <w:numPr>
        <w:ilvl w:val="1"/>
        <w:numId w:val="1"/>
      </w:numPr>
      <w:tabs>
        <w:tab w:val="clear" w:pos="360"/>
        <w:tab w:val="left" w:pos="284"/>
      </w:tabs>
      <w:ind w:left="993"/>
    </w:pPr>
    <w:rPr>
      <w:sz w:val="22"/>
    </w:rPr>
  </w:style>
  <w:style w:type="paragraph" w:styleId="ListBullet2">
    <w:name w:val="List Bullet 2"/>
    <w:basedOn w:val="Normal"/>
    <w:autoRedefine/>
    <w:rsid w:val="004B1F06"/>
    <w:pPr>
      <w:numPr>
        <w:numId w:val="3"/>
      </w:numPr>
    </w:pPr>
  </w:style>
  <w:style w:type="paragraph" w:customStyle="1" w:styleId="listbulletindent0">
    <w:name w:val="list bullet indent"/>
    <w:basedOn w:val="BodyTextIndent"/>
    <w:rsid w:val="004B1F06"/>
    <w:pPr>
      <w:numPr>
        <w:numId w:val="2"/>
      </w:numPr>
      <w:tabs>
        <w:tab w:val="left" w:pos="992"/>
      </w:tabs>
    </w:pPr>
  </w:style>
  <w:style w:type="paragraph" w:styleId="BodyText3">
    <w:name w:val="Body Text 3"/>
    <w:basedOn w:val="Normal"/>
    <w:rsid w:val="004B1F06"/>
    <w:pPr>
      <w:jc w:val="center"/>
    </w:pPr>
    <w:rPr>
      <w:b/>
      <w:bCs/>
      <w:position w:val="-6"/>
      <w:sz w:val="14"/>
    </w:rPr>
  </w:style>
  <w:style w:type="paragraph" w:styleId="BodyTextIndent2">
    <w:name w:val="Body Text Indent 2"/>
    <w:basedOn w:val="Normal"/>
    <w:rsid w:val="004B1F06"/>
    <w:pPr>
      <w:ind w:left="720"/>
    </w:pPr>
    <w:rPr>
      <w:sz w:val="22"/>
    </w:rPr>
  </w:style>
  <w:style w:type="paragraph" w:styleId="BodyTextIndent3">
    <w:name w:val="Body Text Indent 3"/>
    <w:basedOn w:val="Normal"/>
    <w:rsid w:val="004B1F06"/>
    <w:pPr>
      <w:ind w:left="709"/>
    </w:pPr>
    <w:rPr>
      <w:sz w:val="22"/>
    </w:rPr>
  </w:style>
  <w:style w:type="paragraph" w:customStyle="1" w:styleId="Style2">
    <w:name w:val="Style2"/>
    <w:basedOn w:val="Style1"/>
    <w:rsid w:val="004B1F06"/>
    <w:rPr>
      <w:b w:val="0"/>
    </w:rPr>
  </w:style>
  <w:style w:type="paragraph" w:customStyle="1" w:styleId="Toptabletext">
    <w:name w:val="Top table text"/>
    <w:basedOn w:val="Normal"/>
    <w:rsid w:val="004B1F06"/>
    <w:pPr>
      <w:jc w:val="right"/>
    </w:pPr>
    <w:rPr>
      <w:i/>
    </w:rPr>
  </w:style>
  <w:style w:type="paragraph" w:customStyle="1" w:styleId="ListBullet1">
    <w:name w:val="List Bullet1"/>
    <w:basedOn w:val="Normal"/>
    <w:rsid w:val="004B1F06"/>
    <w:pPr>
      <w:numPr>
        <w:numId w:val="4"/>
      </w:numPr>
      <w:tabs>
        <w:tab w:val="clear" w:pos="360"/>
      </w:tabs>
      <w:ind w:left="284" w:hanging="284"/>
    </w:pPr>
    <w:rPr>
      <w:lang w:val="en-GB"/>
    </w:rPr>
  </w:style>
  <w:style w:type="paragraph" w:customStyle="1" w:styleId="Listbulletindent">
    <w:name w:val="List bullet indent"/>
    <w:basedOn w:val="ListBullet1"/>
    <w:rsid w:val="004B1F06"/>
    <w:pPr>
      <w:numPr>
        <w:numId w:val="5"/>
      </w:numPr>
    </w:pPr>
  </w:style>
  <w:style w:type="paragraph" w:styleId="FootnoteText">
    <w:name w:val="footnote text"/>
    <w:basedOn w:val="Normal"/>
    <w:link w:val="FootnoteTextChar"/>
    <w:semiHidden/>
    <w:rsid w:val="004B1F06"/>
    <w:rPr>
      <w:lang w:val="en-GB"/>
    </w:rPr>
  </w:style>
  <w:style w:type="paragraph" w:customStyle="1" w:styleId="end">
    <w:name w:val="end"/>
    <w:basedOn w:val="Normal"/>
    <w:rsid w:val="004B1F06"/>
    <w:pPr>
      <w:ind w:left="720"/>
    </w:pPr>
    <w:rPr>
      <w:lang w:val="en-GB"/>
    </w:rPr>
  </w:style>
  <w:style w:type="paragraph" w:styleId="BalloonText">
    <w:name w:val="Balloon Text"/>
    <w:basedOn w:val="Normal"/>
    <w:semiHidden/>
    <w:rsid w:val="004B1F06"/>
    <w:rPr>
      <w:rFonts w:ascii="Tahoma" w:hAnsi="Tahoma" w:cs="Tahoma"/>
      <w:sz w:val="16"/>
      <w:szCs w:val="16"/>
    </w:rPr>
  </w:style>
  <w:style w:type="paragraph" w:styleId="Revision">
    <w:name w:val="Revision"/>
    <w:hidden/>
    <w:uiPriority w:val="99"/>
    <w:semiHidden/>
    <w:rsid w:val="00F92504"/>
    <w:rPr>
      <w:rFonts w:ascii="VNI-Times" w:hAnsi="VNI-Times"/>
    </w:rPr>
  </w:style>
  <w:style w:type="paragraph" w:customStyle="1" w:styleId="response">
    <w:name w:val="response"/>
    <w:basedOn w:val="Normal"/>
    <w:rsid w:val="004B1F06"/>
    <w:pPr>
      <w:overflowPunct/>
      <w:autoSpaceDE/>
      <w:autoSpaceDN/>
      <w:adjustRightInd/>
      <w:spacing w:before="120" w:after="120"/>
      <w:textAlignment w:val="auto"/>
    </w:pPr>
    <w:rPr>
      <w:rFonts w:ascii="Times New Roman" w:hAnsi="Times New Roman"/>
    </w:rPr>
  </w:style>
  <w:style w:type="character" w:styleId="CommentReference">
    <w:name w:val="annotation reference"/>
    <w:basedOn w:val="DefaultParagraphFont"/>
    <w:rsid w:val="00117B9F"/>
    <w:rPr>
      <w:sz w:val="16"/>
      <w:szCs w:val="16"/>
    </w:rPr>
  </w:style>
  <w:style w:type="paragraph" w:styleId="CommentText">
    <w:name w:val="annotation text"/>
    <w:basedOn w:val="Normal"/>
    <w:link w:val="CommentTextChar"/>
    <w:rsid w:val="00117B9F"/>
  </w:style>
  <w:style w:type="character" w:customStyle="1" w:styleId="CommentTextChar">
    <w:name w:val="Comment Text Char"/>
    <w:basedOn w:val="DefaultParagraphFont"/>
    <w:link w:val="CommentText"/>
    <w:rsid w:val="00117B9F"/>
    <w:rPr>
      <w:rFonts w:ascii="VNI-Times" w:hAnsi="VNI-Times"/>
    </w:rPr>
  </w:style>
  <w:style w:type="paragraph" w:styleId="CommentSubject">
    <w:name w:val="annotation subject"/>
    <w:basedOn w:val="CommentText"/>
    <w:next w:val="CommentText"/>
    <w:link w:val="CommentSubjectChar"/>
    <w:rsid w:val="00117B9F"/>
    <w:rPr>
      <w:b/>
      <w:bCs/>
    </w:rPr>
  </w:style>
  <w:style w:type="character" w:customStyle="1" w:styleId="CommentSubjectChar">
    <w:name w:val="Comment Subject Char"/>
    <w:basedOn w:val="CommentTextChar"/>
    <w:link w:val="CommentSubject"/>
    <w:rsid w:val="00117B9F"/>
    <w:rPr>
      <w:rFonts w:ascii="VNI-Times" w:hAnsi="VNI-Times"/>
      <w:b/>
      <w:bCs/>
    </w:rPr>
  </w:style>
  <w:style w:type="character" w:customStyle="1" w:styleId="BodyTextIndentChar">
    <w:name w:val="Body Text Indent Char"/>
    <w:basedOn w:val="DefaultParagraphFont"/>
    <w:link w:val="BodyTextIndent"/>
    <w:rsid w:val="005D01C6"/>
    <w:rPr>
      <w:rFonts w:ascii="VNI-Times" w:hAnsi="VNI-Times"/>
    </w:rPr>
  </w:style>
  <w:style w:type="character" w:customStyle="1" w:styleId="FooterChar">
    <w:name w:val="Footer Char"/>
    <w:basedOn w:val="DefaultParagraphFont"/>
    <w:link w:val="Footer"/>
    <w:uiPriority w:val="99"/>
    <w:rsid w:val="00A37EAF"/>
    <w:rPr>
      <w:rFonts w:ascii="VNI-Times" w:hAnsi="VNI-Times"/>
      <w:lang w:val="en-GB"/>
    </w:rPr>
  </w:style>
  <w:style w:type="character" w:customStyle="1" w:styleId="BodyTextChar">
    <w:name w:val="Body Text Char"/>
    <w:basedOn w:val="DefaultParagraphFont"/>
    <w:link w:val="BodyText"/>
    <w:locked/>
    <w:rsid w:val="00316006"/>
    <w:rPr>
      <w:rFonts w:ascii="VNI-Times" w:hAnsi="VNI-Times"/>
    </w:rPr>
  </w:style>
  <w:style w:type="paragraph" w:styleId="ListParagraph">
    <w:name w:val="List Paragraph"/>
    <w:basedOn w:val="Normal"/>
    <w:uiPriority w:val="34"/>
    <w:qFormat/>
    <w:rsid w:val="00584D30"/>
    <w:pPr>
      <w:ind w:left="720"/>
    </w:pPr>
    <w:rPr>
      <w:lang w:val="en-GB"/>
    </w:rPr>
  </w:style>
  <w:style w:type="paragraph" w:styleId="NoSpacing">
    <w:name w:val="No Spacing"/>
    <w:aliases w:val="Note,Notes"/>
    <w:uiPriority w:val="1"/>
    <w:qFormat/>
    <w:rsid w:val="005E724E"/>
    <w:pPr>
      <w:ind w:left="720"/>
      <w:jc w:val="both"/>
    </w:pPr>
    <w:rPr>
      <w:rFonts w:ascii="Arial" w:eastAsia="Calibri" w:hAnsi="Arial"/>
      <w:szCs w:val="22"/>
      <w:lang w:val="vi-VN"/>
    </w:rPr>
  </w:style>
  <w:style w:type="character" w:customStyle="1" w:styleId="Heading1Char">
    <w:name w:val="Heading 1 Char"/>
    <w:basedOn w:val="DefaultParagraphFont"/>
    <w:link w:val="Heading1"/>
    <w:rsid w:val="005E03D3"/>
    <w:rPr>
      <w:rFonts w:ascii="Arial" w:hAnsi="Arial"/>
      <w:b/>
      <w:lang w:val="vi-VN"/>
    </w:rPr>
  </w:style>
  <w:style w:type="character" w:styleId="FootnoteReference">
    <w:name w:val="footnote reference"/>
    <w:basedOn w:val="DefaultParagraphFont"/>
    <w:rsid w:val="00640B48"/>
    <w:rPr>
      <w:vertAlign w:val="superscript"/>
    </w:rPr>
  </w:style>
  <w:style w:type="character" w:customStyle="1" w:styleId="FootnoteTextChar">
    <w:name w:val="Footnote Text Char"/>
    <w:basedOn w:val="DefaultParagraphFont"/>
    <w:link w:val="FootnoteText"/>
    <w:semiHidden/>
    <w:rsid w:val="00640B48"/>
    <w:rPr>
      <w:rFonts w:ascii="VNI-Times" w:hAnsi="VNI-Times"/>
      <w:lang w:val="en-GB"/>
    </w:rPr>
  </w:style>
  <w:style w:type="table" w:styleId="TableGrid">
    <w:name w:val="Table Grid"/>
    <w:basedOn w:val="TableNormal"/>
    <w:uiPriority w:val="59"/>
    <w:rsid w:val="00774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ext">
    <w:name w:val="normal text"/>
    <w:basedOn w:val="Normal"/>
    <w:link w:val="normaltextChar"/>
    <w:rsid w:val="00A95DA5"/>
    <w:rPr>
      <w:rFonts w:ascii="Times" w:hAnsi="Times"/>
      <w:color w:val="000000"/>
      <w:sz w:val="18"/>
    </w:rPr>
  </w:style>
  <w:style w:type="character" w:customStyle="1" w:styleId="normaltextChar">
    <w:name w:val="normal text Char"/>
    <w:basedOn w:val="DefaultParagraphFont"/>
    <w:link w:val="normaltext"/>
    <w:rsid w:val="00A95DA5"/>
    <w:rPr>
      <w:rFonts w:ascii="Times" w:hAnsi="Times"/>
      <w:color w:val="000000"/>
      <w:sz w:val="18"/>
    </w:rPr>
  </w:style>
  <w:style w:type="paragraph" w:styleId="Bibliography">
    <w:name w:val="Bibliography"/>
    <w:basedOn w:val="Normal"/>
    <w:next w:val="Normal"/>
    <w:uiPriority w:val="37"/>
    <w:semiHidden/>
    <w:unhideWhenUsed/>
    <w:rsid w:val="00A42DC1"/>
  </w:style>
  <w:style w:type="paragraph" w:styleId="BodyTextFirstIndent">
    <w:name w:val="Body Text First Indent"/>
    <w:basedOn w:val="BodyText"/>
    <w:link w:val="BodyTextFirstIndentChar"/>
    <w:rsid w:val="00A42DC1"/>
    <w:pPr>
      <w:ind w:firstLine="360"/>
      <w:jc w:val="left"/>
    </w:pPr>
  </w:style>
  <w:style w:type="character" w:customStyle="1" w:styleId="BodyTextFirstIndentChar">
    <w:name w:val="Body Text First Indent Char"/>
    <w:basedOn w:val="BodyTextChar"/>
    <w:link w:val="BodyTextFirstIndent"/>
    <w:rsid w:val="00A42DC1"/>
    <w:rPr>
      <w:rFonts w:ascii="VNI-Times" w:hAnsi="VNI-Times"/>
    </w:rPr>
  </w:style>
  <w:style w:type="paragraph" w:styleId="BodyTextFirstIndent2">
    <w:name w:val="Body Text First Indent 2"/>
    <w:basedOn w:val="BodyTextIndent"/>
    <w:link w:val="BodyTextFirstIndent2Char"/>
    <w:semiHidden/>
    <w:unhideWhenUsed/>
    <w:rsid w:val="00A42DC1"/>
    <w:pPr>
      <w:ind w:left="360" w:firstLine="360"/>
      <w:jc w:val="left"/>
    </w:pPr>
  </w:style>
  <w:style w:type="character" w:customStyle="1" w:styleId="BodyTextFirstIndent2Char">
    <w:name w:val="Body Text First Indent 2 Char"/>
    <w:basedOn w:val="BodyTextIndentChar"/>
    <w:link w:val="BodyTextFirstIndent2"/>
    <w:semiHidden/>
    <w:rsid w:val="00A42DC1"/>
    <w:rPr>
      <w:rFonts w:ascii="VNI-Times" w:hAnsi="VNI-Times"/>
    </w:rPr>
  </w:style>
  <w:style w:type="paragraph" w:styleId="Caption">
    <w:name w:val="caption"/>
    <w:basedOn w:val="Normal"/>
    <w:next w:val="Normal"/>
    <w:semiHidden/>
    <w:unhideWhenUsed/>
    <w:qFormat/>
    <w:rsid w:val="00A42DC1"/>
    <w:pPr>
      <w:spacing w:after="200"/>
    </w:pPr>
    <w:rPr>
      <w:i/>
      <w:iCs/>
      <w:color w:val="1F497D" w:themeColor="text2"/>
      <w:sz w:val="18"/>
      <w:szCs w:val="18"/>
    </w:rPr>
  </w:style>
  <w:style w:type="paragraph" w:styleId="Closing">
    <w:name w:val="Closing"/>
    <w:basedOn w:val="Normal"/>
    <w:link w:val="ClosingChar"/>
    <w:semiHidden/>
    <w:unhideWhenUsed/>
    <w:rsid w:val="00A42DC1"/>
    <w:pPr>
      <w:ind w:left="4320"/>
    </w:pPr>
  </w:style>
  <w:style w:type="character" w:customStyle="1" w:styleId="ClosingChar">
    <w:name w:val="Closing Char"/>
    <w:basedOn w:val="DefaultParagraphFont"/>
    <w:link w:val="Closing"/>
    <w:semiHidden/>
    <w:rsid w:val="00A42DC1"/>
    <w:rPr>
      <w:rFonts w:ascii="VNI-Times" w:hAnsi="VNI-Times"/>
    </w:rPr>
  </w:style>
  <w:style w:type="paragraph" w:styleId="Date">
    <w:name w:val="Date"/>
    <w:basedOn w:val="Normal"/>
    <w:next w:val="Normal"/>
    <w:link w:val="DateChar"/>
    <w:rsid w:val="00A42DC1"/>
  </w:style>
  <w:style w:type="character" w:customStyle="1" w:styleId="DateChar">
    <w:name w:val="Date Char"/>
    <w:basedOn w:val="DefaultParagraphFont"/>
    <w:link w:val="Date"/>
    <w:rsid w:val="00A42DC1"/>
    <w:rPr>
      <w:rFonts w:ascii="VNI-Times" w:hAnsi="VNI-Times"/>
    </w:rPr>
  </w:style>
  <w:style w:type="paragraph" w:styleId="DocumentMap">
    <w:name w:val="Document Map"/>
    <w:basedOn w:val="Normal"/>
    <w:link w:val="DocumentMapChar"/>
    <w:semiHidden/>
    <w:unhideWhenUsed/>
    <w:rsid w:val="00A42DC1"/>
    <w:rPr>
      <w:rFonts w:ascii="Segoe UI" w:hAnsi="Segoe UI" w:cs="Segoe UI"/>
      <w:sz w:val="16"/>
      <w:szCs w:val="16"/>
    </w:rPr>
  </w:style>
  <w:style w:type="character" w:customStyle="1" w:styleId="DocumentMapChar">
    <w:name w:val="Document Map Char"/>
    <w:basedOn w:val="DefaultParagraphFont"/>
    <w:link w:val="DocumentMap"/>
    <w:semiHidden/>
    <w:rsid w:val="00A42DC1"/>
    <w:rPr>
      <w:rFonts w:ascii="Segoe UI" w:hAnsi="Segoe UI" w:cs="Segoe UI"/>
      <w:sz w:val="16"/>
      <w:szCs w:val="16"/>
    </w:rPr>
  </w:style>
  <w:style w:type="paragraph" w:styleId="E-mailSignature">
    <w:name w:val="E-mail Signature"/>
    <w:basedOn w:val="Normal"/>
    <w:link w:val="E-mailSignatureChar"/>
    <w:semiHidden/>
    <w:unhideWhenUsed/>
    <w:rsid w:val="00A42DC1"/>
  </w:style>
  <w:style w:type="character" w:customStyle="1" w:styleId="E-mailSignatureChar">
    <w:name w:val="E-mail Signature Char"/>
    <w:basedOn w:val="DefaultParagraphFont"/>
    <w:link w:val="E-mailSignature"/>
    <w:semiHidden/>
    <w:rsid w:val="00A42DC1"/>
    <w:rPr>
      <w:rFonts w:ascii="VNI-Times" w:hAnsi="VNI-Times"/>
    </w:rPr>
  </w:style>
  <w:style w:type="paragraph" w:styleId="EndnoteText">
    <w:name w:val="endnote text"/>
    <w:basedOn w:val="Normal"/>
    <w:link w:val="EndnoteTextChar"/>
    <w:semiHidden/>
    <w:unhideWhenUsed/>
    <w:rsid w:val="00A42DC1"/>
  </w:style>
  <w:style w:type="character" w:customStyle="1" w:styleId="EndnoteTextChar">
    <w:name w:val="Endnote Text Char"/>
    <w:basedOn w:val="DefaultParagraphFont"/>
    <w:link w:val="EndnoteText"/>
    <w:semiHidden/>
    <w:rsid w:val="00A42DC1"/>
    <w:rPr>
      <w:rFonts w:ascii="VNI-Times" w:hAnsi="VNI-Times"/>
    </w:rPr>
  </w:style>
  <w:style w:type="paragraph" w:styleId="EnvelopeAddress">
    <w:name w:val="envelope address"/>
    <w:basedOn w:val="Normal"/>
    <w:semiHidden/>
    <w:unhideWhenUsed/>
    <w:rsid w:val="00A42DC1"/>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42DC1"/>
    <w:rPr>
      <w:rFonts w:asciiTheme="majorHAnsi" w:eastAsiaTheme="majorEastAsia" w:hAnsiTheme="majorHAnsi" w:cstheme="majorBidi"/>
    </w:rPr>
  </w:style>
  <w:style w:type="paragraph" w:styleId="HTMLAddress">
    <w:name w:val="HTML Address"/>
    <w:basedOn w:val="Normal"/>
    <w:link w:val="HTMLAddressChar"/>
    <w:semiHidden/>
    <w:unhideWhenUsed/>
    <w:rsid w:val="00A42DC1"/>
    <w:rPr>
      <w:i/>
      <w:iCs/>
    </w:rPr>
  </w:style>
  <w:style w:type="character" w:customStyle="1" w:styleId="HTMLAddressChar">
    <w:name w:val="HTML Address Char"/>
    <w:basedOn w:val="DefaultParagraphFont"/>
    <w:link w:val="HTMLAddress"/>
    <w:semiHidden/>
    <w:rsid w:val="00A42DC1"/>
    <w:rPr>
      <w:rFonts w:ascii="VNI-Times" w:hAnsi="VNI-Times"/>
      <w:i/>
      <w:iCs/>
    </w:rPr>
  </w:style>
  <w:style w:type="paragraph" w:styleId="HTMLPreformatted">
    <w:name w:val="HTML Preformatted"/>
    <w:basedOn w:val="Normal"/>
    <w:link w:val="HTMLPreformattedChar"/>
    <w:semiHidden/>
    <w:unhideWhenUsed/>
    <w:rsid w:val="00A42DC1"/>
    <w:rPr>
      <w:rFonts w:ascii="Consolas" w:hAnsi="Consolas" w:cs="Consolas"/>
    </w:rPr>
  </w:style>
  <w:style w:type="character" w:customStyle="1" w:styleId="HTMLPreformattedChar">
    <w:name w:val="HTML Preformatted Char"/>
    <w:basedOn w:val="DefaultParagraphFont"/>
    <w:link w:val="HTMLPreformatted"/>
    <w:semiHidden/>
    <w:rsid w:val="00A42DC1"/>
    <w:rPr>
      <w:rFonts w:ascii="Consolas" w:hAnsi="Consolas" w:cs="Consolas"/>
    </w:rPr>
  </w:style>
  <w:style w:type="paragraph" w:styleId="Index1">
    <w:name w:val="index 1"/>
    <w:basedOn w:val="Normal"/>
    <w:next w:val="Normal"/>
    <w:autoRedefine/>
    <w:semiHidden/>
    <w:unhideWhenUsed/>
    <w:rsid w:val="00A42DC1"/>
    <w:pPr>
      <w:ind w:left="200" w:hanging="200"/>
    </w:pPr>
  </w:style>
  <w:style w:type="paragraph" w:styleId="Index2">
    <w:name w:val="index 2"/>
    <w:basedOn w:val="Normal"/>
    <w:next w:val="Normal"/>
    <w:autoRedefine/>
    <w:semiHidden/>
    <w:unhideWhenUsed/>
    <w:rsid w:val="00A42DC1"/>
    <w:pPr>
      <w:ind w:left="400" w:hanging="200"/>
    </w:pPr>
  </w:style>
  <w:style w:type="paragraph" w:styleId="Index3">
    <w:name w:val="index 3"/>
    <w:basedOn w:val="Normal"/>
    <w:next w:val="Normal"/>
    <w:autoRedefine/>
    <w:semiHidden/>
    <w:unhideWhenUsed/>
    <w:rsid w:val="00A42DC1"/>
    <w:pPr>
      <w:ind w:left="600" w:hanging="200"/>
    </w:pPr>
  </w:style>
  <w:style w:type="paragraph" w:styleId="Index4">
    <w:name w:val="index 4"/>
    <w:basedOn w:val="Normal"/>
    <w:next w:val="Normal"/>
    <w:autoRedefine/>
    <w:semiHidden/>
    <w:unhideWhenUsed/>
    <w:rsid w:val="00A42DC1"/>
    <w:pPr>
      <w:ind w:left="800" w:hanging="200"/>
    </w:pPr>
  </w:style>
  <w:style w:type="paragraph" w:styleId="Index5">
    <w:name w:val="index 5"/>
    <w:basedOn w:val="Normal"/>
    <w:next w:val="Normal"/>
    <w:autoRedefine/>
    <w:semiHidden/>
    <w:unhideWhenUsed/>
    <w:rsid w:val="00A42DC1"/>
    <w:pPr>
      <w:ind w:left="1000" w:hanging="200"/>
    </w:pPr>
  </w:style>
  <w:style w:type="paragraph" w:styleId="Index6">
    <w:name w:val="index 6"/>
    <w:basedOn w:val="Normal"/>
    <w:next w:val="Normal"/>
    <w:autoRedefine/>
    <w:semiHidden/>
    <w:unhideWhenUsed/>
    <w:rsid w:val="00A42DC1"/>
    <w:pPr>
      <w:ind w:left="1200" w:hanging="200"/>
    </w:pPr>
  </w:style>
  <w:style w:type="paragraph" w:styleId="Index7">
    <w:name w:val="index 7"/>
    <w:basedOn w:val="Normal"/>
    <w:next w:val="Normal"/>
    <w:autoRedefine/>
    <w:semiHidden/>
    <w:unhideWhenUsed/>
    <w:rsid w:val="00A42DC1"/>
    <w:pPr>
      <w:ind w:left="1400" w:hanging="200"/>
    </w:pPr>
  </w:style>
  <w:style w:type="paragraph" w:styleId="Index8">
    <w:name w:val="index 8"/>
    <w:basedOn w:val="Normal"/>
    <w:next w:val="Normal"/>
    <w:autoRedefine/>
    <w:semiHidden/>
    <w:unhideWhenUsed/>
    <w:rsid w:val="00A42DC1"/>
    <w:pPr>
      <w:ind w:left="1600" w:hanging="200"/>
    </w:pPr>
  </w:style>
  <w:style w:type="paragraph" w:styleId="Index9">
    <w:name w:val="index 9"/>
    <w:basedOn w:val="Normal"/>
    <w:next w:val="Normal"/>
    <w:autoRedefine/>
    <w:semiHidden/>
    <w:unhideWhenUsed/>
    <w:rsid w:val="00A42DC1"/>
    <w:pPr>
      <w:ind w:left="1800" w:hanging="200"/>
    </w:pPr>
  </w:style>
  <w:style w:type="paragraph" w:styleId="IndexHeading">
    <w:name w:val="index heading"/>
    <w:basedOn w:val="Normal"/>
    <w:next w:val="Index1"/>
    <w:semiHidden/>
    <w:unhideWhenUsed/>
    <w:rsid w:val="00A42DC1"/>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A42DC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42DC1"/>
    <w:rPr>
      <w:rFonts w:ascii="VNI-Times" w:hAnsi="VNI-Times"/>
      <w:i/>
      <w:iCs/>
      <w:color w:val="4F81BD" w:themeColor="accent1"/>
    </w:rPr>
  </w:style>
  <w:style w:type="paragraph" w:styleId="List">
    <w:name w:val="List"/>
    <w:basedOn w:val="Normal"/>
    <w:semiHidden/>
    <w:unhideWhenUsed/>
    <w:rsid w:val="00A42DC1"/>
    <w:pPr>
      <w:ind w:left="360" w:hanging="360"/>
      <w:contextualSpacing/>
    </w:pPr>
  </w:style>
  <w:style w:type="paragraph" w:styleId="List2">
    <w:name w:val="List 2"/>
    <w:basedOn w:val="Normal"/>
    <w:semiHidden/>
    <w:unhideWhenUsed/>
    <w:rsid w:val="00A42DC1"/>
    <w:pPr>
      <w:ind w:left="720" w:hanging="360"/>
      <w:contextualSpacing/>
    </w:pPr>
  </w:style>
  <w:style w:type="paragraph" w:styleId="List3">
    <w:name w:val="List 3"/>
    <w:basedOn w:val="Normal"/>
    <w:semiHidden/>
    <w:unhideWhenUsed/>
    <w:rsid w:val="00A42DC1"/>
    <w:pPr>
      <w:ind w:left="1080" w:hanging="360"/>
      <w:contextualSpacing/>
    </w:pPr>
  </w:style>
  <w:style w:type="paragraph" w:styleId="List4">
    <w:name w:val="List 4"/>
    <w:basedOn w:val="Normal"/>
    <w:rsid w:val="00A42DC1"/>
    <w:pPr>
      <w:ind w:left="1440" w:hanging="360"/>
      <w:contextualSpacing/>
    </w:pPr>
  </w:style>
  <w:style w:type="paragraph" w:styleId="List5">
    <w:name w:val="List 5"/>
    <w:basedOn w:val="Normal"/>
    <w:rsid w:val="00A42DC1"/>
    <w:pPr>
      <w:ind w:left="1800" w:hanging="360"/>
      <w:contextualSpacing/>
    </w:pPr>
  </w:style>
  <w:style w:type="paragraph" w:styleId="ListBullet3">
    <w:name w:val="List Bullet 3"/>
    <w:basedOn w:val="Normal"/>
    <w:semiHidden/>
    <w:unhideWhenUsed/>
    <w:rsid w:val="00A42DC1"/>
    <w:pPr>
      <w:numPr>
        <w:numId w:val="10"/>
      </w:numPr>
      <w:contextualSpacing/>
    </w:pPr>
  </w:style>
  <w:style w:type="paragraph" w:styleId="ListBullet4">
    <w:name w:val="List Bullet 4"/>
    <w:basedOn w:val="Normal"/>
    <w:semiHidden/>
    <w:unhideWhenUsed/>
    <w:rsid w:val="00A42DC1"/>
    <w:pPr>
      <w:numPr>
        <w:numId w:val="11"/>
      </w:numPr>
      <w:contextualSpacing/>
    </w:pPr>
  </w:style>
  <w:style w:type="paragraph" w:styleId="ListBullet5">
    <w:name w:val="List Bullet 5"/>
    <w:basedOn w:val="Normal"/>
    <w:semiHidden/>
    <w:unhideWhenUsed/>
    <w:rsid w:val="00A42DC1"/>
    <w:pPr>
      <w:numPr>
        <w:numId w:val="12"/>
      </w:numPr>
      <w:contextualSpacing/>
    </w:pPr>
  </w:style>
  <w:style w:type="paragraph" w:styleId="ListContinue">
    <w:name w:val="List Continue"/>
    <w:basedOn w:val="Normal"/>
    <w:semiHidden/>
    <w:unhideWhenUsed/>
    <w:rsid w:val="00A42DC1"/>
    <w:pPr>
      <w:spacing w:after="120"/>
      <w:ind w:left="360"/>
      <w:contextualSpacing/>
    </w:pPr>
  </w:style>
  <w:style w:type="paragraph" w:styleId="ListContinue2">
    <w:name w:val="List Continue 2"/>
    <w:basedOn w:val="Normal"/>
    <w:semiHidden/>
    <w:unhideWhenUsed/>
    <w:rsid w:val="00A42DC1"/>
    <w:pPr>
      <w:spacing w:after="120"/>
      <w:ind w:left="720"/>
      <w:contextualSpacing/>
    </w:pPr>
  </w:style>
  <w:style w:type="paragraph" w:styleId="ListContinue3">
    <w:name w:val="List Continue 3"/>
    <w:basedOn w:val="Normal"/>
    <w:semiHidden/>
    <w:unhideWhenUsed/>
    <w:rsid w:val="00A42DC1"/>
    <w:pPr>
      <w:spacing w:after="120"/>
      <w:ind w:left="1080"/>
      <w:contextualSpacing/>
    </w:pPr>
  </w:style>
  <w:style w:type="paragraph" w:styleId="ListContinue4">
    <w:name w:val="List Continue 4"/>
    <w:basedOn w:val="Normal"/>
    <w:semiHidden/>
    <w:unhideWhenUsed/>
    <w:rsid w:val="00A42DC1"/>
    <w:pPr>
      <w:spacing w:after="120"/>
      <w:ind w:left="1440"/>
      <w:contextualSpacing/>
    </w:pPr>
  </w:style>
  <w:style w:type="paragraph" w:styleId="ListContinue5">
    <w:name w:val="List Continue 5"/>
    <w:basedOn w:val="Normal"/>
    <w:semiHidden/>
    <w:unhideWhenUsed/>
    <w:rsid w:val="00A42DC1"/>
    <w:pPr>
      <w:spacing w:after="120"/>
      <w:ind w:left="1800"/>
      <w:contextualSpacing/>
    </w:pPr>
  </w:style>
  <w:style w:type="paragraph" w:styleId="ListNumber">
    <w:name w:val="List Number"/>
    <w:basedOn w:val="Normal"/>
    <w:rsid w:val="00A42DC1"/>
    <w:pPr>
      <w:numPr>
        <w:numId w:val="13"/>
      </w:numPr>
      <w:contextualSpacing/>
    </w:pPr>
  </w:style>
  <w:style w:type="paragraph" w:styleId="ListNumber2">
    <w:name w:val="List Number 2"/>
    <w:basedOn w:val="Normal"/>
    <w:semiHidden/>
    <w:unhideWhenUsed/>
    <w:rsid w:val="00A42DC1"/>
    <w:pPr>
      <w:numPr>
        <w:numId w:val="14"/>
      </w:numPr>
      <w:contextualSpacing/>
    </w:pPr>
  </w:style>
  <w:style w:type="paragraph" w:styleId="ListNumber3">
    <w:name w:val="List Number 3"/>
    <w:basedOn w:val="Normal"/>
    <w:semiHidden/>
    <w:unhideWhenUsed/>
    <w:rsid w:val="00A42DC1"/>
    <w:pPr>
      <w:numPr>
        <w:numId w:val="15"/>
      </w:numPr>
      <w:contextualSpacing/>
    </w:pPr>
  </w:style>
  <w:style w:type="paragraph" w:styleId="ListNumber4">
    <w:name w:val="List Number 4"/>
    <w:basedOn w:val="Normal"/>
    <w:semiHidden/>
    <w:unhideWhenUsed/>
    <w:rsid w:val="00A42DC1"/>
    <w:pPr>
      <w:numPr>
        <w:numId w:val="16"/>
      </w:numPr>
      <w:contextualSpacing/>
    </w:pPr>
  </w:style>
  <w:style w:type="paragraph" w:styleId="ListNumber5">
    <w:name w:val="List Number 5"/>
    <w:basedOn w:val="Normal"/>
    <w:semiHidden/>
    <w:unhideWhenUsed/>
    <w:rsid w:val="00A42DC1"/>
    <w:pPr>
      <w:numPr>
        <w:numId w:val="17"/>
      </w:numPr>
      <w:contextualSpacing/>
    </w:pPr>
  </w:style>
  <w:style w:type="paragraph" w:styleId="MacroText">
    <w:name w:val="macro"/>
    <w:link w:val="MacroTextChar"/>
    <w:semiHidden/>
    <w:unhideWhenUsed/>
    <w:rsid w:val="00A42DC1"/>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cs="Consolas"/>
    </w:rPr>
  </w:style>
  <w:style w:type="character" w:customStyle="1" w:styleId="MacroTextChar">
    <w:name w:val="Macro Text Char"/>
    <w:basedOn w:val="DefaultParagraphFont"/>
    <w:link w:val="MacroText"/>
    <w:semiHidden/>
    <w:rsid w:val="00A42DC1"/>
    <w:rPr>
      <w:rFonts w:ascii="Consolas" w:hAnsi="Consolas" w:cs="Consolas"/>
    </w:rPr>
  </w:style>
  <w:style w:type="paragraph" w:styleId="MessageHeader">
    <w:name w:val="Message Header"/>
    <w:basedOn w:val="Normal"/>
    <w:link w:val="MessageHeaderChar"/>
    <w:semiHidden/>
    <w:unhideWhenUsed/>
    <w:rsid w:val="00A42DC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42DC1"/>
    <w:rPr>
      <w:rFonts w:asciiTheme="majorHAnsi" w:eastAsiaTheme="majorEastAsia" w:hAnsiTheme="majorHAnsi" w:cstheme="majorBidi"/>
      <w:sz w:val="24"/>
      <w:szCs w:val="24"/>
      <w:shd w:val="pct20" w:color="auto" w:fill="auto"/>
    </w:rPr>
  </w:style>
  <w:style w:type="paragraph" w:styleId="NormalWeb">
    <w:name w:val="Normal (Web)"/>
    <w:basedOn w:val="Normal"/>
    <w:semiHidden/>
    <w:unhideWhenUsed/>
    <w:rsid w:val="00A42DC1"/>
    <w:rPr>
      <w:rFonts w:ascii="Times New Roman" w:hAnsi="Times New Roman"/>
      <w:sz w:val="24"/>
      <w:szCs w:val="24"/>
    </w:rPr>
  </w:style>
  <w:style w:type="paragraph" w:styleId="NormalIndent">
    <w:name w:val="Normal Indent"/>
    <w:basedOn w:val="Normal"/>
    <w:semiHidden/>
    <w:unhideWhenUsed/>
    <w:rsid w:val="00A42DC1"/>
    <w:pPr>
      <w:ind w:left="720"/>
    </w:pPr>
  </w:style>
  <w:style w:type="paragraph" w:styleId="NoteHeading">
    <w:name w:val="Note Heading"/>
    <w:basedOn w:val="Normal"/>
    <w:next w:val="Normal"/>
    <w:link w:val="NoteHeadingChar"/>
    <w:semiHidden/>
    <w:unhideWhenUsed/>
    <w:rsid w:val="00A42DC1"/>
  </w:style>
  <w:style w:type="character" w:customStyle="1" w:styleId="NoteHeadingChar">
    <w:name w:val="Note Heading Char"/>
    <w:basedOn w:val="DefaultParagraphFont"/>
    <w:link w:val="NoteHeading"/>
    <w:semiHidden/>
    <w:rsid w:val="00A42DC1"/>
    <w:rPr>
      <w:rFonts w:ascii="VNI-Times" w:hAnsi="VNI-Times"/>
    </w:rPr>
  </w:style>
  <w:style w:type="paragraph" w:styleId="PlainText">
    <w:name w:val="Plain Text"/>
    <w:basedOn w:val="Normal"/>
    <w:link w:val="PlainTextChar"/>
    <w:semiHidden/>
    <w:unhideWhenUsed/>
    <w:rsid w:val="00A42DC1"/>
    <w:rPr>
      <w:rFonts w:ascii="Consolas" w:hAnsi="Consolas" w:cs="Consolas"/>
      <w:sz w:val="21"/>
      <w:szCs w:val="21"/>
    </w:rPr>
  </w:style>
  <w:style w:type="character" w:customStyle="1" w:styleId="PlainTextChar">
    <w:name w:val="Plain Text Char"/>
    <w:basedOn w:val="DefaultParagraphFont"/>
    <w:link w:val="PlainText"/>
    <w:semiHidden/>
    <w:rsid w:val="00A42DC1"/>
    <w:rPr>
      <w:rFonts w:ascii="Consolas" w:hAnsi="Consolas" w:cs="Consolas"/>
      <w:sz w:val="21"/>
      <w:szCs w:val="21"/>
    </w:rPr>
  </w:style>
  <w:style w:type="paragraph" w:styleId="Quote">
    <w:name w:val="Quote"/>
    <w:basedOn w:val="Normal"/>
    <w:next w:val="Normal"/>
    <w:link w:val="QuoteChar"/>
    <w:uiPriority w:val="29"/>
    <w:rsid w:val="00A42DC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42DC1"/>
    <w:rPr>
      <w:rFonts w:ascii="VNI-Times" w:hAnsi="VNI-Times"/>
      <w:i/>
      <w:iCs/>
      <w:color w:val="404040" w:themeColor="text1" w:themeTint="BF"/>
    </w:rPr>
  </w:style>
  <w:style w:type="paragraph" w:styleId="Salutation">
    <w:name w:val="Salutation"/>
    <w:basedOn w:val="Normal"/>
    <w:next w:val="Normal"/>
    <w:link w:val="SalutationChar"/>
    <w:rsid w:val="00A42DC1"/>
  </w:style>
  <w:style w:type="character" w:customStyle="1" w:styleId="SalutationChar">
    <w:name w:val="Salutation Char"/>
    <w:basedOn w:val="DefaultParagraphFont"/>
    <w:link w:val="Salutation"/>
    <w:rsid w:val="00A42DC1"/>
    <w:rPr>
      <w:rFonts w:ascii="VNI-Times" w:hAnsi="VNI-Times"/>
    </w:rPr>
  </w:style>
  <w:style w:type="paragraph" w:styleId="Signature">
    <w:name w:val="Signature"/>
    <w:basedOn w:val="Normal"/>
    <w:link w:val="SignatureChar"/>
    <w:semiHidden/>
    <w:unhideWhenUsed/>
    <w:rsid w:val="00A42DC1"/>
    <w:pPr>
      <w:ind w:left="4320"/>
    </w:pPr>
  </w:style>
  <w:style w:type="character" w:customStyle="1" w:styleId="SignatureChar">
    <w:name w:val="Signature Char"/>
    <w:basedOn w:val="DefaultParagraphFont"/>
    <w:link w:val="Signature"/>
    <w:semiHidden/>
    <w:rsid w:val="00A42DC1"/>
    <w:rPr>
      <w:rFonts w:ascii="VNI-Times" w:hAnsi="VNI-Times"/>
    </w:rPr>
  </w:style>
  <w:style w:type="paragraph" w:styleId="Subtitle">
    <w:name w:val="Subtitle"/>
    <w:basedOn w:val="Normal"/>
    <w:next w:val="Normal"/>
    <w:link w:val="SubtitleChar"/>
    <w:rsid w:val="00A42DC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A42DC1"/>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A42D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42DC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A42DC1"/>
    <w:pPr>
      <w:keepLines/>
      <w:spacing w:before="240"/>
      <w:jc w:val="left"/>
      <w:outlineLvl w:val="9"/>
    </w:pPr>
    <w:rPr>
      <w:rFonts w:asciiTheme="majorHAnsi" w:eastAsiaTheme="majorEastAsia" w:hAnsiTheme="majorHAnsi" w:cstheme="majorBidi"/>
      <w:b w:val="0"/>
      <w:color w:val="365F91" w:themeColor="accent1" w:themeShade="BF"/>
      <w:sz w:val="32"/>
      <w:szCs w:val="32"/>
    </w:rPr>
  </w:style>
  <w:style w:type="character" w:customStyle="1" w:styleId="Heading3Char">
    <w:name w:val="Heading 3 Char"/>
    <w:basedOn w:val="DefaultParagraphFont"/>
    <w:link w:val="Heading3"/>
    <w:rsid w:val="005E724E"/>
    <w:rPr>
      <w:rFonts w:ascii="Arial" w:hAnsi="Arial"/>
      <w:i/>
      <w:lang w:val="vi-VN"/>
    </w:rPr>
  </w:style>
  <w:style w:type="table" w:customStyle="1" w:styleId="TableGrid1">
    <w:name w:val="Table Grid1"/>
    <w:basedOn w:val="TableNormal"/>
    <w:next w:val="TableGrid"/>
    <w:rsid w:val="00E315A5"/>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5E03D3"/>
    <w:rPr>
      <w:rFonts w:ascii="Arial" w:hAnsi="Arial"/>
      <w:b/>
      <w:i/>
      <w:lang w:val="vi-VN"/>
    </w:rPr>
  </w:style>
  <w:style w:type="character" w:customStyle="1" w:styleId="Heading4Char">
    <w:name w:val="Heading 4 Char"/>
    <w:basedOn w:val="DefaultParagraphFont"/>
    <w:link w:val="Heading4"/>
    <w:rsid w:val="00A53F18"/>
    <w:rPr>
      <w:rFonts w:ascii="Arial" w:hAnsi="Arial"/>
      <w:i/>
      <w:lang w:val="vi-VN"/>
    </w:rPr>
  </w:style>
  <w:style w:type="character" w:styleId="PlaceholderText">
    <w:name w:val="Placeholder Text"/>
    <w:basedOn w:val="DefaultParagraphFont"/>
    <w:uiPriority w:val="99"/>
    <w:semiHidden/>
    <w:rsid w:val="001D54CE"/>
    <w:rPr>
      <w:color w:val="808080"/>
    </w:rPr>
  </w:style>
  <w:style w:type="table" w:customStyle="1" w:styleId="CVtable1">
    <w:name w:val="CV table1"/>
    <w:basedOn w:val="TableNormal"/>
    <w:next w:val="TableGrid"/>
    <w:rsid w:val="00A13382"/>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4Italic">
    <w:name w:val="Style Heading 4 + Italic"/>
    <w:basedOn w:val="Heading4"/>
    <w:qFormat/>
    <w:rsid w:val="005E724E"/>
    <w:rPr>
      <w:i w:val="0"/>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2207">
      <w:bodyDiv w:val="1"/>
      <w:marLeft w:val="0"/>
      <w:marRight w:val="0"/>
      <w:marTop w:val="0"/>
      <w:marBottom w:val="0"/>
      <w:divBdr>
        <w:top w:val="none" w:sz="0" w:space="0" w:color="auto"/>
        <w:left w:val="none" w:sz="0" w:space="0" w:color="auto"/>
        <w:bottom w:val="none" w:sz="0" w:space="0" w:color="auto"/>
        <w:right w:val="none" w:sz="0" w:space="0" w:color="auto"/>
      </w:divBdr>
    </w:div>
    <w:div w:id="8484998">
      <w:bodyDiv w:val="1"/>
      <w:marLeft w:val="0"/>
      <w:marRight w:val="0"/>
      <w:marTop w:val="0"/>
      <w:marBottom w:val="0"/>
      <w:divBdr>
        <w:top w:val="none" w:sz="0" w:space="0" w:color="auto"/>
        <w:left w:val="none" w:sz="0" w:space="0" w:color="auto"/>
        <w:bottom w:val="none" w:sz="0" w:space="0" w:color="auto"/>
        <w:right w:val="none" w:sz="0" w:space="0" w:color="auto"/>
      </w:divBdr>
    </w:div>
    <w:div w:id="12538593">
      <w:bodyDiv w:val="1"/>
      <w:marLeft w:val="0"/>
      <w:marRight w:val="0"/>
      <w:marTop w:val="0"/>
      <w:marBottom w:val="0"/>
      <w:divBdr>
        <w:top w:val="none" w:sz="0" w:space="0" w:color="auto"/>
        <w:left w:val="none" w:sz="0" w:space="0" w:color="auto"/>
        <w:bottom w:val="none" w:sz="0" w:space="0" w:color="auto"/>
        <w:right w:val="none" w:sz="0" w:space="0" w:color="auto"/>
      </w:divBdr>
    </w:div>
    <w:div w:id="20591341">
      <w:bodyDiv w:val="1"/>
      <w:marLeft w:val="0"/>
      <w:marRight w:val="0"/>
      <w:marTop w:val="0"/>
      <w:marBottom w:val="0"/>
      <w:divBdr>
        <w:top w:val="none" w:sz="0" w:space="0" w:color="auto"/>
        <w:left w:val="none" w:sz="0" w:space="0" w:color="auto"/>
        <w:bottom w:val="none" w:sz="0" w:space="0" w:color="auto"/>
        <w:right w:val="none" w:sz="0" w:space="0" w:color="auto"/>
      </w:divBdr>
    </w:div>
    <w:div w:id="21706780">
      <w:bodyDiv w:val="1"/>
      <w:marLeft w:val="0"/>
      <w:marRight w:val="0"/>
      <w:marTop w:val="0"/>
      <w:marBottom w:val="0"/>
      <w:divBdr>
        <w:top w:val="none" w:sz="0" w:space="0" w:color="auto"/>
        <w:left w:val="none" w:sz="0" w:space="0" w:color="auto"/>
        <w:bottom w:val="none" w:sz="0" w:space="0" w:color="auto"/>
        <w:right w:val="none" w:sz="0" w:space="0" w:color="auto"/>
      </w:divBdr>
    </w:div>
    <w:div w:id="21904270">
      <w:bodyDiv w:val="1"/>
      <w:marLeft w:val="0"/>
      <w:marRight w:val="0"/>
      <w:marTop w:val="0"/>
      <w:marBottom w:val="0"/>
      <w:divBdr>
        <w:top w:val="none" w:sz="0" w:space="0" w:color="auto"/>
        <w:left w:val="none" w:sz="0" w:space="0" w:color="auto"/>
        <w:bottom w:val="none" w:sz="0" w:space="0" w:color="auto"/>
        <w:right w:val="none" w:sz="0" w:space="0" w:color="auto"/>
      </w:divBdr>
    </w:div>
    <w:div w:id="28921450">
      <w:bodyDiv w:val="1"/>
      <w:marLeft w:val="0"/>
      <w:marRight w:val="0"/>
      <w:marTop w:val="0"/>
      <w:marBottom w:val="0"/>
      <w:divBdr>
        <w:top w:val="none" w:sz="0" w:space="0" w:color="auto"/>
        <w:left w:val="none" w:sz="0" w:space="0" w:color="auto"/>
        <w:bottom w:val="none" w:sz="0" w:space="0" w:color="auto"/>
        <w:right w:val="none" w:sz="0" w:space="0" w:color="auto"/>
      </w:divBdr>
    </w:div>
    <w:div w:id="31618618">
      <w:bodyDiv w:val="1"/>
      <w:marLeft w:val="0"/>
      <w:marRight w:val="0"/>
      <w:marTop w:val="0"/>
      <w:marBottom w:val="0"/>
      <w:divBdr>
        <w:top w:val="none" w:sz="0" w:space="0" w:color="auto"/>
        <w:left w:val="none" w:sz="0" w:space="0" w:color="auto"/>
        <w:bottom w:val="none" w:sz="0" w:space="0" w:color="auto"/>
        <w:right w:val="none" w:sz="0" w:space="0" w:color="auto"/>
      </w:divBdr>
    </w:div>
    <w:div w:id="47803589">
      <w:bodyDiv w:val="1"/>
      <w:marLeft w:val="0"/>
      <w:marRight w:val="0"/>
      <w:marTop w:val="0"/>
      <w:marBottom w:val="0"/>
      <w:divBdr>
        <w:top w:val="none" w:sz="0" w:space="0" w:color="auto"/>
        <w:left w:val="none" w:sz="0" w:space="0" w:color="auto"/>
        <w:bottom w:val="none" w:sz="0" w:space="0" w:color="auto"/>
        <w:right w:val="none" w:sz="0" w:space="0" w:color="auto"/>
      </w:divBdr>
    </w:div>
    <w:div w:id="52044409">
      <w:bodyDiv w:val="1"/>
      <w:marLeft w:val="0"/>
      <w:marRight w:val="0"/>
      <w:marTop w:val="0"/>
      <w:marBottom w:val="0"/>
      <w:divBdr>
        <w:top w:val="none" w:sz="0" w:space="0" w:color="auto"/>
        <w:left w:val="none" w:sz="0" w:space="0" w:color="auto"/>
        <w:bottom w:val="none" w:sz="0" w:space="0" w:color="auto"/>
        <w:right w:val="none" w:sz="0" w:space="0" w:color="auto"/>
      </w:divBdr>
    </w:div>
    <w:div w:id="60761095">
      <w:bodyDiv w:val="1"/>
      <w:marLeft w:val="0"/>
      <w:marRight w:val="0"/>
      <w:marTop w:val="0"/>
      <w:marBottom w:val="0"/>
      <w:divBdr>
        <w:top w:val="none" w:sz="0" w:space="0" w:color="auto"/>
        <w:left w:val="none" w:sz="0" w:space="0" w:color="auto"/>
        <w:bottom w:val="none" w:sz="0" w:space="0" w:color="auto"/>
        <w:right w:val="none" w:sz="0" w:space="0" w:color="auto"/>
      </w:divBdr>
    </w:div>
    <w:div w:id="67775814">
      <w:bodyDiv w:val="1"/>
      <w:marLeft w:val="0"/>
      <w:marRight w:val="0"/>
      <w:marTop w:val="0"/>
      <w:marBottom w:val="0"/>
      <w:divBdr>
        <w:top w:val="none" w:sz="0" w:space="0" w:color="auto"/>
        <w:left w:val="none" w:sz="0" w:space="0" w:color="auto"/>
        <w:bottom w:val="none" w:sz="0" w:space="0" w:color="auto"/>
        <w:right w:val="none" w:sz="0" w:space="0" w:color="auto"/>
      </w:divBdr>
    </w:div>
    <w:div w:id="75594565">
      <w:bodyDiv w:val="1"/>
      <w:marLeft w:val="0"/>
      <w:marRight w:val="0"/>
      <w:marTop w:val="0"/>
      <w:marBottom w:val="0"/>
      <w:divBdr>
        <w:top w:val="none" w:sz="0" w:space="0" w:color="auto"/>
        <w:left w:val="none" w:sz="0" w:space="0" w:color="auto"/>
        <w:bottom w:val="none" w:sz="0" w:space="0" w:color="auto"/>
        <w:right w:val="none" w:sz="0" w:space="0" w:color="auto"/>
      </w:divBdr>
    </w:div>
    <w:div w:id="84040247">
      <w:bodyDiv w:val="1"/>
      <w:marLeft w:val="0"/>
      <w:marRight w:val="0"/>
      <w:marTop w:val="0"/>
      <w:marBottom w:val="0"/>
      <w:divBdr>
        <w:top w:val="none" w:sz="0" w:space="0" w:color="auto"/>
        <w:left w:val="none" w:sz="0" w:space="0" w:color="auto"/>
        <w:bottom w:val="none" w:sz="0" w:space="0" w:color="auto"/>
        <w:right w:val="none" w:sz="0" w:space="0" w:color="auto"/>
      </w:divBdr>
    </w:div>
    <w:div w:id="105006800">
      <w:bodyDiv w:val="1"/>
      <w:marLeft w:val="0"/>
      <w:marRight w:val="0"/>
      <w:marTop w:val="0"/>
      <w:marBottom w:val="0"/>
      <w:divBdr>
        <w:top w:val="none" w:sz="0" w:space="0" w:color="auto"/>
        <w:left w:val="none" w:sz="0" w:space="0" w:color="auto"/>
        <w:bottom w:val="none" w:sz="0" w:space="0" w:color="auto"/>
        <w:right w:val="none" w:sz="0" w:space="0" w:color="auto"/>
      </w:divBdr>
    </w:div>
    <w:div w:id="106773533">
      <w:bodyDiv w:val="1"/>
      <w:marLeft w:val="0"/>
      <w:marRight w:val="0"/>
      <w:marTop w:val="0"/>
      <w:marBottom w:val="0"/>
      <w:divBdr>
        <w:top w:val="none" w:sz="0" w:space="0" w:color="auto"/>
        <w:left w:val="none" w:sz="0" w:space="0" w:color="auto"/>
        <w:bottom w:val="none" w:sz="0" w:space="0" w:color="auto"/>
        <w:right w:val="none" w:sz="0" w:space="0" w:color="auto"/>
      </w:divBdr>
    </w:div>
    <w:div w:id="107431363">
      <w:bodyDiv w:val="1"/>
      <w:marLeft w:val="0"/>
      <w:marRight w:val="0"/>
      <w:marTop w:val="0"/>
      <w:marBottom w:val="0"/>
      <w:divBdr>
        <w:top w:val="none" w:sz="0" w:space="0" w:color="auto"/>
        <w:left w:val="none" w:sz="0" w:space="0" w:color="auto"/>
        <w:bottom w:val="none" w:sz="0" w:space="0" w:color="auto"/>
        <w:right w:val="none" w:sz="0" w:space="0" w:color="auto"/>
      </w:divBdr>
    </w:div>
    <w:div w:id="111478181">
      <w:bodyDiv w:val="1"/>
      <w:marLeft w:val="0"/>
      <w:marRight w:val="0"/>
      <w:marTop w:val="0"/>
      <w:marBottom w:val="0"/>
      <w:divBdr>
        <w:top w:val="none" w:sz="0" w:space="0" w:color="auto"/>
        <w:left w:val="none" w:sz="0" w:space="0" w:color="auto"/>
        <w:bottom w:val="none" w:sz="0" w:space="0" w:color="auto"/>
        <w:right w:val="none" w:sz="0" w:space="0" w:color="auto"/>
      </w:divBdr>
    </w:div>
    <w:div w:id="115098934">
      <w:bodyDiv w:val="1"/>
      <w:marLeft w:val="0"/>
      <w:marRight w:val="0"/>
      <w:marTop w:val="0"/>
      <w:marBottom w:val="0"/>
      <w:divBdr>
        <w:top w:val="none" w:sz="0" w:space="0" w:color="auto"/>
        <w:left w:val="none" w:sz="0" w:space="0" w:color="auto"/>
        <w:bottom w:val="none" w:sz="0" w:space="0" w:color="auto"/>
        <w:right w:val="none" w:sz="0" w:space="0" w:color="auto"/>
      </w:divBdr>
    </w:div>
    <w:div w:id="120195448">
      <w:bodyDiv w:val="1"/>
      <w:marLeft w:val="0"/>
      <w:marRight w:val="0"/>
      <w:marTop w:val="0"/>
      <w:marBottom w:val="0"/>
      <w:divBdr>
        <w:top w:val="none" w:sz="0" w:space="0" w:color="auto"/>
        <w:left w:val="none" w:sz="0" w:space="0" w:color="auto"/>
        <w:bottom w:val="none" w:sz="0" w:space="0" w:color="auto"/>
        <w:right w:val="none" w:sz="0" w:space="0" w:color="auto"/>
      </w:divBdr>
    </w:div>
    <w:div w:id="121120618">
      <w:bodyDiv w:val="1"/>
      <w:marLeft w:val="0"/>
      <w:marRight w:val="0"/>
      <w:marTop w:val="0"/>
      <w:marBottom w:val="0"/>
      <w:divBdr>
        <w:top w:val="none" w:sz="0" w:space="0" w:color="auto"/>
        <w:left w:val="none" w:sz="0" w:space="0" w:color="auto"/>
        <w:bottom w:val="none" w:sz="0" w:space="0" w:color="auto"/>
        <w:right w:val="none" w:sz="0" w:space="0" w:color="auto"/>
      </w:divBdr>
    </w:div>
    <w:div w:id="121654893">
      <w:bodyDiv w:val="1"/>
      <w:marLeft w:val="0"/>
      <w:marRight w:val="0"/>
      <w:marTop w:val="0"/>
      <w:marBottom w:val="0"/>
      <w:divBdr>
        <w:top w:val="none" w:sz="0" w:space="0" w:color="auto"/>
        <w:left w:val="none" w:sz="0" w:space="0" w:color="auto"/>
        <w:bottom w:val="none" w:sz="0" w:space="0" w:color="auto"/>
        <w:right w:val="none" w:sz="0" w:space="0" w:color="auto"/>
      </w:divBdr>
    </w:div>
    <w:div w:id="130176284">
      <w:bodyDiv w:val="1"/>
      <w:marLeft w:val="0"/>
      <w:marRight w:val="0"/>
      <w:marTop w:val="0"/>
      <w:marBottom w:val="0"/>
      <w:divBdr>
        <w:top w:val="none" w:sz="0" w:space="0" w:color="auto"/>
        <w:left w:val="none" w:sz="0" w:space="0" w:color="auto"/>
        <w:bottom w:val="none" w:sz="0" w:space="0" w:color="auto"/>
        <w:right w:val="none" w:sz="0" w:space="0" w:color="auto"/>
      </w:divBdr>
    </w:div>
    <w:div w:id="143089716">
      <w:bodyDiv w:val="1"/>
      <w:marLeft w:val="0"/>
      <w:marRight w:val="0"/>
      <w:marTop w:val="0"/>
      <w:marBottom w:val="0"/>
      <w:divBdr>
        <w:top w:val="none" w:sz="0" w:space="0" w:color="auto"/>
        <w:left w:val="none" w:sz="0" w:space="0" w:color="auto"/>
        <w:bottom w:val="none" w:sz="0" w:space="0" w:color="auto"/>
        <w:right w:val="none" w:sz="0" w:space="0" w:color="auto"/>
      </w:divBdr>
    </w:div>
    <w:div w:id="150022641">
      <w:bodyDiv w:val="1"/>
      <w:marLeft w:val="0"/>
      <w:marRight w:val="0"/>
      <w:marTop w:val="0"/>
      <w:marBottom w:val="0"/>
      <w:divBdr>
        <w:top w:val="none" w:sz="0" w:space="0" w:color="auto"/>
        <w:left w:val="none" w:sz="0" w:space="0" w:color="auto"/>
        <w:bottom w:val="none" w:sz="0" w:space="0" w:color="auto"/>
        <w:right w:val="none" w:sz="0" w:space="0" w:color="auto"/>
      </w:divBdr>
    </w:div>
    <w:div w:id="156507251">
      <w:bodyDiv w:val="1"/>
      <w:marLeft w:val="0"/>
      <w:marRight w:val="0"/>
      <w:marTop w:val="0"/>
      <w:marBottom w:val="0"/>
      <w:divBdr>
        <w:top w:val="none" w:sz="0" w:space="0" w:color="auto"/>
        <w:left w:val="none" w:sz="0" w:space="0" w:color="auto"/>
        <w:bottom w:val="none" w:sz="0" w:space="0" w:color="auto"/>
        <w:right w:val="none" w:sz="0" w:space="0" w:color="auto"/>
      </w:divBdr>
    </w:div>
    <w:div w:id="158086801">
      <w:bodyDiv w:val="1"/>
      <w:marLeft w:val="0"/>
      <w:marRight w:val="0"/>
      <w:marTop w:val="0"/>
      <w:marBottom w:val="0"/>
      <w:divBdr>
        <w:top w:val="none" w:sz="0" w:space="0" w:color="auto"/>
        <w:left w:val="none" w:sz="0" w:space="0" w:color="auto"/>
        <w:bottom w:val="none" w:sz="0" w:space="0" w:color="auto"/>
        <w:right w:val="none" w:sz="0" w:space="0" w:color="auto"/>
      </w:divBdr>
    </w:div>
    <w:div w:id="163477955">
      <w:bodyDiv w:val="1"/>
      <w:marLeft w:val="0"/>
      <w:marRight w:val="0"/>
      <w:marTop w:val="0"/>
      <w:marBottom w:val="0"/>
      <w:divBdr>
        <w:top w:val="none" w:sz="0" w:space="0" w:color="auto"/>
        <w:left w:val="none" w:sz="0" w:space="0" w:color="auto"/>
        <w:bottom w:val="none" w:sz="0" w:space="0" w:color="auto"/>
        <w:right w:val="none" w:sz="0" w:space="0" w:color="auto"/>
      </w:divBdr>
    </w:div>
    <w:div w:id="167448825">
      <w:bodyDiv w:val="1"/>
      <w:marLeft w:val="0"/>
      <w:marRight w:val="0"/>
      <w:marTop w:val="0"/>
      <w:marBottom w:val="0"/>
      <w:divBdr>
        <w:top w:val="none" w:sz="0" w:space="0" w:color="auto"/>
        <w:left w:val="none" w:sz="0" w:space="0" w:color="auto"/>
        <w:bottom w:val="none" w:sz="0" w:space="0" w:color="auto"/>
        <w:right w:val="none" w:sz="0" w:space="0" w:color="auto"/>
      </w:divBdr>
    </w:div>
    <w:div w:id="183793470">
      <w:bodyDiv w:val="1"/>
      <w:marLeft w:val="0"/>
      <w:marRight w:val="0"/>
      <w:marTop w:val="0"/>
      <w:marBottom w:val="0"/>
      <w:divBdr>
        <w:top w:val="none" w:sz="0" w:space="0" w:color="auto"/>
        <w:left w:val="none" w:sz="0" w:space="0" w:color="auto"/>
        <w:bottom w:val="none" w:sz="0" w:space="0" w:color="auto"/>
        <w:right w:val="none" w:sz="0" w:space="0" w:color="auto"/>
      </w:divBdr>
    </w:div>
    <w:div w:id="195628868">
      <w:bodyDiv w:val="1"/>
      <w:marLeft w:val="0"/>
      <w:marRight w:val="0"/>
      <w:marTop w:val="0"/>
      <w:marBottom w:val="0"/>
      <w:divBdr>
        <w:top w:val="none" w:sz="0" w:space="0" w:color="auto"/>
        <w:left w:val="none" w:sz="0" w:space="0" w:color="auto"/>
        <w:bottom w:val="none" w:sz="0" w:space="0" w:color="auto"/>
        <w:right w:val="none" w:sz="0" w:space="0" w:color="auto"/>
      </w:divBdr>
    </w:div>
    <w:div w:id="197202514">
      <w:bodyDiv w:val="1"/>
      <w:marLeft w:val="0"/>
      <w:marRight w:val="0"/>
      <w:marTop w:val="0"/>
      <w:marBottom w:val="0"/>
      <w:divBdr>
        <w:top w:val="none" w:sz="0" w:space="0" w:color="auto"/>
        <w:left w:val="none" w:sz="0" w:space="0" w:color="auto"/>
        <w:bottom w:val="none" w:sz="0" w:space="0" w:color="auto"/>
        <w:right w:val="none" w:sz="0" w:space="0" w:color="auto"/>
      </w:divBdr>
    </w:div>
    <w:div w:id="202786527">
      <w:bodyDiv w:val="1"/>
      <w:marLeft w:val="0"/>
      <w:marRight w:val="0"/>
      <w:marTop w:val="0"/>
      <w:marBottom w:val="0"/>
      <w:divBdr>
        <w:top w:val="none" w:sz="0" w:space="0" w:color="auto"/>
        <w:left w:val="none" w:sz="0" w:space="0" w:color="auto"/>
        <w:bottom w:val="none" w:sz="0" w:space="0" w:color="auto"/>
        <w:right w:val="none" w:sz="0" w:space="0" w:color="auto"/>
      </w:divBdr>
    </w:div>
    <w:div w:id="206646096">
      <w:bodyDiv w:val="1"/>
      <w:marLeft w:val="0"/>
      <w:marRight w:val="0"/>
      <w:marTop w:val="0"/>
      <w:marBottom w:val="0"/>
      <w:divBdr>
        <w:top w:val="none" w:sz="0" w:space="0" w:color="auto"/>
        <w:left w:val="none" w:sz="0" w:space="0" w:color="auto"/>
        <w:bottom w:val="none" w:sz="0" w:space="0" w:color="auto"/>
        <w:right w:val="none" w:sz="0" w:space="0" w:color="auto"/>
      </w:divBdr>
    </w:div>
    <w:div w:id="211159326">
      <w:bodyDiv w:val="1"/>
      <w:marLeft w:val="0"/>
      <w:marRight w:val="0"/>
      <w:marTop w:val="0"/>
      <w:marBottom w:val="0"/>
      <w:divBdr>
        <w:top w:val="none" w:sz="0" w:space="0" w:color="auto"/>
        <w:left w:val="none" w:sz="0" w:space="0" w:color="auto"/>
        <w:bottom w:val="none" w:sz="0" w:space="0" w:color="auto"/>
        <w:right w:val="none" w:sz="0" w:space="0" w:color="auto"/>
      </w:divBdr>
    </w:div>
    <w:div w:id="217010935">
      <w:bodyDiv w:val="1"/>
      <w:marLeft w:val="0"/>
      <w:marRight w:val="0"/>
      <w:marTop w:val="0"/>
      <w:marBottom w:val="0"/>
      <w:divBdr>
        <w:top w:val="none" w:sz="0" w:space="0" w:color="auto"/>
        <w:left w:val="none" w:sz="0" w:space="0" w:color="auto"/>
        <w:bottom w:val="none" w:sz="0" w:space="0" w:color="auto"/>
        <w:right w:val="none" w:sz="0" w:space="0" w:color="auto"/>
      </w:divBdr>
    </w:div>
    <w:div w:id="219365632">
      <w:bodyDiv w:val="1"/>
      <w:marLeft w:val="0"/>
      <w:marRight w:val="0"/>
      <w:marTop w:val="0"/>
      <w:marBottom w:val="0"/>
      <w:divBdr>
        <w:top w:val="none" w:sz="0" w:space="0" w:color="auto"/>
        <w:left w:val="none" w:sz="0" w:space="0" w:color="auto"/>
        <w:bottom w:val="none" w:sz="0" w:space="0" w:color="auto"/>
        <w:right w:val="none" w:sz="0" w:space="0" w:color="auto"/>
      </w:divBdr>
    </w:div>
    <w:div w:id="229270993">
      <w:bodyDiv w:val="1"/>
      <w:marLeft w:val="0"/>
      <w:marRight w:val="0"/>
      <w:marTop w:val="0"/>
      <w:marBottom w:val="0"/>
      <w:divBdr>
        <w:top w:val="none" w:sz="0" w:space="0" w:color="auto"/>
        <w:left w:val="none" w:sz="0" w:space="0" w:color="auto"/>
        <w:bottom w:val="none" w:sz="0" w:space="0" w:color="auto"/>
        <w:right w:val="none" w:sz="0" w:space="0" w:color="auto"/>
      </w:divBdr>
    </w:div>
    <w:div w:id="229311131">
      <w:bodyDiv w:val="1"/>
      <w:marLeft w:val="0"/>
      <w:marRight w:val="0"/>
      <w:marTop w:val="0"/>
      <w:marBottom w:val="0"/>
      <w:divBdr>
        <w:top w:val="none" w:sz="0" w:space="0" w:color="auto"/>
        <w:left w:val="none" w:sz="0" w:space="0" w:color="auto"/>
        <w:bottom w:val="none" w:sz="0" w:space="0" w:color="auto"/>
        <w:right w:val="none" w:sz="0" w:space="0" w:color="auto"/>
      </w:divBdr>
    </w:div>
    <w:div w:id="234171302">
      <w:bodyDiv w:val="1"/>
      <w:marLeft w:val="0"/>
      <w:marRight w:val="0"/>
      <w:marTop w:val="0"/>
      <w:marBottom w:val="0"/>
      <w:divBdr>
        <w:top w:val="none" w:sz="0" w:space="0" w:color="auto"/>
        <w:left w:val="none" w:sz="0" w:space="0" w:color="auto"/>
        <w:bottom w:val="none" w:sz="0" w:space="0" w:color="auto"/>
        <w:right w:val="none" w:sz="0" w:space="0" w:color="auto"/>
      </w:divBdr>
    </w:div>
    <w:div w:id="234363644">
      <w:bodyDiv w:val="1"/>
      <w:marLeft w:val="0"/>
      <w:marRight w:val="0"/>
      <w:marTop w:val="0"/>
      <w:marBottom w:val="0"/>
      <w:divBdr>
        <w:top w:val="none" w:sz="0" w:space="0" w:color="auto"/>
        <w:left w:val="none" w:sz="0" w:space="0" w:color="auto"/>
        <w:bottom w:val="none" w:sz="0" w:space="0" w:color="auto"/>
        <w:right w:val="none" w:sz="0" w:space="0" w:color="auto"/>
      </w:divBdr>
    </w:div>
    <w:div w:id="241719024">
      <w:bodyDiv w:val="1"/>
      <w:marLeft w:val="0"/>
      <w:marRight w:val="0"/>
      <w:marTop w:val="0"/>
      <w:marBottom w:val="0"/>
      <w:divBdr>
        <w:top w:val="none" w:sz="0" w:space="0" w:color="auto"/>
        <w:left w:val="none" w:sz="0" w:space="0" w:color="auto"/>
        <w:bottom w:val="none" w:sz="0" w:space="0" w:color="auto"/>
        <w:right w:val="none" w:sz="0" w:space="0" w:color="auto"/>
      </w:divBdr>
    </w:div>
    <w:div w:id="246573107">
      <w:bodyDiv w:val="1"/>
      <w:marLeft w:val="0"/>
      <w:marRight w:val="0"/>
      <w:marTop w:val="0"/>
      <w:marBottom w:val="0"/>
      <w:divBdr>
        <w:top w:val="none" w:sz="0" w:space="0" w:color="auto"/>
        <w:left w:val="none" w:sz="0" w:space="0" w:color="auto"/>
        <w:bottom w:val="none" w:sz="0" w:space="0" w:color="auto"/>
        <w:right w:val="none" w:sz="0" w:space="0" w:color="auto"/>
      </w:divBdr>
    </w:div>
    <w:div w:id="258948036">
      <w:bodyDiv w:val="1"/>
      <w:marLeft w:val="0"/>
      <w:marRight w:val="0"/>
      <w:marTop w:val="0"/>
      <w:marBottom w:val="0"/>
      <w:divBdr>
        <w:top w:val="none" w:sz="0" w:space="0" w:color="auto"/>
        <w:left w:val="none" w:sz="0" w:space="0" w:color="auto"/>
        <w:bottom w:val="none" w:sz="0" w:space="0" w:color="auto"/>
        <w:right w:val="none" w:sz="0" w:space="0" w:color="auto"/>
      </w:divBdr>
    </w:div>
    <w:div w:id="261033864">
      <w:bodyDiv w:val="1"/>
      <w:marLeft w:val="0"/>
      <w:marRight w:val="0"/>
      <w:marTop w:val="0"/>
      <w:marBottom w:val="0"/>
      <w:divBdr>
        <w:top w:val="none" w:sz="0" w:space="0" w:color="auto"/>
        <w:left w:val="none" w:sz="0" w:space="0" w:color="auto"/>
        <w:bottom w:val="none" w:sz="0" w:space="0" w:color="auto"/>
        <w:right w:val="none" w:sz="0" w:space="0" w:color="auto"/>
      </w:divBdr>
    </w:div>
    <w:div w:id="264116548">
      <w:bodyDiv w:val="1"/>
      <w:marLeft w:val="0"/>
      <w:marRight w:val="0"/>
      <w:marTop w:val="0"/>
      <w:marBottom w:val="0"/>
      <w:divBdr>
        <w:top w:val="none" w:sz="0" w:space="0" w:color="auto"/>
        <w:left w:val="none" w:sz="0" w:space="0" w:color="auto"/>
        <w:bottom w:val="none" w:sz="0" w:space="0" w:color="auto"/>
        <w:right w:val="none" w:sz="0" w:space="0" w:color="auto"/>
      </w:divBdr>
    </w:div>
    <w:div w:id="267466669">
      <w:bodyDiv w:val="1"/>
      <w:marLeft w:val="0"/>
      <w:marRight w:val="0"/>
      <w:marTop w:val="0"/>
      <w:marBottom w:val="0"/>
      <w:divBdr>
        <w:top w:val="none" w:sz="0" w:space="0" w:color="auto"/>
        <w:left w:val="none" w:sz="0" w:space="0" w:color="auto"/>
        <w:bottom w:val="none" w:sz="0" w:space="0" w:color="auto"/>
        <w:right w:val="none" w:sz="0" w:space="0" w:color="auto"/>
      </w:divBdr>
    </w:div>
    <w:div w:id="287781927">
      <w:bodyDiv w:val="1"/>
      <w:marLeft w:val="0"/>
      <w:marRight w:val="0"/>
      <w:marTop w:val="0"/>
      <w:marBottom w:val="0"/>
      <w:divBdr>
        <w:top w:val="none" w:sz="0" w:space="0" w:color="auto"/>
        <w:left w:val="none" w:sz="0" w:space="0" w:color="auto"/>
        <w:bottom w:val="none" w:sz="0" w:space="0" w:color="auto"/>
        <w:right w:val="none" w:sz="0" w:space="0" w:color="auto"/>
      </w:divBdr>
    </w:div>
    <w:div w:id="301816625">
      <w:bodyDiv w:val="1"/>
      <w:marLeft w:val="0"/>
      <w:marRight w:val="0"/>
      <w:marTop w:val="0"/>
      <w:marBottom w:val="0"/>
      <w:divBdr>
        <w:top w:val="none" w:sz="0" w:space="0" w:color="auto"/>
        <w:left w:val="none" w:sz="0" w:space="0" w:color="auto"/>
        <w:bottom w:val="none" w:sz="0" w:space="0" w:color="auto"/>
        <w:right w:val="none" w:sz="0" w:space="0" w:color="auto"/>
      </w:divBdr>
    </w:div>
    <w:div w:id="304048828">
      <w:bodyDiv w:val="1"/>
      <w:marLeft w:val="0"/>
      <w:marRight w:val="0"/>
      <w:marTop w:val="0"/>
      <w:marBottom w:val="0"/>
      <w:divBdr>
        <w:top w:val="none" w:sz="0" w:space="0" w:color="auto"/>
        <w:left w:val="none" w:sz="0" w:space="0" w:color="auto"/>
        <w:bottom w:val="none" w:sz="0" w:space="0" w:color="auto"/>
        <w:right w:val="none" w:sz="0" w:space="0" w:color="auto"/>
      </w:divBdr>
    </w:div>
    <w:div w:id="324823457">
      <w:bodyDiv w:val="1"/>
      <w:marLeft w:val="0"/>
      <w:marRight w:val="0"/>
      <w:marTop w:val="0"/>
      <w:marBottom w:val="0"/>
      <w:divBdr>
        <w:top w:val="none" w:sz="0" w:space="0" w:color="auto"/>
        <w:left w:val="none" w:sz="0" w:space="0" w:color="auto"/>
        <w:bottom w:val="none" w:sz="0" w:space="0" w:color="auto"/>
        <w:right w:val="none" w:sz="0" w:space="0" w:color="auto"/>
      </w:divBdr>
    </w:div>
    <w:div w:id="341975272">
      <w:bodyDiv w:val="1"/>
      <w:marLeft w:val="0"/>
      <w:marRight w:val="0"/>
      <w:marTop w:val="0"/>
      <w:marBottom w:val="0"/>
      <w:divBdr>
        <w:top w:val="none" w:sz="0" w:space="0" w:color="auto"/>
        <w:left w:val="none" w:sz="0" w:space="0" w:color="auto"/>
        <w:bottom w:val="none" w:sz="0" w:space="0" w:color="auto"/>
        <w:right w:val="none" w:sz="0" w:space="0" w:color="auto"/>
      </w:divBdr>
    </w:div>
    <w:div w:id="351611970">
      <w:bodyDiv w:val="1"/>
      <w:marLeft w:val="0"/>
      <w:marRight w:val="0"/>
      <w:marTop w:val="0"/>
      <w:marBottom w:val="0"/>
      <w:divBdr>
        <w:top w:val="none" w:sz="0" w:space="0" w:color="auto"/>
        <w:left w:val="none" w:sz="0" w:space="0" w:color="auto"/>
        <w:bottom w:val="none" w:sz="0" w:space="0" w:color="auto"/>
        <w:right w:val="none" w:sz="0" w:space="0" w:color="auto"/>
      </w:divBdr>
    </w:div>
    <w:div w:id="352608125">
      <w:bodyDiv w:val="1"/>
      <w:marLeft w:val="0"/>
      <w:marRight w:val="0"/>
      <w:marTop w:val="0"/>
      <w:marBottom w:val="0"/>
      <w:divBdr>
        <w:top w:val="none" w:sz="0" w:space="0" w:color="auto"/>
        <w:left w:val="none" w:sz="0" w:space="0" w:color="auto"/>
        <w:bottom w:val="none" w:sz="0" w:space="0" w:color="auto"/>
        <w:right w:val="none" w:sz="0" w:space="0" w:color="auto"/>
      </w:divBdr>
    </w:div>
    <w:div w:id="360210597">
      <w:bodyDiv w:val="1"/>
      <w:marLeft w:val="0"/>
      <w:marRight w:val="0"/>
      <w:marTop w:val="0"/>
      <w:marBottom w:val="0"/>
      <w:divBdr>
        <w:top w:val="none" w:sz="0" w:space="0" w:color="auto"/>
        <w:left w:val="none" w:sz="0" w:space="0" w:color="auto"/>
        <w:bottom w:val="none" w:sz="0" w:space="0" w:color="auto"/>
        <w:right w:val="none" w:sz="0" w:space="0" w:color="auto"/>
      </w:divBdr>
    </w:div>
    <w:div w:id="385640124">
      <w:bodyDiv w:val="1"/>
      <w:marLeft w:val="0"/>
      <w:marRight w:val="0"/>
      <w:marTop w:val="0"/>
      <w:marBottom w:val="0"/>
      <w:divBdr>
        <w:top w:val="none" w:sz="0" w:space="0" w:color="auto"/>
        <w:left w:val="none" w:sz="0" w:space="0" w:color="auto"/>
        <w:bottom w:val="none" w:sz="0" w:space="0" w:color="auto"/>
        <w:right w:val="none" w:sz="0" w:space="0" w:color="auto"/>
      </w:divBdr>
    </w:div>
    <w:div w:id="388456872">
      <w:bodyDiv w:val="1"/>
      <w:marLeft w:val="0"/>
      <w:marRight w:val="0"/>
      <w:marTop w:val="0"/>
      <w:marBottom w:val="0"/>
      <w:divBdr>
        <w:top w:val="none" w:sz="0" w:space="0" w:color="auto"/>
        <w:left w:val="none" w:sz="0" w:space="0" w:color="auto"/>
        <w:bottom w:val="none" w:sz="0" w:space="0" w:color="auto"/>
        <w:right w:val="none" w:sz="0" w:space="0" w:color="auto"/>
      </w:divBdr>
    </w:div>
    <w:div w:id="407775315">
      <w:bodyDiv w:val="1"/>
      <w:marLeft w:val="0"/>
      <w:marRight w:val="0"/>
      <w:marTop w:val="0"/>
      <w:marBottom w:val="0"/>
      <w:divBdr>
        <w:top w:val="none" w:sz="0" w:space="0" w:color="auto"/>
        <w:left w:val="none" w:sz="0" w:space="0" w:color="auto"/>
        <w:bottom w:val="none" w:sz="0" w:space="0" w:color="auto"/>
        <w:right w:val="none" w:sz="0" w:space="0" w:color="auto"/>
      </w:divBdr>
    </w:div>
    <w:div w:id="424227314">
      <w:bodyDiv w:val="1"/>
      <w:marLeft w:val="0"/>
      <w:marRight w:val="0"/>
      <w:marTop w:val="0"/>
      <w:marBottom w:val="0"/>
      <w:divBdr>
        <w:top w:val="none" w:sz="0" w:space="0" w:color="auto"/>
        <w:left w:val="none" w:sz="0" w:space="0" w:color="auto"/>
        <w:bottom w:val="none" w:sz="0" w:space="0" w:color="auto"/>
        <w:right w:val="none" w:sz="0" w:space="0" w:color="auto"/>
      </w:divBdr>
    </w:div>
    <w:div w:id="433064302">
      <w:bodyDiv w:val="1"/>
      <w:marLeft w:val="0"/>
      <w:marRight w:val="0"/>
      <w:marTop w:val="0"/>
      <w:marBottom w:val="0"/>
      <w:divBdr>
        <w:top w:val="none" w:sz="0" w:space="0" w:color="auto"/>
        <w:left w:val="none" w:sz="0" w:space="0" w:color="auto"/>
        <w:bottom w:val="none" w:sz="0" w:space="0" w:color="auto"/>
        <w:right w:val="none" w:sz="0" w:space="0" w:color="auto"/>
      </w:divBdr>
    </w:div>
    <w:div w:id="441192133">
      <w:bodyDiv w:val="1"/>
      <w:marLeft w:val="0"/>
      <w:marRight w:val="0"/>
      <w:marTop w:val="0"/>
      <w:marBottom w:val="0"/>
      <w:divBdr>
        <w:top w:val="none" w:sz="0" w:space="0" w:color="auto"/>
        <w:left w:val="none" w:sz="0" w:space="0" w:color="auto"/>
        <w:bottom w:val="none" w:sz="0" w:space="0" w:color="auto"/>
        <w:right w:val="none" w:sz="0" w:space="0" w:color="auto"/>
      </w:divBdr>
    </w:div>
    <w:div w:id="441345692">
      <w:bodyDiv w:val="1"/>
      <w:marLeft w:val="0"/>
      <w:marRight w:val="0"/>
      <w:marTop w:val="0"/>
      <w:marBottom w:val="0"/>
      <w:divBdr>
        <w:top w:val="none" w:sz="0" w:space="0" w:color="auto"/>
        <w:left w:val="none" w:sz="0" w:space="0" w:color="auto"/>
        <w:bottom w:val="none" w:sz="0" w:space="0" w:color="auto"/>
        <w:right w:val="none" w:sz="0" w:space="0" w:color="auto"/>
      </w:divBdr>
    </w:div>
    <w:div w:id="442111328">
      <w:bodyDiv w:val="1"/>
      <w:marLeft w:val="0"/>
      <w:marRight w:val="0"/>
      <w:marTop w:val="0"/>
      <w:marBottom w:val="0"/>
      <w:divBdr>
        <w:top w:val="none" w:sz="0" w:space="0" w:color="auto"/>
        <w:left w:val="none" w:sz="0" w:space="0" w:color="auto"/>
        <w:bottom w:val="none" w:sz="0" w:space="0" w:color="auto"/>
        <w:right w:val="none" w:sz="0" w:space="0" w:color="auto"/>
      </w:divBdr>
    </w:div>
    <w:div w:id="452794381">
      <w:bodyDiv w:val="1"/>
      <w:marLeft w:val="0"/>
      <w:marRight w:val="0"/>
      <w:marTop w:val="0"/>
      <w:marBottom w:val="0"/>
      <w:divBdr>
        <w:top w:val="none" w:sz="0" w:space="0" w:color="auto"/>
        <w:left w:val="none" w:sz="0" w:space="0" w:color="auto"/>
        <w:bottom w:val="none" w:sz="0" w:space="0" w:color="auto"/>
        <w:right w:val="none" w:sz="0" w:space="0" w:color="auto"/>
      </w:divBdr>
    </w:div>
    <w:div w:id="454063100">
      <w:bodyDiv w:val="1"/>
      <w:marLeft w:val="0"/>
      <w:marRight w:val="0"/>
      <w:marTop w:val="0"/>
      <w:marBottom w:val="0"/>
      <w:divBdr>
        <w:top w:val="none" w:sz="0" w:space="0" w:color="auto"/>
        <w:left w:val="none" w:sz="0" w:space="0" w:color="auto"/>
        <w:bottom w:val="none" w:sz="0" w:space="0" w:color="auto"/>
        <w:right w:val="none" w:sz="0" w:space="0" w:color="auto"/>
      </w:divBdr>
    </w:div>
    <w:div w:id="455635580">
      <w:bodyDiv w:val="1"/>
      <w:marLeft w:val="0"/>
      <w:marRight w:val="0"/>
      <w:marTop w:val="0"/>
      <w:marBottom w:val="0"/>
      <w:divBdr>
        <w:top w:val="none" w:sz="0" w:space="0" w:color="auto"/>
        <w:left w:val="none" w:sz="0" w:space="0" w:color="auto"/>
        <w:bottom w:val="none" w:sz="0" w:space="0" w:color="auto"/>
        <w:right w:val="none" w:sz="0" w:space="0" w:color="auto"/>
      </w:divBdr>
    </w:div>
    <w:div w:id="461312097">
      <w:bodyDiv w:val="1"/>
      <w:marLeft w:val="0"/>
      <w:marRight w:val="0"/>
      <w:marTop w:val="0"/>
      <w:marBottom w:val="0"/>
      <w:divBdr>
        <w:top w:val="none" w:sz="0" w:space="0" w:color="auto"/>
        <w:left w:val="none" w:sz="0" w:space="0" w:color="auto"/>
        <w:bottom w:val="none" w:sz="0" w:space="0" w:color="auto"/>
        <w:right w:val="none" w:sz="0" w:space="0" w:color="auto"/>
      </w:divBdr>
    </w:div>
    <w:div w:id="475143774">
      <w:bodyDiv w:val="1"/>
      <w:marLeft w:val="0"/>
      <w:marRight w:val="0"/>
      <w:marTop w:val="0"/>
      <w:marBottom w:val="0"/>
      <w:divBdr>
        <w:top w:val="none" w:sz="0" w:space="0" w:color="auto"/>
        <w:left w:val="none" w:sz="0" w:space="0" w:color="auto"/>
        <w:bottom w:val="none" w:sz="0" w:space="0" w:color="auto"/>
        <w:right w:val="none" w:sz="0" w:space="0" w:color="auto"/>
      </w:divBdr>
    </w:div>
    <w:div w:id="495074771">
      <w:bodyDiv w:val="1"/>
      <w:marLeft w:val="0"/>
      <w:marRight w:val="0"/>
      <w:marTop w:val="0"/>
      <w:marBottom w:val="0"/>
      <w:divBdr>
        <w:top w:val="none" w:sz="0" w:space="0" w:color="auto"/>
        <w:left w:val="none" w:sz="0" w:space="0" w:color="auto"/>
        <w:bottom w:val="none" w:sz="0" w:space="0" w:color="auto"/>
        <w:right w:val="none" w:sz="0" w:space="0" w:color="auto"/>
      </w:divBdr>
    </w:div>
    <w:div w:id="513618051">
      <w:bodyDiv w:val="1"/>
      <w:marLeft w:val="0"/>
      <w:marRight w:val="0"/>
      <w:marTop w:val="0"/>
      <w:marBottom w:val="0"/>
      <w:divBdr>
        <w:top w:val="none" w:sz="0" w:space="0" w:color="auto"/>
        <w:left w:val="none" w:sz="0" w:space="0" w:color="auto"/>
        <w:bottom w:val="none" w:sz="0" w:space="0" w:color="auto"/>
        <w:right w:val="none" w:sz="0" w:space="0" w:color="auto"/>
      </w:divBdr>
    </w:div>
    <w:div w:id="519054487">
      <w:bodyDiv w:val="1"/>
      <w:marLeft w:val="0"/>
      <w:marRight w:val="0"/>
      <w:marTop w:val="0"/>
      <w:marBottom w:val="0"/>
      <w:divBdr>
        <w:top w:val="none" w:sz="0" w:space="0" w:color="auto"/>
        <w:left w:val="none" w:sz="0" w:space="0" w:color="auto"/>
        <w:bottom w:val="none" w:sz="0" w:space="0" w:color="auto"/>
        <w:right w:val="none" w:sz="0" w:space="0" w:color="auto"/>
      </w:divBdr>
    </w:div>
    <w:div w:id="522089239">
      <w:bodyDiv w:val="1"/>
      <w:marLeft w:val="0"/>
      <w:marRight w:val="0"/>
      <w:marTop w:val="0"/>
      <w:marBottom w:val="0"/>
      <w:divBdr>
        <w:top w:val="none" w:sz="0" w:space="0" w:color="auto"/>
        <w:left w:val="none" w:sz="0" w:space="0" w:color="auto"/>
        <w:bottom w:val="none" w:sz="0" w:space="0" w:color="auto"/>
        <w:right w:val="none" w:sz="0" w:space="0" w:color="auto"/>
      </w:divBdr>
    </w:div>
    <w:div w:id="526604846">
      <w:bodyDiv w:val="1"/>
      <w:marLeft w:val="0"/>
      <w:marRight w:val="0"/>
      <w:marTop w:val="0"/>
      <w:marBottom w:val="0"/>
      <w:divBdr>
        <w:top w:val="none" w:sz="0" w:space="0" w:color="auto"/>
        <w:left w:val="none" w:sz="0" w:space="0" w:color="auto"/>
        <w:bottom w:val="none" w:sz="0" w:space="0" w:color="auto"/>
        <w:right w:val="none" w:sz="0" w:space="0" w:color="auto"/>
      </w:divBdr>
    </w:div>
    <w:div w:id="527110531">
      <w:bodyDiv w:val="1"/>
      <w:marLeft w:val="0"/>
      <w:marRight w:val="0"/>
      <w:marTop w:val="0"/>
      <w:marBottom w:val="0"/>
      <w:divBdr>
        <w:top w:val="none" w:sz="0" w:space="0" w:color="auto"/>
        <w:left w:val="none" w:sz="0" w:space="0" w:color="auto"/>
        <w:bottom w:val="none" w:sz="0" w:space="0" w:color="auto"/>
        <w:right w:val="none" w:sz="0" w:space="0" w:color="auto"/>
      </w:divBdr>
    </w:div>
    <w:div w:id="531260231">
      <w:bodyDiv w:val="1"/>
      <w:marLeft w:val="0"/>
      <w:marRight w:val="0"/>
      <w:marTop w:val="0"/>
      <w:marBottom w:val="0"/>
      <w:divBdr>
        <w:top w:val="none" w:sz="0" w:space="0" w:color="auto"/>
        <w:left w:val="none" w:sz="0" w:space="0" w:color="auto"/>
        <w:bottom w:val="none" w:sz="0" w:space="0" w:color="auto"/>
        <w:right w:val="none" w:sz="0" w:space="0" w:color="auto"/>
      </w:divBdr>
    </w:div>
    <w:div w:id="540481533">
      <w:bodyDiv w:val="1"/>
      <w:marLeft w:val="0"/>
      <w:marRight w:val="0"/>
      <w:marTop w:val="0"/>
      <w:marBottom w:val="0"/>
      <w:divBdr>
        <w:top w:val="none" w:sz="0" w:space="0" w:color="auto"/>
        <w:left w:val="none" w:sz="0" w:space="0" w:color="auto"/>
        <w:bottom w:val="none" w:sz="0" w:space="0" w:color="auto"/>
        <w:right w:val="none" w:sz="0" w:space="0" w:color="auto"/>
      </w:divBdr>
    </w:div>
    <w:div w:id="541601874">
      <w:bodyDiv w:val="1"/>
      <w:marLeft w:val="0"/>
      <w:marRight w:val="0"/>
      <w:marTop w:val="0"/>
      <w:marBottom w:val="0"/>
      <w:divBdr>
        <w:top w:val="none" w:sz="0" w:space="0" w:color="auto"/>
        <w:left w:val="none" w:sz="0" w:space="0" w:color="auto"/>
        <w:bottom w:val="none" w:sz="0" w:space="0" w:color="auto"/>
        <w:right w:val="none" w:sz="0" w:space="0" w:color="auto"/>
      </w:divBdr>
    </w:div>
    <w:div w:id="548539213">
      <w:bodyDiv w:val="1"/>
      <w:marLeft w:val="0"/>
      <w:marRight w:val="0"/>
      <w:marTop w:val="0"/>
      <w:marBottom w:val="0"/>
      <w:divBdr>
        <w:top w:val="none" w:sz="0" w:space="0" w:color="auto"/>
        <w:left w:val="none" w:sz="0" w:space="0" w:color="auto"/>
        <w:bottom w:val="none" w:sz="0" w:space="0" w:color="auto"/>
        <w:right w:val="none" w:sz="0" w:space="0" w:color="auto"/>
      </w:divBdr>
    </w:div>
    <w:div w:id="553664489">
      <w:bodyDiv w:val="1"/>
      <w:marLeft w:val="0"/>
      <w:marRight w:val="0"/>
      <w:marTop w:val="0"/>
      <w:marBottom w:val="0"/>
      <w:divBdr>
        <w:top w:val="none" w:sz="0" w:space="0" w:color="auto"/>
        <w:left w:val="none" w:sz="0" w:space="0" w:color="auto"/>
        <w:bottom w:val="none" w:sz="0" w:space="0" w:color="auto"/>
        <w:right w:val="none" w:sz="0" w:space="0" w:color="auto"/>
      </w:divBdr>
    </w:div>
    <w:div w:id="562326223">
      <w:bodyDiv w:val="1"/>
      <w:marLeft w:val="0"/>
      <w:marRight w:val="0"/>
      <w:marTop w:val="0"/>
      <w:marBottom w:val="0"/>
      <w:divBdr>
        <w:top w:val="none" w:sz="0" w:space="0" w:color="auto"/>
        <w:left w:val="none" w:sz="0" w:space="0" w:color="auto"/>
        <w:bottom w:val="none" w:sz="0" w:space="0" w:color="auto"/>
        <w:right w:val="none" w:sz="0" w:space="0" w:color="auto"/>
      </w:divBdr>
    </w:div>
    <w:div w:id="567958875">
      <w:bodyDiv w:val="1"/>
      <w:marLeft w:val="0"/>
      <w:marRight w:val="0"/>
      <w:marTop w:val="0"/>
      <w:marBottom w:val="0"/>
      <w:divBdr>
        <w:top w:val="none" w:sz="0" w:space="0" w:color="auto"/>
        <w:left w:val="none" w:sz="0" w:space="0" w:color="auto"/>
        <w:bottom w:val="none" w:sz="0" w:space="0" w:color="auto"/>
        <w:right w:val="none" w:sz="0" w:space="0" w:color="auto"/>
      </w:divBdr>
    </w:div>
    <w:div w:id="580257241">
      <w:bodyDiv w:val="1"/>
      <w:marLeft w:val="0"/>
      <w:marRight w:val="0"/>
      <w:marTop w:val="0"/>
      <w:marBottom w:val="0"/>
      <w:divBdr>
        <w:top w:val="none" w:sz="0" w:space="0" w:color="auto"/>
        <w:left w:val="none" w:sz="0" w:space="0" w:color="auto"/>
        <w:bottom w:val="none" w:sz="0" w:space="0" w:color="auto"/>
        <w:right w:val="none" w:sz="0" w:space="0" w:color="auto"/>
      </w:divBdr>
    </w:div>
    <w:div w:id="585387040">
      <w:bodyDiv w:val="1"/>
      <w:marLeft w:val="0"/>
      <w:marRight w:val="0"/>
      <w:marTop w:val="0"/>
      <w:marBottom w:val="0"/>
      <w:divBdr>
        <w:top w:val="none" w:sz="0" w:space="0" w:color="auto"/>
        <w:left w:val="none" w:sz="0" w:space="0" w:color="auto"/>
        <w:bottom w:val="none" w:sz="0" w:space="0" w:color="auto"/>
        <w:right w:val="none" w:sz="0" w:space="0" w:color="auto"/>
      </w:divBdr>
    </w:div>
    <w:div w:id="599996480">
      <w:bodyDiv w:val="1"/>
      <w:marLeft w:val="0"/>
      <w:marRight w:val="0"/>
      <w:marTop w:val="0"/>
      <w:marBottom w:val="0"/>
      <w:divBdr>
        <w:top w:val="none" w:sz="0" w:space="0" w:color="auto"/>
        <w:left w:val="none" w:sz="0" w:space="0" w:color="auto"/>
        <w:bottom w:val="none" w:sz="0" w:space="0" w:color="auto"/>
        <w:right w:val="none" w:sz="0" w:space="0" w:color="auto"/>
      </w:divBdr>
    </w:div>
    <w:div w:id="626357434">
      <w:bodyDiv w:val="1"/>
      <w:marLeft w:val="0"/>
      <w:marRight w:val="0"/>
      <w:marTop w:val="0"/>
      <w:marBottom w:val="0"/>
      <w:divBdr>
        <w:top w:val="none" w:sz="0" w:space="0" w:color="auto"/>
        <w:left w:val="none" w:sz="0" w:space="0" w:color="auto"/>
        <w:bottom w:val="none" w:sz="0" w:space="0" w:color="auto"/>
        <w:right w:val="none" w:sz="0" w:space="0" w:color="auto"/>
      </w:divBdr>
    </w:div>
    <w:div w:id="626929692">
      <w:bodyDiv w:val="1"/>
      <w:marLeft w:val="0"/>
      <w:marRight w:val="0"/>
      <w:marTop w:val="0"/>
      <w:marBottom w:val="0"/>
      <w:divBdr>
        <w:top w:val="none" w:sz="0" w:space="0" w:color="auto"/>
        <w:left w:val="none" w:sz="0" w:space="0" w:color="auto"/>
        <w:bottom w:val="none" w:sz="0" w:space="0" w:color="auto"/>
        <w:right w:val="none" w:sz="0" w:space="0" w:color="auto"/>
      </w:divBdr>
    </w:div>
    <w:div w:id="632055947">
      <w:bodyDiv w:val="1"/>
      <w:marLeft w:val="0"/>
      <w:marRight w:val="0"/>
      <w:marTop w:val="0"/>
      <w:marBottom w:val="0"/>
      <w:divBdr>
        <w:top w:val="none" w:sz="0" w:space="0" w:color="auto"/>
        <w:left w:val="none" w:sz="0" w:space="0" w:color="auto"/>
        <w:bottom w:val="none" w:sz="0" w:space="0" w:color="auto"/>
        <w:right w:val="none" w:sz="0" w:space="0" w:color="auto"/>
      </w:divBdr>
    </w:div>
    <w:div w:id="632446708">
      <w:bodyDiv w:val="1"/>
      <w:marLeft w:val="0"/>
      <w:marRight w:val="0"/>
      <w:marTop w:val="0"/>
      <w:marBottom w:val="0"/>
      <w:divBdr>
        <w:top w:val="none" w:sz="0" w:space="0" w:color="auto"/>
        <w:left w:val="none" w:sz="0" w:space="0" w:color="auto"/>
        <w:bottom w:val="none" w:sz="0" w:space="0" w:color="auto"/>
        <w:right w:val="none" w:sz="0" w:space="0" w:color="auto"/>
      </w:divBdr>
    </w:div>
    <w:div w:id="652877542">
      <w:bodyDiv w:val="1"/>
      <w:marLeft w:val="0"/>
      <w:marRight w:val="0"/>
      <w:marTop w:val="0"/>
      <w:marBottom w:val="0"/>
      <w:divBdr>
        <w:top w:val="none" w:sz="0" w:space="0" w:color="auto"/>
        <w:left w:val="none" w:sz="0" w:space="0" w:color="auto"/>
        <w:bottom w:val="none" w:sz="0" w:space="0" w:color="auto"/>
        <w:right w:val="none" w:sz="0" w:space="0" w:color="auto"/>
      </w:divBdr>
    </w:div>
    <w:div w:id="658971218">
      <w:bodyDiv w:val="1"/>
      <w:marLeft w:val="0"/>
      <w:marRight w:val="0"/>
      <w:marTop w:val="0"/>
      <w:marBottom w:val="0"/>
      <w:divBdr>
        <w:top w:val="none" w:sz="0" w:space="0" w:color="auto"/>
        <w:left w:val="none" w:sz="0" w:space="0" w:color="auto"/>
        <w:bottom w:val="none" w:sz="0" w:space="0" w:color="auto"/>
        <w:right w:val="none" w:sz="0" w:space="0" w:color="auto"/>
      </w:divBdr>
    </w:div>
    <w:div w:id="659236507">
      <w:bodyDiv w:val="1"/>
      <w:marLeft w:val="0"/>
      <w:marRight w:val="0"/>
      <w:marTop w:val="0"/>
      <w:marBottom w:val="0"/>
      <w:divBdr>
        <w:top w:val="none" w:sz="0" w:space="0" w:color="auto"/>
        <w:left w:val="none" w:sz="0" w:space="0" w:color="auto"/>
        <w:bottom w:val="none" w:sz="0" w:space="0" w:color="auto"/>
        <w:right w:val="none" w:sz="0" w:space="0" w:color="auto"/>
      </w:divBdr>
    </w:div>
    <w:div w:id="661468830">
      <w:bodyDiv w:val="1"/>
      <w:marLeft w:val="0"/>
      <w:marRight w:val="0"/>
      <w:marTop w:val="0"/>
      <w:marBottom w:val="0"/>
      <w:divBdr>
        <w:top w:val="none" w:sz="0" w:space="0" w:color="auto"/>
        <w:left w:val="none" w:sz="0" w:space="0" w:color="auto"/>
        <w:bottom w:val="none" w:sz="0" w:space="0" w:color="auto"/>
        <w:right w:val="none" w:sz="0" w:space="0" w:color="auto"/>
      </w:divBdr>
    </w:div>
    <w:div w:id="671223438">
      <w:bodyDiv w:val="1"/>
      <w:marLeft w:val="0"/>
      <w:marRight w:val="0"/>
      <w:marTop w:val="0"/>
      <w:marBottom w:val="0"/>
      <w:divBdr>
        <w:top w:val="none" w:sz="0" w:space="0" w:color="auto"/>
        <w:left w:val="none" w:sz="0" w:space="0" w:color="auto"/>
        <w:bottom w:val="none" w:sz="0" w:space="0" w:color="auto"/>
        <w:right w:val="none" w:sz="0" w:space="0" w:color="auto"/>
      </w:divBdr>
    </w:div>
    <w:div w:id="676612074">
      <w:bodyDiv w:val="1"/>
      <w:marLeft w:val="0"/>
      <w:marRight w:val="0"/>
      <w:marTop w:val="0"/>
      <w:marBottom w:val="0"/>
      <w:divBdr>
        <w:top w:val="none" w:sz="0" w:space="0" w:color="auto"/>
        <w:left w:val="none" w:sz="0" w:space="0" w:color="auto"/>
        <w:bottom w:val="none" w:sz="0" w:space="0" w:color="auto"/>
        <w:right w:val="none" w:sz="0" w:space="0" w:color="auto"/>
      </w:divBdr>
    </w:div>
    <w:div w:id="676688669">
      <w:bodyDiv w:val="1"/>
      <w:marLeft w:val="0"/>
      <w:marRight w:val="0"/>
      <w:marTop w:val="0"/>
      <w:marBottom w:val="0"/>
      <w:divBdr>
        <w:top w:val="none" w:sz="0" w:space="0" w:color="auto"/>
        <w:left w:val="none" w:sz="0" w:space="0" w:color="auto"/>
        <w:bottom w:val="none" w:sz="0" w:space="0" w:color="auto"/>
        <w:right w:val="none" w:sz="0" w:space="0" w:color="auto"/>
      </w:divBdr>
    </w:div>
    <w:div w:id="677780165">
      <w:bodyDiv w:val="1"/>
      <w:marLeft w:val="0"/>
      <w:marRight w:val="0"/>
      <w:marTop w:val="0"/>
      <w:marBottom w:val="0"/>
      <w:divBdr>
        <w:top w:val="none" w:sz="0" w:space="0" w:color="auto"/>
        <w:left w:val="none" w:sz="0" w:space="0" w:color="auto"/>
        <w:bottom w:val="none" w:sz="0" w:space="0" w:color="auto"/>
        <w:right w:val="none" w:sz="0" w:space="0" w:color="auto"/>
      </w:divBdr>
    </w:div>
    <w:div w:id="691223952">
      <w:bodyDiv w:val="1"/>
      <w:marLeft w:val="0"/>
      <w:marRight w:val="0"/>
      <w:marTop w:val="0"/>
      <w:marBottom w:val="0"/>
      <w:divBdr>
        <w:top w:val="none" w:sz="0" w:space="0" w:color="auto"/>
        <w:left w:val="none" w:sz="0" w:space="0" w:color="auto"/>
        <w:bottom w:val="none" w:sz="0" w:space="0" w:color="auto"/>
        <w:right w:val="none" w:sz="0" w:space="0" w:color="auto"/>
      </w:divBdr>
    </w:div>
    <w:div w:id="693573253">
      <w:bodyDiv w:val="1"/>
      <w:marLeft w:val="0"/>
      <w:marRight w:val="0"/>
      <w:marTop w:val="0"/>
      <w:marBottom w:val="0"/>
      <w:divBdr>
        <w:top w:val="none" w:sz="0" w:space="0" w:color="auto"/>
        <w:left w:val="none" w:sz="0" w:space="0" w:color="auto"/>
        <w:bottom w:val="none" w:sz="0" w:space="0" w:color="auto"/>
        <w:right w:val="none" w:sz="0" w:space="0" w:color="auto"/>
      </w:divBdr>
    </w:div>
    <w:div w:id="706876746">
      <w:bodyDiv w:val="1"/>
      <w:marLeft w:val="0"/>
      <w:marRight w:val="0"/>
      <w:marTop w:val="0"/>
      <w:marBottom w:val="0"/>
      <w:divBdr>
        <w:top w:val="none" w:sz="0" w:space="0" w:color="auto"/>
        <w:left w:val="none" w:sz="0" w:space="0" w:color="auto"/>
        <w:bottom w:val="none" w:sz="0" w:space="0" w:color="auto"/>
        <w:right w:val="none" w:sz="0" w:space="0" w:color="auto"/>
      </w:divBdr>
    </w:div>
    <w:div w:id="715155326">
      <w:bodyDiv w:val="1"/>
      <w:marLeft w:val="0"/>
      <w:marRight w:val="0"/>
      <w:marTop w:val="0"/>
      <w:marBottom w:val="0"/>
      <w:divBdr>
        <w:top w:val="none" w:sz="0" w:space="0" w:color="auto"/>
        <w:left w:val="none" w:sz="0" w:space="0" w:color="auto"/>
        <w:bottom w:val="none" w:sz="0" w:space="0" w:color="auto"/>
        <w:right w:val="none" w:sz="0" w:space="0" w:color="auto"/>
      </w:divBdr>
    </w:div>
    <w:div w:id="723723371">
      <w:bodyDiv w:val="1"/>
      <w:marLeft w:val="0"/>
      <w:marRight w:val="0"/>
      <w:marTop w:val="0"/>
      <w:marBottom w:val="0"/>
      <w:divBdr>
        <w:top w:val="none" w:sz="0" w:space="0" w:color="auto"/>
        <w:left w:val="none" w:sz="0" w:space="0" w:color="auto"/>
        <w:bottom w:val="none" w:sz="0" w:space="0" w:color="auto"/>
        <w:right w:val="none" w:sz="0" w:space="0" w:color="auto"/>
      </w:divBdr>
    </w:div>
    <w:div w:id="726873954">
      <w:bodyDiv w:val="1"/>
      <w:marLeft w:val="0"/>
      <w:marRight w:val="0"/>
      <w:marTop w:val="0"/>
      <w:marBottom w:val="0"/>
      <w:divBdr>
        <w:top w:val="none" w:sz="0" w:space="0" w:color="auto"/>
        <w:left w:val="none" w:sz="0" w:space="0" w:color="auto"/>
        <w:bottom w:val="none" w:sz="0" w:space="0" w:color="auto"/>
        <w:right w:val="none" w:sz="0" w:space="0" w:color="auto"/>
      </w:divBdr>
    </w:div>
    <w:div w:id="732310070">
      <w:bodyDiv w:val="1"/>
      <w:marLeft w:val="0"/>
      <w:marRight w:val="0"/>
      <w:marTop w:val="0"/>
      <w:marBottom w:val="0"/>
      <w:divBdr>
        <w:top w:val="none" w:sz="0" w:space="0" w:color="auto"/>
        <w:left w:val="none" w:sz="0" w:space="0" w:color="auto"/>
        <w:bottom w:val="none" w:sz="0" w:space="0" w:color="auto"/>
        <w:right w:val="none" w:sz="0" w:space="0" w:color="auto"/>
      </w:divBdr>
    </w:div>
    <w:div w:id="733623812">
      <w:bodyDiv w:val="1"/>
      <w:marLeft w:val="0"/>
      <w:marRight w:val="0"/>
      <w:marTop w:val="0"/>
      <w:marBottom w:val="0"/>
      <w:divBdr>
        <w:top w:val="none" w:sz="0" w:space="0" w:color="auto"/>
        <w:left w:val="none" w:sz="0" w:space="0" w:color="auto"/>
        <w:bottom w:val="none" w:sz="0" w:space="0" w:color="auto"/>
        <w:right w:val="none" w:sz="0" w:space="0" w:color="auto"/>
      </w:divBdr>
    </w:div>
    <w:div w:id="737290240">
      <w:bodyDiv w:val="1"/>
      <w:marLeft w:val="0"/>
      <w:marRight w:val="0"/>
      <w:marTop w:val="0"/>
      <w:marBottom w:val="0"/>
      <w:divBdr>
        <w:top w:val="none" w:sz="0" w:space="0" w:color="auto"/>
        <w:left w:val="none" w:sz="0" w:space="0" w:color="auto"/>
        <w:bottom w:val="none" w:sz="0" w:space="0" w:color="auto"/>
        <w:right w:val="none" w:sz="0" w:space="0" w:color="auto"/>
      </w:divBdr>
    </w:div>
    <w:div w:id="745222495">
      <w:bodyDiv w:val="1"/>
      <w:marLeft w:val="0"/>
      <w:marRight w:val="0"/>
      <w:marTop w:val="0"/>
      <w:marBottom w:val="0"/>
      <w:divBdr>
        <w:top w:val="none" w:sz="0" w:space="0" w:color="auto"/>
        <w:left w:val="none" w:sz="0" w:space="0" w:color="auto"/>
        <w:bottom w:val="none" w:sz="0" w:space="0" w:color="auto"/>
        <w:right w:val="none" w:sz="0" w:space="0" w:color="auto"/>
      </w:divBdr>
    </w:div>
    <w:div w:id="760755689">
      <w:bodyDiv w:val="1"/>
      <w:marLeft w:val="0"/>
      <w:marRight w:val="0"/>
      <w:marTop w:val="0"/>
      <w:marBottom w:val="0"/>
      <w:divBdr>
        <w:top w:val="none" w:sz="0" w:space="0" w:color="auto"/>
        <w:left w:val="none" w:sz="0" w:space="0" w:color="auto"/>
        <w:bottom w:val="none" w:sz="0" w:space="0" w:color="auto"/>
        <w:right w:val="none" w:sz="0" w:space="0" w:color="auto"/>
      </w:divBdr>
    </w:div>
    <w:div w:id="771053834">
      <w:bodyDiv w:val="1"/>
      <w:marLeft w:val="0"/>
      <w:marRight w:val="0"/>
      <w:marTop w:val="0"/>
      <w:marBottom w:val="0"/>
      <w:divBdr>
        <w:top w:val="none" w:sz="0" w:space="0" w:color="auto"/>
        <w:left w:val="none" w:sz="0" w:space="0" w:color="auto"/>
        <w:bottom w:val="none" w:sz="0" w:space="0" w:color="auto"/>
        <w:right w:val="none" w:sz="0" w:space="0" w:color="auto"/>
      </w:divBdr>
    </w:div>
    <w:div w:id="781920972">
      <w:bodyDiv w:val="1"/>
      <w:marLeft w:val="0"/>
      <w:marRight w:val="0"/>
      <w:marTop w:val="0"/>
      <w:marBottom w:val="0"/>
      <w:divBdr>
        <w:top w:val="none" w:sz="0" w:space="0" w:color="auto"/>
        <w:left w:val="none" w:sz="0" w:space="0" w:color="auto"/>
        <w:bottom w:val="none" w:sz="0" w:space="0" w:color="auto"/>
        <w:right w:val="none" w:sz="0" w:space="0" w:color="auto"/>
      </w:divBdr>
    </w:div>
    <w:div w:id="785470792">
      <w:bodyDiv w:val="1"/>
      <w:marLeft w:val="0"/>
      <w:marRight w:val="0"/>
      <w:marTop w:val="0"/>
      <w:marBottom w:val="0"/>
      <w:divBdr>
        <w:top w:val="none" w:sz="0" w:space="0" w:color="auto"/>
        <w:left w:val="none" w:sz="0" w:space="0" w:color="auto"/>
        <w:bottom w:val="none" w:sz="0" w:space="0" w:color="auto"/>
        <w:right w:val="none" w:sz="0" w:space="0" w:color="auto"/>
      </w:divBdr>
    </w:div>
    <w:div w:id="787699131">
      <w:bodyDiv w:val="1"/>
      <w:marLeft w:val="0"/>
      <w:marRight w:val="0"/>
      <w:marTop w:val="0"/>
      <w:marBottom w:val="0"/>
      <w:divBdr>
        <w:top w:val="none" w:sz="0" w:space="0" w:color="auto"/>
        <w:left w:val="none" w:sz="0" w:space="0" w:color="auto"/>
        <w:bottom w:val="none" w:sz="0" w:space="0" w:color="auto"/>
        <w:right w:val="none" w:sz="0" w:space="0" w:color="auto"/>
      </w:divBdr>
    </w:div>
    <w:div w:id="788626153">
      <w:bodyDiv w:val="1"/>
      <w:marLeft w:val="0"/>
      <w:marRight w:val="0"/>
      <w:marTop w:val="0"/>
      <w:marBottom w:val="0"/>
      <w:divBdr>
        <w:top w:val="none" w:sz="0" w:space="0" w:color="auto"/>
        <w:left w:val="none" w:sz="0" w:space="0" w:color="auto"/>
        <w:bottom w:val="none" w:sz="0" w:space="0" w:color="auto"/>
        <w:right w:val="none" w:sz="0" w:space="0" w:color="auto"/>
      </w:divBdr>
    </w:div>
    <w:div w:id="793258779">
      <w:bodyDiv w:val="1"/>
      <w:marLeft w:val="0"/>
      <w:marRight w:val="0"/>
      <w:marTop w:val="0"/>
      <w:marBottom w:val="0"/>
      <w:divBdr>
        <w:top w:val="none" w:sz="0" w:space="0" w:color="auto"/>
        <w:left w:val="none" w:sz="0" w:space="0" w:color="auto"/>
        <w:bottom w:val="none" w:sz="0" w:space="0" w:color="auto"/>
        <w:right w:val="none" w:sz="0" w:space="0" w:color="auto"/>
      </w:divBdr>
    </w:div>
    <w:div w:id="793333483">
      <w:bodyDiv w:val="1"/>
      <w:marLeft w:val="0"/>
      <w:marRight w:val="0"/>
      <w:marTop w:val="0"/>
      <w:marBottom w:val="0"/>
      <w:divBdr>
        <w:top w:val="none" w:sz="0" w:space="0" w:color="auto"/>
        <w:left w:val="none" w:sz="0" w:space="0" w:color="auto"/>
        <w:bottom w:val="none" w:sz="0" w:space="0" w:color="auto"/>
        <w:right w:val="none" w:sz="0" w:space="0" w:color="auto"/>
      </w:divBdr>
    </w:div>
    <w:div w:id="794368721">
      <w:bodyDiv w:val="1"/>
      <w:marLeft w:val="0"/>
      <w:marRight w:val="0"/>
      <w:marTop w:val="0"/>
      <w:marBottom w:val="0"/>
      <w:divBdr>
        <w:top w:val="none" w:sz="0" w:space="0" w:color="auto"/>
        <w:left w:val="none" w:sz="0" w:space="0" w:color="auto"/>
        <w:bottom w:val="none" w:sz="0" w:space="0" w:color="auto"/>
        <w:right w:val="none" w:sz="0" w:space="0" w:color="auto"/>
      </w:divBdr>
    </w:div>
    <w:div w:id="829633889">
      <w:bodyDiv w:val="1"/>
      <w:marLeft w:val="0"/>
      <w:marRight w:val="0"/>
      <w:marTop w:val="0"/>
      <w:marBottom w:val="0"/>
      <w:divBdr>
        <w:top w:val="none" w:sz="0" w:space="0" w:color="auto"/>
        <w:left w:val="none" w:sz="0" w:space="0" w:color="auto"/>
        <w:bottom w:val="none" w:sz="0" w:space="0" w:color="auto"/>
        <w:right w:val="none" w:sz="0" w:space="0" w:color="auto"/>
      </w:divBdr>
    </w:div>
    <w:div w:id="845249363">
      <w:bodyDiv w:val="1"/>
      <w:marLeft w:val="0"/>
      <w:marRight w:val="0"/>
      <w:marTop w:val="0"/>
      <w:marBottom w:val="0"/>
      <w:divBdr>
        <w:top w:val="none" w:sz="0" w:space="0" w:color="auto"/>
        <w:left w:val="none" w:sz="0" w:space="0" w:color="auto"/>
        <w:bottom w:val="none" w:sz="0" w:space="0" w:color="auto"/>
        <w:right w:val="none" w:sz="0" w:space="0" w:color="auto"/>
      </w:divBdr>
    </w:div>
    <w:div w:id="848912215">
      <w:bodyDiv w:val="1"/>
      <w:marLeft w:val="0"/>
      <w:marRight w:val="0"/>
      <w:marTop w:val="0"/>
      <w:marBottom w:val="0"/>
      <w:divBdr>
        <w:top w:val="none" w:sz="0" w:space="0" w:color="auto"/>
        <w:left w:val="none" w:sz="0" w:space="0" w:color="auto"/>
        <w:bottom w:val="none" w:sz="0" w:space="0" w:color="auto"/>
        <w:right w:val="none" w:sz="0" w:space="0" w:color="auto"/>
      </w:divBdr>
    </w:div>
    <w:div w:id="853157073">
      <w:bodyDiv w:val="1"/>
      <w:marLeft w:val="0"/>
      <w:marRight w:val="0"/>
      <w:marTop w:val="0"/>
      <w:marBottom w:val="0"/>
      <w:divBdr>
        <w:top w:val="none" w:sz="0" w:space="0" w:color="auto"/>
        <w:left w:val="none" w:sz="0" w:space="0" w:color="auto"/>
        <w:bottom w:val="none" w:sz="0" w:space="0" w:color="auto"/>
        <w:right w:val="none" w:sz="0" w:space="0" w:color="auto"/>
      </w:divBdr>
    </w:div>
    <w:div w:id="855266089">
      <w:bodyDiv w:val="1"/>
      <w:marLeft w:val="0"/>
      <w:marRight w:val="0"/>
      <w:marTop w:val="0"/>
      <w:marBottom w:val="0"/>
      <w:divBdr>
        <w:top w:val="none" w:sz="0" w:space="0" w:color="auto"/>
        <w:left w:val="none" w:sz="0" w:space="0" w:color="auto"/>
        <w:bottom w:val="none" w:sz="0" w:space="0" w:color="auto"/>
        <w:right w:val="none" w:sz="0" w:space="0" w:color="auto"/>
      </w:divBdr>
    </w:div>
    <w:div w:id="869953366">
      <w:bodyDiv w:val="1"/>
      <w:marLeft w:val="0"/>
      <w:marRight w:val="0"/>
      <w:marTop w:val="0"/>
      <w:marBottom w:val="0"/>
      <w:divBdr>
        <w:top w:val="none" w:sz="0" w:space="0" w:color="auto"/>
        <w:left w:val="none" w:sz="0" w:space="0" w:color="auto"/>
        <w:bottom w:val="none" w:sz="0" w:space="0" w:color="auto"/>
        <w:right w:val="none" w:sz="0" w:space="0" w:color="auto"/>
      </w:divBdr>
    </w:div>
    <w:div w:id="874125071">
      <w:bodyDiv w:val="1"/>
      <w:marLeft w:val="0"/>
      <w:marRight w:val="0"/>
      <w:marTop w:val="0"/>
      <w:marBottom w:val="0"/>
      <w:divBdr>
        <w:top w:val="none" w:sz="0" w:space="0" w:color="auto"/>
        <w:left w:val="none" w:sz="0" w:space="0" w:color="auto"/>
        <w:bottom w:val="none" w:sz="0" w:space="0" w:color="auto"/>
        <w:right w:val="none" w:sz="0" w:space="0" w:color="auto"/>
      </w:divBdr>
    </w:div>
    <w:div w:id="885607980">
      <w:bodyDiv w:val="1"/>
      <w:marLeft w:val="0"/>
      <w:marRight w:val="0"/>
      <w:marTop w:val="0"/>
      <w:marBottom w:val="0"/>
      <w:divBdr>
        <w:top w:val="none" w:sz="0" w:space="0" w:color="auto"/>
        <w:left w:val="none" w:sz="0" w:space="0" w:color="auto"/>
        <w:bottom w:val="none" w:sz="0" w:space="0" w:color="auto"/>
        <w:right w:val="none" w:sz="0" w:space="0" w:color="auto"/>
      </w:divBdr>
    </w:div>
    <w:div w:id="888223546">
      <w:bodyDiv w:val="1"/>
      <w:marLeft w:val="0"/>
      <w:marRight w:val="0"/>
      <w:marTop w:val="0"/>
      <w:marBottom w:val="0"/>
      <w:divBdr>
        <w:top w:val="none" w:sz="0" w:space="0" w:color="auto"/>
        <w:left w:val="none" w:sz="0" w:space="0" w:color="auto"/>
        <w:bottom w:val="none" w:sz="0" w:space="0" w:color="auto"/>
        <w:right w:val="none" w:sz="0" w:space="0" w:color="auto"/>
      </w:divBdr>
    </w:div>
    <w:div w:id="904029737">
      <w:bodyDiv w:val="1"/>
      <w:marLeft w:val="0"/>
      <w:marRight w:val="0"/>
      <w:marTop w:val="0"/>
      <w:marBottom w:val="0"/>
      <w:divBdr>
        <w:top w:val="none" w:sz="0" w:space="0" w:color="auto"/>
        <w:left w:val="none" w:sz="0" w:space="0" w:color="auto"/>
        <w:bottom w:val="none" w:sz="0" w:space="0" w:color="auto"/>
        <w:right w:val="none" w:sz="0" w:space="0" w:color="auto"/>
      </w:divBdr>
    </w:div>
    <w:div w:id="905147554">
      <w:bodyDiv w:val="1"/>
      <w:marLeft w:val="0"/>
      <w:marRight w:val="0"/>
      <w:marTop w:val="0"/>
      <w:marBottom w:val="0"/>
      <w:divBdr>
        <w:top w:val="none" w:sz="0" w:space="0" w:color="auto"/>
        <w:left w:val="none" w:sz="0" w:space="0" w:color="auto"/>
        <w:bottom w:val="none" w:sz="0" w:space="0" w:color="auto"/>
        <w:right w:val="none" w:sz="0" w:space="0" w:color="auto"/>
      </w:divBdr>
    </w:div>
    <w:div w:id="906569670">
      <w:bodyDiv w:val="1"/>
      <w:marLeft w:val="0"/>
      <w:marRight w:val="0"/>
      <w:marTop w:val="0"/>
      <w:marBottom w:val="0"/>
      <w:divBdr>
        <w:top w:val="none" w:sz="0" w:space="0" w:color="auto"/>
        <w:left w:val="none" w:sz="0" w:space="0" w:color="auto"/>
        <w:bottom w:val="none" w:sz="0" w:space="0" w:color="auto"/>
        <w:right w:val="none" w:sz="0" w:space="0" w:color="auto"/>
      </w:divBdr>
    </w:div>
    <w:div w:id="909578658">
      <w:bodyDiv w:val="1"/>
      <w:marLeft w:val="0"/>
      <w:marRight w:val="0"/>
      <w:marTop w:val="0"/>
      <w:marBottom w:val="0"/>
      <w:divBdr>
        <w:top w:val="none" w:sz="0" w:space="0" w:color="auto"/>
        <w:left w:val="none" w:sz="0" w:space="0" w:color="auto"/>
        <w:bottom w:val="none" w:sz="0" w:space="0" w:color="auto"/>
        <w:right w:val="none" w:sz="0" w:space="0" w:color="auto"/>
      </w:divBdr>
    </w:div>
    <w:div w:id="921453012">
      <w:bodyDiv w:val="1"/>
      <w:marLeft w:val="0"/>
      <w:marRight w:val="0"/>
      <w:marTop w:val="0"/>
      <w:marBottom w:val="0"/>
      <w:divBdr>
        <w:top w:val="none" w:sz="0" w:space="0" w:color="auto"/>
        <w:left w:val="none" w:sz="0" w:space="0" w:color="auto"/>
        <w:bottom w:val="none" w:sz="0" w:space="0" w:color="auto"/>
        <w:right w:val="none" w:sz="0" w:space="0" w:color="auto"/>
      </w:divBdr>
    </w:div>
    <w:div w:id="923299425">
      <w:bodyDiv w:val="1"/>
      <w:marLeft w:val="0"/>
      <w:marRight w:val="0"/>
      <w:marTop w:val="0"/>
      <w:marBottom w:val="0"/>
      <w:divBdr>
        <w:top w:val="none" w:sz="0" w:space="0" w:color="auto"/>
        <w:left w:val="none" w:sz="0" w:space="0" w:color="auto"/>
        <w:bottom w:val="none" w:sz="0" w:space="0" w:color="auto"/>
        <w:right w:val="none" w:sz="0" w:space="0" w:color="auto"/>
      </w:divBdr>
    </w:div>
    <w:div w:id="931551226">
      <w:bodyDiv w:val="1"/>
      <w:marLeft w:val="0"/>
      <w:marRight w:val="0"/>
      <w:marTop w:val="0"/>
      <w:marBottom w:val="0"/>
      <w:divBdr>
        <w:top w:val="none" w:sz="0" w:space="0" w:color="auto"/>
        <w:left w:val="none" w:sz="0" w:space="0" w:color="auto"/>
        <w:bottom w:val="none" w:sz="0" w:space="0" w:color="auto"/>
        <w:right w:val="none" w:sz="0" w:space="0" w:color="auto"/>
      </w:divBdr>
    </w:div>
    <w:div w:id="932857679">
      <w:bodyDiv w:val="1"/>
      <w:marLeft w:val="0"/>
      <w:marRight w:val="0"/>
      <w:marTop w:val="0"/>
      <w:marBottom w:val="0"/>
      <w:divBdr>
        <w:top w:val="none" w:sz="0" w:space="0" w:color="auto"/>
        <w:left w:val="none" w:sz="0" w:space="0" w:color="auto"/>
        <w:bottom w:val="none" w:sz="0" w:space="0" w:color="auto"/>
        <w:right w:val="none" w:sz="0" w:space="0" w:color="auto"/>
      </w:divBdr>
    </w:div>
    <w:div w:id="942764079">
      <w:bodyDiv w:val="1"/>
      <w:marLeft w:val="0"/>
      <w:marRight w:val="0"/>
      <w:marTop w:val="0"/>
      <w:marBottom w:val="0"/>
      <w:divBdr>
        <w:top w:val="none" w:sz="0" w:space="0" w:color="auto"/>
        <w:left w:val="none" w:sz="0" w:space="0" w:color="auto"/>
        <w:bottom w:val="none" w:sz="0" w:space="0" w:color="auto"/>
        <w:right w:val="none" w:sz="0" w:space="0" w:color="auto"/>
      </w:divBdr>
    </w:div>
    <w:div w:id="947587422">
      <w:bodyDiv w:val="1"/>
      <w:marLeft w:val="0"/>
      <w:marRight w:val="0"/>
      <w:marTop w:val="0"/>
      <w:marBottom w:val="0"/>
      <w:divBdr>
        <w:top w:val="none" w:sz="0" w:space="0" w:color="auto"/>
        <w:left w:val="none" w:sz="0" w:space="0" w:color="auto"/>
        <w:bottom w:val="none" w:sz="0" w:space="0" w:color="auto"/>
        <w:right w:val="none" w:sz="0" w:space="0" w:color="auto"/>
      </w:divBdr>
    </w:div>
    <w:div w:id="952371583">
      <w:bodyDiv w:val="1"/>
      <w:marLeft w:val="0"/>
      <w:marRight w:val="0"/>
      <w:marTop w:val="0"/>
      <w:marBottom w:val="0"/>
      <w:divBdr>
        <w:top w:val="none" w:sz="0" w:space="0" w:color="auto"/>
        <w:left w:val="none" w:sz="0" w:space="0" w:color="auto"/>
        <w:bottom w:val="none" w:sz="0" w:space="0" w:color="auto"/>
        <w:right w:val="none" w:sz="0" w:space="0" w:color="auto"/>
      </w:divBdr>
    </w:div>
    <w:div w:id="973145661">
      <w:bodyDiv w:val="1"/>
      <w:marLeft w:val="0"/>
      <w:marRight w:val="0"/>
      <w:marTop w:val="0"/>
      <w:marBottom w:val="0"/>
      <w:divBdr>
        <w:top w:val="none" w:sz="0" w:space="0" w:color="auto"/>
        <w:left w:val="none" w:sz="0" w:space="0" w:color="auto"/>
        <w:bottom w:val="none" w:sz="0" w:space="0" w:color="auto"/>
        <w:right w:val="none" w:sz="0" w:space="0" w:color="auto"/>
      </w:divBdr>
    </w:div>
    <w:div w:id="1000886774">
      <w:bodyDiv w:val="1"/>
      <w:marLeft w:val="0"/>
      <w:marRight w:val="0"/>
      <w:marTop w:val="0"/>
      <w:marBottom w:val="0"/>
      <w:divBdr>
        <w:top w:val="none" w:sz="0" w:space="0" w:color="auto"/>
        <w:left w:val="none" w:sz="0" w:space="0" w:color="auto"/>
        <w:bottom w:val="none" w:sz="0" w:space="0" w:color="auto"/>
        <w:right w:val="none" w:sz="0" w:space="0" w:color="auto"/>
      </w:divBdr>
    </w:div>
    <w:div w:id="1003967522">
      <w:bodyDiv w:val="1"/>
      <w:marLeft w:val="0"/>
      <w:marRight w:val="0"/>
      <w:marTop w:val="0"/>
      <w:marBottom w:val="0"/>
      <w:divBdr>
        <w:top w:val="none" w:sz="0" w:space="0" w:color="auto"/>
        <w:left w:val="none" w:sz="0" w:space="0" w:color="auto"/>
        <w:bottom w:val="none" w:sz="0" w:space="0" w:color="auto"/>
        <w:right w:val="none" w:sz="0" w:space="0" w:color="auto"/>
      </w:divBdr>
    </w:div>
    <w:div w:id="1004472409">
      <w:bodyDiv w:val="1"/>
      <w:marLeft w:val="0"/>
      <w:marRight w:val="0"/>
      <w:marTop w:val="0"/>
      <w:marBottom w:val="0"/>
      <w:divBdr>
        <w:top w:val="none" w:sz="0" w:space="0" w:color="auto"/>
        <w:left w:val="none" w:sz="0" w:space="0" w:color="auto"/>
        <w:bottom w:val="none" w:sz="0" w:space="0" w:color="auto"/>
        <w:right w:val="none" w:sz="0" w:space="0" w:color="auto"/>
      </w:divBdr>
    </w:div>
    <w:div w:id="1013147417">
      <w:bodyDiv w:val="1"/>
      <w:marLeft w:val="0"/>
      <w:marRight w:val="0"/>
      <w:marTop w:val="0"/>
      <w:marBottom w:val="0"/>
      <w:divBdr>
        <w:top w:val="none" w:sz="0" w:space="0" w:color="auto"/>
        <w:left w:val="none" w:sz="0" w:space="0" w:color="auto"/>
        <w:bottom w:val="none" w:sz="0" w:space="0" w:color="auto"/>
        <w:right w:val="none" w:sz="0" w:space="0" w:color="auto"/>
      </w:divBdr>
    </w:div>
    <w:div w:id="1016882591">
      <w:bodyDiv w:val="1"/>
      <w:marLeft w:val="0"/>
      <w:marRight w:val="0"/>
      <w:marTop w:val="0"/>
      <w:marBottom w:val="0"/>
      <w:divBdr>
        <w:top w:val="none" w:sz="0" w:space="0" w:color="auto"/>
        <w:left w:val="none" w:sz="0" w:space="0" w:color="auto"/>
        <w:bottom w:val="none" w:sz="0" w:space="0" w:color="auto"/>
        <w:right w:val="none" w:sz="0" w:space="0" w:color="auto"/>
      </w:divBdr>
    </w:div>
    <w:div w:id="1024675656">
      <w:bodyDiv w:val="1"/>
      <w:marLeft w:val="0"/>
      <w:marRight w:val="0"/>
      <w:marTop w:val="0"/>
      <w:marBottom w:val="0"/>
      <w:divBdr>
        <w:top w:val="none" w:sz="0" w:space="0" w:color="auto"/>
        <w:left w:val="none" w:sz="0" w:space="0" w:color="auto"/>
        <w:bottom w:val="none" w:sz="0" w:space="0" w:color="auto"/>
        <w:right w:val="none" w:sz="0" w:space="0" w:color="auto"/>
      </w:divBdr>
    </w:div>
    <w:div w:id="1034767094">
      <w:bodyDiv w:val="1"/>
      <w:marLeft w:val="0"/>
      <w:marRight w:val="0"/>
      <w:marTop w:val="0"/>
      <w:marBottom w:val="0"/>
      <w:divBdr>
        <w:top w:val="none" w:sz="0" w:space="0" w:color="auto"/>
        <w:left w:val="none" w:sz="0" w:space="0" w:color="auto"/>
        <w:bottom w:val="none" w:sz="0" w:space="0" w:color="auto"/>
        <w:right w:val="none" w:sz="0" w:space="0" w:color="auto"/>
      </w:divBdr>
    </w:div>
    <w:div w:id="1041781071">
      <w:bodyDiv w:val="1"/>
      <w:marLeft w:val="0"/>
      <w:marRight w:val="0"/>
      <w:marTop w:val="0"/>
      <w:marBottom w:val="0"/>
      <w:divBdr>
        <w:top w:val="none" w:sz="0" w:space="0" w:color="auto"/>
        <w:left w:val="none" w:sz="0" w:space="0" w:color="auto"/>
        <w:bottom w:val="none" w:sz="0" w:space="0" w:color="auto"/>
        <w:right w:val="none" w:sz="0" w:space="0" w:color="auto"/>
      </w:divBdr>
    </w:div>
    <w:div w:id="1062601537">
      <w:bodyDiv w:val="1"/>
      <w:marLeft w:val="0"/>
      <w:marRight w:val="0"/>
      <w:marTop w:val="0"/>
      <w:marBottom w:val="0"/>
      <w:divBdr>
        <w:top w:val="none" w:sz="0" w:space="0" w:color="auto"/>
        <w:left w:val="none" w:sz="0" w:space="0" w:color="auto"/>
        <w:bottom w:val="none" w:sz="0" w:space="0" w:color="auto"/>
        <w:right w:val="none" w:sz="0" w:space="0" w:color="auto"/>
      </w:divBdr>
    </w:div>
    <w:div w:id="1072774631">
      <w:bodyDiv w:val="1"/>
      <w:marLeft w:val="0"/>
      <w:marRight w:val="0"/>
      <w:marTop w:val="0"/>
      <w:marBottom w:val="0"/>
      <w:divBdr>
        <w:top w:val="none" w:sz="0" w:space="0" w:color="auto"/>
        <w:left w:val="none" w:sz="0" w:space="0" w:color="auto"/>
        <w:bottom w:val="none" w:sz="0" w:space="0" w:color="auto"/>
        <w:right w:val="none" w:sz="0" w:space="0" w:color="auto"/>
      </w:divBdr>
    </w:div>
    <w:div w:id="1073546111">
      <w:bodyDiv w:val="1"/>
      <w:marLeft w:val="0"/>
      <w:marRight w:val="0"/>
      <w:marTop w:val="0"/>
      <w:marBottom w:val="0"/>
      <w:divBdr>
        <w:top w:val="none" w:sz="0" w:space="0" w:color="auto"/>
        <w:left w:val="none" w:sz="0" w:space="0" w:color="auto"/>
        <w:bottom w:val="none" w:sz="0" w:space="0" w:color="auto"/>
        <w:right w:val="none" w:sz="0" w:space="0" w:color="auto"/>
      </w:divBdr>
    </w:div>
    <w:div w:id="1089692277">
      <w:bodyDiv w:val="1"/>
      <w:marLeft w:val="0"/>
      <w:marRight w:val="0"/>
      <w:marTop w:val="0"/>
      <w:marBottom w:val="0"/>
      <w:divBdr>
        <w:top w:val="none" w:sz="0" w:space="0" w:color="auto"/>
        <w:left w:val="none" w:sz="0" w:space="0" w:color="auto"/>
        <w:bottom w:val="none" w:sz="0" w:space="0" w:color="auto"/>
        <w:right w:val="none" w:sz="0" w:space="0" w:color="auto"/>
      </w:divBdr>
    </w:div>
    <w:div w:id="1089693242">
      <w:bodyDiv w:val="1"/>
      <w:marLeft w:val="0"/>
      <w:marRight w:val="0"/>
      <w:marTop w:val="0"/>
      <w:marBottom w:val="0"/>
      <w:divBdr>
        <w:top w:val="none" w:sz="0" w:space="0" w:color="auto"/>
        <w:left w:val="none" w:sz="0" w:space="0" w:color="auto"/>
        <w:bottom w:val="none" w:sz="0" w:space="0" w:color="auto"/>
        <w:right w:val="none" w:sz="0" w:space="0" w:color="auto"/>
      </w:divBdr>
    </w:div>
    <w:div w:id="1090081968">
      <w:bodyDiv w:val="1"/>
      <w:marLeft w:val="0"/>
      <w:marRight w:val="0"/>
      <w:marTop w:val="0"/>
      <w:marBottom w:val="0"/>
      <w:divBdr>
        <w:top w:val="none" w:sz="0" w:space="0" w:color="auto"/>
        <w:left w:val="none" w:sz="0" w:space="0" w:color="auto"/>
        <w:bottom w:val="none" w:sz="0" w:space="0" w:color="auto"/>
        <w:right w:val="none" w:sz="0" w:space="0" w:color="auto"/>
      </w:divBdr>
    </w:div>
    <w:div w:id="1090852735">
      <w:bodyDiv w:val="1"/>
      <w:marLeft w:val="0"/>
      <w:marRight w:val="0"/>
      <w:marTop w:val="0"/>
      <w:marBottom w:val="0"/>
      <w:divBdr>
        <w:top w:val="none" w:sz="0" w:space="0" w:color="auto"/>
        <w:left w:val="none" w:sz="0" w:space="0" w:color="auto"/>
        <w:bottom w:val="none" w:sz="0" w:space="0" w:color="auto"/>
        <w:right w:val="none" w:sz="0" w:space="0" w:color="auto"/>
      </w:divBdr>
    </w:div>
    <w:div w:id="1090934635">
      <w:bodyDiv w:val="1"/>
      <w:marLeft w:val="0"/>
      <w:marRight w:val="0"/>
      <w:marTop w:val="0"/>
      <w:marBottom w:val="0"/>
      <w:divBdr>
        <w:top w:val="none" w:sz="0" w:space="0" w:color="auto"/>
        <w:left w:val="none" w:sz="0" w:space="0" w:color="auto"/>
        <w:bottom w:val="none" w:sz="0" w:space="0" w:color="auto"/>
        <w:right w:val="none" w:sz="0" w:space="0" w:color="auto"/>
      </w:divBdr>
    </w:div>
    <w:div w:id="1100875828">
      <w:bodyDiv w:val="1"/>
      <w:marLeft w:val="0"/>
      <w:marRight w:val="0"/>
      <w:marTop w:val="0"/>
      <w:marBottom w:val="0"/>
      <w:divBdr>
        <w:top w:val="none" w:sz="0" w:space="0" w:color="auto"/>
        <w:left w:val="none" w:sz="0" w:space="0" w:color="auto"/>
        <w:bottom w:val="none" w:sz="0" w:space="0" w:color="auto"/>
        <w:right w:val="none" w:sz="0" w:space="0" w:color="auto"/>
      </w:divBdr>
    </w:div>
    <w:div w:id="1101535720">
      <w:bodyDiv w:val="1"/>
      <w:marLeft w:val="0"/>
      <w:marRight w:val="0"/>
      <w:marTop w:val="0"/>
      <w:marBottom w:val="0"/>
      <w:divBdr>
        <w:top w:val="none" w:sz="0" w:space="0" w:color="auto"/>
        <w:left w:val="none" w:sz="0" w:space="0" w:color="auto"/>
        <w:bottom w:val="none" w:sz="0" w:space="0" w:color="auto"/>
        <w:right w:val="none" w:sz="0" w:space="0" w:color="auto"/>
      </w:divBdr>
    </w:div>
    <w:div w:id="1106315137">
      <w:bodyDiv w:val="1"/>
      <w:marLeft w:val="0"/>
      <w:marRight w:val="0"/>
      <w:marTop w:val="0"/>
      <w:marBottom w:val="0"/>
      <w:divBdr>
        <w:top w:val="none" w:sz="0" w:space="0" w:color="auto"/>
        <w:left w:val="none" w:sz="0" w:space="0" w:color="auto"/>
        <w:bottom w:val="none" w:sz="0" w:space="0" w:color="auto"/>
        <w:right w:val="none" w:sz="0" w:space="0" w:color="auto"/>
      </w:divBdr>
    </w:div>
    <w:div w:id="1111708009">
      <w:bodyDiv w:val="1"/>
      <w:marLeft w:val="0"/>
      <w:marRight w:val="0"/>
      <w:marTop w:val="0"/>
      <w:marBottom w:val="0"/>
      <w:divBdr>
        <w:top w:val="none" w:sz="0" w:space="0" w:color="auto"/>
        <w:left w:val="none" w:sz="0" w:space="0" w:color="auto"/>
        <w:bottom w:val="none" w:sz="0" w:space="0" w:color="auto"/>
        <w:right w:val="none" w:sz="0" w:space="0" w:color="auto"/>
      </w:divBdr>
    </w:div>
    <w:div w:id="1117485319">
      <w:bodyDiv w:val="1"/>
      <w:marLeft w:val="0"/>
      <w:marRight w:val="0"/>
      <w:marTop w:val="0"/>
      <w:marBottom w:val="0"/>
      <w:divBdr>
        <w:top w:val="none" w:sz="0" w:space="0" w:color="auto"/>
        <w:left w:val="none" w:sz="0" w:space="0" w:color="auto"/>
        <w:bottom w:val="none" w:sz="0" w:space="0" w:color="auto"/>
        <w:right w:val="none" w:sz="0" w:space="0" w:color="auto"/>
      </w:divBdr>
    </w:div>
    <w:div w:id="1123495655">
      <w:bodyDiv w:val="1"/>
      <w:marLeft w:val="0"/>
      <w:marRight w:val="0"/>
      <w:marTop w:val="0"/>
      <w:marBottom w:val="0"/>
      <w:divBdr>
        <w:top w:val="none" w:sz="0" w:space="0" w:color="auto"/>
        <w:left w:val="none" w:sz="0" w:space="0" w:color="auto"/>
        <w:bottom w:val="none" w:sz="0" w:space="0" w:color="auto"/>
        <w:right w:val="none" w:sz="0" w:space="0" w:color="auto"/>
      </w:divBdr>
    </w:div>
    <w:div w:id="1125847826">
      <w:bodyDiv w:val="1"/>
      <w:marLeft w:val="0"/>
      <w:marRight w:val="0"/>
      <w:marTop w:val="0"/>
      <w:marBottom w:val="0"/>
      <w:divBdr>
        <w:top w:val="none" w:sz="0" w:space="0" w:color="auto"/>
        <w:left w:val="none" w:sz="0" w:space="0" w:color="auto"/>
        <w:bottom w:val="none" w:sz="0" w:space="0" w:color="auto"/>
        <w:right w:val="none" w:sz="0" w:space="0" w:color="auto"/>
      </w:divBdr>
    </w:div>
    <w:div w:id="1134523183">
      <w:bodyDiv w:val="1"/>
      <w:marLeft w:val="0"/>
      <w:marRight w:val="0"/>
      <w:marTop w:val="0"/>
      <w:marBottom w:val="0"/>
      <w:divBdr>
        <w:top w:val="none" w:sz="0" w:space="0" w:color="auto"/>
        <w:left w:val="none" w:sz="0" w:space="0" w:color="auto"/>
        <w:bottom w:val="none" w:sz="0" w:space="0" w:color="auto"/>
        <w:right w:val="none" w:sz="0" w:space="0" w:color="auto"/>
      </w:divBdr>
    </w:div>
    <w:div w:id="1140001291">
      <w:bodyDiv w:val="1"/>
      <w:marLeft w:val="0"/>
      <w:marRight w:val="0"/>
      <w:marTop w:val="0"/>
      <w:marBottom w:val="0"/>
      <w:divBdr>
        <w:top w:val="none" w:sz="0" w:space="0" w:color="auto"/>
        <w:left w:val="none" w:sz="0" w:space="0" w:color="auto"/>
        <w:bottom w:val="none" w:sz="0" w:space="0" w:color="auto"/>
        <w:right w:val="none" w:sz="0" w:space="0" w:color="auto"/>
      </w:divBdr>
    </w:div>
    <w:div w:id="1148129602">
      <w:bodyDiv w:val="1"/>
      <w:marLeft w:val="0"/>
      <w:marRight w:val="0"/>
      <w:marTop w:val="0"/>
      <w:marBottom w:val="0"/>
      <w:divBdr>
        <w:top w:val="none" w:sz="0" w:space="0" w:color="auto"/>
        <w:left w:val="none" w:sz="0" w:space="0" w:color="auto"/>
        <w:bottom w:val="none" w:sz="0" w:space="0" w:color="auto"/>
        <w:right w:val="none" w:sz="0" w:space="0" w:color="auto"/>
      </w:divBdr>
    </w:div>
    <w:div w:id="1160000726">
      <w:bodyDiv w:val="1"/>
      <w:marLeft w:val="0"/>
      <w:marRight w:val="0"/>
      <w:marTop w:val="0"/>
      <w:marBottom w:val="0"/>
      <w:divBdr>
        <w:top w:val="none" w:sz="0" w:space="0" w:color="auto"/>
        <w:left w:val="none" w:sz="0" w:space="0" w:color="auto"/>
        <w:bottom w:val="none" w:sz="0" w:space="0" w:color="auto"/>
        <w:right w:val="none" w:sz="0" w:space="0" w:color="auto"/>
      </w:divBdr>
    </w:div>
    <w:div w:id="1165825784">
      <w:bodyDiv w:val="1"/>
      <w:marLeft w:val="0"/>
      <w:marRight w:val="0"/>
      <w:marTop w:val="0"/>
      <w:marBottom w:val="0"/>
      <w:divBdr>
        <w:top w:val="none" w:sz="0" w:space="0" w:color="auto"/>
        <w:left w:val="none" w:sz="0" w:space="0" w:color="auto"/>
        <w:bottom w:val="none" w:sz="0" w:space="0" w:color="auto"/>
        <w:right w:val="none" w:sz="0" w:space="0" w:color="auto"/>
      </w:divBdr>
    </w:div>
    <w:div w:id="1169249830">
      <w:bodyDiv w:val="1"/>
      <w:marLeft w:val="0"/>
      <w:marRight w:val="0"/>
      <w:marTop w:val="0"/>
      <w:marBottom w:val="0"/>
      <w:divBdr>
        <w:top w:val="none" w:sz="0" w:space="0" w:color="auto"/>
        <w:left w:val="none" w:sz="0" w:space="0" w:color="auto"/>
        <w:bottom w:val="none" w:sz="0" w:space="0" w:color="auto"/>
        <w:right w:val="none" w:sz="0" w:space="0" w:color="auto"/>
      </w:divBdr>
    </w:div>
    <w:div w:id="1175266462">
      <w:bodyDiv w:val="1"/>
      <w:marLeft w:val="0"/>
      <w:marRight w:val="0"/>
      <w:marTop w:val="0"/>
      <w:marBottom w:val="0"/>
      <w:divBdr>
        <w:top w:val="none" w:sz="0" w:space="0" w:color="auto"/>
        <w:left w:val="none" w:sz="0" w:space="0" w:color="auto"/>
        <w:bottom w:val="none" w:sz="0" w:space="0" w:color="auto"/>
        <w:right w:val="none" w:sz="0" w:space="0" w:color="auto"/>
      </w:divBdr>
    </w:div>
    <w:div w:id="1185167920">
      <w:bodyDiv w:val="1"/>
      <w:marLeft w:val="0"/>
      <w:marRight w:val="0"/>
      <w:marTop w:val="0"/>
      <w:marBottom w:val="0"/>
      <w:divBdr>
        <w:top w:val="none" w:sz="0" w:space="0" w:color="auto"/>
        <w:left w:val="none" w:sz="0" w:space="0" w:color="auto"/>
        <w:bottom w:val="none" w:sz="0" w:space="0" w:color="auto"/>
        <w:right w:val="none" w:sz="0" w:space="0" w:color="auto"/>
      </w:divBdr>
    </w:div>
    <w:div w:id="1186095021">
      <w:bodyDiv w:val="1"/>
      <w:marLeft w:val="0"/>
      <w:marRight w:val="0"/>
      <w:marTop w:val="0"/>
      <w:marBottom w:val="0"/>
      <w:divBdr>
        <w:top w:val="none" w:sz="0" w:space="0" w:color="auto"/>
        <w:left w:val="none" w:sz="0" w:space="0" w:color="auto"/>
        <w:bottom w:val="none" w:sz="0" w:space="0" w:color="auto"/>
        <w:right w:val="none" w:sz="0" w:space="0" w:color="auto"/>
      </w:divBdr>
    </w:div>
    <w:div w:id="1190489657">
      <w:bodyDiv w:val="1"/>
      <w:marLeft w:val="0"/>
      <w:marRight w:val="0"/>
      <w:marTop w:val="0"/>
      <w:marBottom w:val="0"/>
      <w:divBdr>
        <w:top w:val="none" w:sz="0" w:space="0" w:color="auto"/>
        <w:left w:val="none" w:sz="0" w:space="0" w:color="auto"/>
        <w:bottom w:val="none" w:sz="0" w:space="0" w:color="auto"/>
        <w:right w:val="none" w:sz="0" w:space="0" w:color="auto"/>
      </w:divBdr>
    </w:div>
    <w:div w:id="1196114719">
      <w:bodyDiv w:val="1"/>
      <w:marLeft w:val="0"/>
      <w:marRight w:val="0"/>
      <w:marTop w:val="0"/>
      <w:marBottom w:val="0"/>
      <w:divBdr>
        <w:top w:val="none" w:sz="0" w:space="0" w:color="auto"/>
        <w:left w:val="none" w:sz="0" w:space="0" w:color="auto"/>
        <w:bottom w:val="none" w:sz="0" w:space="0" w:color="auto"/>
        <w:right w:val="none" w:sz="0" w:space="0" w:color="auto"/>
      </w:divBdr>
    </w:div>
    <w:div w:id="1197501224">
      <w:bodyDiv w:val="1"/>
      <w:marLeft w:val="0"/>
      <w:marRight w:val="0"/>
      <w:marTop w:val="0"/>
      <w:marBottom w:val="0"/>
      <w:divBdr>
        <w:top w:val="none" w:sz="0" w:space="0" w:color="auto"/>
        <w:left w:val="none" w:sz="0" w:space="0" w:color="auto"/>
        <w:bottom w:val="none" w:sz="0" w:space="0" w:color="auto"/>
        <w:right w:val="none" w:sz="0" w:space="0" w:color="auto"/>
      </w:divBdr>
    </w:div>
    <w:div w:id="1214929794">
      <w:bodyDiv w:val="1"/>
      <w:marLeft w:val="0"/>
      <w:marRight w:val="0"/>
      <w:marTop w:val="0"/>
      <w:marBottom w:val="0"/>
      <w:divBdr>
        <w:top w:val="none" w:sz="0" w:space="0" w:color="auto"/>
        <w:left w:val="none" w:sz="0" w:space="0" w:color="auto"/>
        <w:bottom w:val="none" w:sz="0" w:space="0" w:color="auto"/>
        <w:right w:val="none" w:sz="0" w:space="0" w:color="auto"/>
      </w:divBdr>
    </w:div>
    <w:div w:id="1217552201">
      <w:bodyDiv w:val="1"/>
      <w:marLeft w:val="0"/>
      <w:marRight w:val="0"/>
      <w:marTop w:val="0"/>
      <w:marBottom w:val="0"/>
      <w:divBdr>
        <w:top w:val="none" w:sz="0" w:space="0" w:color="auto"/>
        <w:left w:val="none" w:sz="0" w:space="0" w:color="auto"/>
        <w:bottom w:val="none" w:sz="0" w:space="0" w:color="auto"/>
        <w:right w:val="none" w:sz="0" w:space="0" w:color="auto"/>
      </w:divBdr>
    </w:div>
    <w:div w:id="1236627271">
      <w:bodyDiv w:val="1"/>
      <w:marLeft w:val="0"/>
      <w:marRight w:val="0"/>
      <w:marTop w:val="0"/>
      <w:marBottom w:val="0"/>
      <w:divBdr>
        <w:top w:val="none" w:sz="0" w:space="0" w:color="auto"/>
        <w:left w:val="none" w:sz="0" w:space="0" w:color="auto"/>
        <w:bottom w:val="none" w:sz="0" w:space="0" w:color="auto"/>
        <w:right w:val="none" w:sz="0" w:space="0" w:color="auto"/>
      </w:divBdr>
    </w:div>
    <w:div w:id="1248998368">
      <w:bodyDiv w:val="1"/>
      <w:marLeft w:val="0"/>
      <w:marRight w:val="0"/>
      <w:marTop w:val="0"/>
      <w:marBottom w:val="0"/>
      <w:divBdr>
        <w:top w:val="none" w:sz="0" w:space="0" w:color="auto"/>
        <w:left w:val="none" w:sz="0" w:space="0" w:color="auto"/>
        <w:bottom w:val="none" w:sz="0" w:space="0" w:color="auto"/>
        <w:right w:val="none" w:sz="0" w:space="0" w:color="auto"/>
      </w:divBdr>
    </w:div>
    <w:div w:id="1260529408">
      <w:bodyDiv w:val="1"/>
      <w:marLeft w:val="0"/>
      <w:marRight w:val="0"/>
      <w:marTop w:val="0"/>
      <w:marBottom w:val="0"/>
      <w:divBdr>
        <w:top w:val="none" w:sz="0" w:space="0" w:color="auto"/>
        <w:left w:val="none" w:sz="0" w:space="0" w:color="auto"/>
        <w:bottom w:val="none" w:sz="0" w:space="0" w:color="auto"/>
        <w:right w:val="none" w:sz="0" w:space="0" w:color="auto"/>
      </w:divBdr>
    </w:div>
    <w:div w:id="1281763220">
      <w:bodyDiv w:val="1"/>
      <w:marLeft w:val="0"/>
      <w:marRight w:val="0"/>
      <w:marTop w:val="0"/>
      <w:marBottom w:val="0"/>
      <w:divBdr>
        <w:top w:val="none" w:sz="0" w:space="0" w:color="auto"/>
        <w:left w:val="none" w:sz="0" w:space="0" w:color="auto"/>
        <w:bottom w:val="none" w:sz="0" w:space="0" w:color="auto"/>
        <w:right w:val="none" w:sz="0" w:space="0" w:color="auto"/>
      </w:divBdr>
    </w:div>
    <w:div w:id="1294214227">
      <w:bodyDiv w:val="1"/>
      <w:marLeft w:val="0"/>
      <w:marRight w:val="0"/>
      <w:marTop w:val="0"/>
      <w:marBottom w:val="0"/>
      <w:divBdr>
        <w:top w:val="none" w:sz="0" w:space="0" w:color="auto"/>
        <w:left w:val="none" w:sz="0" w:space="0" w:color="auto"/>
        <w:bottom w:val="none" w:sz="0" w:space="0" w:color="auto"/>
        <w:right w:val="none" w:sz="0" w:space="0" w:color="auto"/>
      </w:divBdr>
    </w:div>
    <w:div w:id="1305426320">
      <w:bodyDiv w:val="1"/>
      <w:marLeft w:val="0"/>
      <w:marRight w:val="0"/>
      <w:marTop w:val="0"/>
      <w:marBottom w:val="0"/>
      <w:divBdr>
        <w:top w:val="none" w:sz="0" w:space="0" w:color="auto"/>
        <w:left w:val="none" w:sz="0" w:space="0" w:color="auto"/>
        <w:bottom w:val="none" w:sz="0" w:space="0" w:color="auto"/>
        <w:right w:val="none" w:sz="0" w:space="0" w:color="auto"/>
      </w:divBdr>
    </w:div>
    <w:div w:id="1319187514">
      <w:bodyDiv w:val="1"/>
      <w:marLeft w:val="0"/>
      <w:marRight w:val="0"/>
      <w:marTop w:val="0"/>
      <w:marBottom w:val="0"/>
      <w:divBdr>
        <w:top w:val="none" w:sz="0" w:space="0" w:color="auto"/>
        <w:left w:val="none" w:sz="0" w:space="0" w:color="auto"/>
        <w:bottom w:val="none" w:sz="0" w:space="0" w:color="auto"/>
        <w:right w:val="none" w:sz="0" w:space="0" w:color="auto"/>
      </w:divBdr>
    </w:div>
    <w:div w:id="1326395094">
      <w:bodyDiv w:val="1"/>
      <w:marLeft w:val="0"/>
      <w:marRight w:val="0"/>
      <w:marTop w:val="0"/>
      <w:marBottom w:val="0"/>
      <w:divBdr>
        <w:top w:val="none" w:sz="0" w:space="0" w:color="auto"/>
        <w:left w:val="none" w:sz="0" w:space="0" w:color="auto"/>
        <w:bottom w:val="none" w:sz="0" w:space="0" w:color="auto"/>
        <w:right w:val="none" w:sz="0" w:space="0" w:color="auto"/>
      </w:divBdr>
    </w:div>
    <w:div w:id="1329603313">
      <w:bodyDiv w:val="1"/>
      <w:marLeft w:val="0"/>
      <w:marRight w:val="0"/>
      <w:marTop w:val="0"/>
      <w:marBottom w:val="0"/>
      <w:divBdr>
        <w:top w:val="none" w:sz="0" w:space="0" w:color="auto"/>
        <w:left w:val="none" w:sz="0" w:space="0" w:color="auto"/>
        <w:bottom w:val="none" w:sz="0" w:space="0" w:color="auto"/>
        <w:right w:val="none" w:sz="0" w:space="0" w:color="auto"/>
      </w:divBdr>
    </w:div>
    <w:div w:id="1332029413">
      <w:bodyDiv w:val="1"/>
      <w:marLeft w:val="0"/>
      <w:marRight w:val="0"/>
      <w:marTop w:val="0"/>
      <w:marBottom w:val="0"/>
      <w:divBdr>
        <w:top w:val="none" w:sz="0" w:space="0" w:color="auto"/>
        <w:left w:val="none" w:sz="0" w:space="0" w:color="auto"/>
        <w:bottom w:val="none" w:sz="0" w:space="0" w:color="auto"/>
        <w:right w:val="none" w:sz="0" w:space="0" w:color="auto"/>
      </w:divBdr>
    </w:div>
    <w:div w:id="1341394063">
      <w:bodyDiv w:val="1"/>
      <w:marLeft w:val="0"/>
      <w:marRight w:val="0"/>
      <w:marTop w:val="0"/>
      <w:marBottom w:val="0"/>
      <w:divBdr>
        <w:top w:val="none" w:sz="0" w:space="0" w:color="auto"/>
        <w:left w:val="none" w:sz="0" w:space="0" w:color="auto"/>
        <w:bottom w:val="none" w:sz="0" w:space="0" w:color="auto"/>
        <w:right w:val="none" w:sz="0" w:space="0" w:color="auto"/>
      </w:divBdr>
    </w:div>
    <w:div w:id="1362363206">
      <w:bodyDiv w:val="1"/>
      <w:marLeft w:val="0"/>
      <w:marRight w:val="0"/>
      <w:marTop w:val="0"/>
      <w:marBottom w:val="0"/>
      <w:divBdr>
        <w:top w:val="none" w:sz="0" w:space="0" w:color="auto"/>
        <w:left w:val="none" w:sz="0" w:space="0" w:color="auto"/>
        <w:bottom w:val="none" w:sz="0" w:space="0" w:color="auto"/>
        <w:right w:val="none" w:sz="0" w:space="0" w:color="auto"/>
      </w:divBdr>
    </w:div>
    <w:div w:id="1366128231">
      <w:bodyDiv w:val="1"/>
      <w:marLeft w:val="0"/>
      <w:marRight w:val="0"/>
      <w:marTop w:val="0"/>
      <w:marBottom w:val="0"/>
      <w:divBdr>
        <w:top w:val="none" w:sz="0" w:space="0" w:color="auto"/>
        <w:left w:val="none" w:sz="0" w:space="0" w:color="auto"/>
        <w:bottom w:val="none" w:sz="0" w:space="0" w:color="auto"/>
        <w:right w:val="none" w:sz="0" w:space="0" w:color="auto"/>
      </w:divBdr>
    </w:div>
    <w:div w:id="1366254219">
      <w:bodyDiv w:val="1"/>
      <w:marLeft w:val="0"/>
      <w:marRight w:val="0"/>
      <w:marTop w:val="0"/>
      <w:marBottom w:val="0"/>
      <w:divBdr>
        <w:top w:val="none" w:sz="0" w:space="0" w:color="auto"/>
        <w:left w:val="none" w:sz="0" w:space="0" w:color="auto"/>
        <w:bottom w:val="none" w:sz="0" w:space="0" w:color="auto"/>
        <w:right w:val="none" w:sz="0" w:space="0" w:color="auto"/>
      </w:divBdr>
    </w:div>
    <w:div w:id="1369724811">
      <w:bodyDiv w:val="1"/>
      <w:marLeft w:val="0"/>
      <w:marRight w:val="0"/>
      <w:marTop w:val="0"/>
      <w:marBottom w:val="0"/>
      <w:divBdr>
        <w:top w:val="none" w:sz="0" w:space="0" w:color="auto"/>
        <w:left w:val="none" w:sz="0" w:space="0" w:color="auto"/>
        <w:bottom w:val="none" w:sz="0" w:space="0" w:color="auto"/>
        <w:right w:val="none" w:sz="0" w:space="0" w:color="auto"/>
      </w:divBdr>
    </w:div>
    <w:div w:id="1371566992">
      <w:bodyDiv w:val="1"/>
      <w:marLeft w:val="0"/>
      <w:marRight w:val="0"/>
      <w:marTop w:val="0"/>
      <w:marBottom w:val="0"/>
      <w:divBdr>
        <w:top w:val="none" w:sz="0" w:space="0" w:color="auto"/>
        <w:left w:val="none" w:sz="0" w:space="0" w:color="auto"/>
        <w:bottom w:val="none" w:sz="0" w:space="0" w:color="auto"/>
        <w:right w:val="none" w:sz="0" w:space="0" w:color="auto"/>
      </w:divBdr>
    </w:div>
    <w:div w:id="1372151955">
      <w:bodyDiv w:val="1"/>
      <w:marLeft w:val="0"/>
      <w:marRight w:val="0"/>
      <w:marTop w:val="0"/>
      <w:marBottom w:val="0"/>
      <w:divBdr>
        <w:top w:val="none" w:sz="0" w:space="0" w:color="auto"/>
        <w:left w:val="none" w:sz="0" w:space="0" w:color="auto"/>
        <w:bottom w:val="none" w:sz="0" w:space="0" w:color="auto"/>
        <w:right w:val="none" w:sz="0" w:space="0" w:color="auto"/>
      </w:divBdr>
    </w:div>
    <w:div w:id="1379477468">
      <w:bodyDiv w:val="1"/>
      <w:marLeft w:val="0"/>
      <w:marRight w:val="0"/>
      <w:marTop w:val="0"/>
      <w:marBottom w:val="0"/>
      <w:divBdr>
        <w:top w:val="none" w:sz="0" w:space="0" w:color="auto"/>
        <w:left w:val="none" w:sz="0" w:space="0" w:color="auto"/>
        <w:bottom w:val="none" w:sz="0" w:space="0" w:color="auto"/>
        <w:right w:val="none" w:sz="0" w:space="0" w:color="auto"/>
      </w:divBdr>
    </w:div>
    <w:div w:id="1383166493">
      <w:bodyDiv w:val="1"/>
      <w:marLeft w:val="0"/>
      <w:marRight w:val="0"/>
      <w:marTop w:val="0"/>
      <w:marBottom w:val="0"/>
      <w:divBdr>
        <w:top w:val="none" w:sz="0" w:space="0" w:color="auto"/>
        <w:left w:val="none" w:sz="0" w:space="0" w:color="auto"/>
        <w:bottom w:val="none" w:sz="0" w:space="0" w:color="auto"/>
        <w:right w:val="none" w:sz="0" w:space="0" w:color="auto"/>
      </w:divBdr>
    </w:div>
    <w:div w:id="1388725244">
      <w:bodyDiv w:val="1"/>
      <w:marLeft w:val="0"/>
      <w:marRight w:val="0"/>
      <w:marTop w:val="0"/>
      <w:marBottom w:val="0"/>
      <w:divBdr>
        <w:top w:val="none" w:sz="0" w:space="0" w:color="auto"/>
        <w:left w:val="none" w:sz="0" w:space="0" w:color="auto"/>
        <w:bottom w:val="none" w:sz="0" w:space="0" w:color="auto"/>
        <w:right w:val="none" w:sz="0" w:space="0" w:color="auto"/>
      </w:divBdr>
    </w:div>
    <w:div w:id="1397974321">
      <w:bodyDiv w:val="1"/>
      <w:marLeft w:val="0"/>
      <w:marRight w:val="0"/>
      <w:marTop w:val="0"/>
      <w:marBottom w:val="0"/>
      <w:divBdr>
        <w:top w:val="none" w:sz="0" w:space="0" w:color="auto"/>
        <w:left w:val="none" w:sz="0" w:space="0" w:color="auto"/>
        <w:bottom w:val="none" w:sz="0" w:space="0" w:color="auto"/>
        <w:right w:val="none" w:sz="0" w:space="0" w:color="auto"/>
      </w:divBdr>
    </w:div>
    <w:div w:id="1398280297">
      <w:bodyDiv w:val="1"/>
      <w:marLeft w:val="0"/>
      <w:marRight w:val="0"/>
      <w:marTop w:val="0"/>
      <w:marBottom w:val="0"/>
      <w:divBdr>
        <w:top w:val="none" w:sz="0" w:space="0" w:color="auto"/>
        <w:left w:val="none" w:sz="0" w:space="0" w:color="auto"/>
        <w:bottom w:val="none" w:sz="0" w:space="0" w:color="auto"/>
        <w:right w:val="none" w:sz="0" w:space="0" w:color="auto"/>
      </w:divBdr>
    </w:div>
    <w:div w:id="1406149848">
      <w:bodyDiv w:val="1"/>
      <w:marLeft w:val="0"/>
      <w:marRight w:val="0"/>
      <w:marTop w:val="0"/>
      <w:marBottom w:val="0"/>
      <w:divBdr>
        <w:top w:val="none" w:sz="0" w:space="0" w:color="auto"/>
        <w:left w:val="none" w:sz="0" w:space="0" w:color="auto"/>
        <w:bottom w:val="none" w:sz="0" w:space="0" w:color="auto"/>
        <w:right w:val="none" w:sz="0" w:space="0" w:color="auto"/>
      </w:divBdr>
    </w:div>
    <w:div w:id="1413233462">
      <w:bodyDiv w:val="1"/>
      <w:marLeft w:val="0"/>
      <w:marRight w:val="0"/>
      <w:marTop w:val="0"/>
      <w:marBottom w:val="0"/>
      <w:divBdr>
        <w:top w:val="none" w:sz="0" w:space="0" w:color="auto"/>
        <w:left w:val="none" w:sz="0" w:space="0" w:color="auto"/>
        <w:bottom w:val="none" w:sz="0" w:space="0" w:color="auto"/>
        <w:right w:val="none" w:sz="0" w:space="0" w:color="auto"/>
      </w:divBdr>
    </w:div>
    <w:div w:id="1417825418">
      <w:bodyDiv w:val="1"/>
      <w:marLeft w:val="0"/>
      <w:marRight w:val="0"/>
      <w:marTop w:val="0"/>
      <w:marBottom w:val="0"/>
      <w:divBdr>
        <w:top w:val="none" w:sz="0" w:space="0" w:color="auto"/>
        <w:left w:val="none" w:sz="0" w:space="0" w:color="auto"/>
        <w:bottom w:val="none" w:sz="0" w:space="0" w:color="auto"/>
        <w:right w:val="none" w:sz="0" w:space="0" w:color="auto"/>
      </w:divBdr>
    </w:div>
    <w:div w:id="1433891644">
      <w:bodyDiv w:val="1"/>
      <w:marLeft w:val="0"/>
      <w:marRight w:val="0"/>
      <w:marTop w:val="0"/>
      <w:marBottom w:val="0"/>
      <w:divBdr>
        <w:top w:val="none" w:sz="0" w:space="0" w:color="auto"/>
        <w:left w:val="none" w:sz="0" w:space="0" w:color="auto"/>
        <w:bottom w:val="none" w:sz="0" w:space="0" w:color="auto"/>
        <w:right w:val="none" w:sz="0" w:space="0" w:color="auto"/>
      </w:divBdr>
    </w:div>
    <w:div w:id="1434085389">
      <w:bodyDiv w:val="1"/>
      <w:marLeft w:val="0"/>
      <w:marRight w:val="0"/>
      <w:marTop w:val="0"/>
      <w:marBottom w:val="0"/>
      <w:divBdr>
        <w:top w:val="none" w:sz="0" w:space="0" w:color="auto"/>
        <w:left w:val="none" w:sz="0" w:space="0" w:color="auto"/>
        <w:bottom w:val="none" w:sz="0" w:space="0" w:color="auto"/>
        <w:right w:val="none" w:sz="0" w:space="0" w:color="auto"/>
      </w:divBdr>
    </w:div>
    <w:div w:id="1435590418">
      <w:bodyDiv w:val="1"/>
      <w:marLeft w:val="0"/>
      <w:marRight w:val="0"/>
      <w:marTop w:val="0"/>
      <w:marBottom w:val="0"/>
      <w:divBdr>
        <w:top w:val="none" w:sz="0" w:space="0" w:color="auto"/>
        <w:left w:val="none" w:sz="0" w:space="0" w:color="auto"/>
        <w:bottom w:val="none" w:sz="0" w:space="0" w:color="auto"/>
        <w:right w:val="none" w:sz="0" w:space="0" w:color="auto"/>
      </w:divBdr>
    </w:div>
    <w:div w:id="1438208409">
      <w:bodyDiv w:val="1"/>
      <w:marLeft w:val="0"/>
      <w:marRight w:val="0"/>
      <w:marTop w:val="0"/>
      <w:marBottom w:val="0"/>
      <w:divBdr>
        <w:top w:val="none" w:sz="0" w:space="0" w:color="auto"/>
        <w:left w:val="none" w:sz="0" w:space="0" w:color="auto"/>
        <w:bottom w:val="none" w:sz="0" w:space="0" w:color="auto"/>
        <w:right w:val="none" w:sz="0" w:space="0" w:color="auto"/>
      </w:divBdr>
    </w:div>
    <w:div w:id="1445153324">
      <w:bodyDiv w:val="1"/>
      <w:marLeft w:val="0"/>
      <w:marRight w:val="0"/>
      <w:marTop w:val="0"/>
      <w:marBottom w:val="0"/>
      <w:divBdr>
        <w:top w:val="none" w:sz="0" w:space="0" w:color="auto"/>
        <w:left w:val="none" w:sz="0" w:space="0" w:color="auto"/>
        <w:bottom w:val="none" w:sz="0" w:space="0" w:color="auto"/>
        <w:right w:val="none" w:sz="0" w:space="0" w:color="auto"/>
      </w:divBdr>
    </w:div>
    <w:div w:id="1452479253">
      <w:bodyDiv w:val="1"/>
      <w:marLeft w:val="0"/>
      <w:marRight w:val="0"/>
      <w:marTop w:val="0"/>
      <w:marBottom w:val="0"/>
      <w:divBdr>
        <w:top w:val="none" w:sz="0" w:space="0" w:color="auto"/>
        <w:left w:val="none" w:sz="0" w:space="0" w:color="auto"/>
        <w:bottom w:val="none" w:sz="0" w:space="0" w:color="auto"/>
        <w:right w:val="none" w:sz="0" w:space="0" w:color="auto"/>
      </w:divBdr>
    </w:div>
    <w:div w:id="1453093083">
      <w:bodyDiv w:val="1"/>
      <w:marLeft w:val="0"/>
      <w:marRight w:val="0"/>
      <w:marTop w:val="0"/>
      <w:marBottom w:val="0"/>
      <w:divBdr>
        <w:top w:val="none" w:sz="0" w:space="0" w:color="auto"/>
        <w:left w:val="none" w:sz="0" w:space="0" w:color="auto"/>
        <w:bottom w:val="none" w:sz="0" w:space="0" w:color="auto"/>
        <w:right w:val="none" w:sz="0" w:space="0" w:color="auto"/>
      </w:divBdr>
    </w:div>
    <w:div w:id="1459375515">
      <w:bodyDiv w:val="1"/>
      <w:marLeft w:val="0"/>
      <w:marRight w:val="0"/>
      <w:marTop w:val="0"/>
      <w:marBottom w:val="0"/>
      <w:divBdr>
        <w:top w:val="none" w:sz="0" w:space="0" w:color="auto"/>
        <w:left w:val="none" w:sz="0" w:space="0" w:color="auto"/>
        <w:bottom w:val="none" w:sz="0" w:space="0" w:color="auto"/>
        <w:right w:val="none" w:sz="0" w:space="0" w:color="auto"/>
      </w:divBdr>
    </w:div>
    <w:div w:id="1468937183">
      <w:bodyDiv w:val="1"/>
      <w:marLeft w:val="0"/>
      <w:marRight w:val="0"/>
      <w:marTop w:val="0"/>
      <w:marBottom w:val="0"/>
      <w:divBdr>
        <w:top w:val="none" w:sz="0" w:space="0" w:color="auto"/>
        <w:left w:val="none" w:sz="0" w:space="0" w:color="auto"/>
        <w:bottom w:val="none" w:sz="0" w:space="0" w:color="auto"/>
        <w:right w:val="none" w:sz="0" w:space="0" w:color="auto"/>
      </w:divBdr>
    </w:div>
    <w:div w:id="1474711830">
      <w:bodyDiv w:val="1"/>
      <w:marLeft w:val="0"/>
      <w:marRight w:val="0"/>
      <w:marTop w:val="0"/>
      <w:marBottom w:val="0"/>
      <w:divBdr>
        <w:top w:val="none" w:sz="0" w:space="0" w:color="auto"/>
        <w:left w:val="none" w:sz="0" w:space="0" w:color="auto"/>
        <w:bottom w:val="none" w:sz="0" w:space="0" w:color="auto"/>
        <w:right w:val="none" w:sz="0" w:space="0" w:color="auto"/>
      </w:divBdr>
    </w:div>
    <w:div w:id="1474759546">
      <w:bodyDiv w:val="1"/>
      <w:marLeft w:val="0"/>
      <w:marRight w:val="0"/>
      <w:marTop w:val="0"/>
      <w:marBottom w:val="0"/>
      <w:divBdr>
        <w:top w:val="none" w:sz="0" w:space="0" w:color="auto"/>
        <w:left w:val="none" w:sz="0" w:space="0" w:color="auto"/>
        <w:bottom w:val="none" w:sz="0" w:space="0" w:color="auto"/>
        <w:right w:val="none" w:sz="0" w:space="0" w:color="auto"/>
      </w:divBdr>
    </w:div>
    <w:div w:id="1477910607">
      <w:bodyDiv w:val="1"/>
      <w:marLeft w:val="0"/>
      <w:marRight w:val="0"/>
      <w:marTop w:val="0"/>
      <w:marBottom w:val="0"/>
      <w:divBdr>
        <w:top w:val="none" w:sz="0" w:space="0" w:color="auto"/>
        <w:left w:val="none" w:sz="0" w:space="0" w:color="auto"/>
        <w:bottom w:val="none" w:sz="0" w:space="0" w:color="auto"/>
        <w:right w:val="none" w:sz="0" w:space="0" w:color="auto"/>
      </w:divBdr>
    </w:div>
    <w:div w:id="1480422419">
      <w:bodyDiv w:val="1"/>
      <w:marLeft w:val="0"/>
      <w:marRight w:val="0"/>
      <w:marTop w:val="0"/>
      <w:marBottom w:val="0"/>
      <w:divBdr>
        <w:top w:val="none" w:sz="0" w:space="0" w:color="auto"/>
        <w:left w:val="none" w:sz="0" w:space="0" w:color="auto"/>
        <w:bottom w:val="none" w:sz="0" w:space="0" w:color="auto"/>
        <w:right w:val="none" w:sz="0" w:space="0" w:color="auto"/>
      </w:divBdr>
    </w:div>
    <w:div w:id="1482040034">
      <w:bodyDiv w:val="1"/>
      <w:marLeft w:val="0"/>
      <w:marRight w:val="0"/>
      <w:marTop w:val="0"/>
      <w:marBottom w:val="0"/>
      <w:divBdr>
        <w:top w:val="none" w:sz="0" w:space="0" w:color="auto"/>
        <w:left w:val="none" w:sz="0" w:space="0" w:color="auto"/>
        <w:bottom w:val="none" w:sz="0" w:space="0" w:color="auto"/>
        <w:right w:val="none" w:sz="0" w:space="0" w:color="auto"/>
      </w:divBdr>
    </w:div>
    <w:div w:id="1487552481">
      <w:bodyDiv w:val="1"/>
      <w:marLeft w:val="0"/>
      <w:marRight w:val="0"/>
      <w:marTop w:val="0"/>
      <w:marBottom w:val="0"/>
      <w:divBdr>
        <w:top w:val="none" w:sz="0" w:space="0" w:color="auto"/>
        <w:left w:val="none" w:sz="0" w:space="0" w:color="auto"/>
        <w:bottom w:val="none" w:sz="0" w:space="0" w:color="auto"/>
        <w:right w:val="none" w:sz="0" w:space="0" w:color="auto"/>
      </w:divBdr>
    </w:div>
    <w:div w:id="1494293849">
      <w:bodyDiv w:val="1"/>
      <w:marLeft w:val="0"/>
      <w:marRight w:val="0"/>
      <w:marTop w:val="0"/>
      <w:marBottom w:val="0"/>
      <w:divBdr>
        <w:top w:val="none" w:sz="0" w:space="0" w:color="auto"/>
        <w:left w:val="none" w:sz="0" w:space="0" w:color="auto"/>
        <w:bottom w:val="none" w:sz="0" w:space="0" w:color="auto"/>
        <w:right w:val="none" w:sz="0" w:space="0" w:color="auto"/>
      </w:divBdr>
    </w:div>
    <w:div w:id="1502544634">
      <w:bodyDiv w:val="1"/>
      <w:marLeft w:val="0"/>
      <w:marRight w:val="0"/>
      <w:marTop w:val="0"/>
      <w:marBottom w:val="0"/>
      <w:divBdr>
        <w:top w:val="none" w:sz="0" w:space="0" w:color="auto"/>
        <w:left w:val="none" w:sz="0" w:space="0" w:color="auto"/>
        <w:bottom w:val="none" w:sz="0" w:space="0" w:color="auto"/>
        <w:right w:val="none" w:sz="0" w:space="0" w:color="auto"/>
      </w:divBdr>
    </w:div>
    <w:div w:id="1503161098">
      <w:bodyDiv w:val="1"/>
      <w:marLeft w:val="0"/>
      <w:marRight w:val="0"/>
      <w:marTop w:val="0"/>
      <w:marBottom w:val="0"/>
      <w:divBdr>
        <w:top w:val="none" w:sz="0" w:space="0" w:color="auto"/>
        <w:left w:val="none" w:sz="0" w:space="0" w:color="auto"/>
        <w:bottom w:val="none" w:sz="0" w:space="0" w:color="auto"/>
        <w:right w:val="none" w:sz="0" w:space="0" w:color="auto"/>
      </w:divBdr>
    </w:div>
    <w:div w:id="1510438685">
      <w:bodyDiv w:val="1"/>
      <w:marLeft w:val="0"/>
      <w:marRight w:val="0"/>
      <w:marTop w:val="0"/>
      <w:marBottom w:val="0"/>
      <w:divBdr>
        <w:top w:val="none" w:sz="0" w:space="0" w:color="auto"/>
        <w:left w:val="none" w:sz="0" w:space="0" w:color="auto"/>
        <w:bottom w:val="none" w:sz="0" w:space="0" w:color="auto"/>
        <w:right w:val="none" w:sz="0" w:space="0" w:color="auto"/>
      </w:divBdr>
    </w:div>
    <w:div w:id="1511917652">
      <w:bodyDiv w:val="1"/>
      <w:marLeft w:val="0"/>
      <w:marRight w:val="0"/>
      <w:marTop w:val="0"/>
      <w:marBottom w:val="0"/>
      <w:divBdr>
        <w:top w:val="none" w:sz="0" w:space="0" w:color="auto"/>
        <w:left w:val="none" w:sz="0" w:space="0" w:color="auto"/>
        <w:bottom w:val="none" w:sz="0" w:space="0" w:color="auto"/>
        <w:right w:val="none" w:sz="0" w:space="0" w:color="auto"/>
      </w:divBdr>
    </w:div>
    <w:div w:id="1514416457">
      <w:bodyDiv w:val="1"/>
      <w:marLeft w:val="0"/>
      <w:marRight w:val="0"/>
      <w:marTop w:val="0"/>
      <w:marBottom w:val="0"/>
      <w:divBdr>
        <w:top w:val="none" w:sz="0" w:space="0" w:color="auto"/>
        <w:left w:val="none" w:sz="0" w:space="0" w:color="auto"/>
        <w:bottom w:val="none" w:sz="0" w:space="0" w:color="auto"/>
        <w:right w:val="none" w:sz="0" w:space="0" w:color="auto"/>
      </w:divBdr>
    </w:div>
    <w:div w:id="1516382430">
      <w:bodyDiv w:val="1"/>
      <w:marLeft w:val="0"/>
      <w:marRight w:val="0"/>
      <w:marTop w:val="0"/>
      <w:marBottom w:val="0"/>
      <w:divBdr>
        <w:top w:val="none" w:sz="0" w:space="0" w:color="auto"/>
        <w:left w:val="none" w:sz="0" w:space="0" w:color="auto"/>
        <w:bottom w:val="none" w:sz="0" w:space="0" w:color="auto"/>
        <w:right w:val="none" w:sz="0" w:space="0" w:color="auto"/>
      </w:divBdr>
    </w:div>
    <w:div w:id="1524906099">
      <w:bodyDiv w:val="1"/>
      <w:marLeft w:val="0"/>
      <w:marRight w:val="0"/>
      <w:marTop w:val="0"/>
      <w:marBottom w:val="0"/>
      <w:divBdr>
        <w:top w:val="none" w:sz="0" w:space="0" w:color="auto"/>
        <w:left w:val="none" w:sz="0" w:space="0" w:color="auto"/>
        <w:bottom w:val="none" w:sz="0" w:space="0" w:color="auto"/>
        <w:right w:val="none" w:sz="0" w:space="0" w:color="auto"/>
      </w:divBdr>
    </w:div>
    <w:div w:id="1538278276">
      <w:bodyDiv w:val="1"/>
      <w:marLeft w:val="0"/>
      <w:marRight w:val="0"/>
      <w:marTop w:val="0"/>
      <w:marBottom w:val="0"/>
      <w:divBdr>
        <w:top w:val="none" w:sz="0" w:space="0" w:color="auto"/>
        <w:left w:val="none" w:sz="0" w:space="0" w:color="auto"/>
        <w:bottom w:val="none" w:sz="0" w:space="0" w:color="auto"/>
        <w:right w:val="none" w:sz="0" w:space="0" w:color="auto"/>
      </w:divBdr>
    </w:div>
    <w:div w:id="1539122264">
      <w:bodyDiv w:val="1"/>
      <w:marLeft w:val="0"/>
      <w:marRight w:val="0"/>
      <w:marTop w:val="0"/>
      <w:marBottom w:val="0"/>
      <w:divBdr>
        <w:top w:val="none" w:sz="0" w:space="0" w:color="auto"/>
        <w:left w:val="none" w:sz="0" w:space="0" w:color="auto"/>
        <w:bottom w:val="none" w:sz="0" w:space="0" w:color="auto"/>
        <w:right w:val="none" w:sz="0" w:space="0" w:color="auto"/>
      </w:divBdr>
    </w:div>
    <w:div w:id="1539774807">
      <w:bodyDiv w:val="1"/>
      <w:marLeft w:val="0"/>
      <w:marRight w:val="0"/>
      <w:marTop w:val="0"/>
      <w:marBottom w:val="0"/>
      <w:divBdr>
        <w:top w:val="none" w:sz="0" w:space="0" w:color="auto"/>
        <w:left w:val="none" w:sz="0" w:space="0" w:color="auto"/>
        <w:bottom w:val="none" w:sz="0" w:space="0" w:color="auto"/>
        <w:right w:val="none" w:sz="0" w:space="0" w:color="auto"/>
      </w:divBdr>
    </w:div>
    <w:div w:id="1541357086">
      <w:bodyDiv w:val="1"/>
      <w:marLeft w:val="0"/>
      <w:marRight w:val="0"/>
      <w:marTop w:val="0"/>
      <w:marBottom w:val="0"/>
      <w:divBdr>
        <w:top w:val="none" w:sz="0" w:space="0" w:color="auto"/>
        <w:left w:val="none" w:sz="0" w:space="0" w:color="auto"/>
        <w:bottom w:val="none" w:sz="0" w:space="0" w:color="auto"/>
        <w:right w:val="none" w:sz="0" w:space="0" w:color="auto"/>
      </w:divBdr>
    </w:div>
    <w:div w:id="1550918014">
      <w:bodyDiv w:val="1"/>
      <w:marLeft w:val="0"/>
      <w:marRight w:val="0"/>
      <w:marTop w:val="0"/>
      <w:marBottom w:val="0"/>
      <w:divBdr>
        <w:top w:val="none" w:sz="0" w:space="0" w:color="auto"/>
        <w:left w:val="none" w:sz="0" w:space="0" w:color="auto"/>
        <w:bottom w:val="none" w:sz="0" w:space="0" w:color="auto"/>
        <w:right w:val="none" w:sz="0" w:space="0" w:color="auto"/>
      </w:divBdr>
    </w:div>
    <w:div w:id="1561558440">
      <w:bodyDiv w:val="1"/>
      <w:marLeft w:val="0"/>
      <w:marRight w:val="0"/>
      <w:marTop w:val="0"/>
      <w:marBottom w:val="0"/>
      <w:divBdr>
        <w:top w:val="none" w:sz="0" w:space="0" w:color="auto"/>
        <w:left w:val="none" w:sz="0" w:space="0" w:color="auto"/>
        <w:bottom w:val="none" w:sz="0" w:space="0" w:color="auto"/>
        <w:right w:val="none" w:sz="0" w:space="0" w:color="auto"/>
      </w:divBdr>
    </w:div>
    <w:div w:id="1564025674">
      <w:bodyDiv w:val="1"/>
      <w:marLeft w:val="0"/>
      <w:marRight w:val="0"/>
      <w:marTop w:val="0"/>
      <w:marBottom w:val="0"/>
      <w:divBdr>
        <w:top w:val="none" w:sz="0" w:space="0" w:color="auto"/>
        <w:left w:val="none" w:sz="0" w:space="0" w:color="auto"/>
        <w:bottom w:val="none" w:sz="0" w:space="0" w:color="auto"/>
        <w:right w:val="none" w:sz="0" w:space="0" w:color="auto"/>
      </w:divBdr>
    </w:div>
    <w:div w:id="1571888417">
      <w:bodyDiv w:val="1"/>
      <w:marLeft w:val="0"/>
      <w:marRight w:val="0"/>
      <w:marTop w:val="0"/>
      <w:marBottom w:val="0"/>
      <w:divBdr>
        <w:top w:val="none" w:sz="0" w:space="0" w:color="auto"/>
        <w:left w:val="none" w:sz="0" w:space="0" w:color="auto"/>
        <w:bottom w:val="none" w:sz="0" w:space="0" w:color="auto"/>
        <w:right w:val="none" w:sz="0" w:space="0" w:color="auto"/>
      </w:divBdr>
    </w:div>
    <w:div w:id="1576278024">
      <w:bodyDiv w:val="1"/>
      <w:marLeft w:val="0"/>
      <w:marRight w:val="0"/>
      <w:marTop w:val="0"/>
      <w:marBottom w:val="0"/>
      <w:divBdr>
        <w:top w:val="none" w:sz="0" w:space="0" w:color="auto"/>
        <w:left w:val="none" w:sz="0" w:space="0" w:color="auto"/>
        <w:bottom w:val="none" w:sz="0" w:space="0" w:color="auto"/>
        <w:right w:val="none" w:sz="0" w:space="0" w:color="auto"/>
      </w:divBdr>
    </w:div>
    <w:div w:id="1576670744">
      <w:bodyDiv w:val="1"/>
      <w:marLeft w:val="0"/>
      <w:marRight w:val="0"/>
      <w:marTop w:val="0"/>
      <w:marBottom w:val="0"/>
      <w:divBdr>
        <w:top w:val="none" w:sz="0" w:space="0" w:color="auto"/>
        <w:left w:val="none" w:sz="0" w:space="0" w:color="auto"/>
        <w:bottom w:val="none" w:sz="0" w:space="0" w:color="auto"/>
        <w:right w:val="none" w:sz="0" w:space="0" w:color="auto"/>
      </w:divBdr>
    </w:div>
    <w:div w:id="1581059293">
      <w:bodyDiv w:val="1"/>
      <w:marLeft w:val="0"/>
      <w:marRight w:val="0"/>
      <w:marTop w:val="0"/>
      <w:marBottom w:val="0"/>
      <w:divBdr>
        <w:top w:val="none" w:sz="0" w:space="0" w:color="auto"/>
        <w:left w:val="none" w:sz="0" w:space="0" w:color="auto"/>
        <w:bottom w:val="none" w:sz="0" w:space="0" w:color="auto"/>
        <w:right w:val="none" w:sz="0" w:space="0" w:color="auto"/>
      </w:divBdr>
    </w:div>
    <w:div w:id="1590969990">
      <w:bodyDiv w:val="1"/>
      <w:marLeft w:val="0"/>
      <w:marRight w:val="0"/>
      <w:marTop w:val="0"/>
      <w:marBottom w:val="0"/>
      <w:divBdr>
        <w:top w:val="none" w:sz="0" w:space="0" w:color="auto"/>
        <w:left w:val="none" w:sz="0" w:space="0" w:color="auto"/>
        <w:bottom w:val="none" w:sz="0" w:space="0" w:color="auto"/>
        <w:right w:val="none" w:sz="0" w:space="0" w:color="auto"/>
      </w:divBdr>
    </w:div>
    <w:div w:id="1600678470">
      <w:bodyDiv w:val="1"/>
      <w:marLeft w:val="0"/>
      <w:marRight w:val="0"/>
      <w:marTop w:val="0"/>
      <w:marBottom w:val="0"/>
      <w:divBdr>
        <w:top w:val="none" w:sz="0" w:space="0" w:color="auto"/>
        <w:left w:val="none" w:sz="0" w:space="0" w:color="auto"/>
        <w:bottom w:val="none" w:sz="0" w:space="0" w:color="auto"/>
        <w:right w:val="none" w:sz="0" w:space="0" w:color="auto"/>
      </w:divBdr>
    </w:div>
    <w:div w:id="1616210555">
      <w:bodyDiv w:val="1"/>
      <w:marLeft w:val="0"/>
      <w:marRight w:val="0"/>
      <w:marTop w:val="0"/>
      <w:marBottom w:val="0"/>
      <w:divBdr>
        <w:top w:val="none" w:sz="0" w:space="0" w:color="auto"/>
        <w:left w:val="none" w:sz="0" w:space="0" w:color="auto"/>
        <w:bottom w:val="none" w:sz="0" w:space="0" w:color="auto"/>
        <w:right w:val="none" w:sz="0" w:space="0" w:color="auto"/>
      </w:divBdr>
    </w:div>
    <w:div w:id="1631983340">
      <w:bodyDiv w:val="1"/>
      <w:marLeft w:val="0"/>
      <w:marRight w:val="0"/>
      <w:marTop w:val="0"/>
      <w:marBottom w:val="0"/>
      <w:divBdr>
        <w:top w:val="none" w:sz="0" w:space="0" w:color="auto"/>
        <w:left w:val="none" w:sz="0" w:space="0" w:color="auto"/>
        <w:bottom w:val="none" w:sz="0" w:space="0" w:color="auto"/>
        <w:right w:val="none" w:sz="0" w:space="0" w:color="auto"/>
      </w:divBdr>
    </w:div>
    <w:div w:id="1632663745">
      <w:bodyDiv w:val="1"/>
      <w:marLeft w:val="0"/>
      <w:marRight w:val="0"/>
      <w:marTop w:val="0"/>
      <w:marBottom w:val="0"/>
      <w:divBdr>
        <w:top w:val="none" w:sz="0" w:space="0" w:color="auto"/>
        <w:left w:val="none" w:sz="0" w:space="0" w:color="auto"/>
        <w:bottom w:val="none" w:sz="0" w:space="0" w:color="auto"/>
        <w:right w:val="none" w:sz="0" w:space="0" w:color="auto"/>
      </w:divBdr>
    </w:div>
    <w:div w:id="1633632555">
      <w:bodyDiv w:val="1"/>
      <w:marLeft w:val="0"/>
      <w:marRight w:val="0"/>
      <w:marTop w:val="0"/>
      <w:marBottom w:val="0"/>
      <w:divBdr>
        <w:top w:val="none" w:sz="0" w:space="0" w:color="auto"/>
        <w:left w:val="none" w:sz="0" w:space="0" w:color="auto"/>
        <w:bottom w:val="none" w:sz="0" w:space="0" w:color="auto"/>
        <w:right w:val="none" w:sz="0" w:space="0" w:color="auto"/>
      </w:divBdr>
    </w:div>
    <w:div w:id="1633948686">
      <w:bodyDiv w:val="1"/>
      <w:marLeft w:val="0"/>
      <w:marRight w:val="0"/>
      <w:marTop w:val="0"/>
      <w:marBottom w:val="0"/>
      <w:divBdr>
        <w:top w:val="none" w:sz="0" w:space="0" w:color="auto"/>
        <w:left w:val="none" w:sz="0" w:space="0" w:color="auto"/>
        <w:bottom w:val="none" w:sz="0" w:space="0" w:color="auto"/>
        <w:right w:val="none" w:sz="0" w:space="0" w:color="auto"/>
      </w:divBdr>
    </w:div>
    <w:div w:id="1640498512">
      <w:bodyDiv w:val="1"/>
      <w:marLeft w:val="0"/>
      <w:marRight w:val="0"/>
      <w:marTop w:val="0"/>
      <w:marBottom w:val="0"/>
      <w:divBdr>
        <w:top w:val="none" w:sz="0" w:space="0" w:color="auto"/>
        <w:left w:val="none" w:sz="0" w:space="0" w:color="auto"/>
        <w:bottom w:val="none" w:sz="0" w:space="0" w:color="auto"/>
        <w:right w:val="none" w:sz="0" w:space="0" w:color="auto"/>
      </w:divBdr>
    </w:div>
    <w:div w:id="1641231485">
      <w:bodyDiv w:val="1"/>
      <w:marLeft w:val="0"/>
      <w:marRight w:val="0"/>
      <w:marTop w:val="0"/>
      <w:marBottom w:val="0"/>
      <w:divBdr>
        <w:top w:val="none" w:sz="0" w:space="0" w:color="auto"/>
        <w:left w:val="none" w:sz="0" w:space="0" w:color="auto"/>
        <w:bottom w:val="none" w:sz="0" w:space="0" w:color="auto"/>
        <w:right w:val="none" w:sz="0" w:space="0" w:color="auto"/>
      </w:divBdr>
    </w:div>
    <w:div w:id="1643266137">
      <w:bodyDiv w:val="1"/>
      <w:marLeft w:val="0"/>
      <w:marRight w:val="0"/>
      <w:marTop w:val="0"/>
      <w:marBottom w:val="0"/>
      <w:divBdr>
        <w:top w:val="none" w:sz="0" w:space="0" w:color="auto"/>
        <w:left w:val="none" w:sz="0" w:space="0" w:color="auto"/>
        <w:bottom w:val="none" w:sz="0" w:space="0" w:color="auto"/>
        <w:right w:val="none" w:sz="0" w:space="0" w:color="auto"/>
      </w:divBdr>
    </w:div>
    <w:div w:id="1649895008">
      <w:bodyDiv w:val="1"/>
      <w:marLeft w:val="0"/>
      <w:marRight w:val="0"/>
      <w:marTop w:val="0"/>
      <w:marBottom w:val="0"/>
      <w:divBdr>
        <w:top w:val="none" w:sz="0" w:space="0" w:color="auto"/>
        <w:left w:val="none" w:sz="0" w:space="0" w:color="auto"/>
        <w:bottom w:val="none" w:sz="0" w:space="0" w:color="auto"/>
        <w:right w:val="none" w:sz="0" w:space="0" w:color="auto"/>
      </w:divBdr>
    </w:div>
    <w:div w:id="1653367992">
      <w:bodyDiv w:val="1"/>
      <w:marLeft w:val="0"/>
      <w:marRight w:val="0"/>
      <w:marTop w:val="0"/>
      <w:marBottom w:val="0"/>
      <w:divBdr>
        <w:top w:val="none" w:sz="0" w:space="0" w:color="auto"/>
        <w:left w:val="none" w:sz="0" w:space="0" w:color="auto"/>
        <w:bottom w:val="none" w:sz="0" w:space="0" w:color="auto"/>
        <w:right w:val="none" w:sz="0" w:space="0" w:color="auto"/>
      </w:divBdr>
    </w:div>
    <w:div w:id="1655572154">
      <w:bodyDiv w:val="1"/>
      <w:marLeft w:val="0"/>
      <w:marRight w:val="0"/>
      <w:marTop w:val="0"/>
      <w:marBottom w:val="0"/>
      <w:divBdr>
        <w:top w:val="none" w:sz="0" w:space="0" w:color="auto"/>
        <w:left w:val="none" w:sz="0" w:space="0" w:color="auto"/>
        <w:bottom w:val="none" w:sz="0" w:space="0" w:color="auto"/>
        <w:right w:val="none" w:sz="0" w:space="0" w:color="auto"/>
      </w:divBdr>
    </w:div>
    <w:div w:id="1673797405">
      <w:bodyDiv w:val="1"/>
      <w:marLeft w:val="0"/>
      <w:marRight w:val="0"/>
      <w:marTop w:val="0"/>
      <w:marBottom w:val="0"/>
      <w:divBdr>
        <w:top w:val="none" w:sz="0" w:space="0" w:color="auto"/>
        <w:left w:val="none" w:sz="0" w:space="0" w:color="auto"/>
        <w:bottom w:val="none" w:sz="0" w:space="0" w:color="auto"/>
        <w:right w:val="none" w:sz="0" w:space="0" w:color="auto"/>
      </w:divBdr>
    </w:div>
    <w:div w:id="1681007520">
      <w:bodyDiv w:val="1"/>
      <w:marLeft w:val="0"/>
      <w:marRight w:val="0"/>
      <w:marTop w:val="0"/>
      <w:marBottom w:val="0"/>
      <w:divBdr>
        <w:top w:val="none" w:sz="0" w:space="0" w:color="auto"/>
        <w:left w:val="none" w:sz="0" w:space="0" w:color="auto"/>
        <w:bottom w:val="none" w:sz="0" w:space="0" w:color="auto"/>
        <w:right w:val="none" w:sz="0" w:space="0" w:color="auto"/>
      </w:divBdr>
    </w:div>
    <w:div w:id="1713730009">
      <w:bodyDiv w:val="1"/>
      <w:marLeft w:val="0"/>
      <w:marRight w:val="0"/>
      <w:marTop w:val="0"/>
      <w:marBottom w:val="0"/>
      <w:divBdr>
        <w:top w:val="none" w:sz="0" w:space="0" w:color="auto"/>
        <w:left w:val="none" w:sz="0" w:space="0" w:color="auto"/>
        <w:bottom w:val="none" w:sz="0" w:space="0" w:color="auto"/>
        <w:right w:val="none" w:sz="0" w:space="0" w:color="auto"/>
      </w:divBdr>
    </w:div>
    <w:div w:id="1734086067">
      <w:bodyDiv w:val="1"/>
      <w:marLeft w:val="0"/>
      <w:marRight w:val="0"/>
      <w:marTop w:val="0"/>
      <w:marBottom w:val="0"/>
      <w:divBdr>
        <w:top w:val="none" w:sz="0" w:space="0" w:color="auto"/>
        <w:left w:val="none" w:sz="0" w:space="0" w:color="auto"/>
        <w:bottom w:val="none" w:sz="0" w:space="0" w:color="auto"/>
        <w:right w:val="none" w:sz="0" w:space="0" w:color="auto"/>
      </w:divBdr>
    </w:div>
    <w:div w:id="1760250032">
      <w:bodyDiv w:val="1"/>
      <w:marLeft w:val="0"/>
      <w:marRight w:val="0"/>
      <w:marTop w:val="0"/>
      <w:marBottom w:val="0"/>
      <w:divBdr>
        <w:top w:val="none" w:sz="0" w:space="0" w:color="auto"/>
        <w:left w:val="none" w:sz="0" w:space="0" w:color="auto"/>
        <w:bottom w:val="none" w:sz="0" w:space="0" w:color="auto"/>
        <w:right w:val="none" w:sz="0" w:space="0" w:color="auto"/>
      </w:divBdr>
    </w:div>
    <w:div w:id="1762680822">
      <w:bodyDiv w:val="1"/>
      <w:marLeft w:val="0"/>
      <w:marRight w:val="0"/>
      <w:marTop w:val="0"/>
      <w:marBottom w:val="0"/>
      <w:divBdr>
        <w:top w:val="none" w:sz="0" w:space="0" w:color="auto"/>
        <w:left w:val="none" w:sz="0" w:space="0" w:color="auto"/>
        <w:bottom w:val="none" w:sz="0" w:space="0" w:color="auto"/>
        <w:right w:val="none" w:sz="0" w:space="0" w:color="auto"/>
      </w:divBdr>
    </w:div>
    <w:div w:id="1767532721">
      <w:bodyDiv w:val="1"/>
      <w:marLeft w:val="0"/>
      <w:marRight w:val="0"/>
      <w:marTop w:val="0"/>
      <w:marBottom w:val="0"/>
      <w:divBdr>
        <w:top w:val="none" w:sz="0" w:space="0" w:color="auto"/>
        <w:left w:val="none" w:sz="0" w:space="0" w:color="auto"/>
        <w:bottom w:val="none" w:sz="0" w:space="0" w:color="auto"/>
        <w:right w:val="none" w:sz="0" w:space="0" w:color="auto"/>
      </w:divBdr>
    </w:div>
    <w:div w:id="1777098715">
      <w:bodyDiv w:val="1"/>
      <w:marLeft w:val="0"/>
      <w:marRight w:val="0"/>
      <w:marTop w:val="0"/>
      <w:marBottom w:val="0"/>
      <w:divBdr>
        <w:top w:val="none" w:sz="0" w:space="0" w:color="auto"/>
        <w:left w:val="none" w:sz="0" w:space="0" w:color="auto"/>
        <w:bottom w:val="none" w:sz="0" w:space="0" w:color="auto"/>
        <w:right w:val="none" w:sz="0" w:space="0" w:color="auto"/>
      </w:divBdr>
    </w:div>
    <w:div w:id="1780181444">
      <w:bodyDiv w:val="1"/>
      <w:marLeft w:val="0"/>
      <w:marRight w:val="0"/>
      <w:marTop w:val="0"/>
      <w:marBottom w:val="0"/>
      <w:divBdr>
        <w:top w:val="none" w:sz="0" w:space="0" w:color="auto"/>
        <w:left w:val="none" w:sz="0" w:space="0" w:color="auto"/>
        <w:bottom w:val="none" w:sz="0" w:space="0" w:color="auto"/>
        <w:right w:val="none" w:sz="0" w:space="0" w:color="auto"/>
      </w:divBdr>
    </w:div>
    <w:div w:id="1788042119">
      <w:bodyDiv w:val="1"/>
      <w:marLeft w:val="0"/>
      <w:marRight w:val="0"/>
      <w:marTop w:val="0"/>
      <w:marBottom w:val="0"/>
      <w:divBdr>
        <w:top w:val="none" w:sz="0" w:space="0" w:color="auto"/>
        <w:left w:val="none" w:sz="0" w:space="0" w:color="auto"/>
        <w:bottom w:val="none" w:sz="0" w:space="0" w:color="auto"/>
        <w:right w:val="none" w:sz="0" w:space="0" w:color="auto"/>
      </w:divBdr>
    </w:div>
    <w:div w:id="1802772301">
      <w:bodyDiv w:val="1"/>
      <w:marLeft w:val="0"/>
      <w:marRight w:val="0"/>
      <w:marTop w:val="0"/>
      <w:marBottom w:val="0"/>
      <w:divBdr>
        <w:top w:val="none" w:sz="0" w:space="0" w:color="auto"/>
        <w:left w:val="none" w:sz="0" w:space="0" w:color="auto"/>
        <w:bottom w:val="none" w:sz="0" w:space="0" w:color="auto"/>
        <w:right w:val="none" w:sz="0" w:space="0" w:color="auto"/>
      </w:divBdr>
    </w:div>
    <w:div w:id="1803385085">
      <w:bodyDiv w:val="1"/>
      <w:marLeft w:val="0"/>
      <w:marRight w:val="0"/>
      <w:marTop w:val="0"/>
      <w:marBottom w:val="0"/>
      <w:divBdr>
        <w:top w:val="none" w:sz="0" w:space="0" w:color="auto"/>
        <w:left w:val="none" w:sz="0" w:space="0" w:color="auto"/>
        <w:bottom w:val="none" w:sz="0" w:space="0" w:color="auto"/>
        <w:right w:val="none" w:sz="0" w:space="0" w:color="auto"/>
      </w:divBdr>
    </w:div>
    <w:div w:id="1805271447">
      <w:bodyDiv w:val="1"/>
      <w:marLeft w:val="0"/>
      <w:marRight w:val="0"/>
      <w:marTop w:val="0"/>
      <w:marBottom w:val="0"/>
      <w:divBdr>
        <w:top w:val="none" w:sz="0" w:space="0" w:color="auto"/>
        <w:left w:val="none" w:sz="0" w:space="0" w:color="auto"/>
        <w:bottom w:val="none" w:sz="0" w:space="0" w:color="auto"/>
        <w:right w:val="none" w:sz="0" w:space="0" w:color="auto"/>
      </w:divBdr>
    </w:div>
    <w:div w:id="1805851047">
      <w:bodyDiv w:val="1"/>
      <w:marLeft w:val="0"/>
      <w:marRight w:val="0"/>
      <w:marTop w:val="0"/>
      <w:marBottom w:val="0"/>
      <w:divBdr>
        <w:top w:val="none" w:sz="0" w:space="0" w:color="auto"/>
        <w:left w:val="none" w:sz="0" w:space="0" w:color="auto"/>
        <w:bottom w:val="none" w:sz="0" w:space="0" w:color="auto"/>
        <w:right w:val="none" w:sz="0" w:space="0" w:color="auto"/>
      </w:divBdr>
    </w:div>
    <w:div w:id="1810585908">
      <w:bodyDiv w:val="1"/>
      <w:marLeft w:val="0"/>
      <w:marRight w:val="0"/>
      <w:marTop w:val="0"/>
      <w:marBottom w:val="0"/>
      <w:divBdr>
        <w:top w:val="none" w:sz="0" w:space="0" w:color="auto"/>
        <w:left w:val="none" w:sz="0" w:space="0" w:color="auto"/>
        <w:bottom w:val="none" w:sz="0" w:space="0" w:color="auto"/>
        <w:right w:val="none" w:sz="0" w:space="0" w:color="auto"/>
      </w:divBdr>
    </w:div>
    <w:div w:id="1812357758">
      <w:bodyDiv w:val="1"/>
      <w:marLeft w:val="0"/>
      <w:marRight w:val="0"/>
      <w:marTop w:val="0"/>
      <w:marBottom w:val="0"/>
      <w:divBdr>
        <w:top w:val="none" w:sz="0" w:space="0" w:color="auto"/>
        <w:left w:val="none" w:sz="0" w:space="0" w:color="auto"/>
        <w:bottom w:val="none" w:sz="0" w:space="0" w:color="auto"/>
        <w:right w:val="none" w:sz="0" w:space="0" w:color="auto"/>
      </w:divBdr>
    </w:div>
    <w:div w:id="1812794398">
      <w:bodyDiv w:val="1"/>
      <w:marLeft w:val="0"/>
      <w:marRight w:val="0"/>
      <w:marTop w:val="0"/>
      <w:marBottom w:val="0"/>
      <w:divBdr>
        <w:top w:val="none" w:sz="0" w:space="0" w:color="auto"/>
        <w:left w:val="none" w:sz="0" w:space="0" w:color="auto"/>
        <w:bottom w:val="none" w:sz="0" w:space="0" w:color="auto"/>
        <w:right w:val="none" w:sz="0" w:space="0" w:color="auto"/>
      </w:divBdr>
    </w:div>
    <w:div w:id="1828395207">
      <w:bodyDiv w:val="1"/>
      <w:marLeft w:val="0"/>
      <w:marRight w:val="0"/>
      <w:marTop w:val="0"/>
      <w:marBottom w:val="0"/>
      <w:divBdr>
        <w:top w:val="none" w:sz="0" w:space="0" w:color="auto"/>
        <w:left w:val="none" w:sz="0" w:space="0" w:color="auto"/>
        <w:bottom w:val="none" w:sz="0" w:space="0" w:color="auto"/>
        <w:right w:val="none" w:sz="0" w:space="0" w:color="auto"/>
      </w:divBdr>
    </w:div>
    <w:div w:id="1837383728">
      <w:bodyDiv w:val="1"/>
      <w:marLeft w:val="0"/>
      <w:marRight w:val="0"/>
      <w:marTop w:val="0"/>
      <w:marBottom w:val="0"/>
      <w:divBdr>
        <w:top w:val="none" w:sz="0" w:space="0" w:color="auto"/>
        <w:left w:val="none" w:sz="0" w:space="0" w:color="auto"/>
        <w:bottom w:val="none" w:sz="0" w:space="0" w:color="auto"/>
        <w:right w:val="none" w:sz="0" w:space="0" w:color="auto"/>
      </w:divBdr>
    </w:div>
    <w:div w:id="1839880570">
      <w:bodyDiv w:val="1"/>
      <w:marLeft w:val="0"/>
      <w:marRight w:val="0"/>
      <w:marTop w:val="0"/>
      <w:marBottom w:val="0"/>
      <w:divBdr>
        <w:top w:val="none" w:sz="0" w:space="0" w:color="auto"/>
        <w:left w:val="none" w:sz="0" w:space="0" w:color="auto"/>
        <w:bottom w:val="none" w:sz="0" w:space="0" w:color="auto"/>
        <w:right w:val="none" w:sz="0" w:space="0" w:color="auto"/>
      </w:divBdr>
    </w:div>
    <w:div w:id="1844123284">
      <w:bodyDiv w:val="1"/>
      <w:marLeft w:val="0"/>
      <w:marRight w:val="0"/>
      <w:marTop w:val="0"/>
      <w:marBottom w:val="0"/>
      <w:divBdr>
        <w:top w:val="none" w:sz="0" w:space="0" w:color="auto"/>
        <w:left w:val="none" w:sz="0" w:space="0" w:color="auto"/>
        <w:bottom w:val="none" w:sz="0" w:space="0" w:color="auto"/>
        <w:right w:val="none" w:sz="0" w:space="0" w:color="auto"/>
      </w:divBdr>
    </w:div>
    <w:div w:id="1844735926">
      <w:bodyDiv w:val="1"/>
      <w:marLeft w:val="0"/>
      <w:marRight w:val="0"/>
      <w:marTop w:val="0"/>
      <w:marBottom w:val="0"/>
      <w:divBdr>
        <w:top w:val="none" w:sz="0" w:space="0" w:color="auto"/>
        <w:left w:val="none" w:sz="0" w:space="0" w:color="auto"/>
        <w:bottom w:val="none" w:sz="0" w:space="0" w:color="auto"/>
        <w:right w:val="none" w:sz="0" w:space="0" w:color="auto"/>
      </w:divBdr>
    </w:div>
    <w:div w:id="1851290906">
      <w:bodyDiv w:val="1"/>
      <w:marLeft w:val="0"/>
      <w:marRight w:val="0"/>
      <w:marTop w:val="0"/>
      <w:marBottom w:val="0"/>
      <w:divBdr>
        <w:top w:val="none" w:sz="0" w:space="0" w:color="auto"/>
        <w:left w:val="none" w:sz="0" w:space="0" w:color="auto"/>
        <w:bottom w:val="none" w:sz="0" w:space="0" w:color="auto"/>
        <w:right w:val="none" w:sz="0" w:space="0" w:color="auto"/>
      </w:divBdr>
    </w:div>
    <w:div w:id="1856192368">
      <w:bodyDiv w:val="1"/>
      <w:marLeft w:val="0"/>
      <w:marRight w:val="0"/>
      <w:marTop w:val="0"/>
      <w:marBottom w:val="0"/>
      <w:divBdr>
        <w:top w:val="none" w:sz="0" w:space="0" w:color="auto"/>
        <w:left w:val="none" w:sz="0" w:space="0" w:color="auto"/>
        <w:bottom w:val="none" w:sz="0" w:space="0" w:color="auto"/>
        <w:right w:val="none" w:sz="0" w:space="0" w:color="auto"/>
      </w:divBdr>
    </w:div>
    <w:div w:id="1858084268">
      <w:bodyDiv w:val="1"/>
      <w:marLeft w:val="0"/>
      <w:marRight w:val="0"/>
      <w:marTop w:val="0"/>
      <w:marBottom w:val="0"/>
      <w:divBdr>
        <w:top w:val="none" w:sz="0" w:space="0" w:color="auto"/>
        <w:left w:val="none" w:sz="0" w:space="0" w:color="auto"/>
        <w:bottom w:val="none" w:sz="0" w:space="0" w:color="auto"/>
        <w:right w:val="none" w:sz="0" w:space="0" w:color="auto"/>
      </w:divBdr>
    </w:div>
    <w:div w:id="1867014606">
      <w:bodyDiv w:val="1"/>
      <w:marLeft w:val="0"/>
      <w:marRight w:val="0"/>
      <w:marTop w:val="0"/>
      <w:marBottom w:val="0"/>
      <w:divBdr>
        <w:top w:val="none" w:sz="0" w:space="0" w:color="auto"/>
        <w:left w:val="none" w:sz="0" w:space="0" w:color="auto"/>
        <w:bottom w:val="none" w:sz="0" w:space="0" w:color="auto"/>
        <w:right w:val="none" w:sz="0" w:space="0" w:color="auto"/>
      </w:divBdr>
    </w:div>
    <w:div w:id="1870411511">
      <w:bodyDiv w:val="1"/>
      <w:marLeft w:val="0"/>
      <w:marRight w:val="0"/>
      <w:marTop w:val="0"/>
      <w:marBottom w:val="0"/>
      <w:divBdr>
        <w:top w:val="none" w:sz="0" w:space="0" w:color="auto"/>
        <w:left w:val="none" w:sz="0" w:space="0" w:color="auto"/>
        <w:bottom w:val="none" w:sz="0" w:space="0" w:color="auto"/>
        <w:right w:val="none" w:sz="0" w:space="0" w:color="auto"/>
      </w:divBdr>
    </w:div>
    <w:div w:id="1871529184">
      <w:bodyDiv w:val="1"/>
      <w:marLeft w:val="0"/>
      <w:marRight w:val="0"/>
      <w:marTop w:val="0"/>
      <w:marBottom w:val="0"/>
      <w:divBdr>
        <w:top w:val="none" w:sz="0" w:space="0" w:color="auto"/>
        <w:left w:val="none" w:sz="0" w:space="0" w:color="auto"/>
        <w:bottom w:val="none" w:sz="0" w:space="0" w:color="auto"/>
        <w:right w:val="none" w:sz="0" w:space="0" w:color="auto"/>
      </w:divBdr>
    </w:div>
    <w:div w:id="1880240251">
      <w:bodyDiv w:val="1"/>
      <w:marLeft w:val="0"/>
      <w:marRight w:val="0"/>
      <w:marTop w:val="0"/>
      <w:marBottom w:val="0"/>
      <w:divBdr>
        <w:top w:val="none" w:sz="0" w:space="0" w:color="auto"/>
        <w:left w:val="none" w:sz="0" w:space="0" w:color="auto"/>
        <w:bottom w:val="none" w:sz="0" w:space="0" w:color="auto"/>
        <w:right w:val="none" w:sz="0" w:space="0" w:color="auto"/>
      </w:divBdr>
    </w:div>
    <w:div w:id="1888100165">
      <w:bodyDiv w:val="1"/>
      <w:marLeft w:val="0"/>
      <w:marRight w:val="0"/>
      <w:marTop w:val="0"/>
      <w:marBottom w:val="0"/>
      <w:divBdr>
        <w:top w:val="none" w:sz="0" w:space="0" w:color="auto"/>
        <w:left w:val="none" w:sz="0" w:space="0" w:color="auto"/>
        <w:bottom w:val="none" w:sz="0" w:space="0" w:color="auto"/>
        <w:right w:val="none" w:sz="0" w:space="0" w:color="auto"/>
      </w:divBdr>
    </w:div>
    <w:div w:id="1893349412">
      <w:bodyDiv w:val="1"/>
      <w:marLeft w:val="0"/>
      <w:marRight w:val="0"/>
      <w:marTop w:val="0"/>
      <w:marBottom w:val="0"/>
      <w:divBdr>
        <w:top w:val="none" w:sz="0" w:space="0" w:color="auto"/>
        <w:left w:val="none" w:sz="0" w:space="0" w:color="auto"/>
        <w:bottom w:val="none" w:sz="0" w:space="0" w:color="auto"/>
        <w:right w:val="none" w:sz="0" w:space="0" w:color="auto"/>
      </w:divBdr>
    </w:div>
    <w:div w:id="1898474743">
      <w:bodyDiv w:val="1"/>
      <w:marLeft w:val="0"/>
      <w:marRight w:val="0"/>
      <w:marTop w:val="0"/>
      <w:marBottom w:val="0"/>
      <w:divBdr>
        <w:top w:val="none" w:sz="0" w:space="0" w:color="auto"/>
        <w:left w:val="none" w:sz="0" w:space="0" w:color="auto"/>
        <w:bottom w:val="none" w:sz="0" w:space="0" w:color="auto"/>
        <w:right w:val="none" w:sz="0" w:space="0" w:color="auto"/>
      </w:divBdr>
    </w:div>
    <w:div w:id="1909420652">
      <w:bodyDiv w:val="1"/>
      <w:marLeft w:val="0"/>
      <w:marRight w:val="0"/>
      <w:marTop w:val="0"/>
      <w:marBottom w:val="0"/>
      <w:divBdr>
        <w:top w:val="none" w:sz="0" w:space="0" w:color="auto"/>
        <w:left w:val="none" w:sz="0" w:space="0" w:color="auto"/>
        <w:bottom w:val="none" w:sz="0" w:space="0" w:color="auto"/>
        <w:right w:val="none" w:sz="0" w:space="0" w:color="auto"/>
      </w:divBdr>
    </w:div>
    <w:div w:id="1921790798">
      <w:bodyDiv w:val="1"/>
      <w:marLeft w:val="0"/>
      <w:marRight w:val="0"/>
      <w:marTop w:val="0"/>
      <w:marBottom w:val="0"/>
      <w:divBdr>
        <w:top w:val="none" w:sz="0" w:space="0" w:color="auto"/>
        <w:left w:val="none" w:sz="0" w:space="0" w:color="auto"/>
        <w:bottom w:val="none" w:sz="0" w:space="0" w:color="auto"/>
        <w:right w:val="none" w:sz="0" w:space="0" w:color="auto"/>
      </w:divBdr>
    </w:div>
    <w:div w:id="1938176724">
      <w:bodyDiv w:val="1"/>
      <w:marLeft w:val="0"/>
      <w:marRight w:val="0"/>
      <w:marTop w:val="0"/>
      <w:marBottom w:val="0"/>
      <w:divBdr>
        <w:top w:val="none" w:sz="0" w:space="0" w:color="auto"/>
        <w:left w:val="none" w:sz="0" w:space="0" w:color="auto"/>
        <w:bottom w:val="none" w:sz="0" w:space="0" w:color="auto"/>
        <w:right w:val="none" w:sz="0" w:space="0" w:color="auto"/>
      </w:divBdr>
    </w:div>
    <w:div w:id="1945844146">
      <w:bodyDiv w:val="1"/>
      <w:marLeft w:val="0"/>
      <w:marRight w:val="0"/>
      <w:marTop w:val="0"/>
      <w:marBottom w:val="0"/>
      <w:divBdr>
        <w:top w:val="none" w:sz="0" w:space="0" w:color="auto"/>
        <w:left w:val="none" w:sz="0" w:space="0" w:color="auto"/>
        <w:bottom w:val="none" w:sz="0" w:space="0" w:color="auto"/>
        <w:right w:val="none" w:sz="0" w:space="0" w:color="auto"/>
      </w:divBdr>
    </w:div>
    <w:div w:id="1951086910">
      <w:bodyDiv w:val="1"/>
      <w:marLeft w:val="0"/>
      <w:marRight w:val="0"/>
      <w:marTop w:val="0"/>
      <w:marBottom w:val="0"/>
      <w:divBdr>
        <w:top w:val="none" w:sz="0" w:space="0" w:color="auto"/>
        <w:left w:val="none" w:sz="0" w:space="0" w:color="auto"/>
        <w:bottom w:val="none" w:sz="0" w:space="0" w:color="auto"/>
        <w:right w:val="none" w:sz="0" w:space="0" w:color="auto"/>
      </w:divBdr>
    </w:div>
    <w:div w:id="1955672810">
      <w:bodyDiv w:val="1"/>
      <w:marLeft w:val="0"/>
      <w:marRight w:val="0"/>
      <w:marTop w:val="0"/>
      <w:marBottom w:val="0"/>
      <w:divBdr>
        <w:top w:val="none" w:sz="0" w:space="0" w:color="auto"/>
        <w:left w:val="none" w:sz="0" w:space="0" w:color="auto"/>
        <w:bottom w:val="none" w:sz="0" w:space="0" w:color="auto"/>
        <w:right w:val="none" w:sz="0" w:space="0" w:color="auto"/>
      </w:divBdr>
    </w:div>
    <w:div w:id="1964340791">
      <w:bodyDiv w:val="1"/>
      <w:marLeft w:val="0"/>
      <w:marRight w:val="0"/>
      <w:marTop w:val="0"/>
      <w:marBottom w:val="0"/>
      <w:divBdr>
        <w:top w:val="none" w:sz="0" w:space="0" w:color="auto"/>
        <w:left w:val="none" w:sz="0" w:space="0" w:color="auto"/>
        <w:bottom w:val="none" w:sz="0" w:space="0" w:color="auto"/>
        <w:right w:val="none" w:sz="0" w:space="0" w:color="auto"/>
      </w:divBdr>
    </w:div>
    <w:div w:id="1973321629">
      <w:bodyDiv w:val="1"/>
      <w:marLeft w:val="0"/>
      <w:marRight w:val="0"/>
      <w:marTop w:val="0"/>
      <w:marBottom w:val="0"/>
      <w:divBdr>
        <w:top w:val="none" w:sz="0" w:space="0" w:color="auto"/>
        <w:left w:val="none" w:sz="0" w:space="0" w:color="auto"/>
        <w:bottom w:val="none" w:sz="0" w:space="0" w:color="auto"/>
        <w:right w:val="none" w:sz="0" w:space="0" w:color="auto"/>
      </w:divBdr>
    </w:div>
    <w:div w:id="1978605009">
      <w:bodyDiv w:val="1"/>
      <w:marLeft w:val="0"/>
      <w:marRight w:val="0"/>
      <w:marTop w:val="0"/>
      <w:marBottom w:val="0"/>
      <w:divBdr>
        <w:top w:val="none" w:sz="0" w:space="0" w:color="auto"/>
        <w:left w:val="none" w:sz="0" w:space="0" w:color="auto"/>
        <w:bottom w:val="none" w:sz="0" w:space="0" w:color="auto"/>
        <w:right w:val="none" w:sz="0" w:space="0" w:color="auto"/>
      </w:divBdr>
    </w:div>
    <w:div w:id="1986003386">
      <w:bodyDiv w:val="1"/>
      <w:marLeft w:val="0"/>
      <w:marRight w:val="0"/>
      <w:marTop w:val="0"/>
      <w:marBottom w:val="0"/>
      <w:divBdr>
        <w:top w:val="none" w:sz="0" w:space="0" w:color="auto"/>
        <w:left w:val="none" w:sz="0" w:space="0" w:color="auto"/>
        <w:bottom w:val="none" w:sz="0" w:space="0" w:color="auto"/>
        <w:right w:val="none" w:sz="0" w:space="0" w:color="auto"/>
      </w:divBdr>
    </w:div>
    <w:div w:id="1997950363">
      <w:bodyDiv w:val="1"/>
      <w:marLeft w:val="0"/>
      <w:marRight w:val="0"/>
      <w:marTop w:val="0"/>
      <w:marBottom w:val="0"/>
      <w:divBdr>
        <w:top w:val="none" w:sz="0" w:space="0" w:color="auto"/>
        <w:left w:val="none" w:sz="0" w:space="0" w:color="auto"/>
        <w:bottom w:val="none" w:sz="0" w:space="0" w:color="auto"/>
        <w:right w:val="none" w:sz="0" w:space="0" w:color="auto"/>
      </w:divBdr>
    </w:div>
    <w:div w:id="2006088253">
      <w:bodyDiv w:val="1"/>
      <w:marLeft w:val="0"/>
      <w:marRight w:val="0"/>
      <w:marTop w:val="0"/>
      <w:marBottom w:val="0"/>
      <w:divBdr>
        <w:top w:val="none" w:sz="0" w:space="0" w:color="auto"/>
        <w:left w:val="none" w:sz="0" w:space="0" w:color="auto"/>
        <w:bottom w:val="none" w:sz="0" w:space="0" w:color="auto"/>
        <w:right w:val="none" w:sz="0" w:space="0" w:color="auto"/>
      </w:divBdr>
    </w:div>
    <w:div w:id="2007240449">
      <w:bodyDiv w:val="1"/>
      <w:marLeft w:val="0"/>
      <w:marRight w:val="0"/>
      <w:marTop w:val="0"/>
      <w:marBottom w:val="0"/>
      <w:divBdr>
        <w:top w:val="none" w:sz="0" w:space="0" w:color="auto"/>
        <w:left w:val="none" w:sz="0" w:space="0" w:color="auto"/>
        <w:bottom w:val="none" w:sz="0" w:space="0" w:color="auto"/>
        <w:right w:val="none" w:sz="0" w:space="0" w:color="auto"/>
      </w:divBdr>
    </w:div>
    <w:div w:id="2027559213">
      <w:bodyDiv w:val="1"/>
      <w:marLeft w:val="0"/>
      <w:marRight w:val="0"/>
      <w:marTop w:val="0"/>
      <w:marBottom w:val="0"/>
      <w:divBdr>
        <w:top w:val="none" w:sz="0" w:space="0" w:color="auto"/>
        <w:left w:val="none" w:sz="0" w:space="0" w:color="auto"/>
        <w:bottom w:val="none" w:sz="0" w:space="0" w:color="auto"/>
        <w:right w:val="none" w:sz="0" w:space="0" w:color="auto"/>
      </w:divBdr>
    </w:div>
    <w:div w:id="2034264500">
      <w:bodyDiv w:val="1"/>
      <w:marLeft w:val="0"/>
      <w:marRight w:val="0"/>
      <w:marTop w:val="0"/>
      <w:marBottom w:val="0"/>
      <w:divBdr>
        <w:top w:val="none" w:sz="0" w:space="0" w:color="auto"/>
        <w:left w:val="none" w:sz="0" w:space="0" w:color="auto"/>
        <w:bottom w:val="none" w:sz="0" w:space="0" w:color="auto"/>
        <w:right w:val="none" w:sz="0" w:space="0" w:color="auto"/>
      </w:divBdr>
    </w:div>
    <w:div w:id="2042825879">
      <w:bodyDiv w:val="1"/>
      <w:marLeft w:val="0"/>
      <w:marRight w:val="0"/>
      <w:marTop w:val="0"/>
      <w:marBottom w:val="0"/>
      <w:divBdr>
        <w:top w:val="none" w:sz="0" w:space="0" w:color="auto"/>
        <w:left w:val="none" w:sz="0" w:space="0" w:color="auto"/>
        <w:bottom w:val="none" w:sz="0" w:space="0" w:color="auto"/>
        <w:right w:val="none" w:sz="0" w:space="0" w:color="auto"/>
      </w:divBdr>
    </w:div>
    <w:div w:id="2043357080">
      <w:bodyDiv w:val="1"/>
      <w:marLeft w:val="0"/>
      <w:marRight w:val="0"/>
      <w:marTop w:val="0"/>
      <w:marBottom w:val="0"/>
      <w:divBdr>
        <w:top w:val="none" w:sz="0" w:space="0" w:color="auto"/>
        <w:left w:val="none" w:sz="0" w:space="0" w:color="auto"/>
        <w:bottom w:val="none" w:sz="0" w:space="0" w:color="auto"/>
        <w:right w:val="none" w:sz="0" w:space="0" w:color="auto"/>
      </w:divBdr>
    </w:div>
    <w:div w:id="2074113255">
      <w:bodyDiv w:val="1"/>
      <w:marLeft w:val="0"/>
      <w:marRight w:val="0"/>
      <w:marTop w:val="0"/>
      <w:marBottom w:val="0"/>
      <w:divBdr>
        <w:top w:val="none" w:sz="0" w:space="0" w:color="auto"/>
        <w:left w:val="none" w:sz="0" w:space="0" w:color="auto"/>
        <w:bottom w:val="none" w:sz="0" w:space="0" w:color="auto"/>
        <w:right w:val="none" w:sz="0" w:space="0" w:color="auto"/>
      </w:divBdr>
    </w:div>
    <w:div w:id="2098286945">
      <w:bodyDiv w:val="1"/>
      <w:marLeft w:val="0"/>
      <w:marRight w:val="0"/>
      <w:marTop w:val="0"/>
      <w:marBottom w:val="0"/>
      <w:divBdr>
        <w:top w:val="none" w:sz="0" w:space="0" w:color="auto"/>
        <w:left w:val="none" w:sz="0" w:space="0" w:color="auto"/>
        <w:bottom w:val="none" w:sz="0" w:space="0" w:color="auto"/>
        <w:right w:val="none" w:sz="0" w:space="0" w:color="auto"/>
      </w:divBdr>
    </w:div>
    <w:div w:id="2106800868">
      <w:bodyDiv w:val="1"/>
      <w:marLeft w:val="0"/>
      <w:marRight w:val="0"/>
      <w:marTop w:val="0"/>
      <w:marBottom w:val="0"/>
      <w:divBdr>
        <w:top w:val="none" w:sz="0" w:space="0" w:color="auto"/>
        <w:left w:val="none" w:sz="0" w:space="0" w:color="auto"/>
        <w:bottom w:val="none" w:sz="0" w:space="0" w:color="auto"/>
        <w:right w:val="none" w:sz="0" w:space="0" w:color="auto"/>
      </w:divBdr>
    </w:div>
    <w:div w:id="2114089362">
      <w:bodyDiv w:val="1"/>
      <w:marLeft w:val="0"/>
      <w:marRight w:val="0"/>
      <w:marTop w:val="0"/>
      <w:marBottom w:val="0"/>
      <w:divBdr>
        <w:top w:val="none" w:sz="0" w:space="0" w:color="auto"/>
        <w:left w:val="none" w:sz="0" w:space="0" w:color="auto"/>
        <w:bottom w:val="none" w:sz="0" w:space="0" w:color="auto"/>
        <w:right w:val="none" w:sz="0" w:space="0" w:color="auto"/>
      </w:divBdr>
    </w:div>
    <w:div w:id="2116627396">
      <w:bodyDiv w:val="1"/>
      <w:marLeft w:val="0"/>
      <w:marRight w:val="0"/>
      <w:marTop w:val="0"/>
      <w:marBottom w:val="0"/>
      <w:divBdr>
        <w:top w:val="none" w:sz="0" w:space="0" w:color="auto"/>
        <w:left w:val="none" w:sz="0" w:space="0" w:color="auto"/>
        <w:bottom w:val="none" w:sz="0" w:space="0" w:color="auto"/>
        <w:right w:val="none" w:sz="0" w:space="0" w:color="auto"/>
      </w:divBdr>
    </w:div>
    <w:div w:id="213517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customXml" Target="../customXml/item3.xml"/><Relationship Id="rId21" Type="http://schemas.microsoft.com/office/2011/relationships/commentsExtended" Target="commentsExtended.xml"/><Relationship Id="rId34" Type="http://schemas.openxmlformats.org/officeDocument/2006/relationships/header" Target="header1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4.xml"/><Relationship Id="rId33" Type="http://schemas.openxmlformats.org/officeDocument/2006/relationships/header" Target="header1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footer" Target="footer7.xm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28" Type="http://schemas.openxmlformats.org/officeDocument/2006/relationships/footer" Target="footer5.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6.xm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header" Target="head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067E7057B2A224BAF1A3A803AF0718F" ma:contentTypeVersion="7" ma:contentTypeDescription="Create a new document." ma:contentTypeScope="" ma:versionID="05ee78add31c9f8391e7bdee769ce643">
  <xsd:schema xmlns:xsd="http://www.w3.org/2001/XMLSchema" xmlns:xs="http://www.w3.org/2001/XMLSchema" xmlns:p="http://schemas.microsoft.com/office/2006/metadata/properties" xmlns:ns2="e75f3f31-f844-437c-afe3-a4d6ba538023" targetNamespace="http://schemas.microsoft.com/office/2006/metadata/properties" ma:root="true" ma:fieldsID="8b38dbd6f6dae4a3e5ac69e01ef274e1" ns2:_="">
    <xsd:import namespace="e75f3f31-f844-437c-afe3-a4d6ba5380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5f3f31-f844-437c-afe3-a4d6ba5380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7B4A75-E0A8-4B10-A7B9-DEF031C00A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743CDC-89A6-449E-BC3D-AF4CD19DEFC2}">
  <ds:schemaRefs>
    <ds:schemaRef ds:uri="http://schemas.openxmlformats.org/officeDocument/2006/bibliography"/>
  </ds:schemaRefs>
</ds:datastoreItem>
</file>

<file path=customXml/itemProps3.xml><?xml version="1.0" encoding="utf-8"?>
<ds:datastoreItem xmlns:ds="http://schemas.openxmlformats.org/officeDocument/2006/customXml" ds:itemID="{23191A98-D8C0-4653-9849-9EC1FC84B22C}">
  <ds:schemaRefs>
    <ds:schemaRef ds:uri="http://schemas.microsoft.com/sharepoint/v3/contenttype/forms"/>
  </ds:schemaRefs>
</ds:datastoreItem>
</file>

<file path=customXml/itemProps4.xml><?xml version="1.0" encoding="utf-8"?>
<ds:datastoreItem xmlns:ds="http://schemas.openxmlformats.org/officeDocument/2006/customXml" ds:itemID="{2D39CF02-7CF0-4D31-9784-FB6D75DFC8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5f3f31-f844-437c-afe3-a4d6ba5380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35</Pages>
  <Words>8644</Words>
  <Characters>49273</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MEDTT</Company>
  <LinksUpToDate>false</LinksUpToDate>
  <CharactersWithSpaces>57802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 Vietnam</dc:creator>
  <cp:keywords/>
  <dc:description/>
  <cp:lastModifiedBy>Hai Quang Le</cp:lastModifiedBy>
  <cp:revision>163</cp:revision>
  <cp:lastPrinted>2020-03-20T05:19:00Z</cp:lastPrinted>
  <dcterms:created xsi:type="dcterms:W3CDTF">2022-03-07T05:13:00Z</dcterms:created>
  <dcterms:modified xsi:type="dcterms:W3CDTF">2023-03-10T02:01:00Z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0x0101005067E7057B2A224BAF1A3A803AF0718F</vt:lpwstr>
  </property>
  <property fmtid="{D5CDD505-2E9C-101B-9397-08002B2CF9AE}" pid="3" name="Order">
    <vt:r8>4873900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